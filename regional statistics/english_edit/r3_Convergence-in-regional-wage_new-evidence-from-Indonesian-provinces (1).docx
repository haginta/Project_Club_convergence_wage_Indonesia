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458268"/>
    <w:commentRangeStart w:id="1"/>
    <w:p w14:paraId="2783B5A5" w14:textId="66273188" w:rsidR="00B34EF4" w:rsidRPr="00093F5E" w:rsidRDefault="00093F5E" w:rsidP="00B34EF4">
      <w:pPr>
        <w:rPr>
          <w:rFonts w:ascii="Bookman Old Style" w:eastAsia="Adobe Myungjo Std M" w:hAnsi="Bookman Old Style"/>
          <w:b/>
          <w:sz w:val="28"/>
          <w:lang w:val="en-GB"/>
        </w:rPr>
      </w:pPr>
      <w:r w:rsidRPr="00093F5E">
        <w:rPr>
          <w:rFonts w:ascii="Bookman Old Style" w:eastAsia="Adobe Myungjo Std M" w:hAnsi="Bookman Old Style"/>
          <w:b/>
          <w:noProof/>
          <w:sz w:val="28"/>
          <w:lang w:val="en-GB"/>
        </w:rPr>
        <mc:AlternateContent>
          <mc:Choice Requires="wps">
            <w:drawing>
              <wp:anchor distT="0" distB="0" distL="114300" distR="114300" simplePos="0" relativeHeight="251658240" behindDoc="0" locked="0" layoutInCell="1" allowOverlap="1" wp14:anchorId="2FCEA95C" wp14:editId="264406C4">
                <wp:simplePos x="0" y="0"/>
                <wp:positionH relativeFrom="margin">
                  <wp:align>left</wp:align>
                </wp:positionH>
                <wp:positionV relativeFrom="paragraph">
                  <wp:posOffset>483673</wp:posOffset>
                </wp:positionV>
                <wp:extent cx="5941155" cy="0"/>
                <wp:effectExtent l="0" t="19050" r="21590" b="19050"/>
                <wp:wrapNone/>
                <wp:docPr id="1" name="Straight Connector 1"/>
                <wp:cNvGraphicFramePr/>
                <a:graphic xmlns:a="http://schemas.openxmlformats.org/drawingml/2006/main">
                  <a:graphicData uri="http://schemas.microsoft.com/office/word/2010/wordprocessingShape">
                    <wps:wsp>
                      <wps:cNvCnPr/>
                      <wps:spPr>
                        <a:xfrm flipV="1">
                          <a:off x="0" y="0"/>
                          <a:ext cx="5941155" cy="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1" o:spid="_x0000_s1025" style="flip:y;mso-height-percent:0;mso-height-relative:margin;mso-position-horizontal:left;mso-position-horizontal-relative:margin;mso-wrap-distance-bottom:0;mso-wrap-distance-left:9pt;mso-wrap-distance-right:9pt;mso-wrap-distance-top:0;mso-wrap-style:square;position:absolute;visibility:visible;z-index:251659264" from="0,38.1pt" to="467.8pt,38.1pt" strokecolor="#0d0d0d" strokeweight="3pt">
                <v:stroke joinstyle="miter"/>
                <w10:wrap anchorx="margin"/>
              </v:line>
            </w:pict>
          </mc:Fallback>
        </mc:AlternateContent>
      </w:r>
      <w:r w:rsidR="009F54B5" w:rsidRPr="00093F5E">
        <w:rPr>
          <w:rFonts w:ascii="Bookman Old Style" w:eastAsia="Adobe Myungjo Std M" w:hAnsi="Bookman Old Style"/>
          <w:b/>
          <w:sz w:val="28"/>
          <w:lang w:val="en-GB"/>
        </w:rPr>
        <w:t>Testing</w:t>
      </w:r>
      <w:commentRangeEnd w:id="1"/>
      <w:r w:rsidR="000D14D1">
        <w:rPr>
          <w:rStyle w:val="CommentReference"/>
        </w:rPr>
        <w:commentReference w:id="1"/>
      </w:r>
      <w:r w:rsidR="009F54B5" w:rsidRPr="00093F5E">
        <w:rPr>
          <w:rFonts w:ascii="Bookman Old Style" w:eastAsia="Adobe Myungjo Std M" w:hAnsi="Bookman Old Style"/>
          <w:b/>
          <w:sz w:val="28"/>
          <w:lang w:val="en-GB"/>
        </w:rPr>
        <w:t xml:space="preserve"> for c</w:t>
      </w:r>
      <w:r w:rsidR="004C42BA" w:rsidRPr="00093F5E">
        <w:rPr>
          <w:rFonts w:ascii="Bookman Old Style" w:eastAsia="Adobe Myungjo Std M" w:hAnsi="Bookman Old Style"/>
          <w:b/>
          <w:sz w:val="28"/>
          <w:lang w:val="en-GB"/>
        </w:rPr>
        <w:t xml:space="preserve">onvergence </w:t>
      </w:r>
      <w:r w:rsidR="009F54B5" w:rsidRPr="00093F5E">
        <w:rPr>
          <w:rFonts w:ascii="Bookman Old Style" w:eastAsia="Adobe Myungjo Std M" w:hAnsi="Bookman Old Style"/>
          <w:b/>
          <w:sz w:val="28"/>
          <w:lang w:val="en-GB"/>
        </w:rPr>
        <w:t xml:space="preserve">clubs </w:t>
      </w:r>
      <w:r w:rsidR="004C42BA" w:rsidRPr="00093F5E">
        <w:rPr>
          <w:rFonts w:ascii="Bookman Old Style" w:eastAsia="Adobe Myungjo Std M" w:hAnsi="Bookman Old Style"/>
          <w:b/>
          <w:sz w:val="28"/>
          <w:lang w:val="en-GB"/>
        </w:rPr>
        <w:t>in re</w:t>
      </w:r>
      <w:r w:rsidR="00CA7CEC" w:rsidRPr="00093F5E">
        <w:rPr>
          <w:rFonts w:ascii="Bookman Old Style" w:eastAsia="Adobe Myungjo Std M" w:hAnsi="Bookman Old Style"/>
          <w:b/>
          <w:sz w:val="28"/>
          <w:lang w:val="en-GB"/>
        </w:rPr>
        <w:t>al</w:t>
      </w:r>
      <w:r w:rsidR="004C42BA" w:rsidRPr="00093F5E">
        <w:rPr>
          <w:rFonts w:ascii="Bookman Old Style" w:eastAsia="Adobe Myungjo Std M" w:hAnsi="Bookman Old Style"/>
          <w:b/>
          <w:sz w:val="28"/>
          <w:lang w:val="en-GB"/>
        </w:rPr>
        <w:t xml:space="preserve"> wage</w:t>
      </w:r>
      <w:r w:rsidR="009F54B5" w:rsidRPr="00093F5E">
        <w:rPr>
          <w:rFonts w:ascii="Bookman Old Style" w:eastAsia="Adobe Myungjo Std M" w:hAnsi="Bookman Old Style"/>
          <w:b/>
          <w:sz w:val="28"/>
          <w:lang w:val="en-GB"/>
        </w:rPr>
        <w:t xml:space="preserve"> across Indo</w:t>
      </w:r>
      <w:r w:rsidR="00614B20" w:rsidRPr="00093F5E">
        <w:rPr>
          <w:rFonts w:ascii="Bookman Old Style" w:eastAsia="Adobe Myungjo Std M" w:hAnsi="Bookman Old Style"/>
          <w:b/>
          <w:sz w:val="28"/>
          <w:lang w:val="en-GB"/>
        </w:rPr>
        <w:t>nesia</w:t>
      </w:r>
      <w:r w:rsidR="009F54B5" w:rsidRPr="00093F5E">
        <w:rPr>
          <w:rFonts w:ascii="Bookman Old Style" w:eastAsia="Adobe Myungjo Std M" w:hAnsi="Bookman Old Style"/>
          <w:b/>
          <w:sz w:val="28"/>
          <w:lang w:val="en-GB"/>
        </w:rPr>
        <w:t>n provinces from 2008</w:t>
      </w:r>
      <w:ins w:id="2" w:author="Author">
        <w:r w:rsidR="00DF18A0">
          <w:rPr>
            <w:rFonts w:ascii="Bookman Old Style" w:eastAsia="Adobe Myungjo Std M" w:hAnsi="Bookman Old Style"/>
            <w:b/>
            <w:sz w:val="28"/>
            <w:lang w:val="en-GB"/>
          </w:rPr>
          <w:t xml:space="preserve"> to </w:t>
        </w:r>
      </w:ins>
      <w:del w:id="3" w:author="Author">
        <w:r w:rsidR="009F54B5" w:rsidRPr="00093F5E" w:rsidDel="00DF18A0">
          <w:rPr>
            <w:rFonts w:ascii="Bookman Old Style" w:eastAsia="Adobe Myungjo Std M" w:hAnsi="Bookman Old Style"/>
            <w:b/>
            <w:sz w:val="28"/>
            <w:lang w:val="en-GB"/>
          </w:rPr>
          <w:delText>-</w:delText>
        </w:r>
      </w:del>
      <w:r w:rsidR="009F54B5" w:rsidRPr="00093F5E">
        <w:rPr>
          <w:rFonts w:ascii="Bookman Old Style" w:eastAsia="Adobe Myungjo Std M" w:hAnsi="Bookman Old Style"/>
          <w:b/>
          <w:sz w:val="28"/>
          <w:lang w:val="en-GB"/>
        </w:rPr>
        <w:t>2020</w:t>
      </w:r>
    </w:p>
    <w:p w14:paraId="02DC3132" w14:textId="77777777" w:rsidR="00B34EF4" w:rsidRPr="00093F5E" w:rsidRDefault="00093F5E" w:rsidP="00F62225">
      <w:pPr>
        <w:outlineLvl w:val="0"/>
        <w:rPr>
          <w:rFonts w:ascii="Bookman Old Style" w:eastAsia="Adobe Myungjo Std M" w:hAnsi="Bookman Old Style"/>
          <w:b/>
          <w:sz w:val="24"/>
          <w:lang w:val="en-GB"/>
        </w:rPr>
      </w:pPr>
      <w:bookmarkStart w:id="4" w:name="_Hlk87458034"/>
      <w:bookmarkEnd w:id="0"/>
      <w:r w:rsidRPr="00093F5E">
        <w:rPr>
          <w:rFonts w:ascii="Bookman Old Style" w:eastAsia="Adobe Myungjo Std M" w:hAnsi="Bookman Old Style"/>
          <w:sz w:val="20"/>
          <w:lang w:val="en-GB"/>
        </w:rPr>
        <w:t>Muhamad Rifki Maulana</w:t>
      </w:r>
      <w:bookmarkEnd w:id="4"/>
      <w:r w:rsidRPr="00093F5E">
        <w:rPr>
          <w:rFonts w:ascii="Bookman Old Style" w:eastAsia="Adobe Myungjo Std M" w:hAnsi="Bookman Old Style"/>
          <w:sz w:val="20"/>
          <w:lang w:val="en-GB"/>
        </w:rPr>
        <w:t>*, Harry Aginta**</w:t>
      </w:r>
    </w:p>
    <w:p w14:paraId="5457EBC2" w14:textId="77777777" w:rsidR="00EB6E93" w:rsidRPr="00093F5E" w:rsidRDefault="00093F5E" w:rsidP="00EB6E93">
      <w:pPr>
        <w:spacing w:after="0" w:line="240" w:lineRule="auto"/>
        <w:rPr>
          <w:rFonts w:ascii="Bookman Old Style" w:eastAsia="Adobe Myungjo Std M" w:hAnsi="Bookman Old Style"/>
          <w:i/>
          <w:sz w:val="16"/>
          <w:szCs w:val="18"/>
          <w:lang w:val="en-GB"/>
        </w:rPr>
      </w:pPr>
      <w:r w:rsidRPr="00093F5E">
        <w:rPr>
          <w:rFonts w:ascii="Bookman Old Style" w:eastAsia="Adobe Myungjo Std M" w:hAnsi="Bookman Old Style"/>
          <w:i/>
          <w:sz w:val="16"/>
          <w:szCs w:val="18"/>
          <w:lang w:val="en-GB"/>
        </w:rPr>
        <w:t>*    Bank Indonesia</w:t>
      </w:r>
      <w:r w:rsidR="00582DBB" w:rsidRPr="00093F5E">
        <w:rPr>
          <w:rFonts w:ascii="Bookman Old Style" w:eastAsia="Adobe Myungjo Std M" w:hAnsi="Bookman Old Style"/>
          <w:i/>
          <w:sz w:val="16"/>
          <w:szCs w:val="18"/>
          <w:lang w:val="en-GB"/>
        </w:rPr>
        <w:t xml:space="preserve">, Jakarta - Indonesia. </w:t>
      </w:r>
      <w:hyperlink r:id="rId11" w:history="1">
        <w:r w:rsidR="00582DBB" w:rsidRPr="00093F5E">
          <w:rPr>
            <w:rStyle w:val="Hyperlink"/>
            <w:rFonts w:ascii="Bookman Old Style" w:eastAsia="Adobe Myungjo Std M" w:hAnsi="Bookman Old Style"/>
            <w:i/>
            <w:sz w:val="16"/>
            <w:szCs w:val="18"/>
            <w:lang w:val="en-GB"/>
          </w:rPr>
          <w:t>muhamad_rm@bi.go.id</w:t>
        </w:r>
      </w:hyperlink>
      <w:r w:rsidR="00582DBB" w:rsidRPr="00093F5E">
        <w:rPr>
          <w:rFonts w:ascii="Bookman Old Style" w:eastAsia="Adobe Myungjo Std M" w:hAnsi="Bookman Old Style"/>
          <w:i/>
          <w:sz w:val="16"/>
          <w:szCs w:val="18"/>
          <w:lang w:val="en-GB"/>
        </w:rPr>
        <w:t xml:space="preserve"> </w:t>
      </w:r>
    </w:p>
    <w:p w14:paraId="4BFC4BD8" w14:textId="77777777" w:rsidR="00B34EF4" w:rsidRPr="00093F5E" w:rsidRDefault="00093F5E" w:rsidP="00582DBB">
      <w:pPr>
        <w:spacing w:after="0" w:line="240" w:lineRule="auto"/>
        <w:rPr>
          <w:rFonts w:ascii="Bookman Old Style" w:eastAsia="Adobe Myungjo Std M" w:hAnsi="Bookman Old Style"/>
          <w:i/>
          <w:sz w:val="16"/>
          <w:szCs w:val="18"/>
          <w:lang w:val="en-GB"/>
        </w:rPr>
      </w:pPr>
      <w:r w:rsidRPr="00093F5E">
        <w:rPr>
          <w:rFonts w:ascii="Bookman Old Style" w:eastAsia="Adobe Myungjo Std M" w:hAnsi="Bookman Old Style"/>
          <w:i/>
          <w:sz w:val="16"/>
          <w:szCs w:val="18"/>
          <w:lang w:val="en-GB"/>
        </w:rPr>
        <w:t>**  Bank Indonesia</w:t>
      </w:r>
      <w:r w:rsidR="00582DBB" w:rsidRPr="00093F5E">
        <w:rPr>
          <w:rFonts w:ascii="Bookman Old Style" w:eastAsia="Adobe Myungjo Std M" w:hAnsi="Bookman Old Style"/>
          <w:i/>
          <w:sz w:val="16"/>
          <w:szCs w:val="18"/>
          <w:lang w:val="en-GB"/>
        </w:rPr>
        <w:t>, Jakarta - Indonesia</w:t>
      </w:r>
      <w:r w:rsidRPr="00093F5E">
        <w:rPr>
          <w:rFonts w:ascii="Bookman Old Style" w:eastAsia="Adobe Myungjo Std M" w:hAnsi="Bookman Old Style"/>
          <w:i/>
          <w:sz w:val="16"/>
          <w:szCs w:val="18"/>
          <w:lang w:val="en-GB"/>
        </w:rPr>
        <w:t xml:space="preserve"> and Nagoya University</w:t>
      </w:r>
      <w:r w:rsidR="00582DBB" w:rsidRPr="00093F5E">
        <w:rPr>
          <w:rFonts w:ascii="Bookman Old Style" w:eastAsia="Adobe Myungjo Std M" w:hAnsi="Bookman Old Style"/>
          <w:i/>
          <w:sz w:val="16"/>
          <w:szCs w:val="18"/>
          <w:lang w:val="en-GB"/>
        </w:rPr>
        <w:t xml:space="preserve">, Nagoya - Japan </w:t>
      </w:r>
      <w:hyperlink r:id="rId12" w:history="1">
        <w:r w:rsidR="00582DBB" w:rsidRPr="00093F5E">
          <w:rPr>
            <w:rStyle w:val="Hyperlink"/>
            <w:rFonts w:ascii="Bookman Old Style" w:eastAsia="Adobe Myungjo Std M" w:hAnsi="Bookman Old Style"/>
            <w:i/>
            <w:sz w:val="16"/>
            <w:szCs w:val="18"/>
            <w:lang w:val="en-GB"/>
          </w:rPr>
          <w:t>harry_ag@bi,go.id</w:t>
        </w:r>
      </w:hyperlink>
      <w:r w:rsidR="00582DBB" w:rsidRPr="00093F5E">
        <w:rPr>
          <w:rFonts w:ascii="Bookman Old Style" w:eastAsia="Adobe Myungjo Std M" w:hAnsi="Bookman Old Style"/>
          <w:i/>
          <w:sz w:val="16"/>
          <w:szCs w:val="18"/>
          <w:lang w:val="en-GB"/>
        </w:rPr>
        <w:t xml:space="preserve">; </w:t>
      </w:r>
      <w:hyperlink r:id="rId13" w:history="1">
        <w:r w:rsidR="00582DBB" w:rsidRPr="00093F5E">
          <w:rPr>
            <w:rStyle w:val="Hyperlink"/>
            <w:rFonts w:ascii="Bookman Old Style" w:eastAsia="Adobe Myungjo Std M" w:hAnsi="Bookman Old Style"/>
            <w:i/>
            <w:sz w:val="16"/>
            <w:szCs w:val="18"/>
            <w:lang w:val="en-GB"/>
          </w:rPr>
          <w:t>aginta.harry@c.mbox.nagoya-u.ac.jp</w:t>
        </w:r>
      </w:hyperlink>
      <w:r w:rsidR="00582DBB" w:rsidRPr="00093F5E">
        <w:rPr>
          <w:rFonts w:ascii="Bookman Old Style" w:eastAsia="Adobe Myungjo Std M" w:hAnsi="Bookman Old Style"/>
          <w:i/>
          <w:sz w:val="16"/>
          <w:szCs w:val="18"/>
          <w:lang w:val="en-GB"/>
        </w:rPr>
        <w:t xml:space="preserve"> </w:t>
      </w:r>
    </w:p>
    <w:p w14:paraId="28F66A32" w14:textId="77777777" w:rsidR="00582DBB" w:rsidRPr="00093F5E" w:rsidRDefault="00582DBB" w:rsidP="00582DBB">
      <w:pPr>
        <w:spacing w:after="0" w:line="240" w:lineRule="auto"/>
        <w:rPr>
          <w:rFonts w:ascii="Bookman Old Style" w:eastAsia="Adobe Myungjo Std M" w:hAnsi="Bookman Old Style"/>
          <w:i/>
          <w:sz w:val="16"/>
          <w:szCs w:val="18"/>
          <w:lang w:val="en-GB"/>
        </w:rPr>
      </w:pPr>
    </w:p>
    <w:p w14:paraId="1054DA02" w14:textId="77777777" w:rsidR="00C9290A" w:rsidRPr="00093F5E" w:rsidRDefault="00C9290A" w:rsidP="00B34EF4">
      <w:pPr>
        <w:jc w:val="center"/>
        <w:rPr>
          <w:rFonts w:ascii="Bookman Old Style" w:eastAsia="Adobe Myungjo Std M" w:hAnsi="Bookman Old Style"/>
          <w:b/>
          <w:szCs w:val="18"/>
          <w:lang w:val="en-GB"/>
        </w:rPr>
      </w:pPr>
    </w:p>
    <w:p w14:paraId="223C2A0A" w14:textId="77777777" w:rsidR="00B34EF4" w:rsidRPr="00093F5E" w:rsidRDefault="00093F5E" w:rsidP="00F62225">
      <w:pPr>
        <w:jc w:val="center"/>
        <w:outlineLvl w:val="0"/>
        <w:rPr>
          <w:rFonts w:ascii="Bookman Old Style" w:eastAsia="Adobe Myungjo Std M" w:hAnsi="Bookman Old Style"/>
          <w:b/>
          <w:szCs w:val="18"/>
          <w:lang w:val="en-GB"/>
        </w:rPr>
      </w:pPr>
      <w:r w:rsidRPr="00093F5E">
        <w:rPr>
          <w:rFonts w:ascii="Bookman Old Style" w:eastAsia="Adobe Myungjo Std M" w:hAnsi="Bookman Old Style"/>
          <w:b/>
          <w:szCs w:val="18"/>
          <w:lang w:val="en-GB"/>
        </w:rPr>
        <w:t>A</w:t>
      </w:r>
      <w:r w:rsidR="00EE4B09" w:rsidRPr="00093F5E">
        <w:rPr>
          <w:rFonts w:ascii="Bookman Old Style" w:eastAsia="Adobe Myungjo Std M" w:hAnsi="Bookman Old Style"/>
          <w:b/>
          <w:szCs w:val="18"/>
          <w:lang w:val="en-GB"/>
        </w:rPr>
        <w:t>bstract</w:t>
      </w:r>
    </w:p>
    <w:p w14:paraId="792574A8" w14:textId="77777777" w:rsidR="00E45402" w:rsidRPr="00093F5E" w:rsidRDefault="00E45402" w:rsidP="00687DA4">
      <w:pPr>
        <w:spacing w:after="0" w:line="360" w:lineRule="auto"/>
        <w:jc w:val="both"/>
        <w:rPr>
          <w:rFonts w:eastAsia="Adobe Myungjo Std M" w:cstheme="minorHAnsi"/>
          <w:sz w:val="18"/>
          <w:szCs w:val="18"/>
          <w:lang w:val="en-GB"/>
        </w:rPr>
      </w:pPr>
    </w:p>
    <w:p w14:paraId="2CF9459F" w14:textId="77777777" w:rsidR="00AF01D2" w:rsidRPr="00093F5E" w:rsidRDefault="00093F5E" w:rsidP="00AF01D2">
      <w:pPr>
        <w:spacing w:after="0" w:line="360" w:lineRule="auto"/>
        <w:jc w:val="both"/>
        <w:rPr>
          <w:lang w:val="en-GB"/>
        </w:rPr>
      </w:pPr>
      <w:commentRangeStart w:id="5"/>
      <w:r w:rsidRPr="00093F5E">
        <w:rPr>
          <w:lang w:val="en-GB"/>
        </w:rPr>
        <w:t xml:space="preserve">This </w:t>
      </w:r>
      <w:commentRangeStart w:id="6"/>
      <w:ins w:id="7" w:author="Author">
        <w:r w:rsidRPr="00093F5E">
          <w:rPr>
            <w:lang w:val="en-GB"/>
          </w:rPr>
          <w:t>study</w:t>
        </w:r>
      </w:ins>
      <w:del w:id="8" w:author="Author">
        <w:r w:rsidRPr="00093F5E">
          <w:rPr>
            <w:lang w:val="en-GB"/>
          </w:rPr>
          <w:delText>paper</w:delText>
        </w:r>
      </w:del>
      <w:r w:rsidRPr="00093F5E">
        <w:rPr>
          <w:lang w:val="en-GB"/>
        </w:rPr>
        <w:t xml:space="preserve"> </w:t>
      </w:r>
      <w:commentRangeEnd w:id="6"/>
      <w:r w:rsidR="005E0DCD">
        <w:rPr>
          <w:rStyle w:val="CommentReference"/>
        </w:rPr>
        <w:commentReference w:id="6"/>
      </w:r>
      <w:del w:id="9" w:author="Author">
        <w:r w:rsidRPr="00093F5E" w:rsidDel="00F97CFB">
          <w:rPr>
            <w:lang w:val="en-GB"/>
          </w:rPr>
          <w:delText>aims to</w:delText>
        </w:r>
        <w:r w:rsidR="00687DA4" w:rsidRPr="00093F5E" w:rsidDel="00F97CFB">
          <w:rPr>
            <w:lang w:val="en-GB"/>
          </w:rPr>
          <w:delText xml:space="preserve"> </w:delText>
        </w:r>
      </w:del>
      <w:r w:rsidR="00687DA4" w:rsidRPr="00093F5E">
        <w:rPr>
          <w:lang w:val="en-GB"/>
        </w:rPr>
        <w:t xml:space="preserve">empirically </w:t>
      </w:r>
      <w:r w:rsidR="00EA155C" w:rsidRPr="00093F5E">
        <w:rPr>
          <w:lang w:val="en-GB"/>
        </w:rPr>
        <w:t>evaluate</w:t>
      </w:r>
      <w:ins w:id="10" w:author="Author">
        <w:r w:rsidR="00F97CFB">
          <w:rPr>
            <w:lang w:val="en-GB"/>
          </w:rPr>
          <w:t>s</w:t>
        </w:r>
      </w:ins>
      <w:r w:rsidR="00EA155C" w:rsidRPr="00093F5E">
        <w:rPr>
          <w:lang w:val="en-GB"/>
        </w:rPr>
        <w:t xml:space="preserve"> convergence </w:t>
      </w:r>
      <w:r w:rsidR="004C42BA" w:rsidRPr="00093F5E">
        <w:rPr>
          <w:lang w:val="en-GB"/>
        </w:rPr>
        <w:t xml:space="preserve">in </w:t>
      </w:r>
      <w:r w:rsidR="00A77023" w:rsidRPr="00093F5E">
        <w:rPr>
          <w:lang w:val="en-GB"/>
        </w:rPr>
        <w:t xml:space="preserve">real </w:t>
      </w:r>
      <w:r w:rsidR="004C42BA" w:rsidRPr="00093F5E">
        <w:rPr>
          <w:lang w:val="en-GB"/>
        </w:rPr>
        <w:t>wage</w:t>
      </w:r>
      <w:r w:rsidR="009D4E97" w:rsidRPr="00093F5E">
        <w:rPr>
          <w:lang w:val="en-GB"/>
        </w:rPr>
        <w:t>s</w:t>
      </w:r>
      <w:r w:rsidR="004C42BA" w:rsidRPr="00093F5E">
        <w:rPr>
          <w:lang w:val="en-GB"/>
        </w:rPr>
        <w:t xml:space="preserve"> across </w:t>
      </w:r>
      <w:r w:rsidR="00FD24B1" w:rsidRPr="00093F5E">
        <w:rPr>
          <w:lang w:val="en-GB"/>
        </w:rPr>
        <w:t xml:space="preserve">34 </w:t>
      </w:r>
      <w:r w:rsidR="00687DA4" w:rsidRPr="00093F5E">
        <w:rPr>
          <w:lang w:val="en-GB"/>
        </w:rPr>
        <w:t>Indonesia</w:t>
      </w:r>
      <w:r w:rsidR="00FD24B1" w:rsidRPr="00093F5E">
        <w:rPr>
          <w:lang w:val="en-GB"/>
        </w:rPr>
        <w:t>n</w:t>
      </w:r>
      <w:r w:rsidR="00687DA4" w:rsidRPr="00093F5E">
        <w:rPr>
          <w:lang w:val="en-GB"/>
        </w:rPr>
        <w:t xml:space="preserve"> </w:t>
      </w:r>
      <w:r w:rsidR="00FD24B1" w:rsidRPr="00093F5E">
        <w:rPr>
          <w:lang w:val="en-GB"/>
        </w:rPr>
        <w:t>province</w:t>
      </w:r>
      <w:r w:rsidR="00EA155C" w:rsidRPr="00093F5E">
        <w:rPr>
          <w:lang w:val="en-GB"/>
        </w:rPr>
        <w:t>s</w:t>
      </w:r>
      <w:commentRangeEnd w:id="5"/>
      <w:r w:rsidR="00DD34CB">
        <w:rPr>
          <w:rStyle w:val="CommentReference"/>
        </w:rPr>
        <w:commentReference w:id="5"/>
      </w:r>
      <w:r w:rsidR="00EF47BD" w:rsidRPr="00093F5E">
        <w:rPr>
          <w:lang w:val="en-GB"/>
        </w:rPr>
        <w:t xml:space="preserve">. </w:t>
      </w:r>
      <w:r w:rsidR="000469BE" w:rsidRPr="00093F5E">
        <w:rPr>
          <w:lang w:val="en-GB"/>
        </w:rPr>
        <w:t>We</w:t>
      </w:r>
      <w:r w:rsidR="00EF47BD" w:rsidRPr="00093F5E">
        <w:rPr>
          <w:lang w:val="en-GB"/>
        </w:rPr>
        <w:t xml:space="preserve"> </w:t>
      </w:r>
      <w:r w:rsidR="009C405D" w:rsidRPr="00093F5E">
        <w:rPr>
          <w:lang w:val="en-GB"/>
        </w:rPr>
        <w:t>apply</w:t>
      </w:r>
      <w:r w:rsidR="00EF47BD" w:rsidRPr="00093F5E">
        <w:rPr>
          <w:lang w:val="en-GB"/>
        </w:rPr>
        <w:t xml:space="preserve"> </w:t>
      </w:r>
      <w:r w:rsidR="009D4E97" w:rsidRPr="00093F5E">
        <w:rPr>
          <w:lang w:val="en-GB"/>
        </w:rPr>
        <w:t xml:space="preserve">the </w:t>
      </w:r>
      <w:r w:rsidR="000469BE" w:rsidRPr="00093F5E">
        <w:rPr>
          <w:lang w:val="en-GB"/>
        </w:rPr>
        <w:t>club convergence test</w:t>
      </w:r>
      <w:r w:rsidR="004C42BA" w:rsidRPr="00093F5E">
        <w:rPr>
          <w:lang w:val="en-GB"/>
        </w:rPr>
        <w:t xml:space="preserve"> </w:t>
      </w:r>
      <w:r w:rsidR="004C42BA" w:rsidRPr="00093F5E">
        <w:rPr>
          <w:lang w:val="en-GB"/>
        </w:rPr>
        <w:fldChar w:fldCharType="begin"/>
      </w:r>
      <w:r w:rsidR="004C42BA" w:rsidRPr="00093F5E">
        <w:rPr>
          <w:lang w:val="en-GB"/>
        </w:rPr>
        <w:instrText xml:space="preserve"> ADDIN ZOTERO_ITEM CSL_CITATION {"citationID":"omOygmE7","properties":{"formattedCitation":"(Phillips &amp; Sul, 2007, 2009)","plainCitation":"(Phillips &amp; Sul, 2007, 2009)","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4C42BA" w:rsidRPr="00093F5E">
        <w:rPr>
          <w:lang w:val="en-GB"/>
        </w:rPr>
        <w:fldChar w:fldCharType="separate"/>
      </w:r>
      <w:r w:rsidR="004C42BA" w:rsidRPr="00093F5E">
        <w:rPr>
          <w:rFonts w:ascii="Calibri" w:hAnsi="Calibri" w:cs="Calibri"/>
          <w:lang w:val="en-GB"/>
        </w:rPr>
        <w:t>(Phillips &amp; Sul, 2007, 2009)</w:t>
      </w:r>
      <w:r w:rsidR="004C42BA" w:rsidRPr="00093F5E">
        <w:rPr>
          <w:lang w:val="en-GB"/>
        </w:rPr>
        <w:fldChar w:fldCharType="end"/>
      </w:r>
      <w:r w:rsidR="00EF47BD" w:rsidRPr="00093F5E">
        <w:rPr>
          <w:lang w:val="en-GB"/>
        </w:rPr>
        <w:t xml:space="preserve"> </w:t>
      </w:r>
      <w:r w:rsidR="009D4E97" w:rsidRPr="00093F5E">
        <w:rPr>
          <w:lang w:val="en-GB"/>
        </w:rPr>
        <w:t xml:space="preserve">on real wage data at the province level from </w:t>
      </w:r>
      <w:r w:rsidRPr="00093F5E">
        <w:rPr>
          <w:rFonts w:ascii="Calibri" w:eastAsia="Yu Mincho" w:hAnsi="Calibri" w:cs="Times New Roman"/>
          <w:lang w:val="en-GB"/>
        </w:rPr>
        <w:t>2008</w:t>
      </w:r>
      <w:ins w:id="11" w:author="Author">
        <w:r w:rsidR="00EE5D33">
          <w:rPr>
            <w:rFonts w:ascii="Calibri" w:eastAsia="Yu Mincho" w:hAnsi="Calibri" w:cs="Times New Roman"/>
            <w:lang w:val="en-GB"/>
          </w:rPr>
          <w:t xml:space="preserve"> to </w:t>
        </w:r>
      </w:ins>
      <w:del w:id="12" w:author="Author">
        <w:r w:rsidRPr="00093F5E" w:rsidDel="00EE5D33">
          <w:rPr>
            <w:rFonts w:ascii="Calibri" w:eastAsia="Yu Mincho" w:hAnsi="Calibri" w:cs="Times New Roman"/>
            <w:lang w:val="en-GB"/>
          </w:rPr>
          <w:delText>-</w:delText>
        </w:r>
      </w:del>
      <w:r w:rsidRPr="00093F5E">
        <w:rPr>
          <w:rFonts w:ascii="Calibri" w:eastAsia="Yu Mincho" w:hAnsi="Calibri" w:cs="Times New Roman"/>
          <w:lang w:val="en-GB"/>
        </w:rPr>
        <w:t xml:space="preserve">2020. </w:t>
      </w:r>
      <w:r w:rsidR="00C34648" w:rsidRPr="00093F5E">
        <w:rPr>
          <w:lang w:val="en-GB"/>
        </w:rPr>
        <w:t xml:space="preserve">We do not find </w:t>
      </w:r>
      <w:ins w:id="13" w:author="Author">
        <w:r w:rsidRPr="00093F5E">
          <w:rPr>
            <w:rFonts w:ascii="Calibri" w:eastAsia="Yu Mincho" w:hAnsi="Calibri" w:cs="Times New Roman"/>
            <w:lang w:val="en-GB"/>
          </w:rPr>
          <w:t xml:space="preserve">an </w:t>
        </w:r>
      </w:ins>
      <w:r w:rsidRPr="00093F5E">
        <w:rPr>
          <w:rFonts w:ascii="Calibri" w:eastAsia="Yu Mincho" w:hAnsi="Calibri" w:cs="Times New Roman"/>
          <w:lang w:val="en-GB"/>
        </w:rPr>
        <w:t xml:space="preserve">overall convergence in real wages. </w:t>
      </w:r>
      <w:r w:rsidR="009D4E97" w:rsidRPr="00093F5E">
        <w:rPr>
          <w:lang w:val="en-GB"/>
        </w:rPr>
        <w:t xml:space="preserve">Instead, we identify three significant club </w:t>
      </w:r>
      <w:ins w:id="14" w:author="Author">
        <w:r w:rsidR="009D4E97" w:rsidRPr="00093F5E">
          <w:rPr>
            <w:lang w:val="en-GB"/>
          </w:rPr>
          <w:t>convergences</w:t>
        </w:r>
      </w:ins>
      <w:del w:id="15" w:author="Author">
        <w:r w:rsidR="009D4E97" w:rsidRPr="00093F5E">
          <w:rPr>
            <w:lang w:val="en-GB"/>
          </w:rPr>
          <w:delText>convergence</w:delText>
        </w:r>
      </w:del>
      <w:r w:rsidR="009D4E97" w:rsidRPr="00093F5E">
        <w:rPr>
          <w:lang w:val="en-GB"/>
        </w:rPr>
        <w:t xml:space="preserve">. </w:t>
      </w:r>
      <w:commentRangeStart w:id="16"/>
      <w:r w:rsidR="009D4E97" w:rsidRPr="00093F5E">
        <w:rPr>
          <w:lang w:val="en-GB"/>
        </w:rPr>
        <w:t xml:space="preserve">Furthermore, </w:t>
      </w:r>
      <w:del w:id="17" w:author="Author">
        <w:r w:rsidR="009D4E97" w:rsidRPr="00093F5E" w:rsidDel="00414EF5">
          <w:rPr>
            <w:lang w:val="en-GB"/>
          </w:rPr>
          <w:delText xml:space="preserve">using the ordered logit model, </w:delText>
        </w:r>
      </w:del>
      <w:r w:rsidR="009D4E97" w:rsidRPr="00093F5E">
        <w:rPr>
          <w:lang w:val="en-GB"/>
        </w:rPr>
        <w:t xml:space="preserve">we investigate regional factors that influence </w:t>
      </w:r>
      <w:del w:id="18" w:author="Author">
        <w:r w:rsidR="009D4E97" w:rsidRPr="00093F5E">
          <w:rPr>
            <w:lang w:val="en-GB"/>
          </w:rPr>
          <w:delText xml:space="preserve">the </w:delText>
        </w:r>
      </w:del>
      <w:r w:rsidR="009D4E97" w:rsidRPr="00093F5E">
        <w:rPr>
          <w:lang w:val="en-GB"/>
        </w:rPr>
        <w:t>club convergence formation</w:t>
      </w:r>
      <w:ins w:id="19" w:author="Author">
        <w:r w:rsidR="00414EF5" w:rsidRPr="00414EF5">
          <w:rPr>
            <w:lang w:val="en-GB"/>
          </w:rPr>
          <w:t xml:space="preserve"> </w:t>
        </w:r>
        <w:r w:rsidR="00414EF5" w:rsidRPr="00093F5E">
          <w:rPr>
            <w:lang w:val="en-GB"/>
          </w:rPr>
          <w:t>us</w:t>
        </w:r>
        <w:r w:rsidR="00414EF5">
          <w:rPr>
            <w:lang w:val="en-GB"/>
          </w:rPr>
          <w:t>ing the ordered logit model</w:t>
        </w:r>
      </w:ins>
      <w:r w:rsidR="009D4E97" w:rsidRPr="00093F5E">
        <w:rPr>
          <w:lang w:val="en-GB"/>
        </w:rPr>
        <w:t xml:space="preserve">. </w:t>
      </w:r>
      <w:commentRangeEnd w:id="16"/>
      <w:r w:rsidR="00DD34CB">
        <w:rPr>
          <w:rStyle w:val="CommentReference"/>
        </w:rPr>
        <w:commentReference w:id="16"/>
      </w:r>
      <w:r w:rsidR="0084075B" w:rsidRPr="00093F5E">
        <w:rPr>
          <w:lang w:val="en-GB"/>
        </w:rPr>
        <w:t xml:space="preserve">We find that club convergence formation is jointly influenced by the following factors: share of employment in the manufacturing sector, investment share to GDP, </w:t>
      </w:r>
      <w:ins w:id="20" w:author="Author">
        <w:r w:rsidR="0084075B" w:rsidRPr="00093F5E">
          <w:rPr>
            <w:lang w:val="en-GB"/>
          </w:rPr>
          <w:t>labour</w:t>
        </w:r>
      </w:ins>
      <w:del w:id="21" w:author="Author">
        <w:r w:rsidR="0084075B" w:rsidRPr="00093F5E">
          <w:rPr>
            <w:lang w:val="en-GB"/>
          </w:rPr>
          <w:delText>labor</w:delText>
        </w:r>
      </w:del>
      <w:r w:rsidR="0084075B" w:rsidRPr="00093F5E">
        <w:rPr>
          <w:lang w:val="en-GB"/>
        </w:rPr>
        <w:t xml:space="preserve"> force participation rate, and the initial level of wage.</w:t>
      </w:r>
      <w:r w:rsidR="002271E1" w:rsidRPr="00093F5E">
        <w:rPr>
          <w:lang w:val="en-GB"/>
        </w:rPr>
        <w:t xml:space="preserve"> Our findings support the evidence of club convergence studies that </w:t>
      </w:r>
      <w:ins w:id="22" w:author="Author">
        <w:r w:rsidR="002271E1" w:rsidRPr="00093F5E">
          <w:rPr>
            <w:lang w:val="en-GB"/>
          </w:rPr>
          <w:t>emphasise</w:t>
        </w:r>
      </w:ins>
      <w:del w:id="23" w:author="Author">
        <w:r w:rsidR="002271E1" w:rsidRPr="00093F5E">
          <w:rPr>
            <w:lang w:val="en-GB"/>
          </w:rPr>
          <w:delText>emphasize</w:delText>
        </w:r>
      </w:del>
      <w:r w:rsidR="002271E1" w:rsidRPr="00093F5E">
        <w:rPr>
          <w:lang w:val="en-GB"/>
        </w:rPr>
        <w:t xml:space="preserve"> the role of the initial condition and regional characteristics on the formation of club convergence. </w:t>
      </w:r>
      <w:commentRangeStart w:id="24"/>
      <w:del w:id="25" w:author="Author">
        <w:r w:rsidR="002271E1" w:rsidRPr="00093F5E" w:rsidDel="00414EF5">
          <w:rPr>
            <w:lang w:val="en-GB"/>
          </w:rPr>
          <w:delText xml:space="preserve">From a policy standpoint, our </w:delText>
        </w:r>
      </w:del>
      <w:ins w:id="26" w:author="Author">
        <w:r w:rsidR="00414EF5">
          <w:rPr>
            <w:lang w:val="en-GB"/>
          </w:rPr>
          <w:t>Our</w:t>
        </w:r>
        <w:r w:rsidR="00414EF5" w:rsidRPr="00093F5E">
          <w:rPr>
            <w:lang w:val="en-GB"/>
          </w:rPr>
          <w:t xml:space="preserve"> </w:t>
        </w:r>
      </w:ins>
      <w:r w:rsidR="002271E1" w:rsidRPr="00093F5E">
        <w:rPr>
          <w:lang w:val="en-GB"/>
        </w:rPr>
        <w:t xml:space="preserve">results should alert national and provincial governments to </w:t>
      </w:r>
      <w:ins w:id="27" w:author="Author">
        <w:r w:rsidR="002271E1" w:rsidRPr="00093F5E">
          <w:rPr>
            <w:lang w:val="en-GB"/>
          </w:rPr>
          <w:t>synchronise</w:t>
        </w:r>
      </w:ins>
      <w:del w:id="28" w:author="Author">
        <w:r w:rsidR="002271E1" w:rsidRPr="00093F5E">
          <w:rPr>
            <w:lang w:val="en-GB"/>
          </w:rPr>
          <w:delText>synchronize</w:delText>
        </w:r>
      </w:del>
      <w:r w:rsidR="002271E1" w:rsidRPr="00093F5E">
        <w:rPr>
          <w:lang w:val="en-GB"/>
        </w:rPr>
        <w:t xml:space="preserve"> policies promoting sound and competitive </w:t>
      </w:r>
      <w:ins w:id="29" w:author="Author">
        <w:r w:rsidR="002271E1" w:rsidRPr="00093F5E">
          <w:rPr>
            <w:lang w:val="en-GB"/>
          </w:rPr>
          <w:t>labour</w:t>
        </w:r>
      </w:ins>
      <w:del w:id="30" w:author="Author">
        <w:r w:rsidR="002271E1" w:rsidRPr="00093F5E">
          <w:rPr>
            <w:lang w:val="en-GB"/>
          </w:rPr>
          <w:delText>labor</w:delText>
        </w:r>
      </w:del>
      <w:r w:rsidR="002271E1" w:rsidRPr="00093F5E">
        <w:rPr>
          <w:lang w:val="en-GB"/>
        </w:rPr>
        <w:t xml:space="preserve"> markets across provinces</w:t>
      </w:r>
      <w:ins w:id="31" w:author="Author">
        <w:r w:rsidR="00DD34CB" w:rsidRPr="00DD34CB">
          <w:rPr>
            <w:lang w:val="en-GB"/>
          </w:rPr>
          <w:t xml:space="preserve"> </w:t>
        </w:r>
        <w:r w:rsidR="00DD34CB">
          <w:rPr>
            <w:lang w:val="en-GB"/>
          </w:rPr>
          <w:t>from a policy standpoint</w:t>
        </w:r>
      </w:ins>
      <w:r w:rsidR="002271E1" w:rsidRPr="00093F5E">
        <w:rPr>
          <w:lang w:val="en-GB"/>
        </w:rPr>
        <w:t>.</w:t>
      </w:r>
      <w:commentRangeEnd w:id="24"/>
      <w:r w:rsidR="00DD34CB">
        <w:rPr>
          <w:rStyle w:val="CommentReference"/>
        </w:rPr>
        <w:commentReference w:id="24"/>
      </w:r>
    </w:p>
    <w:p w14:paraId="71F0B083" w14:textId="77777777" w:rsidR="00687DA4" w:rsidRPr="00093F5E" w:rsidRDefault="00093F5E" w:rsidP="007016B9">
      <w:pPr>
        <w:spacing w:after="0" w:line="360" w:lineRule="auto"/>
        <w:jc w:val="both"/>
        <w:rPr>
          <w:lang w:val="en-GB"/>
        </w:rPr>
      </w:pPr>
      <w:r w:rsidRPr="00093F5E">
        <w:rPr>
          <w:lang w:val="en-GB"/>
        </w:rPr>
        <w:t xml:space="preserve"> </w:t>
      </w:r>
    </w:p>
    <w:p w14:paraId="39B083EE" w14:textId="77777777" w:rsidR="00687DA4" w:rsidRPr="00093F5E" w:rsidRDefault="00687DA4" w:rsidP="00146EB7">
      <w:pPr>
        <w:spacing w:after="0" w:line="240" w:lineRule="auto"/>
        <w:jc w:val="both"/>
        <w:rPr>
          <w:rFonts w:eastAsia="Adobe Myungjo Std M" w:cstheme="minorHAnsi"/>
          <w:sz w:val="18"/>
          <w:szCs w:val="18"/>
          <w:lang w:val="en-GB"/>
        </w:rPr>
      </w:pPr>
    </w:p>
    <w:p w14:paraId="43C2227E" w14:textId="77777777" w:rsidR="00146EB7" w:rsidRPr="00093F5E" w:rsidRDefault="00093F5E" w:rsidP="00F62225">
      <w:pPr>
        <w:jc w:val="both"/>
        <w:outlineLvl w:val="0"/>
        <w:rPr>
          <w:rFonts w:eastAsia="Adobe Myungjo Std M" w:cstheme="minorHAnsi"/>
          <w:sz w:val="20"/>
          <w:szCs w:val="18"/>
          <w:lang w:val="en-GB"/>
        </w:rPr>
      </w:pPr>
      <w:r w:rsidRPr="00093F5E">
        <w:rPr>
          <w:rFonts w:eastAsia="Adobe Myungjo Std M" w:cstheme="minorHAnsi"/>
          <w:sz w:val="20"/>
          <w:szCs w:val="18"/>
          <w:lang w:val="en-GB"/>
        </w:rPr>
        <w:t>Keywords:</w:t>
      </w:r>
      <w:r w:rsidR="00687DA4" w:rsidRPr="00093F5E">
        <w:rPr>
          <w:rFonts w:eastAsia="Adobe Myungjo Std M" w:cstheme="minorHAnsi"/>
          <w:sz w:val="20"/>
          <w:szCs w:val="18"/>
          <w:lang w:val="en-GB"/>
        </w:rPr>
        <w:t xml:space="preserve"> </w:t>
      </w:r>
      <w:r w:rsidR="00C73499" w:rsidRPr="00093F5E">
        <w:rPr>
          <w:rFonts w:eastAsia="Adobe Myungjo Std M" w:cstheme="minorHAnsi"/>
          <w:sz w:val="20"/>
          <w:szCs w:val="18"/>
          <w:lang w:val="en-GB"/>
        </w:rPr>
        <w:t>r</w:t>
      </w:r>
      <w:r w:rsidR="00687DA4" w:rsidRPr="00093F5E">
        <w:rPr>
          <w:rFonts w:eastAsia="Adobe Myungjo Std M" w:cstheme="minorHAnsi"/>
          <w:sz w:val="20"/>
          <w:szCs w:val="18"/>
          <w:lang w:val="en-GB"/>
        </w:rPr>
        <w:t xml:space="preserve">egional </w:t>
      </w:r>
      <w:r w:rsidR="00C73499" w:rsidRPr="00093F5E">
        <w:rPr>
          <w:rFonts w:eastAsia="Adobe Myungjo Std M" w:cstheme="minorHAnsi"/>
          <w:sz w:val="20"/>
          <w:szCs w:val="18"/>
          <w:lang w:val="en-GB"/>
        </w:rPr>
        <w:t>w</w:t>
      </w:r>
      <w:r w:rsidR="00687DA4" w:rsidRPr="00093F5E">
        <w:rPr>
          <w:rFonts w:eastAsia="Adobe Myungjo Std M" w:cstheme="minorHAnsi"/>
          <w:sz w:val="20"/>
          <w:szCs w:val="18"/>
          <w:lang w:val="en-GB"/>
        </w:rPr>
        <w:t xml:space="preserve">age, </w:t>
      </w:r>
      <w:r w:rsidR="00C73499" w:rsidRPr="00093F5E">
        <w:rPr>
          <w:rFonts w:eastAsia="Adobe Myungjo Std M" w:cstheme="minorHAnsi"/>
          <w:sz w:val="20"/>
          <w:szCs w:val="18"/>
          <w:lang w:val="en-GB"/>
        </w:rPr>
        <w:t>c</w:t>
      </w:r>
      <w:r w:rsidR="00687DA4" w:rsidRPr="00093F5E">
        <w:rPr>
          <w:rFonts w:eastAsia="Adobe Myungjo Std M" w:cstheme="minorHAnsi"/>
          <w:sz w:val="20"/>
          <w:szCs w:val="18"/>
          <w:lang w:val="en-GB"/>
        </w:rPr>
        <w:t xml:space="preserve">lub </w:t>
      </w:r>
      <w:r w:rsidR="00C73499" w:rsidRPr="00093F5E">
        <w:rPr>
          <w:rFonts w:eastAsia="Adobe Myungjo Std M" w:cstheme="minorHAnsi"/>
          <w:sz w:val="20"/>
          <w:szCs w:val="18"/>
          <w:lang w:val="en-GB"/>
        </w:rPr>
        <w:t>c</w:t>
      </w:r>
      <w:r w:rsidR="00687DA4" w:rsidRPr="00093F5E">
        <w:rPr>
          <w:rFonts w:eastAsia="Adobe Myungjo Std M" w:cstheme="minorHAnsi"/>
          <w:sz w:val="20"/>
          <w:szCs w:val="18"/>
          <w:lang w:val="en-GB"/>
        </w:rPr>
        <w:t xml:space="preserve">onvergence, </w:t>
      </w:r>
      <w:r w:rsidR="00C73499" w:rsidRPr="00093F5E">
        <w:rPr>
          <w:rFonts w:eastAsia="Adobe Myungjo Std M" w:cstheme="minorHAnsi"/>
          <w:sz w:val="20"/>
          <w:szCs w:val="18"/>
          <w:lang w:val="en-GB"/>
        </w:rPr>
        <w:t>ordered l</w:t>
      </w:r>
      <w:r w:rsidR="00687DA4" w:rsidRPr="00093F5E">
        <w:rPr>
          <w:rFonts w:eastAsia="Adobe Myungjo Std M" w:cstheme="minorHAnsi"/>
          <w:sz w:val="20"/>
          <w:szCs w:val="18"/>
          <w:lang w:val="en-GB"/>
        </w:rPr>
        <w:t xml:space="preserve">ogit </w:t>
      </w:r>
      <w:r w:rsidR="00C73499" w:rsidRPr="00093F5E">
        <w:rPr>
          <w:rFonts w:eastAsia="Adobe Myungjo Std M" w:cstheme="minorHAnsi"/>
          <w:sz w:val="20"/>
          <w:szCs w:val="18"/>
          <w:lang w:val="en-GB"/>
        </w:rPr>
        <w:t>m</w:t>
      </w:r>
      <w:r w:rsidR="00687DA4" w:rsidRPr="00093F5E">
        <w:rPr>
          <w:rFonts w:eastAsia="Adobe Myungjo Std M" w:cstheme="minorHAnsi"/>
          <w:sz w:val="20"/>
          <w:szCs w:val="18"/>
          <w:lang w:val="en-GB"/>
        </w:rPr>
        <w:t>odel</w:t>
      </w:r>
      <w:r w:rsidR="006E6CC7" w:rsidRPr="00093F5E">
        <w:rPr>
          <w:rFonts w:eastAsia="Adobe Myungjo Std M" w:cstheme="minorHAnsi"/>
          <w:sz w:val="20"/>
          <w:szCs w:val="18"/>
          <w:lang w:val="en-GB"/>
        </w:rPr>
        <w:t>, Indonesia</w:t>
      </w:r>
    </w:p>
    <w:p w14:paraId="09B21E3C" w14:textId="77777777" w:rsidR="00703ECC" w:rsidRPr="00093F5E" w:rsidRDefault="00703ECC" w:rsidP="00B34EF4">
      <w:pPr>
        <w:jc w:val="center"/>
        <w:rPr>
          <w:rFonts w:ascii="Bookman Old Style" w:eastAsia="Adobe Myungjo Std M" w:hAnsi="Bookman Old Style"/>
          <w:sz w:val="18"/>
          <w:szCs w:val="18"/>
          <w:lang w:val="en-GB"/>
        </w:rPr>
      </w:pPr>
    </w:p>
    <w:p w14:paraId="113E8AD6" w14:textId="77777777" w:rsidR="00B34EF4" w:rsidRPr="00093F5E" w:rsidRDefault="00B34EF4" w:rsidP="00687DA4">
      <w:pPr>
        <w:rPr>
          <w:rFonts w:ascii="Bookman Old Style" w:eastAsia="Adobe Myungjo Std M" w:hAnsi="Bookman Old Style"/>
          <w:i/>
          <w:sz w:val="18"/>
          <w:szCs w:val="18"/>
          <w:lang w:val="en-GB"/>
        </w:rPr>
      </w:pPr>
    </w:p>
    <w:p w14:paraId="2760FF92" w14:textId="77777777" w:rsidR="00CD253C" w:rsidRPr="00093F5E" w:rsidRDefault="00CD253C" w:rsidP="00687DA4">
      <w:pPr>
        <w:rPr>
          <w:rFonts w:ascii="Bookman Old Style" w:eastAsia="Adobe Myungjo Std M" w:hAnsi="Bookman Old Style"/>
          <w:i/>
          <w:sz w:val="18"/>
          <w:szCs w:val="18"/>
          <w:lang w:val="en-GB"/>
        </w:rPr>
      </w:pPr>
    </w:p>
    <w:p w14:paraId="4F3956FC" w14:textId="77777777" w:rsidR="00CD253C" w:rsidRPr="00093F5E" w:rsidRDefault="00CD253C" w:rsidP="00687DA4">
      <w:pPr>
        <w:rPr>
          <w:rFonts w:ascii="Bookman Old Style" w:eastAsia="Adobe Myungjo Std M" w:hAnsi="Bookman Old Style"/>
          <w:i/>
          <w:sz w:val="18"/>
          <w:szCs w:val="18"/>
          <w:lang w:val="en-GB"/>
        </w:rPr>
      </w:pPr>
    </w:p>
    <w:p w14:paraId="65CADE4E" w14:textId="77777777" w:rsidR="00CD253C" w:rsidRPr="00093F5E" w:rsidRDefault="00CD253C" w:rsidP="00687DA4">
      <w:pPr>
        <w:rPr>
          <w:rFonts w:ascii="Bookman Old Style" w:eastAsia="Adobe Myungjo Std M" w:hAnsi="Bookman Old Style"/>
          <w:i/>
          <w:sz w:val="18"/>
          <w:szCs w:val="18"/>
          <w:lang w:val="en-GB"/>
        </w:rPr>
      </w:pPr>
    </w:p>
    <w:p w14:paraId="32BF5198" w14:textId="77777777" w:rsidR="00CD253C" w:rsidRPr="00093F5E" w:rsidRDefault="00CD253C" w:rsidP="00687DA4">
      <w:pPr>
        <w:rPr>
          <w:rFonts w:ascii="Bookman Old Style" w:eastAsia="Adobe Myungjo Std M" w:hAnsi="Bookman Old Style"/>
          <w:i/>
          <w:sz w:val="18"/>
          <w:szCs w:val="18"/>
          <w:lang w:val="en-GB"/>
        </w:rPr>
      </w:pPr>
    </w:p>
    <w:p w14:paraId="70AA0656" w14:textId="77777777" w:rsidR="00CD253C" w:rsidRPr="00093F5E" w:rsidRDefault="00CD253C" w:rsidP="00687DA4">
      <w:pPr>
        <w:rPr>
          <w:rFonts w:ascii="Bookman Old Style" w:eastAsia="Adobe Myungjo Std M" w:hAnsi="Bookman Old Style"/>
          <w:i/>
          <w:sz w:val="18"/>
          <w:szCs w:val="18"/>
          <w:lang w:val="en-GB"/>
        </w:rPr>
      </w:pPr>
    </w:p>
    <w:p w14:paraId="45C21471" w14:textId="77777777" w:rsidR="00CD253C" w:rsidRPr="00093F5E" w:rsidRDefault="00CD253C" w:rsidP="00687DA4">
      <w:pPr>
        <w:rPr>
          <w:rFonts w:ascii="Bookman Old Style" w:eastAsia="Adobe Myungjo Std M" w:hAnsi="Bookman Old Style"/>
          <w:i/>
          <w:sz w:val="18"/>
          <w:szCs w:val="18"/>
          <w:lang w:val="en-GB"/>
        </w:rPr>
      </w:pPr>
    </w:p>
    <w:p w14:paraId="41970EFD" w14:textId="77777777" w:rsidR="00CD253C" w:rsidRPr="00093F5E" w:rsidRDefault="00CD253C" w:rsidP="00687DA4">
      <w:pPr>
        <w:rPr>
          <w:rFonts w:ascii="Bookman Old Style" w:eastAsia="Adobe Myungjo Std M" w:hAnsi="Bookman Old Style"/>
          <w:i/>
          <w:sz w:val="18"/>
          <w:szCs w:val="18"/>
          <w:lang w:val="en-GB"/>
        </w:rPr>
      </w:pPr>
    </w:p>
    <w:p w14:paraId="5B26D4E1" w14:textId="77777777" w:rsidR="00E00B0F" w:rsidRPr="00093F5E" w:rsidRDefault="00E00B0F" w:rsidP="00687DA4">
      <w:pPr>
        <w:rPr>
          <w:rFonts w:ascii="Bookman Old Style" w:eastAsia="Adobe Myungjo Std M" w:hAnsi="Bookman Old Style"/>
          <w:i/>
          <w:sz w:val="18"/>
          <w:szCs w:val="18"/>
          <w:lang w:val="en-GB"/>
        </w:rPr>
      </w:pPr>
    </w:p>
    <w:p w14:paraId="7BC194D3" w14:textId="77777777" w:rsidR="00946C9D" w:rsidRPr="00093F5E" w:rsidRDefault="00946C9D" w:rsidP="00687DA4">
      <w:pPr>
        <w:rPr>
          <w:rFonts w:ascii="Bookman Old Style" w:eastAsia="Adobe Myungjo Std M" w:hAnsi="Bookman Old Style"/>
          <w:i/>
          <w:sz w:val="18"/>
          <w:szCs w:val="18"/>
          <w:lang w:val="en-GB"/>
        </w:rPr>
      </w:pPr>
    </w:p>
    <w:p w14:paraId="4C7761BB" w14:textId="77777777" w:rsidR="002500AB" w:rsidRPr="00093F5E" w:rsidRDefault="00093F5E" w:rsidP="00EB13DE">
      <w:pPr>
        <w:pStyle w:val="ListParagraph"/>
        <w:numPr>
          <w:ilvl w:val="0"/>
          <w:numId w:val="2"/>
        </w:numPr>
        <w:rPr>
          <w:rFonts w:ascii="Bookman Old Style" w:eastAsia="Adobe Myungjo Std M" w:hAnsi="Bookman Old Style"/>
          <w:b/>
          <w:szCs w:val="18"/>
          <w:lang w:val="en-GB"/>
        </w:rPr>
      </w:pPr>
      <w:r w:rsidRPr="00093F5E">
        <w:rPr>
          <w:rFonts w:ascii="Bookman Old Style" w:eastAsia="Adobe Myungjo Std M" w:hAnsi="Bookman Old Style"/>
          <w:b/>
          <w:szCs w:val="18"/>
          <w:lang w:val="en-GB"/>
        </w:rPr>
        <w:t>Introduction</w:t>
      </w:r>
    </w:p>
    <w:p w14:paraId="1AED1F2C" w14:textId="77777777" w:rsidR="00511618" w:rsidRPr="00093F5E" w:rsidRDefault="00511618" w:rsidP="00511618">
      <w:pPr>
        <w:pStyle w:val="ListParagraph"/>
        <w:spacing w:line="360" w:lineRule="auto"/>
        <w:jc w:val="both"/>
        <w:rPr>
          <w:rFonts w:eastAsia="Adobe Myungjo Std M" w:cstheme="minorHAnsi"/>
          <w:szCs w:val="18"/>
          <w:lang w:val="en-GB"/>
        </w:rPr>
      </w:pPr>
    </w:p>
    <w:p w14:paraId="15D1A577" w14:textId="77777777" w:rsidR="00E24392" w:rsidRPr="00093F5E" w:rsidRDefault="00093F5E" w:rsidP="006C4923">
      <w:pPr>
        <w:pStyle w:val="ListParagraph"/>
        <w:spacing w:line="360" w:lineRule="auto"/>
        <w:jc w:val="both"/>
        <w:rPr>
          <w:rFonts w:eastAsia="Adobe Myungjo Std M" w:cstheme="minorHAnsi"/>
          <w:szCs w:val="18"/>
          <w:lang w:val="en-GB"/>
        </w:rPr>
      </w:pPr>
      <w:r w:rsidRPr="00093F5E">
        <w:rPr>
          <w:rFonts w:eastAsia="Adobe Myungjo Std M" w:cstheme="minorHAnsi"/>
          <w:szCs w:val="18"/>
          <w:lang w:val="en-GB"/>
        </w:rPr>
        <w:t xml:space="preserve">According to modern economic theories, people with indistinguishable talents will obtain equal remuneration in a wholly integrated </w:t>
      </w:r>
      <w:ins w:id="32" w:author="Author">
        <w:r w:rsidRPr="00093F5E">
          <w:rPr>
            <w:rFonts w:eastAsia="Adobe Myungjo Std M" w:cstheme="minorHAnsi"/>
            <w:szCs w:val="18"/>
            <w:lang w:val="en-GB"/>
          </w:rPr>
          <w:t>labour</w:t>
        </w:r>
      </w:ins>
      <w:del w:id="33" w:author="Author">
        <w:r w:rsidRPr="00093F5E">
          <w:rPr>
            <w:rFonts w:eastAsia="Adobe Myungjo Std M" w:cstheme="minorHAnsi"/>
            <w:szCs w:val="18"/>
            <w:lang w:val="en-GB"/>
          </w:rPr>
          <w:delText>labor</w:delText>
        </w:r>
      </w:del>
      <w:r w:rsidRPr="00093F5E">
        <w:rPr>
          <w:rFonts w:eastAsia="Adobe Myungjo Std M" w:cstheme="minorHAnsi"/>
          <w:szCs w:val="18"/>
          <w:lang w:val="en-GB"/>
        </w:rPr>
        <w:t xml:space="preserve"> market</w:t>
      </w:r>
      <w:r w:rsidR="00AD3CAB" w:rsidRPr="00093F5E">
        <w:rPr>
          <w:rFonts w:eastAsia="Adobe Myungjo Std M" w:cstheme="minorHAnsi"/>
          <w:szCs w:val="18"/>
          <w:lang w:val="en-GB"/>
        </w:rPr>
        <w:t xml:space="preserve"> </w:t>
      </w:r>
      <w:r w:rsidR="009B1E97" w:rsidRPr="00093F5E">
        <w:rPr>
          <w:rFonts w:eastAsia="Adobe Myungjo Std M" w:cstheme="minorHAnsi"/>
          <w:szCs w:val="18"/>
          <w:lang w:val="en-GB"/>
        </w:rPr>
        <w:fldChar w:fldCharType="begin"/>
      </w:r>
      <w:r w:rsidR="009B1E97" w:rsidRPr="00093F5E">
        <w:rPr>
          <w:rFonts w:eastAsia="Adobe Myungjo Std M" w:cstheme="minorHAnsi"/>
          <w:szCs w:val="18"/>
          <w:lang w:val="en-GB"/>
        </w:rPr>
        <w:instrText xml:space="preserve"> ADDIN ZOTERO_ITEM CSL_CITATION {"citationID":"x8oKpQ2f","properties":{"formattedCitation":"(Hicks, 1963; Marhsall, 1920)","plainCitation":"(Hicks, 1963; Marhsall, 1920)","noteIndex":0},"citationItems":[{"id":298,"uris":["http://zotero.org/users/local/9Bu69DCL/items/RGHFTMSB"],"uri":["http://zotero.org/users/local/9Bu69DCL/items/RGHFTMSB"],"itemData":{"id":298,"type":"book","ISBN":"1-349-00189-9","publisher":"Springer","title":"The theory of wages","author":[{"family":"Hicks","given":"John"}],"issued":{"date-parts":[["1963"]]}}},{"id":297,"uris":["http://zotero.org/users/local/9Bu69DCL/items/EZAGYQHA"],"uri":["http://zotero.org/users/local/9Bu69DCL/items/EZAGYQHA"],"itemData":{"id":297,"type":"book","publisher":"Macmillan","title":"Principles of economics","author":[{"family":"Marhsall","given":"Alfred"}],"issued":{"date-parts":[["1920"]]}}}],"schema":"https://github.com/citation-style-language/schema/raw/master/csl-citation.json"} </w:instrText>
      </w:r>
      <w:r w:rsidR="009B1E97" w:rsidRPr="00093F5E">
        <w:rPr>
          <w:rFonts w:eastAsia="Adobe Myungjo Std M" w:cstheme="minorHAnsi"/>
          <w:szCs w:val="18"/>
          <w:lang w:val="en-GB"/>
        </w:rPr>
        <w:fldChar w:fldCharType="separate"/>
      </w:r>
      <w:r w:rsidR="009B1E97" w:rsidRPr="00093F5E">
        <w:rPr>
          <w:rFonts w:ascii="Calibri" w:hAnsi="Calibri" w:cs="Calibri"/>
          <w:lang w:val="en-GB"/>
        </w:rPr>
        <w:t>(Hicks, 1963; Marhsall, 1920)</w:t>
      </w:r>
      <w:r w:rsidR="009B1E97" w:rsidRPr="00093F5E">
        <w:rPr>
          <w:rFonts w:eastAsia="Adobe Myungjo Std M" w:cstheme="minorHAnsi"/>
          <w:szCs w:val="18"/>
          <w:lang w:val="en-GB"/>
        </w:rPr>
        <w:fldChar w:fldCharType="end"/>
      </w:r>
      <w:r w:rsidR="009B1E97" w:rsidRPr="00093F5E">
        <w:rPr>
          <w:rFonts w:eastAsia="Adobe Myungjo Std M" w:cstheme="minorHAnsi"/>
          <w:szCs w:val="18"/>
          <w:lang w:val="en-GB"/>
        </w:rPr>
        <w:t>.</w:t>
      </w:r>
      <w:r w:rsidR="00AD3CAB" w:rsidRPr="00093F5E">
        <w:rPr>
          <w:rFonts w:eastAsia="Adobe Myungjo Std M" w:cstheme="minorHAnsi"/>
          <w:szCs w:val="18"/>
          <w:lang w:val="en-GB"/>
        </w:rPr>
        <w:t xml:space="preserve"> </w:t>
      </w:r>
      <w:r w:rsidR="00F33A19" w:rsidRPr="00093F5E">
        <w:rPr>
          <w:rFonts w:eastAsia="Adobe Myungjo Std M" w:cstheme="minorHAnsi"/>
          <w:szCs w:val="18"/>
          <w:lang w:val="en-GB"/>
        </w:rPr>
        <w:t>Adhering to the same premise</w:t>
      </w:r>
      <w:ins w:id="34" w:author="Author">
        <w:r w:rsidR="00E320BF">
          <w:rPr>
            <w:rFonts w:eastAsia="Adobe Myungjo Std M" w:cstheme="minorHAnsi"/>
            <w:szCs w:val="18"/>
            <w:lang w:val="en-GB"/>
          </w:rPr>
          <w:t>:</w:t>
        </w:r>
      </w:ins>
      <w:del w:id="35" w:author="Author">
        <w:r w:rsidR="00F33A19" w:rsidRPr="00093F5E" w:rsidDel="00E320BF">
          <w:rPr>
            <w:rFonts w:eastAsia="Adobe Myungjo Std M" w:cstheme="minorHAnsi"/>
            <w:szCs w:val="18"/>
            <w:lang w:val="en-GB"/>
          </w:rPr>
          <w:delText>,</w:delText>
        </w:r>
      </w:del>
      <w:r w:rsidR="00F33A19" w:rsidRPr="00093F5E">
        <w:rPr>
          <w:rFonts w:eastAsia="Adobe Myungjo Std M" w:cstheme="minorHAnsi"/>
          <w:szCs w:val="18"/>
          <w:lang w:val="en-GB"/>
        </w:rPr>
        <w:t xml:space="preserve"> m</w:t>
      </w:r>
      <w:r w:rsidRPr="00093F5E">
        <w:rPr>
          <w:rFonts w:eastAsia="Adobe Myungjo Std M" w:cstheme="minorHAnsi"/>
          <w:szCs w:val="18"/>
          <w:lang w:val="en-GB"/>
        </w:rPr>
        <w:t xml:space="preserve">any studies have tested for wage convergence in the context of broader </w:t>
      </w:r>
      <w:ins w:id="36" w:author="Author">
        <w:r w:rsidRPr="00093F5E">
          <w:rPr>
            <w:rFonts w:eastAsia="Adobe Myungjo Std M" w:cstheme="minorHAnsi"/>
            <w:szCs w:val="18"/>
            <w:lang w:val="en-GB"/>
          </w:rPr>
          <w:t>labour</w:t>
        </w:r>
      </w:ins>
      <w:del w:id="37" w:author="Author">
        <w:r w:rsidRPr="00093F5E">
          <w:rPr>
            <w:rFonts w:eastAsia="Adobe Myungjo Std M" w:cstheme="minorHAnsi"/>
            <w:szCs w:val="18"/>
            <w:lang w:val="en-GB"/>
          </w:rPr>
          <w:delText>labor</w:delText>
        </w:r>
      </w:del>
      <w:r w:rsidRPr="00093F5E">
        <w:rPr>
          <w:rFonts w:eastAsia="Adobe Myungjo Std M" w:cstheme="minorHAnsi"/>
          <w:szCs w:val="18"/>
          <w:lang w:val="en-GB"/>
        </w:rPr>
        <w:t xml:space="preserve"> market analysis, taking </w:t>
      </w:r>
      <w:ins w:id="38" w:author="Author">
        <w:r w:rsidRPr="00093F5E">
          <w:rPr>
            <w:rFonts w:eastAsia="Adobe Myungjo Std M" w:cstheme="minorHAnsi"/>
            <w:szCs w:val="18"/>
            <w:lang w:val="en-GB"/>
          </w:rPr>
          <w:t>labour</w:t>
        </w:r>
      </w:ins>
      <w:del w:id="39" w:author="Author">
        <w:r w:rsidRPr="00093F5E">
          <w:rPr>
            <w:rFonts w:eastAsia="Adobe Myungjo Std M" w:cstheme="minorHAnsi"/>
            <w:szCs w:val="18"/>
            <w:lang w:val="en-GB"/>
          </w:rPr>
          <w:delText>labor</w:delText>
        </w:r>
      </w:del>
      <w:r w:rsidRPr="00093F5E">
        <w:rPr>
          <w:rFonts w:eastAsia="Adobe Myungjo Std M" w:cstheme="minorHAnsi"/>
          <w:szCs w:val="18"/>
          <w:lang w:val="en-GB"/>
        </w:rPr>
        <w:t xml:space="preserve"> as a factor of production</w:t>
      </w:r>
      <w:r w:rsidR="00D20F47" w:rsidRPr="00093F5E">
        <w:rPr>
          <w:rFonts w:eastAsia="Adobe Myungjo Std M" w:cstheme="minorHAnsi"/>
          <w:szCs w:val="18"/>
          <w:lang w:val="en-GB"/>
        </w:rPr>
        <w:t xml:space="preserve"> </w:t>
      </w:r>
      <w:r w:rsidR="00D20F47" w:rsidRPr="00093F5E">
        <w:rPr>
          <w:rFonts w:eastAsia="Adobe Myungjo Std M" w:cstheme="minorHAnsi"/>
          <w:szCs w:val="18"/>
          <w:lang w:val="en-GB"/>
        </w:rPr>
        <w:fldChar w:fldCharType="begin"/>
      </w:r>
      <w:r w:rsidR="00D20F47" w:rsidRPr="00093F5E">
        <w:rPr>
          <w:rFonts w:eastAsia="Adobe Myungjo Std M" w:cstheme="minorHAnsi"/>
          <w:szCs w:val="18"/>
          <w:lang w:val="en-GB"/>
        </w:rPr>
        <w:instrText xml:space="preserve"> ADDIN ZOTERO_ITEM CSL_CITATION {"citationID":"cm5Notyz","properties":{"formattedCitation":"(Galizia, 2015; Rosenbloom, 1998; Rosenbloom &amp; Sundstrom, 2002)","plainCitation":"(Galizia, 2015; Rosenbloom, 1998; Rosenbloom &amp; Sundstrom, 2002)","noteIndex":0},"citationItems":[{"id":284,"uris":["http://zotero.org/users/local/9Bu69DCL/items/PLP94JJG"],"uri":["http://zotero.org/users/local/9Bu69DCL/items/PLP94JJG"],"itemData":{"id":284,"type":"book","ISBN":"1-137-40084-6","publisher":"Springer","title":"Mediterranean labor markets in the first age of globalization: an economic history of real wages and market integration","author":[{"family":"Galizia","given":"Paul Caruana"}],"issued":{"date-parts":[["2015"]]}}},{"id":285,"uris":["http://zotero.org/users/local/9Bu69DCL/items/AH2FZT62"],"uri":["http://zotero.org/users/local/9Bu69DCL/items/AH2FZT62"],"itemData":{"id":285,"type":"article-journal","container-title":"Journal of Economic History","ISSN":"0022-0507","journalAbbreviation":"Journal of Economic History","note":"publisher: JSTOR","page":"183-205","title":"Strikebreaking and the labor market in the United States, 1881-1894","author":[{"family":"Rosenbloom","given":"Joshua L"}],"issued":{"date-parts":[["1998"]]}}},{"id":286,"uris":["http://zotero.org/users/local/9Bu69DCL/items/C2MY4G7N"],"uri":["http://zotero.org/users/local/9Bu69DCL/items/C2MY4G7N"],"itemData":{"id":286,"type":"chapter","container-title":"Labour Market Evolution","ISBN":"0-203-02177-0","page":"175-198","publisher":"Routledge","title":"The decline in hours of work in us labour markets, 1890–1903","author":[{"family":"Rosenbloom","given":"Joshua L"},{"family":"Sundstrom","given":"William A"}],"issued":{"date-parts":[["2002"]]}}}],"schema":"https://github.com/citation-style-language/schema/raw/master/csl-citation.json"} </w:instrText>
      </w:r>
      <w:r w:rsidR="00D20F47" w:rsidRPr="00093F5E">
        <w:rPr>
          <w:rFonts w:eastAsia="Adobe Myungjo Std M" w:cstheme="minorHAnsi"/>
          <w:szCs w:val="18"/>
          <w:lang w:val="en-GB"/>
        </w:rPr>
        <w:fldChar w:fldCharType="separate"/>
      </w:r>
      <w:r w:rsidR="00D20F47" w:rsidRPr="00093F5E">
        <w:rPr>
          <w:rFonts w:ascii="Calibri" w:hAnsi="Calibri" w:cs="Calibri"/>
          <w:lang w:val="en-GB"/>
        </w:rPr>
        <w:t>(Galizia, 2015; Rosenbloom, 1998; Rosenbloom &amp; Sundstrom, 2002)</w:t>
      </w:r>
      <w:r w:rsidR="00D20F47" w:rsidRPr="00093F5E">
        <w:rPr>
          <w:rFonts w:eastAsia="Adobe Myungjo Std M" w:cstheme="minorHAnsi"/>
          <w:szCs w:val="18"/>
          <w:lang w:val="en-GB"/>
        </w:rPr>
        <w:fldChar w:fldCharType="end"/>
      </w:r>
      <w:r w:rsidR="00D20F47" w:rsidRPr="00093F5E">
        <w:rPr>
          <w:rFonts w:eastAsia="Adobe Myungjo Std M" w:cstheme="minorHAnsi"/>
          <w:szCs w:val="18"/>
          <w:lang w:val="en-GB"/>
        </w:rPr>
        <w:t>.</w:t>
      </w:r>
      <w:r w:rsidR="00D1353E" w:rsidRPr="00093F5E">
        <w:rPr>
          <w:rFonts w:eastAsia="Adobe Myungjo Std M" w:cstheme="minorHAnsi" w:hint="eastAsia"/>
          <w:szCs w:val="18"/>
          <w:lang w:val="en-GB"/>
        </w:rPr>
        <w:t xml:space="preserve"> </w:t>
      </w:r>
      <w:r w:rsidR="00664196" w:rsidRPr="00093F5E">
        <w:rPr>
          <w:rFonts w:eastAsia="Adobe Myungjo Std M" w:cstheme="minorHAnsi"/>
          <w:szCs w:val="18"/>
          <w:lang w:val="en-GB"/>
        </w:rPr>
        <w:t>According to</w:t>
      </w:r>
      <w:r w:rsidR="00335413" w:rsidRPr="00093F5E">
        <w:rPr>
          <w:rFonts w:eastAsia="Adobe Myungjo Std M" w:cstheme="minorHAnsi"/>
          <w:szCs w:val="18"/>
          <w:lang w:val="en-GB"/>
        </w:rPr>
        <w:t xml:space="preserve"> </w:t>
      </w:r>
      <w:r w:rsidR="00335413" w:rsidRPr="00093F5E">
        <w:rPr>
          <w:rFonts w:eastAsia="Adobe Myungjo Std M" w:cstheme="minorHAnsi"/>
          <w:szCs w:val="18"/>
          <w:lang w:val="en-GB"/>
        </w:rPr>
        <w:fldChar w:fldCharType="begin"/>
      </w:r>
      <w:r w:rsidR="00DC7519" w:rsidRPr="00093F5E">
        <w:rPr>
          <w:rFonts w:eastAsia="Adobe Myungjo Std M" w:cstheme="minorHAnsi"/>
          <w:szCs w:val="18"/>
          <w:lang w:val="en-GB"/>
        </w:rPr>
        <w:instrText xml:space="preserve"> ADDIN ZOTERO_ITEM CSL_CITATION {"citationID":"Xs9te8Qk","properties":{"formattedCitation":"(Dayanandan &amp; Ralhan, 2005)","plainCitation":"(Dayanandan &amp; Ralhan, 2005)","dontUpdate":true,"noteIndex":0},"citationItems":[{"id":305,"uris":["http://zotero.org/users/local/9Bu69DCL/items/KS28XI2T"],"uri":["http://zotero.org/users/local/9Bu69DCL/items/KS28XI2T"],"itemData":{"id":305,"type":"article-journal","container-title":"University of Victoria Department of Economics Econometrics Working Paper","journalAbbreviation":"University of Victoria Department of Economics Econometrics Working Paper","note":"publisher: Citeseer","page":"1-15","title":"Price index convergence among provinces and cities across Canada: 1978–2001","volume":"504","author":[{"family":"Dayanandan","given":"Ajit"},{"family":"Ralhan","given":"Mukesh"}],"issued":{"date-parts":[["2005"]]}}}],"schema":"https://github.com/citation-style-language/schema/raw/master/csl-citation.json"} </w:instrText>
      </w:r>
      <w:r w:rsidR="00335413" w:rsidRPr="00093F5E">
        <w:rPr>
          <w:rFonts w:eastAsia="Adobe Myungjo Std M" w:cstheme="minorHAnsi"/>
          <w:szCs w:val="18"/>
          <w:lang w:val="en-GB"/>
        </w:rPr>
        <w:fldChar w:fldCharType="separate"/>
      </w:r>
      <w:r w:rsidR="00335413" w:rsidRPr="00093F5E">
        <w:rPr>
          <w:rFonts w:ascii="Calibri" w:hAnsi="Calibri" w:cs="Calibri"/>
          <w:lang w:val="en-GB"/>
        </w:rPr>
        <w:t>Dayanandan &amp; Ralhan (2005)</w:t>
      </w:r>
      <w:r w:rsidR="00335413" w:rsidRPr="00093F5E">
        <w:rPr>
          <w:rFonts w:eastAsia="Adobe Myungjo Std M" w:cstheme="minorHAnsi"/>
          <w:szCs w:val="18"/>
          <w:lang w:val="en-GB"/>
        </w:rPr>
        <w:fldChar w:fldCharType="end"/>
      </w:r>
      <w:r w:rsidR="00335413" w:rsidRPr="00093F5E">
        <w:rPr>
          <w:rFonts w:eastAsia="Adobe Myungjo Std M" w:cstheme="minorHAnsi"/>
          <w:szCs w:val="18"/>
          <w:lang w:val="en-GB"/>
        </w:rPr>
        <w:t>,</w:t>
      </w:r>
      <w:r w:rsidR="00664196" w:rsidRPr="00093F5E">
        <w:rPr>
          <w:rFonts w:eastAsia="Adobe Myungjo Std M" w:cstheme="minorHAnsi"/>
          <w:szCs w:val="18"/>
          <w:lang w:val="en-GB"/>
        </w:rPr>
        <w:t xml:space="preserve"> </w:t>
      </w:r>
      <w:r w:rsidR="00BC31D9" w:rsidRPr="00093F5E">
        <w:rPr>
          <w:rFonts w:eastAsia="Adobe Myungjo Std M" w:cstheme="minorHAnsi"/>
          <w:szCs w:val="18"/>
          <w:lang w:val="en-GB"/>
        </w:rPr>
        <w:t xml:space="preserve">given </w:t>
      </w:r>
      <w:ins w:id="40" w:author="Author">
        <w:r w:rsidR="00BC31D9" w:rsidRPr="00093F5E">
          <w:rPr>
            <w:rFonts w:eastAsia="Adobe Myungjo Std M" w:cstheme="minorHAnsi"/>
            <w:szCs w:val="18"/>
            <w:lang w:val="en-GB"/>
          </w:rPr>
          <w:t>the</w:t>
        </w:r>
      </w:ins>
      <w:del w:id="41" w:author="Author">
        <w:r w:rsidR="00BC31D9" w:rsidRPr="00093F5E">
          <w:rPr>
            <w:rFonts w:eastAsia="Adobe Myungjo Std M" w:cstheme="minorHAnsi"/>
            <w:szCs w:val="18"/>
            <w:lang w:val="en-GB"/>
          </w:rPr>
          <w:delText>more</w:delText>
        </w:r>
      </w:del>
      <w:r w:rsidR="00BC31D9" w:rsidRPr="00093F5E">
        <w:rPr>
          <w:rFonts w:eastAsia="Adobe Myungjo Std M" w:cstheme="minorHAnsi"/>
          <w:szCs w:val="18"/>
          <w:lang w:val="en-GB"/>
        </w:rPr>
        <w:t xml:space="preserve"> unrestricted mobility of people (in addition to lower transportation costs and the use of a common currency), testing wage convergence as the price of </w:t>
      </w:r>
      <w:ins w:id="42" w:author="Author">
        <w:r w:rsidR="00BC31D9" w:rsidRPr="00093F5E">
          <w:rPr>
            <w:rFonts w:eastAsia="Adobe Myungjo Std M" w:cstheme="minorHAnsi"/>
            <w:szCs w:val="18"/>
            <w:lang w:val="en-GB"/>
          </w:rPr>
          <w:t>labour</w:t>
        </w:r>
      </w:ins>
      <w:del w:id="43" w:author="Author">
        <w:r w:rsidR="00BC31D9" w:rsidRPr="00093F5E">
          <w:rPr>
            <w:rFonts w:eastAsia="Adobe Myungjo Std M" w:cstheme="minorHAnsi"/>
            <w:szCs w:val="18"/>
            <w:lang w:val="en-GB"/>
          </w:rPr>
          <w:delText>labor</w:delText>
        </w:r>
      </w:del>
      <w:r w:rsidR="00BC31D9" w:rsidRPr="00093F5E">
        <w:rPr>
          <w:rFonts w:eastAsia="Adobe Myungjo Std M" w:cstheme="minorHAnsi"/>
          <w:szCs w:val="18"/>
          <w:lang w:val="en-GB"/>
        </w:rPr>
        <w:t xml:space="preserve"> within a country is more reasonable than across </w:t>
      </w:r>
      <w:del w:id="44" w:author="Author">
        <w:r w:rsidR="00BC31D9" w:rsidRPr="00093F5E">
          <w:rPr>
            <w:rFonts w:eastAsia="Adobe Myungjo Std M" w:cstheme="minorHAnsi"/>
            <w:szCs w:val="18"/>
            <w:lang w:val="en-GB"/>
          </w:rPr>
          <w:delText xml:space="preserve">the </w:delText>
        </w:r>
      </w:del>
      <w:r w:rsidR="00BC31D9" w:rsidRPr="00093F5E">
        <w:rPr>
          <w:rFonts w:eastAsia="Adobe Myungjo Std M" w:cstheme="minorHAnsi"/>
          <w:szCs w:val="18"/>
          <w:lang w:val="en-GB"/>
        </w:rPr>
        <w:t>countries.</w:t>
      </w:r>
      <w:r w:rsidR="00335413" w:rsidRPr="00093F5E">
        <w:rPr>
          <w:rFonts w:eastAsia="Adobe Myungjo Std M" w:cstheme="minorHAnsi"/>
          <w:szCs w:val="18"/>
          <w:lang w:val="en-GB"/>
        </w:rPr>
        <w:t xml:space="preserve"> While </w:t>
      </w:r>
      <w:del w:id="45" w:author="Author">
        <w:r w:rsidR="00335413" w:rsidRPr="00093F5E">
          <w:rPr>
            <w:rFonts w:eastAsia="Adobe Myungjo Std M" w:cstheme="minorHAnsi"/>
            <w:szCs w:val="18"/>
            <w:lang w:val="en-GB"/>
          </w:rPr>
          <w:delText xml:space="preserve">the existence of </w:delText>
        </w:r>
      </w:del>
      <w:r w:rsidR="005F0FFE" w:rsidRPr="00093F5E">
        <w:rPr>
          <w:rFonts w:eastAsia="Adobe Myungjo Std M" w:cstheme="minorHAnsi"/>
          <w:szCs w:val="18"/>
          <w:lang w:val="en-GB"/>
        </w:rPr>
        <w:t xml:space="preserve">wage convergence </w:t>
      </w:r>
      <w:r w:rsidR="006C4923" w:rsidRPr="00093F5E">
        <w:rPr>
          <w:rFonts w:eastAsia="Adobe Myungjo Std M" w:cstheme="minorHAnsi"/>
          <w:szCs w:val="18"/>
          <w:lang w:val="en-GB"/>
        </w:rPr>
        <w:t xml:space="preserve">is generally expected, the </w:t>
      </w:r>
      <w:r w:rsidR="005F0FFE" w:rsidRPr="00093F5E">
        <w:rPr>
          <w:rFonts w:eastAsia="Adobe Myungjo Std M" w:cstheme="minorHAnsi"/>
          <w:szCs w:val="18"/>
          <w:lang w:val="en-GB"/>
        </w:rPr>
        <w:t>absence</w:t>
      </w:r>
      <w:r w:rsidR="006C4923" w:rsidRPr="00093F5E">
        <w:rPr>
          <w:rFonts w:eastAsia="Adobe Myungjo Std M" w:cstheme="minorHAnsi"/>
          <w:szCs w:val="18"/>
          <w:lang w:val="en-GB"/>
        </w:rPr>
        <w:t xml:space="preserve"> of</w:t>
      </w:r>
      <w:r w:rsidR="005F0FFE" w:rsidRPr="00093F5E">
        <w:rPr>
          <w:rFonts w:eastAsia="Adobe Myungjo Std M" w:cstheme="minorHAnsi"/>
          <w:szCs w:val="18"/>
          <w:lang w:val="en-GB"/>
        </w:rPr>
        <w:t xml:space="preserve"> convergence</w:t>
      </w:r>
      <w:r w:rsidR="006C4923" w:rsidRPr="00093F5E">
        <w:rPr>
          <w:rFonts w:eastAsia="Adobe Myungjo Std M" w:cstheme="minorHAnsi"/>
          <w:szCs w:val="18"/>
          <w:lang w:val="en-GB"/>
        </w:rPr>
        <w:t xml:space="preserve"> at the intra-national level implies the presence of regional imbalances, </w:t>
      </w:r>
      <w:ins w:id="46" w:author="Author">
        <w:r w:rsidR="006C4923" w:rsidRPr="00093F5E">
          <w:rPr>
            <w:rFonts w:eastAsia="Adobe Myungjo Std M" w:cstheme="minorHAnsi"/>
            <w:szCs w:val="18"/>
            <w:lang w:val="en-GB"/>
          </w:rPr>
          <w:t>resource</w:t>
        </w:r>
      </w:ins>
      <w:del w:id="47" w:author="Author">
        <w:r w:rsidR="006C4923" w:rsidRPr="00093F5E">
          <w:rPr>
            <w:rFonts w:eastAsia="Adobe Myungjo Std M" w:cstheme="minorHAnsi"/>
            <w:szCs w:val="18"/>
            <w:lang w:val="en-GB"/>
          </w:rPr>
          <w:delText>resources</w:delText>
        </w:r>
      </w:del>
      <w:r w:rsidR="006C4923" w:rsidRPr="00093F5E">
        <w:rPr>
          <w:rFonts w:eastAsia="Adobe Myungjo Std M" w:cstheme="minorHAnsi"/>
          <w:szCs w:val="18"/>
          <w:lang w:val="en-GB"/>
        </w:rPr>
        <w:t xml:space="preserve"> misallocation, and differences in the cost of living </w:t>
      </w:r>
      <w:r w:rsidR="006C4923" w:rsidRPr="00093F5E">
        <w:rPr>
          <w:rFonts w:eastAsia="Adobe Myungjo Std M" w:cstheme="minorHAnsi"/>
          <w:szCs w:val="18"/>
          <w:lang w:val="en-GB"/>
        </w:rPr>
        <w:fldChar w:fldCharType="begin"/>
      </w:r>
      <w:r w:rsidR="006C4923" w:rsidRPr="00093F5E">
        <w:rPr>
          <w:rFonts w:eastAsia="Adobe Myungjo Std M" w:cstheme="minorHAnsi"/>
          <w:szCs w:val="18"/>
          <w:lang w:val="en-GB"/>
        </w:rPr>
        <w:instrText xml:space="preserve"> ADDIN ZOTERO_ITEM CSL_CITATION {"citationID":"wpBf8FpO","properties":{"formattedCitation":"(Gonz\\uc0\\u225{}lez, 2020)","plainCitation":"(González, 2020)","noteIndex":0},"citationItems":[{"id":306,"uris":["http://zotero.org/users/local/9Bu69DCL/items/ZZ8V4VXK"],"uri":["http://zotero.org/users/local/9Bu69DCL/items/ZZ8V4VXK"],"itemData":{"id":306,"type":"article-journal","container-title":"Regional Statistics","ISSN":"2063-9538","issue":"02","journalAbbreviation":"Regional Statistics","note":"publisher: K</w:instrText>
      </w:r>
      <w:r w:rsidR="006C4923" w:rsidRPr="00093F5E">
        <w:rPr>
          <w:rFonts w:eastAsia="Adobe Myungjo Std M" w:cstheme="minorHAnsi" w:hint="eastAsia"/>
          <w:szCs w:val="18"/>
          <w:lang w:val="en-GB"/>
        </w:rPr>
        <w:instrText>ö</w:instrText>
      </w:r>
      <w:r w:rsidR="006C4923" w:rsidRPr="00093F5E">
        <w:rPr>
          <w:rFonts w:eastAsia="Adobe Myungjo Std M" w:cstheme="minorHAnsi"/>
          <w:szCs w:val="18"/>
          <w:lang w:val="en-GB"/>
        </w:rPr>
        <w:instrText xml:space="preserve">zponti Statisztikai Hivatal","page":"83-94","title":"Regional price dynamics in Argentina (2016–2019)","volume":"10","author":[{"family":"González","given":"Fernando Antonio Ignacio"}],"issued":{"date-parts":[["2020"]]}}}],"schema":"https://github.com/citation-style-language/schema/raw/master/csl-citation.json"} </w:instrText>
      </w:r>
      <w:r w:rsidR="006C4923" w:rsidRPr="00093F5E">
        <w:rPr>
          <w:rFonts w:eastAsia="Adobe Myungjo Std M" w:cstheme="minorHAnsi"/>
          <w:szCs w:val="18"/>
          <w:lang w:val="en-GB"/>
        </w:rPr>
        <w:fldChar w:fldCharType="separate"/>
      </w:r>
      <w:r w:rsidR="006C4923" w:rsidRPr="00093F5E">
        <w:rPr>
          <w:rFonts w:ascii="Calibri" w:hAnsi="Calibri" w:cs="Calibri"/>
          <w:szCs w:val="24"/>
          <w:lang w:val="en-GB"/>
        </w:rPr>
        <w:t>(</w:t>
      </w:r>
      <w:bookmarkStart w:id="48" w:name="_Hlk79524432"/>
      <w:r w:rsidR="006C4923" w:rsidRPr="00093F5E">
        <w:rPr>
          <w:rFonts w:ascii="Calibri" w:hAnsi="Calibri" w:cs="Calibri"/>
          <w:szCs w:val="24"/>
          <w:lang w:val="en-GB"/>
        </w:rPr>
        <w:t>González, 2020)</w:t>
      </w:r>
      <w:bookmarkEnd w:id="48"/>
      <w:r w:rsidR="006C4923" w:rsidRPr="00093F5E">
        <w:rPr>
          <w:rFonts w:eastAsia="Adobe Myungjo Std M" w:cstheme="minorHAnsi"/>
          <w:szCs w:val="18"/>
          <w:lang w:val="en-GB"/>
        </w:rPr>
        <w:fldChar w:fldCharType="end"/>
      </w:r>
      <w:r w:rsidR="006C4923" w:rsidRPr="00093F5E">
        <w:rPr>
          <w:rFonts w:eastAsia="Adobe Myungjo Std M" w:cstheme="minorHAnsi"/>
          <w:szCs w:val="18"/>
          <w:lang w:val="en-GB"/>
        </w:rPr>
        <w:t>.</w:t>
      </w:r>
    </w:p>
    <w:p w14:paraId="26C58ED6" w14:textId="77777777" w:rsidR="001F51A4" w:rsidRPr="00093F5E" w:rsidRDefault="00093F5E" w:rsidP="00511618">
      <w:pPr>
        <w:pStyle w:val="ListParagraph"/>
        <w:spacing w:line="360" w:lineRule="auto"/>
        <w:jc w:val="both"/>
        <w:rPr>
          <w:rFonts w:eastAsia="Adobe Myungjo Std M" w:cstheme="minorHAnsi"/>
          <w:szCs w:val="18"/>
          <w:lang w:val="en-GB"/>
        </w:rPr>
      </w:pPr>
      <w:r w:rsidRPr="00093F5E">
        <w:rPr>
          <w:rFonts w:eastAsia="Adobe Myungjo Std M" w:cstheme="minorHAnsi"/>
          <w:szCs w:val="18"/>
          <w:lang w:val="en-GB"/>
        </w:rPr>
        <w:tab/>
      </w:r>
      <w:r w:rsidR="00BC31D9" w:rsidRPr="00093F5E">
        <w:rPr>
          <w:rFonts w:eastAsia="Adobe Myungjo Std M" w:cstheme="minorHAnsi"/>
          <w:szCs w:val="18"/>
          <w:lang w:val="en-GB"/>
        </w:rPr>
        <w:t xml:space="preserve">In Indonesia, </w:t>
      </w:r>
      <w:ins w:id="49" w:author="Author">
        <w:r w:rsidR="00BC31D9" w:rsidRPr="00093F5E">
          <w:rPr>
            <w:rFonts w:eastAsia="Adobe Myungjo Std M" w:cstheme="minorHAnsi"/>
            <w:szCs w:val="18"/>
            <w:lang w:val="en-GB"/>
          </w:rPr>
          <w:t>analysing</w:t>
        </w:r>
      </w:ins>
      <w:del w:id="50" w:author="Author">
        <w:r w:rsidR="00BC31D9" w:rsidRPr="00093F5E">
          <w:rPr>
            <w:rFonts w:eastAsia="Adobe Myungjo Std M" w:cstheme="minorHAnsi"/>
            <w:szCs w:val="18"/>
            <w:lang w:val="en-GB"/>
          </w:rPr>
          <w:delText>analyzing</w:delText>
        </w:r>
      </w:del>
      <w:r w:rsidR="00BC31D9" w:rsidRPr="00093F5E">
        <w:rPr>
          <w:rFonts w:eastAsia="Adobe Myungjo Std M" w:cstheme="minorHAnsi"/>
          <w:szCs w:val="18"/>
          <w:lang w:val="en-GB"/>
        </w:rPr>
        <w:t xml:space="preserve"> wage convergence is </w:t>
      </w:r>
      <w:del w:id="51" w:author="Author">
        <w:r w:rsidR="00BC31D9" w:rsidRPr="00093F5E">
          <w:rPr>
            <w:rFonts w:eastAsia="Adobe Myungjo Std M" w:cstheme="minorHAnsi"/>
            <w:szCs w:val="18"/>
            <w:lang w:val="en-GB"/>
          </w:rPr>
          <w:delText xml:space="preserve">very </w:delText>
        </w:r>
      </w:del>
      <w:r w:rsidR="00BC31D9" w:rsidRPr="00093F5E">
        <w:rPr>
          <w:rFonts w:eastAsia="Adobe Myungjo Std M" w:cstheme="minorHAnsi"/>
          <w:szCs w:val="18"/>
          <w:lang w:val="en-GB"/>
        </w:rPr>
        <w:t>relevant because it often becomes the main factor for many people to migrate</w:t>
      </w:r>
      <w:r w:rsidR="00511618" w:rsidRPr="00093F5E">
        <w:rPr>
          <w:rFonts w:eastAsia="Adobe Myungjo Std M" w:cstheme="minorHAnsi"/>
          <w:szCs w:val="18"/>
          <w:lang w:val="en-GB"/>
        </w:rPr>
        <w:t xml:space="preserve">. </w:t>
      </w:r>
      <w:r w:rsidR="00972A9C" w:rsidRPr="00093F5E">
        <w:rPr>
          <w:rFonts w:eastAsia="Adobe Myungjo Std M" w:cstheme="minorHAnsi"/>
          <w:szCs w:val="18"/>
          <w:lang w:val="en-GB"/>
        </w:rPr>
        <w:t xml:space="preserve">Based on theory, the economic reason is one aspect that could influence migration, and several approaches that underlie this among them were delivered by </w:t>
      </w:r>
      <w:r w:rsidR="009E5165" w:rsidRPr="00093F5E">
        <w:rPr>
          <w:rFonts w:eastAsia="Adobe Myungjo Std M" w:cstheme="minorHAnsi"/>
          <w:szCs w:val="18"/>
          <w:lang w:val="en-GB"/>
        </w:rPr>
        <w:fldChar w:fldCharType="begin"/>
      </w:r>
      <w:r w:rsidR="009B1E97" w:rsidRPr="00093F5E">
        <w:rPr>
          <w:rFonts w:eastAsia="Adobe Myungjo Std M" w:cstheme="minorHAnsi"/>
          <w:szCs w:val="18"/>
          <w:lang w:val="en-GB"/>
        </w:rPr>
        <w:instrText xml:space="preserve"> ADDIN ZOTERO_ITEM CSL_CITATION {"citationID":"RixVlRDJ","properties":{"formattedCitation":"(Mantra, 1992)","plainCitation":"(Mantra, 1992)","dontUpdate":true,"noteIndex":0},"citationItems":[{"id":289,"uris":["http://zotero.org/users/local/9Bu69DCL/items/YDMPGUNV"],"uri":["http://zotero.org/users/local/9Bu69DCL/items/YDMPGUNV"],"itemData":{"id":289,"type":"article-journal","container-title":"Populasi","ISSN":"2476-941X","issue":"2","journalAbbreviation":"Populasi","title":"Pola dan arah migrasi penduduk antar propinsi di Indonesia tahun 1990","volume":"3","author":[{"family":"Mantra","given":"Ida Bagoes"}],"issued":{"date-parts":[["1992"]]}}}],"schema":"https://github.com/citation-style-language/schema/raw/master/csl-citation.json"} </w:instrText>
      </w:r>
      <w:r w:rsidR="009E5165" w:rsidRPr="00093F5E">
        <w:rPr>
          <w:rFonts w:eastAsia="Adobe Myungjo Std M" w:cstheme="minorHAnsi"/>
          <w:szCs w:val="18"/>
          <w:lang w:val="en-GB"/>
        </w:rPr>
        <w:fldChar w:fldCharType="separate"/>
      </w:r>
      <w:r w:rsidR="009E5165" w:rsidRPr="00093F5E">
        <w:rPr>
          <w:rFonts w:ascii="Calibri" w:hAnsi="Calibri" w:cs="Calibri"/>
          <w:lang w:val="en-GB"/>
        </w:rPr>
        <w:t>Mantra (1992)</w:t>
      </w:r>
      <w:r w:rsidR="009E5165" w:rsidRPr="00093F5E">
        <w:rPr>
          <w:rFonts w:eastAsia="Adobe Myungjo Std M" w:cstheme="minorHAnsi"/>
          <w:szCs w:val="18"/>
          <w:lang w:val="en-GB"/>
        </w:rPr>
        <w:fldChar w:fldCharType="end"/>
      </w:r>
      <w:r w:rsidR="00511618" w:rsidRPr="00093F5E">
        <w:rPr>
          <w:rFonts w:eastAsia="Adobe Myungjo Std M" w:cstheme="minorHAnsi"/>
          <w:szCs w:val="18"/>
          <w:lang w:val="en-GB"/>
        </w:rPr>
        <w:t xml:space="preserve"> and </w:t>
      </w:r>
      <w:r w:rsidR="009B1E97" w:rsidRPr="00093F5E">
        <w:rPr>
          <w:rFonts w:eastAsia="Adobe Myungjo Std M" w:cstheme="minorHAnsi"/>
          <w:szCs w:val="18"/>
          <w:lang w:val="en-GB"/>
        </w:rPr>
        <w:fldChar w:fldCharType="begin"/>
      </w:r>
      <w:r w:rsidR="00BF6189" w:rsidRPr="00093F5E">
        <w:rPr>
          <w:rFonts w:eastAsia="Adobe Myungjo Std M" w:cstheme="minorHAnsi"/>
          <w:szCs w:val="18"/>
          <w:lang w:val="en-GB"/>
        </w:rPr>
        <w:instrText xml:space="preserve"> ADDIN ZOTERO_ITEM CSL_CITATION {"citationID":"am2s4Tag","properties":{"formattedCitation":"(Todaro &amp; Smith, 2003)","plainCitation":"(Todaro &amp; Smith, 2003)","dontUpdate":true,"noteIndex":0},"citationItems":[{"id":299,"uris":["http://zotero.org/users/local/9Bu69DCL/items/46HK882F"],"uri":["http://zotero.org/users/local/9Bu69DCL/items/46HK882F"],"itemData":{"id":299,"type":"article-journal","note":"publisher: Erlangga","title":"Pembangunan Ekonomi: Di Dunia Ketiga, Jilid 1","author":[{"family":"Todaro","given":"Michael P"},{"family":"Smith","given":"Stephen C"}],"issued":{"date-parts":[["2003"]]}}}],"schema":"https://github.com/citation-style-language/schema/raw/master/csl-citation.json"} </w:instrText>
      </w:r>
      <w:r w:rsidR="009B1E97" w:rsidRPr="00093F5E">
        <w:rPr>
          <w:rFonts w:eastAsia="Adobe Myungjo Std M" w:cstheme="minorHAnsi"/>
          <w:szCs w:val="18"/>
          <w:lang w:val="en-GB"/>
        </w:rPr>
        <w:fldChar w:fldCharType="separate"/>
      </w:r>
      <w:r w:rsidR="009B1E97" w:rsidRPr="00093F5E">
        <w:rPr>
          <w:rFonts w:ascii="Calibri" w:hAnsi="Calibri" w:cs="Calibri"/>
          <w:lang w:val="en-GB"/>
        </w:rPr>
        <w:t>Todaro &amp; Smith, (2003)</w:t>
      </w:r>
      <w:r w:rsidR="009B1E97" w:rsidRPr="00093F5E">
        <w:rPr>
          <w:rFonts w:eastAsia="Adobe Myungjo Std M" w:cstheme="minorHAnsi"/>
          <w:szCs w:val="18"/>
          <w:lang w:val="en-GB"/>
        </w:rPr>
        <w:fldChar w:fldCharType="end"/>
      </w:r>
      <w:r w:rsidR="00511618" w:rsidRPr="00093F5E">
        <w:rPr>
          <w:rFonts w:eastAsia="Adobe Myungjo Std M" w:cstheme="minorHAnsi"/>
          <w:szCs w:val="18"/>
          <w:lang w:val="en-GB"/>
        </w:rPr>
        <w:t xml:space="preserve">. </w:t>
      </w:r>
      <w:r w:rsidR="004B5CA9" w:rsidRPr="00093F5E">
        <w:rPr>
          <w:rFonts w:eastAsia="Adobe Myungjo Std M" w:cstheme="minorHAnsi"/>
          <w:szCs w:val="18"/>
          <w:lang w:val="en-GB"/>
        </w:rPr>
        <w:t xml:space="preserve">Both agree that economic motives are </w:t>
      </w:r>
      <w:ins w:id="52" w:author="Author">
        <w:del w:id="53" w:author="Author">
          <w:r w:rsidRPr="00093F5E" w:rsidDel="00E65F57">
            <w:rPr>
              <w:rFonts w:ascii="Calibri" w:eastAsia="Adobe Myungjo Std M" w:hAnsi="Calibri" w:cs="Calibri"/>
              <w:szCs w:val="18"/>
              <w:lang w:val="en-GB"/>
            </w:rPr>
            <w:delText xml:space="preserve">the </w:delText>
          </w:r>
        </w:del>
      </w:ins>
      <w:r w:rsidRPr="00093F5E">
        <w:rPr>
          <w:rFonts w:ascii="Calibri" w:eastAsia="Adobe Myungjo Std M" w:hAnsi="Calibri" w:cs="Calibri"/>
          <w:szCs w:val="18"/>
          <w:lang w:val="en-GB"/>
        </w:rPr>
        <w:t xml:space="preserve">reasons </w:t>
      </w:r>
      <w:ins w:id="54" w:author="Author">
        <w:r w:rsidR="004B5CA9" w:rsidRPr="00093F5E">
          <w:rPr>
            <w:rFonts w:eastAsia="Adobe Myungjo Std M" w:cstheme="minorHAnsi"/>
            <w:szCs w:val="18"/>
            <w:lang w:val="en-GB"/>
          </w:rPr>
          <w:t>for</w:t>
        </w:r>
      </w:ins>
      <w:del w:id="55" w:author="Author">
        <w:r w:rsidR="004B5CA9" w:rsidRPr="00093F5E">
          <w:rPr>
            <w:rFonts w:eastAsia="Adobe Myungjo Std M" w:cstheme="minorHAnsi"/>
            <w:szCs w:val="18"/>
            <w:lang w:val="en-GB"/>
          </w:rPr>
          <w:delText>to</w:delText>
        </w:r>
      </w:del>
      <w:r w:rsidR="004B5CA9" w:rsidRPr="00093F5E">
        <w:rPr>
          <w:rFonts w:eastAsia="Adobe Myungjo Std M" w:cstheme="minorHAnsi"/>
          <w:szCs w:val="18"/>
          <w:lang w:val="en-GB"/>
        </w:rPr>
        <w:t xml:space="preserve"> </w:t>
      </w:r>
      <w:ins w:id="56" w:author="Author">
        <w:r w:rsidR="004B5CA9" w:rsidRPr="00093F5E">
          <w:rPr>
            <w:rFonts w:eastAsia="Adobe Myungjo Std M" w:cstheme="minorHAnsi"/>
            <w:szCs w:val="18"/>
            <w:lang w:val="en-GB"/>
          </w:rPr>
          <w:t>migration</w:t>
        </w:r>
      </w:ins>
      <w:del w:id="57" w:author="Author">
        <w:r w:rsidR="004B5CA9" w:rsidRPr="00093F5E">
          <w:rPr>
            <w:rFonts w:eastAsia="Adobe Myungjo Std M" w:cstheme="minorHAnsi"/>
            <w:szCs w:val="18"/>
            <w:lang w:val="en-GB"/>
          </w:rPr>
          <w:delText>migrate</w:delText>
        </w:r>
      </w:del>
      <w:r w:rsidR="004B5CA9" w:rsidRPr="00093F5E">
        <w:rPr>
          <w:rFonts w:eastAsia="Adobe Myungjo Std M" w:cstheme="minorHAnsi"/>
          <w:szCs w:val="18"/>
          <w:lang w:val="en-GB"/>
        </w:rPr>
        <w:t>, especially migration from rural to urban areas</w:t>
      </w:r>
      <w:r w:rsidR="00511618" w:rsidRPr="00093F5E">
        <w:rPr>
          <w:rFonts w:eastAsia="Adobe Myungjo Std M" w:cstheme="minorHAnsi"/>
          <w:szCs w:val="18"/>
          <w:lang w:val="en-GB"/>
        </w:rPr>
        <w:t xml:space="preserve">. </w:t>
      </w:r>
      <w:commentRangeStart w:id="58"/>
      <w:ins w:id="59" w:author="Author">
        <w:r w:rsidRPr="00093F5E">
          <w:rPr>
            <w:rFonts w:ascii="Calibri" w:eastAsia="Adobe Myungjo Std M" w:hAnsi="Calibri" w:cs="Calibri"/>
            <w:szCs w:val="18"/>
            <w:lang w:val="en-GB"/>
          </w:rPr>
          <w:t xml:space="preserve">The </w:t>
        </w:r>
      </w:ins>
      <w:r w:rsidR="004B5CA9" w:rsidRPr="00093F5E">
        <w:rPr>
          <w:rFonts w:eastAsia="Adobe Myungjo Std M" w:cstheme="minorHAnsi"/>
          <w:szCs w:val="18"/>
          <w:lang w:val="en-GB"/>
        </w:rPr>
        <w:t>Indonesian Central Bureau of Statistics (</w:t>
      </w:r>
      <w:del w:id="60" w:author="Author">
        <w:r w:rsidR="004B5CA9" w:rsidRPr="00093F5E">
          <w:rPr>
            <w:rFonts w:eastAsia="Adobe Myungjo Std M" w:cstheme="minorHAnsi"/>
            <w:szCs w:val="18"/>
            <w:lang w:val="en-GB"/>
          </w:rPr>
          <w:delText>hereafter,</w:delText>
        </w:r>
        <w:r w:rsidR="004B5CA9" w:rsidRPr="00093F5E" w:rsidDel="00AA54F3">
          <w:rPr>
            <w:rFonts w:eastAsia="Adobe Myungjo Std M" w:cstheme="minorHAnsi"/>
            <w:szCs w:val="18"/>
            <w:lang w:val="en-GB"/>
          </w:rPr>
          <w:delText xml:space="preserve"> </w:delText>
        </w:r>
      </w:del>
      <w:r w:rsidR="004B5CA9" w:rsidRPr="00093F5E">
        <w:rPr>
          <w:rFonts w:eastAsia="Adobe Myungjo Std M" w:cstheme="minorHAnsi"/>
          <w:szCs w:val="18"/>
          <w:lang w:val="en-GB"/>
        </w:rPr>
        <w:t xml:space="preserve">BPS) recorded that the population in urban areas in 2020 is 56.7%, </w:t>
      </w:r>
      <w:ins w:id="61" w:author="Author">
        <w:del w:id="62" w:author="Author">
          <w:r w:rsidRPr="00093F5E" w:rsidDel="00EB0EC4">
            <w:rPr>
              <w:rFonts w:ascii="Calibri" w:eastAsia="Adobe Myungjo Std M" w:hAnsi="Calibri" w:cs="Calibri"/>
              <w:szCs w:val="18"/>
              <w:lang w:val="en-GB"/>
            </w:rPr>
            <w:delText xml:space="preserve">which </w:delText>
          </w:r>
        </w:del>
      </w:ins>
      <w:r w:rsidRPr="00093F5E">
        <w:rPr>
          <w:rFonts w:ascii="Calibri" w:eastAsia="Adobe Myungjo Std M" w:hAnsi="Calibri" w:cs="Calibri"/>
          <w:szCs w:val="18"/>
          <w:lang w:val="en-GB"/>
        </w:rPr>
        <w:t>increased from 2010, which is only 49.8%</w:t>
      </w:r>
      <w:commentRangeEnd w:id="58"/>
      <w:r w:rsidR="009F0F1D">
        <w:rPr>
          <w:rStyle w:val="CommentReference"/>
        </w:rPr>
        <w:commentReference w:id="58"/>
      </w:r>
      <w:r w:rsidR="00511618" w:rsidRPr="00093F5E">
        <w:rPr>
          <w:rFonts w:eastAsia="Adobe Myungjo Std M" w:cstheme="minorHAnsi"/>
          <w:szCs w:val="18"/>
          <w:lang w:val="en-GB"/>
        </w:rPr>
        <w:t xml:space="preserve">. </w:t>
      </w:r>
      <w:r w:rsidR="003D1E6E" w:rsidRPr="00093F5E">
        <w:rPr>
          <w:rFonts w:eastAsia="Adobe Myungjo Std M" w:cstheme="minorHAnsi"/>
          <w:szCs w:val="18"/>
          <w:lang w:val="en-GB"/>
        </w:rPr>
        <w:t xml:space="preserve">Furthermore, due to substantial urban expansion, which necessitates many workers, </w:t>
      </w:r>
      <w:ins w:id="63" w:author="Author">
        <w:r w:rsidR="003D1E6E" w:rsidRPr="00093F5E">
          <w:rPr>
            <w:rFonts w:eastAsia="Adobe Myungjo Std M" w:cstheme="minorHAnsi"/>
            <w:szCs w:val="18"/>
            <w:lang w:val="en-GB"/>
          </w:rPr>
          <w:t>the</w:t>
        </w:r>
      </w:ins>
      <w:del w:id="64" w:author="Author">
        <w:r w:rsidR="003D1E6E" w:rsidRPr="00093F5E">
          <w:rPr>
            <w:rFonts w:eastAsia="Adobe Myungjo Std M" w:cstheme="minorHAnsi"/>
            <w:szCs w:val="18"/>
            <w:lang w:val="en-GB"/>
          </w:rPr>
          <w:delText>that</w:delText>
        </w:r>
      </w:del>
      <w:r w:rsidR="003D1E6E" w:rsidRPr="00093F5E">
        <w:rPr>
          <w:rFonts w:eastAsia="Adobe Myungjo Std M" w:cstheme="minorHAnsi"/>
          <w:szCs w:val="18"/>
          <w:lang w:val="en-GB"/>
        </w:rPr>
        <w:t xml:space="preserve"> figure is expected to rise to 66.6</w:t>
      </w:r>
      <w:ins w:id="65" w:author="Author">
        <w:r w:rsidR="00A5517C">
          <w:rPr>
            <w:rFonts w:eastAsia="Adobe Myungjo Std M" w:cstheme="minorHAnsi"/>
            <w:szCs w:val="18"/>
            <w:lang w:val="en-GB"/>
          </w:rPr>
          <w:t>%</w:t>
        </w:r>
      </w:ins>
      <w:r w:rsidR="003D1E6E" w:rsidRPr="00093F5E">
        <w:rPr>
          <w:rFonts w:eastAsia="Adobe Myungjo Std M" w:cstheme="minorHAnsi"/>
          <w:szCs w:val="18"/>
          <w:lang w:val="en-GB"/>
        </w:rPr>
        <w:t xml:space="preserve"> </w:t>
      </w:r>
      <w:del w:id="66" w:author="Author">
        <w:r w:rsidR="003D1E6E" w:rsidRPr="00093F5E" w:rsidDel="00A5517C">
          <w:rPr>
            <w:rFonts w:eastAsia="Adobe Myungjo Std M" w:cstheme="minorHAnsi"/>
            <w:szCs w:val="18"/>
            <w:lang w:val="en-GB"/>
          </w:rPr>
          <w:delText xml:space="preserve">percent </w:delText>
        </w:r>
      </w:del>
      <w:r w:rsidR="003D1E6E" w:rsidRPr="00093F5E">
        <w:rPr>
          <w:rFonts w:eastAsia="Adobe Myungjo Std M" w:cstheme="minorHAnsi"/>
          <w:szCs w:val="18"/>
          <w:lang w:val="en-GB"/>
        </w:rPr>
        <w:t>by 2035.</w:t>
      </w:r>
      <w:r w:rsidR="00511618" w:rsidRPr="00093F5E">
        <w:rPr>
          <w:rFonts w:eastAsia="Adobe Myungjo Std M" w:cstheme="minorHAnsi"/>
          <w:szCs w:val="18"/>
          <w:lang w:val="en-GB"/>
        </w:rPr>
        <w:t xml:space="preserve"> Another </w:t>
      </w:r>
      <w:r w:rsidR="00D1353E" w:rsidRPr="00093F5E">
        <w:rPr>
          <w:rFonts w:eastAsia="Adobe Myungjo Std M" w:cstheme="minorHAnsi"/>
          <w:szCs w:val="18"/>
          <w:lang w:val="en-GB"/>
        </w:rPr>
        <w:t>report</w:t>
      </w:r>
      <w:r w:rsidR="00511618" w:rsidRPr="00093F5E">
        <w:rPr>
          <w:rFonts w:eastAsia="Adobe Myungjo Std M" w:cstheme="minorHAnsi"/>
          <w:szCs w:val="18"/>
          <w:lang w:val="en-GB"/>
        </w:rPr>
        <w:t xml:space="preserve"> from</w:t>
      </w:r>
      <w:r w:rsidR="00A90C0C" w:rsidRPr="00093F5E">
        <w:rPr>
          <w:rFonts w:eastAsia="Adobe Myungjo Std M" w:cstheme="minorHAnsi"/>
          <w:szCs w:val="18"/>
          <w:lang w:val="en-GB"/>
        </w:rPr>
        <w:t xml:space="preserve"> </w:t>
      </w:r>
      <w:r w:rsidR="00B329E0" w:rsidRPr="00093F5E">
        <w:rPr>
          <w:rFonts w:eastAsia="Adobe Myungjo Std M" w:cstheme="minorHAnsi"/>
          <w:szCs w:val="18"/>
          <w:lang w:val="en-GB"/>
        </w:rPr>
        <w:t>BPS</w:t>
      </w:r>
      <w:r w:rsidR="00511618" w:rsidRPr="00093F5E">
        <w:rPr>
          <w:rFonts w:eastAsia="Adobe Myungjo Std M" w:cstheme="minorHAnsi"/>
          <w:szCs w:val="18"/>
          <w:lang w:val="en-GB"/>
        </w:rPr>
        <w:t xml:space="preserve"> show</w:t>
      </w:r>
      <w:r w:rsidR="002F30D7" w:rsidRPr="00093F5E">
        <w:rPr>
          <w:rFonts w:eastAsia="Adobe Myungjo Std M" w:cstheme="minorHAnsi"/>
          <w:szCs w:val="18"/>
          <w:lang w:val="en-GB"/>
        </w:rPr>
        <w:t>s</w:t>
      </w:r>
      <w:r w:rsidR="00511618" w:rsidRPr="00093F5E">
        <w:rPr>
          <w:rFonts w:eastAsia="Adobe Myungjo Std M" w:cstheme="minorHAnsi"/>
          <w:szCs w:val="18"/>
          <w:lang w:val="en-GB"/>
        </w:rPr>
        <w:t xml:space="preserve"> that the number of lifetime migrants </w:t>
      </w:r>
      <w:r w:rsidR="00B34F0C" w:rsidRPr="00093F5E">
        <w:rPr>
          <w:rFonts w:eastAsia="Adobe Myungjo Std M" w:cstheme="minorHAnsi"/>
          <w:szCs w:val="18"/>
          <w:lang w:val="en-GB"/>
        </w:rPr>
        <w:t>i</w:t>
      </w:r>
      <w:r w:rsidR="00511618" w:rsidRPr="00093F5E">
        <w:rPr>
          <w:rFonts w:eastAsia="Adobe Myungjo Std M" w:cstheme="minorHAnsi"/>
          <w:szCs w:val="18"/>
          <w:lang w:val="en-GB"/>
        </w:rPr>
        <w:t xml:space="preserve">n </w:t>
      </w:r>
      <w:del w:id="67" w:author="Author">
        <w:r w:rsidR="00511618" w:rsidRPr="00093F5E">
          <w:rPr>
            <w:rFonts w:eastAsia="Adobe Myungjo Std M" w:cstheme="minorHAnsi"/>
            <w:szCs w:val="18"/>
            <w:lang w:val="en-GB"/>
          </w:rPr>
          <w:delText xml:space="preserve">2019 </w:delText>
        </w:r>
      </w:del>
      <w:ins w:id="68" w:author="Author">
        <w:r w:rsidR="00511618" w:rsidRPr="00093F5E">
          <w:rPr>
            <w:rFonts w:eastAsia="Adobe Myungjo Std M" w:cstheme="minorHAnsi"/>
            <w:szCs w:val="18"/>
            <w:lang w:val="en-GB"/>
          </w:rPr>
          <w:t>Indonesia in</w:t>
        </w:r>
      </w:ins>
      <w:del w:id="69" w:author="Author">
        <w:r w:rsidR="00511618" w:rsidRPr="00093F5E">
          <w:rPr>
            <w:rFonts w:eastAsia="Adobe Myungjo Std M" w:cstheme="minorHAnsi"/>
            <w:szCs w:val="18"/>
            <w:lang w:val="en-GB"/>
          </w:rPr>
          <w:delText>in Indonesia</w:delText>
        </w:r>
      </w:del>
      <w:r w:rsidR="00511618" w:rsidRPr="00093F5E">
        <w:rPr>
          <w:rFonts w:eastAsia="Adobe Myungjo Std M" w:cstheme="minorHAnsi"/>
          <w:szCs w:val="18"/>
          <w:lang w:val="en-GB"/>
        </w:rPr>
        <w:t xml:space="preserve"> </w:t>
      </w:r>
      <w:ins w:id="70" w:author="Author">
        <w:r w:rsidRPr="00093F5E">
          <w:rPr>
            <w:rFonts w:ascii="Calibri" w:eastAsia="Adobe Myungjo Std M" w:hAnsi="Calibri" w:cs="Calibri"/>
            <w:szCs w:val="18"/>
            <w:lang w:val="en-GB"/>
          </w:rPr>
          <w:t xml:space="preserve">2019 </w:t>
        </w:r>
      </w:ins>
      <w:r w:rsidRPr="00093F5E">
        <w:rPr>
          <w:rFonts w:ascii="Calibri" w:eastAsia="Adobe Myungjo Std M" w:hAnsi="Calibri" w:cs="Calibri"/>
          <w:szCs w:val="18"/>
          <w:lang w:val="en-GB"/>
        </w:rPr>
        <w:t>is up to 29.8 million people</w:t>
      </w:r>
      <w:ins w:id="71" w:author="Author">
        <w:r w:rsidR="00735FD9">
          <w:rPr>
            <w:rFonts w:ascii="Calibri" w:eastAsia="Adobe Myungjo Std M" w:hAnsi="Calibri" w:cs="Calibri"/>
            <w:szCs w:val="18"/>
            <w:lang w:val="en-GB"/>
          </w:rPr>
          <w:t>,</w:t>
        </w:r>
      </w:ins>
      <w:r w:rsidRPr="00093F5E">
        <w:rPr>
          <w:rFonts w:ascii="Calibri" w:eastAsia="Adobe Myungjo Std M" w:hAnsi="Calibri" w:cs="Calibri"/>
          <w:szCs w:val="18"/>
          <w:lang w:val="en-GB"/>
        </w:rPr>
        <w:t xml:space="preserve"> with migrant workers of 5.4 million people. Java </w:t>
      </w:r>
      <w:r w:rsidRPr="00093F5E">
        <w:rPr>
          <w:rFonts w:eastAsia="Adobe Myungjo Std M" w:cstheme="minorHAnsi"/>
          <w:szCs w:val="18"/>
          <w:lang w:val="en-GB"/>
        </w:rPr>
        <w:t>i</w:t>
      </w:r>
      <w:r w:rsidR="00511618" w:rsidRPr="00093F5E">
        <w:rPr>
          <w:rFonts w:eastAsia="Adobe Myungjo Std M" w:cstheme="minorHAnsi"/>
          <w:szCs w:val="18"/>
          <w:lang w:val="en-GB"/>
        </w:rPr>
        <w:t xml:space="preserve">sland dominates the population of migrants in Indonesia, with </w:t>
      </w:r>
      <w:del w:id="72" w:author="Author">
        <w:r w:rsidR="00511618" w:rsidRPr="00093F5E" w:rsidDel="00A5517C">
          <w:rPr>
            <w:rFonts w:eastAsia="Adobe Myungjo Std M" w:cstheme="minorHAnsi"/>
            <w:szCs w:val="18"/>
            <w:lang w:val="en-GB"/>
          </w:rPr>
          <w:delText xml:space="preserve">around </w:delText>
        </w:r>
      </w:del>
      <w:ins w:id="73" w:author="Author">
        <w:r w:rsidR="00A5517C">
          <w:rPr>
            <w:rFonts w:eastAsia="Adobe Myungjo Std M" w:cstheme="minorHAnsi"/>
            <w:szCs w:val="18"/>
            <w:lang w:val="en-GB"/>
          </w:rPr>
          <w:t>approximately</w:t>
        </w:r>
        <w:r w:rsidR="00A5517C" w:rsidRPr="00093F5E">
          <w:rPr>
            <w:rFonts w:eastAsia="Adobe Myungjo Std M" w:cstheme="minorHAnsi"/>
            <w:szCs w:val="18"/>
            <w:lang w:val="en-GB"/>
          </w:rPr>
          <w:t xml:space="preserve"> </w:t>
        </w:r>
      </w:ins>
      <w:r w:rsidR="00511618" w:rsidRPr="00093F5E">
        <w:rPr>
          <w:rFonts w:eastAsia="Adobe Myungjo Std M" w:cstheme="minorHAnsi"/>
          <w:szCs w:val="18"/>
          <w:lang w:val="en-GB"/>
        </w:rPr>
        <w:t xml:space="preserve">51.2% of lifetime migrants and 56.5% of migrant workers residing in Java. </w:t>
      </w:r>
      <w:commentRangeStart w:id="74"/>
      <w:r w:rsidR="003A77DE" w:rsidRPr="00093F5E">
        <w:rPr>
          <w:rFonts w:eastAsia="Adobe Myungjo Std M" w:cstheme="minorHAnsi"/>
          <w:szCs w:val="18"/>
          <w:lang w:val="en-GB"/>
        </w:rPr>
        <w:t xml:space="preserve">The high number of migrants in Java is mainly influenced by wage conditions, living costs, and </w:t>
      </w:r>
      <w:ins w:id="75" w:author="Author">
        <w:r w:rsidR="00BC6837">
          <w:rPr>
            <w:rFonts w:eastAsia="Adobe Myungjo Std M" w:cstheme="minorHAnsi"/>
            <w:szCs w:val="18"/>
            <w:lang w:val="en-GB"/>
          </w:rPr>
          <w:t xml:space="preserve">the </w:t>
        </w:r>
        <w:r w:rsidR="00BC6837" w:rsidRPr="00093F5E">
          <w:rPr>
            <w:rFonts w:eastAsia="Adobe Myungjo Std M" w:cstheme="minorHAnsi"/>
            <w:szCs w:val="18"/>
            <w:lang w:val="en-GB"/>
          </w:rPr>
          <w:t>availability</w:t>
        </w:r>
        <w:r w:rsidR="00BC6837" w:rsidRPr="00093F5E">
          <w:rPr>
            <w:rFonts w:ascii="Calibri" w:eastAsia="Adobe Myungjo Std M" w:hAnsi="Calibri" w:cs="Calibri"/>
            <w:szCs w:val="18"/>
            <w:lang w:val="en-GB"/>
          </w:rPr>
          <w:t xml:space="preserve"> </w:t>
        </w:r>
        <w:r w:rsidR="00BC6837">
          <w:rPr>
            <w:rFonts w:ascii="Calibri" w:eastAsia="Adobe Myungjo Std M" w:hAnsi="Calibri" w:cs="Calibri"/>
            <w:szCs w:val="18"/>
            <w:lang w:val="en-GB"/>
          </w:rPr>
          <w:t xml:space="preserve">of </w:t>
        </w:r>
      </w:ins>
      <w:r w:rsidRPr="00093F5E">
        <w:rPr>
          <w:rFonts w:ascii="Calibri" w:eastAsia="Adobe Myungjo Std M" w:hAnsi="Calibri" w:cs="Calibri"/>
          <w:szCs w:val="18"/>
          <w:lang w:val="en-GB"/>
        </w:rPr>
        <w:t>living facilities</w:t>
      </w:r>
      <w:del w:id="76" w:author="Author">
        <w:r w:rsidR="003A77DE" w:rsidRPr="00093F5E" w:rsidDel="00BC6837">
          <w:rPr>
            <w:rFonts w:eastAsia="Adobe Myungjo Std M" w:cstheme="minorHAnsi"/>
            <w:szCs w:val="18"/>
            <w:lang w:val="en-GB"/>
          </w:rPr>
          <w:delText>' availability</w:delText>
        </w:r>
      </w:del>
      <w:r w:rsidR="003A77DE" w:rsidRPr="00093F5E">
        <w:rPr>
          <w:rFonts w:eastAsia="Adobe Myungjo Std M" w:cstheme="minorHAnsi"/>
          <w:szCs w:val="18"/>
          <w:lang w:val="en-GB"/>
        </w:rPr>
        <w:t>.</w:t>
      </w:r>
      <w:r w:rsidR="00511618" w:rsidRPr="00093F5E">
        <w:rPr>
          <w:rFonts w:eastAsia="Adobe Myungjo Std M" w:cstheme="minorHAnsi"/>
          <w:szCs w:val="18"/>
          <w:lang w:val="en-GB"/>
        </w:rPr>
        <w:t xml:space="preserve"> </w:t>
      </w:r>
      <w:r w:rsidRPr="00093F5E">
        <w:rPr>
          <w:rFonts w:eastAsia="Adobe Myungjo Std M" w:cstheme="minorHAnsi"/>
          <w:szCs w:val="18"/>
          <w:lang w:val="en-GB"/>
        </w:rPr>
        <w:t xml:space="preserve"> </w:t>
      </w:r>
      <w:commentRangeEnd w:id="74"/>
      <w:r w:rsidR="00BC6837">
        <w:rPr>
          <w:rStyle w:val="CommentReference"/>
        </w:rPr>
        <w:commentReference w:id="74"/>
      </w:r>
    </w:p>
    <w:p w14:paraId="040581F6" w14:textId="3D4A4D0C" w:rsidR="00D1353E" w:rsidRPr="00093F5E" w:rsidRDefault="00093F5E" w:rsidP="00511618">
      <w:pPr>
        <w:pStyle w:val="ListParagraph"/>
        <w:spacing w:line="360" w:lineRule="auto"/>
        <w:jc w:val="both"/>
        <w:rPr>
          <w:rFonts w:eastAsia="Adobe Myungjo Std M" w:cstheme="minorHAnsi"/>
          <w:szCs w:val="18"/>
          <w:lang w:val="en-GB"/>
        </w:rPr>
      </w:pPr>
      <w:r w:rsidRPr="00093F5E">
        <w:rPr>
          <w:rFonts w:eastAsia="Adobe Myungjo Std M" w:cstheme="minorHAnsi"/>
          <w:szCs w:val="18"/>
          <w:lang w:val="en-GB"/>
        </w:rPr>
        <w:tab/>
      </w:r>
      <w:r w:rsidR="003D1E6E" w:rsidRPr="00093F5E">
        <w:rPr>
          <w:rFonts w:eastAsia="Adobe Myungjo Std M" w:cstheme="minorHAnsi"/>
          <w:szCs w:val="18"/>
          <w:lang w:val="en-GB"/>
        </w:rPr>
        <w:t>Improvements in people</w:t>
      </w:r>
      <w:ins w:id="77" w:author="Author">
        <w:r w:rsidRPr="00093F5E">
          <w:rPr>
            <w:rFonts w:ascii="Calibri" w:eastAsia="Adobe Myungjo Std M" w:hAnsi="Calibri" w:cs="Calibri"/>
            <w:szCs w:val="18"/>
            <w:lang w:val="en-GB"/>
          </w:rPr>
          <w:t>’s</w:t>
        </w:r>
      </w:ins>
      <w:r w:rsidRPr="00093F5E">
        <w:rPr>
          <w:rFonts w:ascii="Calibri" w:eastAsia="Adobe Myungjo Std M" w:hAnsi="Calibri" w:cs="Calibri"/>
          <w:szCs w:val="18"/>
          <w:lang w:val="en-GB"/>
        </w:rPr>
        <w:t xml:space="preserve"> mobility due to the rapid development of transportation infrastructure in Indonesia in the last decade add relevance to </w:t>
      </w:r>
      <w:ins w:id="78" w:author="Author">
        <w:r w:rsidR="007B7320">
          <w:rPr>
            <w:rFonts w:ascii="Calibri" w:eastAsia="Adobe Myungjo Std M" w:hAnsi="Calibri" w:cs="Calibri"/>
            <w:szCs w:val="18"/>
            <w:lang w:val="en-GB"/>
          </w:rPr>
          <w:t xml:space="preserve">the </w:t>
        </w:r>
      </w:ins>
      <w:r w:rsidRPr="00093F5E">
        <w:rPr>
          <w:rFonts w:ascii="Calibri" w:eastAsia="Adobe Myungjo Std M" w:hAnsi="Calibri" w:cs="Calibri"/>
          <w:szCs w:val="18"/>
          <w:lang w:val="en-GB"/>
        </w:rPr>
        <w:t>study</w:t>
      </w:r>
      <w:ins w:id="79" w:author="Author">
        <w:r w:rsidR="007B7320">
          <w:rPr>
            <w:rFonts w:ascii="Calibri" w:eastAsia="Adobe Myungjo Std M" w:hAnsi="Calibri" w:cs="Calibri"/>
            <w:szCs w:val="18"/>
            <w:lang w:val="en-GB"/>
          </w:rPr>
          <w:t xml:space="preserve"> of</w:t>
        </w:r>
      </w:ins>
      <w:del w:id="80" w:author="Author">
        <w:r w:rsidRPr="00093F5E" w:rsidDel="007B7320">
          <w:rPr>
            <w:rFonts w:ascii="Calibri" w:eastAsia="Adobe Myungjo Std M" w:hAnsi="Calibri" w:cs="Calibri"/>
            <w:szCs w:val="18"/>
            <w:lang w:val="en-GB"/>
          </w:rPr>
          <w:delText>ing</w:delText>
        </w:r>
      </w:del>
      <w:r w:rsidRPr="00093F5E">
        <w:rPr>
          <w:rFonts w:ascii="Calibri" w:eastAsia="Adobe Myungjo Std M" w:hAnsi="Calibri" w:cs="Calibri"/>
          <w:szCs w:val="18"/>
          <w:lang w:val="en-GB"/>
        </w:rPr>
        <w:t xml:space="preserve"> regional wage convergence.</w:t>
      </w:r>
      <w:r w:rsidR="003D1E6E" w:rsidRPr="00093F5E">
        <w:rPr>
          <w:rFonts w:eastAsia="Adobe Myungjo Std M" w:cstheme="minorHAnsi" w:hint="eastAsia"/>
          <w:szCs w:val="18"/>
          <w:lang w:val="en-GB"/>
        </w:rPr>
        <w:t xml:space="preserve"> </w:t>
      </w:r>
      <w:r w:rsidRPr="00093F5E">
        <w:rPr>
          <w:rFonts w:eastAsia="Adobe Myungjo Std M" w:cstheme="minorHAnsi"/>
          <w:szCs w:val="18"/>
          <w:lang w:val="en-GB"/>
        </w:rPr>
        <w:t xml:space="preserve">For example, </w:t>
      </w:r>
      <w:r w:rsidR="00AE39B7" w:rsidRPr="00093F5E">
        <w:rPr>
          <w:rFonts w:eastAsia="Adobe Myungjo Std M" w:cstheme="minorHAnsi"/>
          <w:szCs w:val="18"/>
          <w:lang w:val="en-GB"/>
        </w:rPr>
        <w:t xml:space="preserve">the </w:t>
      </w:r>
      <w:r w:rsidRPr="00093F5E">
        <w:rPr>
          <w:rFonts w:eastAsia="Adobe Myungjo Std M" w:cstheme="minorHAnsi"/>
          <w:szCs w:val="18"/>
          <w:lang w:val="en-GB"/>
        </w:rPr>
        <w:t xml:space="preserve">number of airports in Indonesia </w:t>
      </w:r>
      <w:del w:id="81" w:author="Author">
        <w:r w:rsidRPr="00093F5E">
          <w:rPr>
            <w:rFonts w:eastAsia="Adobe Myungjo Std M" w:cstheme="minorHAnsi"/>
            <w:szCs w:val="18"/>
            <w:lang w:val="en-GB"/>
          </w:rPr>
          <w:delText xml:space="preserve">has </w:delText>
        </w:r>
      </w:del>
      <w:r w:rsidRPr="00093F5E">
        <w:rPr>
          <w:rFonts w:eastAsia="Adobe Myungjo Std M" w:cstheme="minorHAnsi"/>
          <w:szCs w:val="18"/>
          <w:lang w:val="en-GB"/>
        </w:rPr>
        <w:t xml:space="preserve">increased from 148 </w:t>
      </w:r>
      <w:del w:id="82" w:author="Author">
        <w:r w:rsidRPr="00093F5E">
          <w:rPr>
            <w:rFonts w:eastAsia="Adobe Myungjo Std M" w:cstheme="minorHAnsi"/>
            <w:szCs w:val="18"/>
            <w:lang w:val="en-GB"/>
          </w:rPr>
          <w:delText>unit</w:delText>
        </w:r>
        <w:r w:rsidR="00AE39B7" w:rsidRPr="00093F5E">
          <w:rPr>
            <w:rFonts w:eastAsia="Adobe Myungjo Std M" w:cstheme="minorHAnsi"/>
            <w:szCs w:val="18"/>
            <w:lang w:val="en-GB"/>
          </w:rPr>
          <w:delText>s</w:delText>
        </w:r>
        <w:r w:rsidRPr="00093F5E">
          <w:rPr>
            <w:rFonts w:eastAsia="Adobe Myungjo Std M" w:cstheme="minorHAnsi"/>
            <w:szCs w:val="18"/>
            <w:lang w:val="en-GB"/>
          </w:rPr>
          <w:delText xml:space="preserve"> </w:delText>
        </w:r>
      </w:del>
      <w:r w:rsidRPr="00093F5E">
        <w:rPr>
          <w:rFonts w:eastAsia="Adobe Myungjo Std M" w:cstheme="minorHAnsi"/>
          <w:szCs w:val="18"/>
          <w:lang w:val="en-GB"/>
        </w:rPr>
        <w:t xml:space="preserve">in </w:t>
      </w:r>
      <w:r w:rsidRPr="00093F5E">
        <w:rPr>
          <w:rFonts w:eastAsia="Adobe Myungjo Std M" w:cstheme="minorHAnsi"/>
          <w:szCs w:val="18"/>
          <w:lang w:val="en-GB"/>
        </w:rPr>
        <w:lastRenderedPageBreak/>
        <w:t xml:space="preserve">2004 to 235 </w:t>
      </w:r>
      <w:del w:id="83" w:author="Author">
        <w:r w:rsidRPr="00093F5E">
          <w:rPr>
            <w:rFonts w:eastAsia="Adobe Myungjo Std M" w:cstheme="minorHAnsi"/>
            <w:szCs w:val="18"/>
            <w:lang w:val="en-GB"/>
          </w:rPr>
          <w:delText>unit</w:delText>
        </w:r>
        <w:r w:rsidR="00AE39B7" w:rsidRPr="00093F5E">
          <w:rPr>
            <w:rFonts w:eastAsia="Adobe Myungjo Std M" w:cstheme="minorHAnsi"/>
            <w:szCs w:val="18"/>
            <w:lang w:val="en-GB"/>
          </w:rPr>
          <w:delText>s</w:delText>
        </w:r>
        <w:r w:rsidRPr="00093F5E">
          <w:rPr>
            <w:rFonts w:eastAsia="Adobe Myungjo Std M" w:cstheme="minorHAnsi"/>
            <w:szCs w:val="18"/>
            <w:lang w:val="en-GB"/>
          </w:rPr>
          <w:delText xml:space="preserve"> </w:delText>
        </w:r>
      </w:del>
      <w:r w:rsidRPr="00093F5E">
        <w:rPr>
          <w:rFonts w:eastAsia="Adobe Myungjo Std M" w:cstheme="minorHAnsi"/>
          <w:szCs w:val="18"/>
          <w:lang w:val="en-GB"/>
        </w:rPr>
        <w:t xml:space="preserve">in 2018. </w:t>
      </w:r>
      <w:commentRangeStart w:id="84"/>
      <w:del w:id="85" w:author="Author">
        <w:r w:rsidR="00225CD8" w:rsidRPr="00093F5E" w:rsidDel="0051276D">
          <w:rPr>
            <w:rFonts w:eastAsia="Adobe Myungjo Std M" w:cstheme="minorHAnsi"/>
            <w:szCs w:val="18"/>
            <w:lang w:val="en-GB"/>
          </w:rPr>
          <w:delText>As a result</w:delText>
        </w:r>
      </w:del>
      <w:ins w:id="86" w:author="Author">
        <w:r w:rsidR="0051276D">
          <w:rPr>
            <w:rFonts w:eastAsia="Adobe Myungjo Std M" w:cstheme="minorHAnsi"/>
            <w:szCs w:val="18"/>
            <w:lang w:val="en-GB"/>
          </w:rPr>
          <w:t>Consequently</w:t>
        </w:r>
        <w:commentRangeEnd w:id="84"/>
        <w:r w:rsidR="00492F77">
          <w:rPr>
            <w:rStyle w:val="CommentReference"/>
          </w:rPr>
          <w:commentReference w:id="84"/>
        </w:r>
      </w:ins>
      <w:r w:rsidR="00225CD8" w:rsidRPr="00093F5E">
        <w:rPr>
          <w:rFonts w:eastAsia="Adobe Myungjo Std M" w:cstheme="minorHAnsi"/>
          <w:szCs w:val="18"/>
          <w:lang w:val="en-GB"/>
        </w:rPr>
        <w:t>, domestic passenger traffic increased dramatically during that period, rising from 34 million passengers per year in 2004 to 94 million passengers per year in 2018</w:t>
      </w:r>
      <w:r w:rsidRPr="00093F5E">
        <w:rPr>
          <w:rFonts w:eastAsia="Adobe Myungjo Std M" w:cstheme="minorHAnsi"/>
          <w:szCs w:val="18"/>
          <w:lang w:val="en-GB"/>
        </w:rPr>
        <w:t xml:space="preserve">. </w:t>
      </w:r>
      <w:r w:rsidR="00127D05" w:rsidRPr="00093F5E">
        <w:rPr>
          <w:rFonts w:eastAsia="Adobe Myungjo Std M" w:cstheme="minorHAnsi"/>
          <w:szCs w:val="18"/>
          <w:lang w:val="en-GB"/>
        </w:rPr>
        <w:t xml:space="preserve">Similarly, there has also been a rapid development in communication infrastructure due to </w:t>
      </w:r>
      <w:ins w:id="87" w:author="Author">
        <w:r w:rsidRPr="00093F5E">
          <w:rPr>
            <w:rFonts w:ascii="Calibri" w:eastAsia="Adobe Myungjo Std M" w:hAnsi="Calibri" w:cs="Calibri"/>
            <w:szCs w:val="18"/>
            <w:lang w:val="en-GB"/>
          </w:rPr>
          <w:t xml:space="preserve">the </w:t>
        </w:r>
      </w:ins>
      <w:r w:rsidRPr="00093F5E">
        <w:rPr>
          <w:rFonts w:ascii="Calibri" w:eastAsia="Adobe Myungjo Std M" w:hAnsi="Calibri" w:cs="Calibri"/>
          <w:szCs w:val="18"/>
          <w:lang w:val="en-GB"/>
        </w:rPr>
        <w:t>massive base transceiver station (BTS) construct</w:t>
      </w:r>
      <w:ins w:id="88" w:author="Author">
        <w:r w:rsidR="007B7320">
          <w:rPr>
            <w:rFonts w:ascii="Calibri" w:eastAsia="Adobe Myungjo Std M" w:hAnsi="Calibri" w:cs="Calibri"/>
            <w:szCs w:val="18"/>
            <w:lang w:val="en-GB"/>
          </w:rPr>
          <w:t>ed</w:t>
        </w:r>
      </w:ins>
      <w:del w:id="89" w:author="Author">
        <w:r w:rsidRPr="00093F5E" w:rsidDel="007B7320">
          <w:rPr>
            <w:rFonts w:ascii="Calibri" w:eastAsia="Adobe Myungjo Std M" w:hAnsi="Calibri" w:cs="Calibri"/>
            <w:szCs w:val="18"/>
            <w:lang w:val="en-GB"/>
          </w:rPr>
          <w:delText>ion</w:delText>
        </w:r>
      </w:del>
      <w:r w:rsidRPr="00093F5E">
        <w:rPr>
          <w:rFonts w:ascii="Calibri" w:eastAsia="Adobe Myungjo Std M" w:hAnsi="Calibri" w:cs="Calibri"/>
          <w:szCs w:val="18"/>
          <w:lang w:val="en-GB"/>
        </w:rPr>
        <w:t xml:space="preserve"> </w:t>
      </w:r>
      <w:del w:id="90" w:author="Author">
        <w:r w:rsidRPr="00093F5E" w:rsidDel="007B7320">
          <w:rPr>
            <w:rFonts w:ascii="Calibri" w:eastAsia="Adobe Myungjo Std M" w:hAnsi="Calibri" w:cs="Calibri"/>
            <w:szCs w:val="18"/>
            <w:lang w:val="en-GB"/>
          </w:rPr>
          <w:delText xml:space="preserve">built </w:delText>
        </w:r>
      </w:del>
      <w:r w:rsidRPr="00093F5E">
        <w:rPr>
          <w:rFonts w:ascii="Calibri" w:eastAsia="Adobe Myungjo Std M" w:hAnsi="Calibri" w:cs="Calibri"/>
          <w:szCs w:val="18"/>
          <w:lang w:val="en-GB"/>
        </w:rPr>
        <w:t xml:space="preserve">by Indonesia's telecommunication </w:t>
      </w:r>
      <w:r w:rsidR="00127D05" w:rsidRPr="00093F5E">
        <w:rPr>
          <w:rFonts w:eastAsia="Adobe Myungjo Std M" w:cstheme="minorHAnsi"/>
          <w:szCs w:val="18"/>
          <w:lang w:val="en-GB"/>
        </w:rPr>
        <w:t xml:space="preserve">state-owned enterprise from </w:t>
      </w:r>
      <w:del w:id="91" w:author="Author">
        <w:r w:rsidR="00127D05" w:rsidRPr="00093F5E" w:rsidDel="007B7320">
          <w:rPr>
            <w:rFonts w:eastAsia="Adobe Myungjo Std M" w:cstheme="minorHAnsi"/>
            <w:szCs w:val="18"/>
            <w:lang w:val="en-GB"/>
          </w:rPr>
          <w:delText>only</w:delText>
        </w:r>
      </w:del>
      <w:r w:rsidR="00127D05" w:rsidRPr="00093F5E">
        <w:rPr>
          <w:rFonts w:eastAsia="Adobe Myungjo Std M" w:cstheme="minorHAnsi"/>
          <w:szCs w:val="18"/>
          <w:lang w:val="en-GB"/>
        </w:rPr>
        <w:t xml:space="preserve"> </w:t>
      </w:r>
      <w:del w:id="92" w:author="Author">
        <w:r w:rsidR="00127D05" w:rsidRPr="00093F5E" w:rsidDel="00492F77">
          <w:rPr>
            <w:rFonts w:eastAsia="Adobe Myungjo Std M" w:cstheme="minorHAnsi"/>
            <w:szCs w:val="18"/>
            <w:lang w:val="en-GB"/>
          </w:rPr>
          <w:delText xml:space="preserve">around </w:delText>
        </w:r>
      </w:del>
      <w:ins w:id="93" w:author="Author">
        <w:r w:rsidR="00492F77">
          <w:rPr>
            <w:rFonts w:eastAsia="Adobe Myungjo Std M" w:cstheme="minorHAnsi"/>
            <w:szCs w:val="18"/>
            <w:lang w:val="en-GB"/>
          </w:rPr>
          <w:t>approximately</w:t>
        </w:r>
        <w:r w:rsidR="00492F77" w:rsidRPr="00093F5E">
          <w:rPr>
            <w:rFonts w:eastAsia="Adobe Myungjo Std M" w:cstheme="minorHAnsi"/>
            <w:szCs w:val="18"/>
            <w:lang w:val="en-GB"/>
          </w:rPr>
          <w:t xml:space="preserve"> </w:t>
        </w:r>
      </w:ins>
      <w:r w:rsidR="00127D05" w:rsidRPr="00093F5E">
        <w:rPr>
          <w:rFonts w:eastAsia="Adobe Myungjo Std M" w:cstheme="minorHAnsi"/>
          <w:szCs w:val="18"/>
          <w:lang w:val="en-GB"/>
        </w:rPr>
        <w:t xml:space="preserve">26 thousand units in 2008 to 231 thousand </w:t>
      </w:r>
      <w:ins w:id="94" w:author="Author">
        <w:r w:rsidR="007B7320">
          <w:rPr>
            <w:rFonts w:eastAsia="Adobe Myungjo Std M" w:cstheme="minorHAnsi"/>
            <w:szCs w:val="18"/>
            <w:lang w:val="en-GB"/>
          </w:rPr>
          <w:t xml:space="preserve">units </w:t>
        </w:r>
      </w:ins>
      <w:r w:rsidR="00127D05" w:rsidRPr="00093F5E">
        <w:rPr>
          <w:rFonts w:eastAsia="Adobe Myungjo Std M" w:cstheme="minorHAnsi"/>
          <w:szCs w:val="18"/>
          <w:lang w:val="en-GB"/>
        </w:rPr>
        <w:t>in 2020</w:t>
      </w:r>
      <w:r w:rsidRPr="00093F5E">
        <w:rPr>
          <w:rFonts w:eastAsia="Adobe Myungjo Std M" w:cstheme="minorHAnsi"/>
          <w:szCs w:val="18"/>
          <w:lang w:val="en-GB"/>
        </w:rPr>
        <w:t xml:space="preserve">. </w:t>
      </w:r>
      <w:r w:rsidR="00127D05" w:rsidRPr="00093F5E">
        <w:rPr>
          <w:rFonts w:eastAsia="Adobe Myungjo Std M" w:cstheme="minorHAnsi"/>
          <w:szCs w:val="18"/>
          <w:lang w:val="en-GB"/>
        </w:rPr>
        <w:t>This improvement in connectivity is expected to reduce disparity across Indonesian regions in many economic and social dimensions, including wages.</w:t>
      </w:r>
    </w:p>
    <w:p w14:paraId="62576227" w14:textId="2FBB1241" w:rsidR="00511618" w:rsidRPr="00093F5E" w:rsidRDefault="00093F5E" w:rsidP="00511618">
      <w:pPr>
        <w:pStyle w:val="ListParagraph"/>
        <w:spacing w:line="360" w:lineRule="auto"/>
        <w:jc w:val="both"/>
        <w:rPr>
          <w:rFonts w:eastAsia="Adobe Myungjo Std M" w:cstheme="minorHAnsi"/>
          <w:szCs w:val="18"/>
          <w:lang w:val="en-GB"/>
        </w:rPr>
      </w:pPr>
      <w:r w:rsidRPr="00093F5E">
        <w:rPr>
          <w:rFonts w:eastAsia="Adobe Myungjo Std M" w:cstheme="minorHAnsi"/>
          <w:szCs w:val="18"/>
          <w:lang w:val="en-GB"/>
        </w:rPr>
        <w:tab/>
      </w:r>
      <w:r w:rsidR="00A23712" w:rsidRPr="00093F5E">
        <w:rPr>
          <w:rFonts w:eastAsia="Adobe Myungjo Std M" w:cstheme="minorHAnsi"/>
          <w:szCs w:val="18"/>
          <w:lang w:val="en-GB"/>
        </w:rPr>
        <w:t>Against this backdrop, t</w:t>
      </w:r>
      <w:r w:rsidRPr="00093F5E">
        <w:rPr>
          <w:rFonts w:eastAsia="Adobe Myungjo Std M" w:cstheme="minorHAnsi"/>
          <w:szCs w:val="18"/>
          <w:lang w:val="en-GB"/>
        </w:rPr>
        <w:t>h</w:t>
      </w:r>
      <w:r w:rsidR="00A23712" w:rsidRPr="00093F5E">
        <w:rPr>
          <w:rFonts w:eastAsia="Adobe Myungjo Std M" w:cstheme="minorHAnsi"/>
          <w:szCs w:val="18"/>
          <w:lang w:val="en-GB"/>
        </w:rPr>
        <w:t>e present</w:t>
      </w:r>
      <w:r w:rsidRPr="00093F5E">
        <w:rPr>
          <w:rFonts w:eastAsia="Adobe Myungjo Std M" w:cstheme="minorHAnsi"/>
          <w:szCs w:val="18"/>
          <w:lang w:val="en-GB"/>
        </w:rPr>
        <w:t xml:space="preserve"> </w:t>
      </w:r>
      <w:ins w:id="95" w:author="Author">
        <w:r w:rsidRPr="00093F5E">
          <w:rPr>
            <w:rFonts w:eastAsia="Adobe Myungjo Std M" w:cstheme="minorHAnsi"/>
            <w:szCs w:val="18"/>
            <w:lang w:val="en-GB"/>
          </w:rPr>
          <w:t>study</w:t>
        </w:r>
      </w:ins>
      <w:del w:id="96" w:author="Author">
        <w:r w:rsidRPr="00093F5E">
          <w:rPr>
            <w:rFonts w:eastAsia="Adobe Myungjo Std M" w:cstheme="minorHAnsi"/>
            <w:szCs w:val="18"/>
            <w:lang w:val="en-GB"/>
          </w:rPr>
          <w:delText>paper</w:delText>
        </w:r>
      </w:del>
      <w:r w:rsidRPr="00093F5E">
        <w:rPr>
          <w:rFonts w:eastAsia="Adobe Myungjo Std M" w:cstheme="minorHAnsi"/>
          <w:szCs w:val="18"/>
          <w:lang w:val="en-GB"/>
        </w:rPr>
        <w:t xml:space="preserve"> </w:t>
      </w:r>
      <w:r w:rsidR="00DD26D2" w:rsidRPr="00093F5E">
        <w:rPr>
          <w:rFonts w:eastAsia="Adobe Myungjo Std M" w:cstheme="minorHAnsi"/>
          <w:szCs w:val="18"/>
          <w:lang w:val="en-GB"/>
        </w:rPr>
        <w:t xml:space="preserve">focuses </w:t>
      </w:r>
      <w:r w:rsidRPr="00093F5E">
        <w:rPr>
          <w:rFonts w:eastAsia="Adobe Myungjo Std M" w:cstheme="minorHAnsi"/>
          <w:szCs w:val="18"/>
          <w:lang w:val="en-GB"/>
        </w:rPr>
        <w:t xml:space="preserve">on convergence </w:t>
      </w:r>
      <w:r w:rsidR="00DD26D2" w:rsidRPr="00093F5E">
        <w:rPr>
          <w:rFonts w:eastAsia="Adobe Myungjo Std M" w:cstheme="minorHAnsi"/>
          <w:szCs w:val="18"/>
          <w:lang w:val="en-GB"/>
        </w:rPr>
        <w:t>patterns</w:t>
      </w:r>
      <w:r w:rsidRPr="00093F5E">
        <w:rPr>
          <w:rFonts w:eastAsia="Adobe Myungjo Std M" w:cstheme="minorHAnsi"/>
          <w:szCs w:val="18"/>
          <w:lang w:val="en-GB"/>
        </w:rPr>
        <w:t xml:space="preserve"> of the long-run </w:t>
      </w:r>
      <w:r w:rsidR="00DD26D2" w:rsidRPr="00093F5E">
        <w:rPr>
          <w:rFonts w:eastAsia="Adobe Myungjo Std M" w:cstheme="minorHAnsi"/>
          <w:szCs w:val="18"/>
          <w:lang w:val="en-GB"/>
        </w:rPr>
        <w:t>dynamics</w:t>
      </w:r>
      <w:r w:rsidRPr="00093F5E">
        <w:rPr>
          <w:rFonts w:eastAsia="Adobe Myungjo Std M" w:cstheme="minorHAnsi"/>
          <w:szCs w:val="18"/>
          <w:lang w:val="en-GB"/>
        </w:rPr>
        <w:t xml:space="preserve"> </w:t>
      </w:r>
      <w:r w:rsidR="00DD26D2" w:rsidRPr="00093F5E">
        <w:rPr>
          <w:rFonts w:eastAsia="Adobe Myungjo Std M" w:cstheme="minorHAnsi"/>
          <w:szCs w:val="18"/>
          <w:lang w:val="en-GB"/>
        </w:rPr>
        <w:t>in</w:t>
      </w:r>
      <w:r w:rsidRPr="00093F5E">
        <w:rPr>
          <w:rFonts w:eastAsia="Adobe Myungjo Std M" w:cstheme="minorHAnsi"/>
          <w:szCs w:val="18"/>
          <w:lang w:val="en-GB"/>
        </w:rPr>
        <w:t xml:space="preserve"> wages </w:t>
      </w:r>
      <w:r w:rsidR="00E21B5A" w:rsidRPr="00093F5E">
        <w:rPr>
          <w:rFonts w:eastAsia="Adobe Myungjo Std M" w:cstheme="minorHAnsi"/>
          <w:szCs w:val="18"/>
          <w:lang w:val="en-GB"/>
        </w:rPr>
        <w:t xml:space="preserve">across </w:t>
      </w:r>
      <w:r w:rsidRPr="00093F5E">
        <w:rPr>
          <w:rFonts w:eastAsia="Adobe Myungjo Std M" w:cstheme="minorHAnsi"/>
          <w:szCs w:val="18"/>
          <w:lang w:val="en-GB"/>
        </w:rPr>
        <w:t>Indonesia</w:t>
      </w:r>
      <w:r w:rsidR="00E21B5A" w:rsidRPr="00093F5E">
        <w:rPr>
          <w:rFonts w:eastAsia="Adobe Myungjo Std M" w:cstheme="minorHAnsi"/>
          <w:szCs w:val="18"/>
          <w:lang w:val="en-GB"/>
        </w:rPr>
        <w:t>n provinces</w:t>
      </w:r>
      <w:r w:rsidRPr="00093F5E">
        <w:rPr>
          <w:rFonts w:eastAsia="Adobe Myungjo Std M" w:cstheme="minorHAnsi"/>
          <w:szCs w:val="18"/>
          <w:lang w:val="en-GB"/>
        </w:rPr>
        <w:t xml:space="preserve"> and </w:t>
      </w:r>
      <w:r w:rsidR="00E21B5A" w:rsidRPr="00093F5E">
        <w:rPr>
          <w:rFonts w:eastAsia="Adobe Myungjo Std M" w:cstheme="minorHAnsi"/>
          <w:szCs w:val="18"/>
          <w:lang w:val="en-GB"/>
        </w:rPr>
        <w:t>the</w:t>
      </w:r>
      <w:r w:rsidRPr="00093F5E">
        <w:rPr>
          <w:rFonts w:eastAsia="Adobe Myungjo Std M" w:cstheme="minorHAnsi"/>
          <w:szCs w:val="18"/>
          <w:lang w:val="en-GB"/>
        </w:rPr>
        <w:t xml:space="preserve"> influenc</w:t>
      </w:r>
      <w:r w:rsidR="00DD26D2" w:rsidRPr="00093F5E">
        <w:rPr>
          <w:rFonts w:eastAsia="Adobe Myungjo Std M" w:cstheme="minorHAnsi"/>
          <w:szCs w:val="18"/>
          <w:lang w:val="en-GB"/>
        </w:rPr>
        <w:t>ing</w:t>
      </w:r>
      <w:r w:rsidRPr="00093F5E">
        <w:rPr>
          <w:rFonts w:eastAsia="Adobe Myungjo Std M" w:cstheme="minorHAnsi"/>
          <w:szCs w:val="18"/>
          <w:lang w:val="en-GB"/>
        </w:rPr>
        <w:t xml:space="preserve"> factors</w:t>
      </w:r>
      <w:r w:rsidR="00E21B5A" w:rsidRPr="00093F5E">
        <w:rPr>
          <w:rFonts w:eastAsia="Adobe Myungjo Std M" w:cstheme="minorHAnsi"/>
          <w:szCs w:val="18"/>
          <w:lang w:val="en-GB"/>
        </w:rPr>
        <w:t xml:space="preserve"> of </w:t>
      </w:r>
      <w:del w:id="97" w:author="Author">
        <w:r w:rsidR="00E21B5A" w:rsidRPr="00093F5E">
          <w:rPr>
            <w:rFonts w:eastAsia="Adobe Myungjo Std M" w:cstheme="minorHAnsi"/>
            <w:szCs w:val="18"/>
            <w:lang w:val="en-GB"/>
          </w:rPr>
          <w:delText xml:space="preserve">the </w:delText>
        </w:r>
      </w:del>
      <w:r w:rsidR="00E21B5A" w:rsidRPr="00093F5E">
        <w:rPr>
          <w:rFonts w:eastAsia="Adobe Myungjo Std M" w:cstheme="minorHAnsi"/>
          <w:szCs w:val="18"/>
          <w:lang w:val="en-GB"/>
        </w:rPr>
        <w:t xml:space="preserve">converging </w:t>
      </w:r>
      <w:ins w:id="98" w:author="Author">
        <w:r w:rsidR="00E21B5A" w:rsidRPr="00093F5E">
          <w:rPr>
            <w:rFonts w:eastAsia="Adobe Myungjo Std M" w:cstheme="minorHAnsi"/>
            <w:szCs w:val="18"/>
            <w:lang w:val="en-GB"/>
          </w:rPr>
          <w:t>behaviour</w:t>
        </w:r>
      </w:ins>
      <w:del w:id="99" w:author="Author">
        <w:r w:rsidR="00E21B5A" w:rsidRPr="00093F5E">
          <w:rPr>
            <w:rFonts w:eastAsia="Adobe Myungjo Std M" w:cstheme="minorHAnsi"/>
            <w:szCs w:val="18"/>
            <w:lang w:val="en-GB"/>
          </w:rPr>
          <w:delText>behavio</w:delText>
        </w:r>
        <w:r w:rsidR="005E4DAC" w:rsidRPr="00093F5E">
          <w:rPr>
            <w:rFonts w:eastAsia="Adobe Myungjo Std M" w:cstheme="minorHAnsi"/>
            <w:szCs w:val="18"/>
            <w:lang w:val="en-GB"/>
          </w:rPr>
          <w:delText>r</w:delText>
        </w:r>
      </w:del>
      <w:r w:rsidRPr="00093F5E">
        <w:rPr>
          <w:rFonts w:eastAsia="Adobe Myungjo Std M" w:cstheme="minorHAnsi"/>
          <w:szCs w:val="18"/>
          <w:lang w:val="en-GB"/>
        </w:rPr>
        <w:t>. Despite numerous studies on regional income convergence, l</w:t>
      </w:r>
      <w:ins w:id="100" w:author="Author">
        <w:r w:rsidR="007B7320">
          <w:rPr>
            <w:rFonts w:eastAsia="Adobe Myungjo Std M" w:cstheme="minorHAnsi"/>
            <w:szCs w:val="18"/>
            <w:lang w:val="en-GB"/>
          </w:rPr>
          <w:t>ess</w:t>
        </w:r>
      </w:ins>
      <w:del w:id="101" w:author="Author">
        <w:r w:rsidRPr="00093F5E" w:rsidDel="007B7320">
          <w:rPr>
            <w:rFonts w:eastAsia="Adobe Myungjo Std M" w:cstheme="minorHAnsi"/>
            <w:szCs w:val="18"/>
            <w:lang w:val="en-GB"/>
          </w:rPr>
          <w:delText>ittle</w:delText>
        </w:r>
      </w:del>
      <w:r w:rsidRPr="00093F5E">
        <w:rPr>
          <w:rFonts w:eastAsia="Adobe Myungjo Std M" w:cstheme="minorHAnsi"/>
          <w:szCs w:val="18"/>
          <w:lang w:val="en-GB"/>
        </w:rPr>
        <w:t xml:space="preserve"> is known about regional wage convergence in Indonesia. </w:t>
      </w:r>
      <w:r w:rsidR="004578A8" w:rsidRPr="00093F5E">
        <w:rPr>
          <w:rFonts w:eastAsia="Adobe Myungjo Std M" w:cstheme="minorHAnsi"/>
          <w:szCs w:val="18"/>
          <w:lang w:val="en-GB"/>
        </w:rPr>
        <w:t xml:space="preserve">Furthermore, this </w:t>
      </w:r>
      <w:ins w:id="102" w:author="Author">
        <w:r w:rsidR="004578A8" w:rsidRPr="00093F5E">
          <w:rPr>
            <w:rFonts w:eastAsia="Adobe Myungjo Std M" w:cstheme="minorHAnsi"/>
            <w:szCs w:val="18"/>
            <w:lang w:val="en-GB"/>
          </w:rPr>
          <w:t>study</w:t>
        </w:r>
      </w:ins>
      <w:del w:id="103" w:author="Author">
        <w:r w:rsidR="004578A8" w:rsidRPr="00093F5E">
          <w:rPr>
            <w:rFonts w:eastAsia="Adobe Myungjo Std M" w:cstheme="minorHAnsi"/>
            <w:szCs w:val="18"/>
            <w:lang w:val="en-GB"/>
          </w:rPr>
          <w:delText>paper</w:delText>
        </w:r>
      </w:del>
      <w:r w:rsidR="004578A8" w:rsidRPr="00093F5E">
        <w:rPr>
          <w:rFonts w:eastAsia="Adobe Myungjo Std M" w:cstheme="minorHAnsi"/>
          <w:szCs w:val="18"/>
          <w:lang w:val="en-GB"/>
        </w:rPr>
        <w:t xml:space="preserve"> uses the average net income per month of employees and </w:t>
      </w:r>
      <w:ins w:id="104" w:author="Author">
        <w:r w:rsidR="004578A8" w:rsidRPr="00093F5E">
          <w:rPr>
            <w:rFonts w:eastAsia="Adobe Myungjo Std M" w:cstheme="minorHAnsi"/>
            <w:szCs w:val="18"/>
            <w:lang w:val="en-GB"/>
          </w:rPr>
          <w:t>labourers</w:t>
        </w:r>
      </w:ins>
      <w:del w:id="105" w:author="Author">
        <w:r w:rsidR="004578A8" w:rsidRPr="00093F5E">
          <w:rPr>
            <w:rFonts w:eastAsia="Adobe Myungjo Std M" w:cstheme="minorHAnsi"/>
            <w:szCs w:val="18"/>
            <w:lang w:val="en-GB"/>
          </w:rPr>
          <w:delText>laborers</w:delText>
        </w:r>
      </w:del>
      <w:r w:rsidR="004578A8" w:rsidRPr="00093F5E">
        <w:rPr>
          <w:rFonts w:eastAsia="Adobe Myungjo Std M" w:cstheme="minorHAnsi"/>
          <w:szCs w:val="18"/>
          <w:lang w:val="en-GB"/>
        </w:rPr>
        <w:t xml:space="preserve"> in 34 provinces from </w:t>
      </w:r>
      <w:r w:rsidRPr="00093F5E">
        <w:rPr>
          <w:rFonts w:ascii="Calibri" w:eastAsia="Adobe Myungjo Std M" w:hAnsi="Calibri" w:cs="Calibri"/>
          <w:szCs w:val="18"/>
          <w:lang w:val="en-GB"/>
        </w:rPr>
        <w:t>2008</w:t>
      </w:r>
      <w:ins w:id="106" w:author="Author">
        <w:r w:rsidR="00C90F4C">
          <w:rPr>
            <w:rFonts w:ascii="Calibri" w:eastAsia="Adobe Myungjo Std M" w:hAnsi="Calibri" w:cs="Calibri"/>
            <w:szCs w:val="18"/>
            <w:lang w:val="en-GB"/>
          </w:rPr>
          <w:t xml:space="preserve"> to </w:t>
        </w:r>
      </w:ins>
      <w:del w:id="107" w:author="Author">
        <w:r w:rsidRPr="00093F5E" w:rsidDel="00C90F4C">
          <w:rPr>
            <w:rFonts w:ascii="Calibri" w:eastAsia="Adobe Myungjo Std M" w:hAnsi="Calibri" w:cs="Calibri"/>
            <w:szCs w:val="18"/>
            <w:lang w:val="en-GB"/>
          </w:rPr>
          <w:delText>-</w:delText>
        </w:r>
      </w:del>
      <w:r w:rsidRPr="00093F5E">
        <w:rPr>
          <w:rFonts w:ascii="Calibri" w:eastAsia="Adobe Myungjo Std M" w:hAnsi="Calibri" w:cs="Calibri"/>
          <w:szCs w:val="18"/>
          <w:lang w:val="en-GB"/>
        </w:rPr>
        <w:t xml:space="preserve">2020 as the primary indicator instead of </w:t>
      </w:r>
      <w:r w:rsidR="00081C19" w:rsidRPr="00093F5E">
        <w:rPr>
          <w:rFonts w:eastAsia="Adobe Myungjo Std M" w:cstheme="minorHAnsi"/>
          <w:szCs w:val="18"/>
          <w:lang w:val="en-GB"/>
        </w:rPr>
        <w:t xml:space="preserve">the </w:t>
      </w:r>
      <w:r w:rsidR="004578A8" w:rsidRPr="00093F5E">
        <w:rPr>
          <w:rFonts w:eastAsia="Adobe Myungjo Std M" w:cstheme="minorHAnsi"/>
          <w:szCs w:val="18"/>
          <w:lang w:val="en-GB"/>
        </w:rPr>
        <w:t>regional minimum wage</w:t>
      </w:r>
      <w:r w:rsidRPr="00093F5E">
        <w:rPr>
          <w:rFonts w:eastAsia="Adobe Myungjo Std M" w:cstheme="minorHAnsi"/>
          <w:szCs w:val="18"/>
          <w:lang w:val="en-GB"/>
        </w:rPr>
        <w:t xml:space="preserve"> (</w:t>
      </w:r>
      <w:r w:rsidR="00F74677" w:rsidRPr="00093F5E">
        <w:rPr>
          <w:rFonts w:eastAsia="Adobe Myungjo Std M" w:cstheme="minorHAnsi"/>
          <w:i/>
          <w:iCs/>
          <w:szCs w:val="18"/>
          <w:lang w:val="en-GB"/>
        </w:rPr>
        <w:t xml:space="preserve">Upah Minimum </w:t>
      </w:r>
      <w:r w:rsidR="009466FA" w:rsidRPr="00093F5E">
        <w:rPr>
          <w:rFonts w:eastAsia="Adobe Myungjo Std M" w:cstheme="minorHAnsi"/>
          <w:i/>
          <w:iCs/>
          <w:szCs w:val="18"/>
          <w:lang w:val="en-GB"/>
        </w:rPr>
        <w:t>R</w:t>
      </w:r>
      <w:r w:rsidR="00F74677" w:rsidRPr="00093F5E">
        <w:rPr>
          <w:rFonts w:eastAsia="Adobe Myungjo Std M" w:cstheme="minorHAnsi"/>
          <w:i/>
          <w:iCs/>
          <w:szCs w:val="18"/>
          <w:lang w:val="en-GB"/>
        </w:rPr>
        <w:t>egional</w:t>
      </w:r>
      <w:r w:rsidR="00F74677" w:rsidRPr="00093F5E">
        <w:rPr>
          <w:rFonts w:eastAsia="Adobe Myungjo Std M" w:cstheme="minorHAnsi"/>
          <w:szCs w:val="18"/>
          <w:lang w:val="en-GB"/>
        </w:rPr>
        <w:t xml:space="preserve"> - </w:t>
      </w:r>
      <w:r w:rsidRPr="00093F5E">
        <w:rPr>
          <w:rFonts w:eastAsia="Adobe Myungjo Std M" w:cstheme="minorHAnsi"/>
          <w:szCs w:val="18"/>
          <w:lang w:val="en-GB"/>
        </w:rPr>
        <w:t xml:space="preserve">UMR). In many cases, regional minimum wage </w:t>
      </w:r>
      <w:r w:rsidR="00081C19" w:rsidRPr="00093F5E">
        <w:rPr>
          <w:rFonts w:eastAsia="Adobe Myungjo Std M" w:cstheme="minorHAnsi"/>
          <w:szCs w:val="18"/>
          <w:lang w:val="en-GB"/>
        </w:rPr>
        <w:t xml:space="preserve">is </w:t>
      </w:r>
      <w:r w:rsidRPr="00093F5E">
        <w:rPr>
          <w:rFonts w:eastAsia="Adobe Myungjo Std M" w:cstheme="minorHAnsi"/>
          <w:szCs w:val="18"/>
          <w:lang w:val="en-GB"/>
        </w:rPr>
        <w:t xml:space="preserve">usually influenced by local government policy and other unconditional factors, so it </w:t>
      </w:r>
      <w:r w:rsidR="00A03A31" w:rsidRPr="00093F5E">
        <w:rPr>
          <w:rFonts w:eastAsia="Adobe Myungjo Std M" w:cstheme="minorHAnsi"/>
          <w:szCs w:val="18"/>
          <w:lang w:val="en-GB"/>
        </w:rPr>
        <w:t>does not</w:t>
      </w:r>
      <w:r w:rsidRPr="00093F5E">
        <w:rPr>
          <w:rFonts w:eastAsia="Adobe Myungjo Std M" w:cstheme="minorHAnsi"/>
          <w:szCs w:val="18"/>
          <w:lang w:val="en-GB"/>
        </w:rPr>
        <w:t xml:space="preserve"> optimally </w:t>
      </w:r>
      <w:r w:rsidR="00A03A31" w:rsidRPr="00093F5E">
        <w:rPr>
          <w:rFonts w:eastAsia="Adobe Myungjo Std M" w:cstheme="minorHAnsi"/>
          <w:szCs w:val="18"/>
          <w:lang w:val="en-GB"/>
        </w:rPr>
        <w:t>represent</w:t>
      </w:r>
      <w:r w:rsidRPr="00093F5E">
        <w:rPr>
          <w:rFonts w:eastAsia="Adobe Myungjo Std M" w:cstheme="minorHAnsi"/>
          <w:szCs w:val="18"/>
          <w:lang w:val="en-GB"/>
        </w:rPr>
        <w:t xml:space="preserve"> the real market situation. We also remove the effect of inflation on regional </w:t>
      </w:r>
      <w:ins w:id="108" w:author="Author">
        <w:r w:rsidRPr="00093F5E">
          <w:rPr>
            <w:rFonts w:eastAsia="Adobe Myungjo Std M" w:cstheme="minorHAnsi"/>
            <w:szCs w:val="18"/>
            <w:lang w:val="en-GB"/>
          </w:rPr>
          <w:t>wages</w:t>
        </w:r>
      </w:ins>
      <w:del w:id="109" w:author="Author">
        <w:r w:rsidRPr="00093F5E">
          <w:rPr>
            <w:rFonts w:eastAsia="Adobe Myungjo Std M" w:cstheme="minorHAnsi"/>
            <w:szCs w:val="18"/>
            <w:lang w:val="en-GB"/>
          </w:rPr>
          <w:delText>wage</w:delText>
        </w:r>
      </w:del>
      <w:r w:rsidRPr="00093F5E">
        <w:rPr>
          <w:rFonts w:eastAsia="Adobe Myungjo Std M" w:cstheme="minorHAnsi"/>
          <w:szCs w:val="18"/>
          <w:lang w:val="en-GB"/>
        </w:rPr>
        <w:t xml:space="preserve"> by converting the data from nominal </w:t>
      </w:r>
      <w:ins w:id="110" w:author="Author">
        <w:r w:rsidRPr="00093F5E">
          <w:rPr>
            <w:rFonts w:eastAsia="Adobe Myungjo Std M" w:cstheme="minorHAnsi"/>
            <w:szCs w:val="18"/>
            <w:lang w:val="en-GB"/>
          </w:rPr>
          <w:t>to</w:t>
        </w:r>
      </w:ins>
      <w:del w:id="111" w:author="Author">
        <w:r w:rsidRPr="00093F5E">
          <w:rPr>
            <w:rFonts w:eastAsia="Adobe Myungjo Std M" w:cstheme="minorHAnsi"/>
            <w:szCs w:val="18"/>
            <w:lang w:val="en-GB"/>
          </w:rPr>
          <w:delText>into</w:delText>
        </w:r>
      </w:del>
      <w:r w:rsidRPr="00093F5E">
        <w:rPr>
          <w:rFonts w:eastAsia="Adobe Myungjo Std M" w:cstheme="minorHAnsi"/>
          <w:szCs w:val="18"/>
          <w:lang w:val="en-GB"/>
        </w:rPr>
        <w:t xml:space="preserve"> </w:t>
      </w:r>
      <w:del w:id="112" w:author="Author">
        <w:r w:rsidR="00D828EB" w:rsidRPr="00093F5E">
          <w:rPr>
            <w:rFonts w:eastAsia="Adobe Myungjo Std M" w:cstheme="minorHAnsi"/>
            <w:szCs w:val="18"/>
            <w:lang w:val="en-GB"/>
          </w:rPr>
          <w:delText xml:space="preserve">the </w:delText>
        </w:r>
      </w:del>
      <w:r w:rsidRPr="00093F5E">
        <w:rPr>
          <w:rFonts w:eastAsia="Adobe Myungjo Std M" w:cstheme="minorHAnsi"/>
          <w:szCs w:val="18"/>
          <w:lang w:val="en-GB"/>
        </w:rPr>
        <w:t xml:space="preserve">real </w:t>
      </w:r>
      <w:ins w:id="113" w:author="Author">
        <w:r w:rsidRPr="00093F5E">
          <w:rPr>
            <w:rFonts w:eastAsia="Adobe Myungjo Std M" w:cstheme="minorHAnsi"/>
            <w:szCs w:val="18"/>
            <w:lang w:val="en-GB"/>
          </w:rPr>
          <w:t>terms</w:t>
        </w:r>
      </w:ins>
      <w:del w:id="114" w:author="Author">
        <w:r w:rsidRPr="00093F5E">
          <w:rPr>
            <w:rFonts w:eastAsia="Adobe Myungjo Std M" w:cstheme="minorHAnsi"/>
            <w:szCs w:val="18"/>
            <w:lang w:val="en-GB"/>
          </w:rPr>
          <w:delText>term</w:delText>
        </w:r>
      </w:del>
      <w:r w:rsidR="00DB6940" w:rsidRPr="00093F5E">
        <w:rPr>
          <w:rFonts w:eastAsia="Adobe Myungjo Std M" w:cstheme="minorHAnsi"/>
          <w:szCs w:val="18"/>
          <w:lang w:val="en-GB"/>
        </w:rPr>
        <w:t>.</w:t>
      </w:r>
    </w:p>
    <w:p w14:paraId="4D5D5D51" w14:textId="77777777" w:rsidR="00511618" w:rsidRPr="00093F5E" w:rsidRDefault="00346C7D" w:rsidP="00511618">
      <w:pPr>
        <w:pStyle w:val="ListParagraph"/>
        <w:spacing w:line="360" w:lineRule="auto"/>
        <w:ind w:firstLine="720"/>
        <w:jc w:val="both"/>
        <w:rPr>
          <w:lang w:val="en-GB"/>
        </w:rPr>
      </w:pPr>
      <w:ins w:id="115" w:author="Author">
        <w:r>
          <w:rPr>
            <w:rFonts w:eastAsia="Adobe Myungjo Std M" w:cstheme="minorHAnsi"/>
            <w:szCs w:val="18"/>
            <w:lang w:val="en-GB"/>
          </w:rPr>
          <w:t>W</w:t>
        </w:r>
        <w:r w:rsidRPr="00093F5E">
          <w:rPr>
            <w:rFonts w:eastAsia="Adobe Myungjo Std M" w:cstheme="minorHAnsi"/>
            <w:szCs w:val="18"/>
            <w:lang w:val="en-GB"/>
          </w:rPr>
          <w:t>e find three significant convergence clubs of regional wages</w:t>
        </w:r>
        <w:r>
          <w:rPr>
            <w:rFonts w:eastAsia="Adobe Myungjo Std M" w:cstheme="minorHAnsi"/>
            <w:szCs w:val="18"/>
            <w:lang w:val="en-GB"/>
          </w:rPr>
          <w:t xml:space="preserve"> </w:t>
        </w:r>
      </w:ins>
      <w:del w:id="116" w:author="Author">
        <w:r w:rsidR="00093F5E" w:rsidRPr="00093F5E" w:rsidDel="00346C7D">
          <w:rPr>
            <w:rFonts w:eastAsia="Adobe Myungjo Std M" w:cstheme="minorHAnsi"/>
            <w:szCs w:val="18"/>
            <w:lang w:val="en-GB"/>
          </w:rPr>
          <w:delText xml:space="preserve">By </w:delText>
        </w:r>
      </w:del>
      <w:ins w:id="117" w:author="Author">
        <w:r>
          <w:rPr>
            <w:rFonts w:eastAsia="Adobe Myungjo Std M" w:cstheme="minorHAnsi"/>
            <w:szCs w:val="18"/>
            <w:lang w:val="en-GB"/>
          </w:rPr>
          <w:t>by</w:t>
        </w:r>
        <w:r w:rsidRPr="00093F5E">
          <w:rPr>
            <w:rFonts w:eastAsia="Adobe Myungjo Std M" w:cstheme="minorHAnsi"/>
            <w:szCs w:val="18"/>
            <w:lang w:val="en-GB"/>
          </w:rPr>
          <w:t xml:space="preserve"> </w:t>
        </w:r>
      </w:ins>
      <w:r w:rsidR="00093F5E" w:rsidRPr="00093F5E">
        <w:rPr>
          <w:rFonts w:eastAsia="Adobe Myungjo Std M" w:cstheme="minorHAnsi"/>
          <w:szCs w:val="18"/>
          <w:lang w:val="en-GB"/>
        </w:rPr>
        <w:t xml:space="preserve">applying </w:t>
      </w:r>
      <w:r w:rsidR="004578A8" w:rsidRPr="00093F5E">
        <w:rPr>
          <w:rFonts w:eastAsia="Adobe Myungjo Std M" w:cstheme="minorHAnsi"/>
          <w:szCs w:val="18"/>
          <w:lang w:val="en-GB"/>
        </w:rPr>
        <w:t xml:space="preserve">the </w:t>
      </w:r>
      <w:r w:rsidR="00093F5E" w:rsidRPr="00093F5E">
        <w:rPr>
          <w:rFonts w:eastAsia="Adobe Myungjo Std M" w:cstheme="minorHAnsi"/>
          <w:szCs w:val="18"/>
          <w:lang w:val="en-GB"/>
        </w:rPr>
        <w:t xml:space="preserve">club convergence technique </w:t>
      </w:r>
      <w:r w:rsidR="00D5639B" w:rsidRPr="00093F5E">
        <w:rPr>
          <w:rFonts w:eastAsia="Adobe Myungjo Std M" w:cstheme="minorHAnsi"/>
          <w:szCs w:val="18"/>
          <w:lang w:val="en-GB"/>
        </w:rPr>
        <w:fldChar w:fldCharType="begin"/>
      </w:r>
      <w:r w:rsidR="00D5639B" w:rsidRPr="00093F5E">
        <w:rPr>
          <w:rFonts w:eastAsia="Adobe Myungjo Std M" w:cstheme="minorHAnsi"/>
          <w:szCs w:val="18"/>
          <w:lang w:val="en-GB"/>
        </w:rPr>
        <w:instrText xml:space="preserve"> ADDIN ZOTERO_ITEM CSL_CITATION {"citationID":"Eba9wbiu","properties":{"formattedCitation":"(Phillips &amp; Sul, 2007)","plainCitation":"(Phillips &amp; Sul, 2007)","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D5639B" w:rsidRPr="00093F5E">
        <w:rPr>
          <w:rFonts w:eastAsia="Adobe Myungjo Std M" w:cstheme="minorHAnsi"/>
          <w:szCs w:val="18"/>
          <w:lang w:val="en-GB"/>
        </w:rPr>
        <w:fldChar w:fldCharType="separate"/>
      </w:r>
      <w:r w:rsidR="00D5639B" w:rsidRPr="00093F5E">
        <w:rPr>
          <w:rFonts w:ascii="Calibri" w:hAnsi="Calibri" w:cs="Calibri"/>
          <w:lang w:val="en-GB"/>
        </w:rPr>
        <w:t>(Phillips &amp; Sul, 2007)</w:t>
      </w:r>
      <w:r w:rsidR="00D5639B" w:rsidRPr="00093F5E">
        <w:rPr>
          <w:rFonts w:eastAsia="Adobe Myungjo Std M" w:cstheme="minorHAnsi"/>
          <w:szCs w:val="18"/>
          <w:lang w:val="en-GB"/>
        </w:rPr>
        <w:fldChar w:fldCharType="end"/>
      </w:r>
      <w:del w:id="118" w:author="Author">
        <w:r w:rsidR="00093F5E" w:rsidRPr="00093F5E" w:rsidDel="00346C7D">
          <w:rPr>
            <w:rFonts w:eastAsia="Adobe Myungjo Std M" w:cstheme="minorHAnsi"/>
            <w:szCs w:val="18"/>
            <w:lang w:val="en-GB"/>
          </w:rPr>
          <w:delText>,</w:delText>
        </w:r>
      </w:del>
      <w:r w:rsidR="00093F5E" w:rsidRPr="00093F5E">
        <w:rPr>
          <w:rFonts w:eastAsia="Adobe Myungjo Std M" w:cstheme="minorHAnsi"/>
          <w:szCs w:val="18"/>
          <w:lang w:val="en-GB"/>
        </w:rPr>
        <w:t xml:space="preserve"> </w:t>
      </w:r>
      <w:del w:id="119" w:author="Author">
        <w:r w:rsidR="00093F5E" w:rsidRPr="00093F5E" w:rsidDel="00346C7D">
          <w:rPr>
            <w:rFonts w:eastAsia="Adobe Myungjo Std M" w:cstheme="minorHAnsi"/>
            <w:szCs w:val="18"/>
            <w:lang w:val="en-GB"/>
          </w:rPr>
          <w:delText xml:space="preserve">we find three significant convergence clubs of regional </w:delText>
        </w:r>
      </w:del>
      <w:ins w:id="120" w:author="Author">
        <w:del w:id="121" w:author="Author">
          <w:r w:rsidR="00093F5E" w:rsidRPr="00093F5E" w:rsidDel="00346C7D">
            <w:rPr>
              <w:rFonts w:eastAsia="Adobe Myungjo Std M" w:cstheme="minorHAnsi"/>
              <w:szCs w:val="18"/>
              <w:lang w:val="en-GB"/>
            </w:rPr>
            <w:delText>wages</w:delText>
          </w:r>
        </w:del>
      </w:ins>
      <w:del w:id="122" w:author="Author">
        <w:r w:rsidR="00093F5E" w:rsidRPr="00093F5E">
          <w:rPr>
            <w:rFonts w:eastAsia="Adobe Myungjo Std M" w:cstheme="minorHAnsi"/>
            <w:szCs w:val="18"/>
            <w:lang w:val="en-GB"/>
          </w:rPr>
          <w:delText>wage</w:delText>
        </w:r>
      </w:del>
      <w:r w:rsidR="00093F5E" w:rsidRPr="00093F5E">
        <w:rPr>
          <w:rFonts w:eastAsia="Adobe Myungjo Std M" w:cstheme="minorHAnsi"/>
          <w:szCs w:val="18"/>
          <w:lang w:val="en-GB"/>
        </w:rPr>
        <w:t xml:space="preserve">. Interestingly, the composition of the clubs </w:t>
      </w:r>
      <w:del w:id="123" w:author="Author">
        <w:r w:rsidR="00093F5E" w:rsidRPr="00093F5E">
          <w:rPr>
            <w:rFonts w:eastAsia="Adobe Myungjo Std M" w:cstheme="minorHAnsi"/>
            <w:szCs w:val="18"/>
            <w:lang w:val="en-GB"/>
          </w:rPr>
          <w:delText xml:space="preserve">by </w:delText>
        </w:r>
      </w:del>
      <w:r w:rsidR="00093F5E" w:rsidRPr="00093F5E">
        <w:rPr>
          <w:rFonts w:eastAsia="Adobe Myungjo Std M" w:cstheme="minorHAnsi"/>
          <w:szCs w:val="18"/>
          <w:lang w:val="en-GB"/>
        </w:rPr>
        <w:t xml:space="preserve">using real wage is very similar to the one we obtained </w:t>
      </w:r>
      <w:del w:id="124" w:author="Author">
        <w:r w:rsidR="00093F5E" w:rsidRPr="00093F5E">
          <w:rPr>
            <w:rFonts w:eastAsia="Adobe Myungjo Std M" w:cstheme="minorHAnsi"/>
            <w:szCs w:val="18"/>
            <w:lang w:val="en-GB"/>
          </w:rPr>
          <w:delText xml:space="preserve">by </w:delText>
        </w:r>
      </w:del>
      <w:r w:rsidR="00093F5E" w:rsidRPr="00093F5E">
        <w:rPr>
          <w:rFonts w:eastAsia="Adobe Myungjo Std M" w:cstheme="minorHAnsi"/>
          <w:szCs w:val="18"/>
          <w:lang w:val="en-GB"/>
        </w:rPr>
        <w:t>using nominal wage, implying the existence of</w:t>
      </w:r>
      <w:r w:rsidR="001F188B" w:rsidRPr="00093F5E">
        <w:rPr>
          <w:rFonts w:eastAsia="Adobe Myungjo Std M" w:cstheme="minorHAnsi"/>
          <w:szCs w:val="18"/>
          <w:lang w:val="en-GB"/>
        </w:rPr>
        <w:t xml:space="preserve"> a</w:t>
      </w:r>
      <w:r w:rsidR="00093F5E" w:rsidRPr="00093F5E">
        <w:rPr>
          <w:rFonts w:eastAsia="Adobe Myungjo Std M" w:cstheme="minorHAnsi"/>
          <w:szCs w:val="18"/>
          <w:lang w:val="en-GB"/>
        </w:rPr>
        <w:t xml:space="preserve"> price-adjusted mechanism in regional wages. </w:t>
      </w:r>
      <w:r w:rsidR="00712558" w:rsidRPr="00093F5E">
        <w:rPr>
          <w:rFonts w:eastAsia="Adobe Myungjo Std M" w:cstheme="minorHAnsi"/>
          <w:szCs w:val="18"/>
          <w:lang w:val="en-GB"/>
        </w:rPr>
        <w:t>Provinces that converge into the higher wage clubs (</w:t>
      </w:r>
      <w:ins w:id="125" w:author="Author">
        <w:r w:rsidR="00712558" w:rsidRPr="00093F5E">
          <w:rPr>
            <w:rFonts w:eastAsia="Adobe Myungjo Std M" w:cstheme="minorHAnsi"/>
            <w:szCs w:val="18"/>
            <w:lang w:val="en-GB"/>
          </w:rPr>
          <w:t>Clubs</w:t>
        </w:r>
      </w:ins>
      <w:del w:id="126" w:author="Author">
        <w:r w:rsidR="00712558" w:rsidRPr="00093F5E">
          <w:rPr>
            <w:rFonts w:eastAsia="Adobe Myungjo Std M" w:cstheme="minorHAnsi"/>
            <w:szCs w:val="18"/>
            <w:lang w:val="en-GB"/>
          </w:rPr>
          <w:delText>club</w:delText>
        </w:r>
      </w:del>
      <w:r w:rsidR="00712558" w:rsidRPr="00093F5E">
        <w:rPr>
          <w:rFonts w:eastAsia="Adobe Myungjo Std M" w:cstheme="minorHAnsi"/>
          <w:szCs w:val="18"/>
          <w:lang w:val="en-GB"/>
        </w:rPr>
        <w:t xml:space="preserve"> 1 and </w:t>
      </w:r>
      <w:del w:id="127" w:author="Author">
        <w:r w:rsidR="00712558" w:rsidRPr="00093F5E">
          <w:rPr>
            <w:rFonts w:eastAsia="Adobe Myungjo Std M" w:cstheme="minorHAnsi"/>
            <w:szCs w:val="18"/>
            <w:lang w:val="en-GB"/>
          </w:rPr>
          <w:delText xml:space="preserve">club </w:delText>
        </w:r>
      </w:del>
      <w:r w:rsidR="00712558" w:rsidRPr="00093F5E">
        <w:rPr>
          <w:rFonts w:eastAsia="Adobe Myungjo Std M" w:cstheme="minorHAnsi"/>
          <w:szCs w:val="18"/>
          <w:lang w:val="en-GB"/>
        </w:rPr>
        <w:t xml:space="preserve">2) </w:t>
      </w:r>
      <w:r w:rsidR="00941FC7" w:rsidRPr="00093F5E">
        <w:rPr>
          <w:rFonts w:eastAsia="Adobe Myungjo Std M" w:cstheme="minorHAnsi"/>
          <w:szCs w:val="18"/>
          <w:lang w:val="en-GB"/>
        </w:rPr>
        <w:t>share</w:t>
      </w:r>
      <w:r w:rsidR="00712558" w:rsidRPr="00093F5E">
        <w:rPr>
          <w:rFonts w:eastAsia="Adobe Myungjo Std M" w:cstheme="minorHAnsi"/>
          <w:szCs w:val="18"/>
          <w:lang w:val="en-GB"/>
        </w:rPr>
        <w:t xml:space="preserve"> similar characteristics</w:t>
      </w:r>
      <w:ins w:id="128" w:author="Author">
        <w:r w:rsidR="003D6DD0" w:rsidRPr="00093F5E">
          <w:rPr>
            <w:rFonts w:eastAsia="Adobe Myungjo Std M" w:cstheme="minorHAnsi"/>
            <w:szCs w:val="18"/>
            <w:lang w:val="en-GB"/>
          </w:rPr>
          <w:t>:</w:t>
        </w:r>
      </w:ins>
      <w:del w:id="129" w:author="Author">
        <w:r w:rsidR="003D6DD0" w:rsidRPr="00093F5E">
          <w:rPr>
            <w:rFonts w:eastAsia="Adobe Myungjo Std M" w:cstheme="minorHAnsi"/>
            <w:szCs w:val="18"/>
            <w:lang w:val="en-GB"/>
          </w:rPr>
          <w:delText>;</w:delText>
        </w:r>
      </w:del>
      <w:r w:rsidR="00712558" w:rsidRPr="00093F5E">
        <w:rPr>
          <w:rFonts w:eastAsia="Adobe Myungjo Std M" w:cstheme="minorHAnsi"/>
          <w:szCs w:val="18"/>
          <w:lang w:val="en-GB"/>
        </w:rPr>
        <w:t xml:space="preserve"> </w:t>
      </w:r>
      <w:r w:rsidR="00941FC7" w:rsidRPr="00093F5E">
        <w:rPr>
          <w:rFonts w:eastAsia="Adobe Myungjo Std M" w:cstheme="minorHAnsi"/>
          <w:szCs w:val="18"/>
          <w:lang w:val="en-GB"/>
        </w:rPr>
        <w:t>having a large proportion of manufacturing industries and high traffic of migrant workers</w:t>
      </w:r>
      <w:r w:rsidR="00712558" w:rsidRPr="00093F5E">
        <w:rPr>
          <w:rFonts w:eastAsia="Adobe Myungjo Std M" w:cstheme="minorHAnsi"/>
          <w:szCs w:val="18"/>
          <w:lang w:val="en-GB"/>
        </w:rPr>
        <w:t>,</w:t>
      </w:r>
      <w:r w:rsidR="00941FC7" w:rsidRPr="00093F5E">
        <w:rPr>
          <w:rFonts w:eastAsia="Adobe Myungjo Std M" w:cstheme="minorHAnsi"/>
          <w:szCs w:val="18"/>
          <w:lang w:val="en-GB"/>
        </w:rPr>
        <w:t xml:space="preserve"> and</w:t>
      </w:r>
      <w:r w:rsidR="00712558" w:rsidRPr="00093F5E">
        <w:rPr>
          <w:rFonts w:eastAsia="Adobe Myungjo Std M" w:cstheme="minorHAnsi"/>
          <w:szCs w:val="18"/>
          <w:lang w:val="en-GB"/>
        </w:rPr>
        <w:t xml:space="preserve"> </w:t>
      </w:r>
      <w:r w:rsidR="00C2683A" w:rsidRPr="00093F5E">
        <w:rPr>
          <w:rFonts w:eastAsia="Adobe Myungjo Std M" w:cstheme="minorHAnsi"/>
          <w:szCs w:val="18"/>
          <w:lang w:val="en-GB"/>
        </w:rPr>
        <w:t xml:space="preserve">locations of main national strategic infrastructure </w:t>
      </w:r>
      <w:r w:rsidR="00712558" w:rsidRPr="00093F5E">
        <w:rPr>
          <w:rFonts w:eastAsia="Adobe Myungjo Std M" w:cstheme="minorHAnsi"/>
          <w:szCs w:val="18"/>
          <w:lang w:val="en-GB"/>
        </w:rPr>
        <w:t>projects to promote investment</w:t>
      </w:r>
      <w:r w:rsidR="00941FC7" w:rsidRPr="00093F5E">
        <w:rPr>
          <w:rFonts w:eastAsia="Adobe Myungjo Std M" w:cstheme="minorHAnsi"/>
          <w:szCs w:val="18"/>
          <w:lang w:val="en-GB"/>
        </w:rPr>
        <w:t xml:space="preserve">. </w:t>
      </w:r>
      <w:r w:rsidR="00093F5E" w:rsidRPr="00093F5E">
        <w:rPr>
          <w:rFonts w:eastAsia="Adobe Myungjo Std M" w:cstheme="minorHAnsi"/>
          <w:szCs w:val="18"/>
          <w:lang w:val="en-GB"/>
        </w:rPr>
        <w:t>Our further analysis using</w:t>
      </w:r>
      <w:r w:rsidR="001F188B" w:rsidRPr="00093F5E">
        <w:rPr>
          <w:lang w:val="en-GB"/>
        </w:rPr>
        <w:t xml:space="preserve"> </w:t>
      </w:r>
      <w:ins w:id="130" w:author="Author">
        <w:r w:rsidR="00093F5E" w:rsidRPr="00093F5E">
          <w:rPr>
            <w:rFonts w:ascii="Calibri" w:eastAsia="Yu Mincho" w:hAnsi="Calibri" w:cs="Times New Roman"/>
            <w:lang w:val="en-GB"/>
          </w:rPr>
          <w:t xml:space="preserve">an </w:t>
        </w:r>
      </w:ins>
      <w:r w:rsidR="00093F5E" w:rsidRPr="00093F5E">
        <w:rPr>
          <w:lang w:val="en-GB"/>
        </w:rPr>
        <w:t xml:space="preserve">ordered logit model suggests that the formation of club convergence is significantly explained by the following variables: share of employment </w:t>
      </w:r>
      <w:r w:rsidR="00712558" w:rsidRPr="00093F5E">
        <w:rPr>
          <w:lang w:val="en-GB"/>
        </w:rPr>
        <w:t xml:space="preserve">in the </w:t>
      </w:r>
      <w:r w:rsidR="00093F5E" w:rsidRPr="00093F5E">
        <w:rPr>
          <w:lang w:val="en-GB"/>
        </w:rPr>
        <w:t>manufacturing sector, investment share to GDP</w:t>
      </w:r>
      <w:r w:rsidR="00712558" w:rsidRPr="00093F5E">
        <w:rPr>
          <w:lang w:val="en-GB"/>
        </w:rPr>
        <w:t xml:space="preserve">, </w:t>
      </w:r>
      <w:ins w:id="131" w:author="Author">
        <w:r w:rsidR="00093F5E" w:rsidRPr="00093F5E">
          <w:rPr>
            <w:lang w:val="en-GB"/>
          </w:rPr>
          <w:t>labour</w:t>
        </w:r>
      </w:ins>
      <w:del w:id="132" w:author="Author">
        <w:r w:rsidR="00093F5E" w:rsidRPr="00093F5E">
          <w:rPr>
            <w:lang w:val="en-GB"/>
          </w:rPr>
          <w:delText>labor</w:delText>
        </w:r>
      </w:del>
      <w:r w:rsidR="00093F5E" w:rsidRPr="00093F5E">
        <w:rPr>
          <w:lang w:val="en-GB"/>
        </w:rPr>
        <w:t xml:space="preserve"> force participation rate</w:t>
      </w:r>
      <w:r w:rsidR="00712558" w:rsidRPr="00093F5E">
        <w:rPr>
          <w:lang w:val="en-GB"/>
        </w:rPr>
        <w:t>, and the wage</w:t>
      </w:r>
      <w:r w:rsidR="00755FCE" w:rsidRPr="00093F5E">
        <w:rPr>
          <w:lang w:val="en-GB"/>
        </w:rPr>
        <w:t xml:space="preserve"> level </w:t>
      </w:r>
      <w:ins w:id="133" w:author="Author">
        <w:r w:rsidR="00755FCE" w:rsidRPr="00093F5E">
          <w:rPr>
            <w:lang w:val="en-GB"/>
          </w:rPr>
          <w:t>in</w:t>
        </w:r>
      </w:ins>
      <w:del w:id="134" w:author="Author">
        <w:r w:rsidR="00755FCE" w:rsidRPr="00093F5E">
          <w:rPr>
            <w:lang w:val="en-GB"/>
          </w:rPr>
          <w:delText>at</w:delText>
        </w:r>
      </w:del>
      <w:r w:rsidR="00755FCE" w:rsidRPr="00093F5E">
        <w:rPr>
          <w:lang w:val="en-GB"/>
        </w:rPr>
        <w:t xml:space="preserve"> the initial period</w:t>
      </w:r>
      <w:r w:rsidR="00712558" w:rsidRPr="00093F5E">
        <w:rPr>
          <w:lang w:val="en-GB"/>
        </w:rPr>
        <w:t>.</w:t>
      </w:r>
      <w:r w:rsidR="00093F5E" w:rsidRPr="00093F5E">
        <w:rPr>
          <w:lang w:val="en-GB"/>
        </w:rPr>
        <w:t xml:space="preserve"> </w:t>
      </w:r>
      <w:r w:rsidR="00712558" w:rsidRPr="00093F5E">
        <w:rPr>
          <w:lang w:val="en-GB"/>
        </w:rPr>
        <w:t>These findings also confirm the assumption of similar characteristics mentioned above.</w:t>
      </w:r>
      <w:r w:rsidR="004F2556" w:rsidRPr="00093F5E">
        <w:rPr>
          <w:lang w:val="en-GB"/>
        </w:rPr>
        <w:t xml:space="preserve"> </w:t>
      </w:r>
    </w:p>
    <w:p w14:paraId="11D1BC87" w14:textId="77777777" w:rsidR="00EE0849" w:rsidRPr="00093F5E" w:rsidRDefault="00093F5E" w:rsidP="00511618">
      <w:pPr>
        <w:pStyle w:val="ListParagraph"/>
        <w:spacing w:line="360" w:lineRule="auto"/>
        <w:ind w:firstLine="720"/>
        <w:jc w:val="both"/>
        <w:rPr>
          <w:lang w:val="en-GB"/>
        </w:rPr>
        <w:sectPr w:rsidR="00EE0849" w:rsidRPr="00093F5E">
          <w:footerReference w:type="default" r:id="rId14"/>
          <w:pgSz w:w="12240" w:h="15840"/>
          <w:pgMar w:top="1440" w:right="1440" w:bottom="1440" w:left="1440" w:header="720" w:footer="720" w:gutter="0"/>
          <w:cols w:space="720"/>
          <w:docGrid w:linePitch="360"/>
        </w:sectPr>
      </w:pPr>
      <w:r w:rsidRPr="00093F5E">
        <w:rPr>
          <w:lang w:val="en-GB"/>
        </w:rPr>
        <w:t xml:space="preserve">The </w:t>
      </w:r>
      <w:ins w:id="135" w:author="Author">
        <w:r w:rsidRPr="00093F5E">
          <w:rPr>
            <w:lang w:val="en-GB"/>
          </w:rPr>
          <w:t>remainder</w:t>
        </w:r>
      </w:ins>
      <w:del w:id="136" w:author="Author">
        <w:r w:rsidRPr="00093F5E">
          <w:rPr>
            <w:lang w:val="en-GB"/>
          </w:rPr>
          <w:delText>remaining part</w:delText>
        </w:r>
      </w:del>
      <w:r w:rsidRPr="00093F5E">
        <w:rPr>
          <w:lang w:val="en-GB"/>
        </w:rPr>
        <w:t xml:space="preserve"> of </w:t>
      </w:r>
      <w:ins w:id="137" w:author="Author">
        <w:r w:rsidRPr="00093F5E">
          <w:rPr>
            <w:lang w:val="en-GB"/>
          </w:rPr>
          <w:t>this</w:t>
        </w:r>
      </w:ins>
      <w:del w:id="138" w:author="Author">
        <w:r w:rsidRPr="00093F5E">
          <w:rPr>
            <w:lang w:val="en-GB"/>
          </w:rPr>
          <w:delText>the</w:delText>
        </w:r>
      </w:del>
      <w:r w:rsidRPr="00093F5E">
        <w:rPr>
          <w:lang w:val="en-GB"/>
        </w:rPr>
        <w:t xml:space="preserve"> paper is </w:t>
      </w:r>
      <w:ins w:id="139" w:author="Author">
        <w:r w:rsidRPr="00093F5E">
          <w:rPr>
            <w:lang w:val="en-GB"/>
          </w:rPr>
          <w:t>organised</w:t>
        </w:r>
      </w:ins>
      <w:del w:id="140" w:author="Author">
        <w:r w:rsidRPr="00093F5E">
          <w:rPr>
            <w:lang w:val="en-GB"/>
          </w:rPr>
          <w:delText>organized</w:delText>
        </w:r>
      </w:del>
      <w:r w:rsidRPr="00093F5E">
        <w:rPr>
          <w:lang w:val="en-GB"/>
        </w:rPr>
        <w:t xml:space="preserve"> as follows</w:t>
      </w:r>
      <w:r w:rsidR="00511618" w:rsidRPr="00093F5E">
        <w:rPr>
          <w:lang w:val="en-GB"/>
        </w:rPr>
        <w:t xml:space="preserve">. </w:t>
      </w:r>
      <w:r w:rsidRPr="00093F5E">
        <w:rPr>
          <w:lang w:val="en-GB"/>
        </w:rPr>
        <w:t>S</w:t>
      </w:r>
      <w:r w:rsidR="00511618" w:rsidRPr="00093F5E">
        <w:rPr>
          <w:lang w:val="en-GB"/>
        </w:rPr>
        <w:t>ection 2 review</w:t>
      </w:r>
      <w:r w:rsidRPr="00093F5E">
        <w:rPr>
          <w:lang w:val="en-GB"/>
        </w:rPr>
        <w:t>s</w:t>
      </w:r>
      <w:r w:rsidR="00511618" w:rsidRPr="00093F5E">
        <w:rPr>
          <w:lang w:val="en-GB"/>
        </w:rPr>
        <w:t xml:space="preserve"> </w:t>
      </w:r>
      <w:r w:rsidR="006455B6" w:rsidRPr="00093F5E">
        <w:rPr>
          <w:lang w:val="en-GB"/>
        </w:rPr>
        <w:t xml:space="preserve">the </w:t>
      </w:r>
      <w:r w:rsidR="00511618" w:rsidRPr="00093F5E">
        <w:rPr>
          <w:lang w:val="en-GB"/>
        </w:rPr>
        <w:t>related literature</w:t>
      </w:r>
      <w:r w:rsidR="00216075" w:rsidRPr="00093F5E">
        <w:rPr>
          <w:lang w:val="en-GB"/>
        </w:rPr>
        <w:t>,</w:t>
      </w:r>
      <w:r w:rsidR="00511618" w:rsidRPr="00093F5E">
        <w:rPr>
          <w:lang w:val="en-GB"/>
        </w:rPr>
        <w:t xml:space="preserve"> and Section 3 discuss</w:t>
      </w:r>
      <w:r w:rsidRPr="00093F5E">
        <w:rPr>
          <w:lang w:val="en-GB"/>
        </w:rPr>
        <w:t>es</w:t>
      </w:r>
      <w:r w:rsidR="00511618" w:rsidRPr="00093F5E">
        <w:rPr>
          <w:lang w:val="en-GB"/>
        </w:rPr>
        <w:t xml:space="preserve"> the methodologies and data. </w:t>
      </w:r>
      <w:r w:rsidR="005E4DAC" w:rsidRPr="00093F5E">
        <w:rPr>
          <w:lang w:val="en-GB"/>
        </w:rPr>
        <w:t xml:space="preserve">We discuss </w:t>
      </w:r>
      <w:r w:rsidR="005E4DAC" w:rsidRPr="00093F5E">
        <w:rPr>
          <w:lang w:val="en-GB"/>
        </w:rPr>
        <w:lastRenderedPageBreak/>
        <w:t xml:space="preserve">the results of club convergence identification and the influencing factors in </w:t>
      </w:r>
      <w:r w:rsidR="00511618" w:rsidRPr="00093F5E">
        <w:rPr>
          <w:lang w:val="en-GB"/>
        </w:rPr>
        <w:t>Section 4</w:t>
      </w:r>
      <w:r w:rsidR="005E4DAC" w:rsidRPr="00093F5E">
        <w:rPr>
          <w:lang w:val="en-GB"/>
        </w:rPr>
        <w:t>.</w:t>
      </w:r>
      <w:r w:rsidR="00511618" w:rsidRPr="00093F5E">
        <w:rPr>
          <w:lang w:val="en-GB"/>
        </w:rPr>
        <w:t xml:space="preserve"> Finally, </w:t>
      </w:r>
      <w:r w:rsidRPr="00093F5E">
        <w:rPr>
          <w:lang w:val="en-GB"/>
        </w:rPr>
        <w:t xml:space="preserve">Section 5 concludes </w:t>
      </w:r>
      <w:r w:rsidR="005E4DAC" w:rsidRPr="00093F5E">
        <w:rPr>
          <w:lang w:val="en-GB"/>
        </w:rPr>
        <w:t>the paper.</w:t>
      </w:r>
    </w:p>
    <w:p w14:paraId="363A4130" w14:textId="77777777" w:rsidR="00CC0532" w:rsidRPr="00093F5E" w:rsidRDefault="00093F5E" w:rsidP="00687E6C">
      <w:pPr>
        <w:pStyle w:val="ListParagraph"/>
        <w:numPr>
          <w:ilvl w:val="0"/>
          <w:numId w:val="2"/>
        </w:numPr>
        <w:rPr>
          <w:rFonts w:ascii="Bookman Old Style" w:eastAsia="Adobe Myungjo Std M" w:hAnsi="Bookman Old Style"/>
          <w:b/>
          <w:szCs w:val="18"/>
          <w:lang w:val="en-GB"/>
        </w:rPr>
      </w:pPr>
      <w:r w:rsidRPr="00093F5E">
        <w:rPr>
          <w:rFonts w:ascii="Bookman Old Style" w:eastAsia="Adobe Myungjo Std M" w:hAnsi="Bookman Old Style"/>
          <w:b/>
          <w:szCs w:val="18"/>
          <w:lang w:val="en-GB"/>
        </w:rPr>
        <w:lastRenderedPageBreak/>
        <w:t>A b</w:t>
      </w:r>
      <w:r w:rsidR="00687E6C" w:rsidRPr="00093F5E">
        <w:rPr>
          <w:rFonts w:ascii="Bookman Old Style" w:eastAsia="Adobe Myungjo Std M" w:hAnsi="Bookman Old Style"/>
          <w:b/>
          <w:szCs w:val="18"/>
          <w:lang w:val="en-GB"/>
        </w:rPr>
        <w:t>rief review on wage convergence studies and contribution of</w:t>
      </w:r>
      <w:r w:rsidR="00951BFF" w:rsidRPr="00093F5E">
        <w:rPr>
          <w:rFonts w:ascii="Bookman Old Style" w:eastAsia="Adobe Myungjo Std M" w:hAnsi="Bookman Old Style"/>
          <w:b/>
          <w:szCs w:val="18"/>
          <w:lang w:val="en-GB"/>
        </w:rPr>
        <w:t xml:space="preserve"> </w:t>
      </w:r>
      <w:r w:rsidR="008711ED" w:rsidRPr="00093F5E">
        <w:rPr>
          <w:rFonts w:ascii="Bookman Old Style" w:eastAsia="Adobe Myungjo Std M" w:hAnsi="Bookman Old Style"/>
          <w:b/>
          <w:szCs w:val="18"/>
          <w:lang w:val="en-GB"/>
        </w:rPr>
        <w:t xml:space="preserve">the </w:t>
      </w:r>
      <w:r w:rsidR="00951BFF" w:rsidRPr="00093F5E">
        <w:rPr>
          <w:rFonts w:ascii="Bookman Old Style" w:eastAsia="Adobe Myungjo Std M" w:hAnsi="Bookman Old Style"/>
          <w:b/>
          <w:szCs w:val="18"/>
          <w:lang w:val="en-GB"/>
        </w:rPr>
        <w:t>present</w:t>
      </w:r>
      <w:r w:rsidR="00687E6C" w:rsidRPr="00093F5E">
        <w:rPr>
          <w:rFonts w:ascii="Bookman Old Style" w:eastAsia="Adobe Myungjo Std M" w:hAnsi="Bookman Old Style"/>
          <w:b/>
          <w:szCs w:val="18"/>
          <w:lang w:val="en-GB"/>
        </w:rPr>
        <w:t xml:space="preserve"> </w:t>
      </w:r>
      <w:del w:id="141" w:author="Author">
        <w:r w:rsidR="00910C9D" w:rsidRPr="00093F5E" w:rsidDel="00467553">
          <w:rPr>
            <w:rFonts w:ascii="Bookman Old Style" w:eastAsia="Adobe Myungjo Std M" w:hAnsi="Bookman Old Style"/>
            <w:b/>
            <w:szCs w:val="18"/>
            <w:lang w:val="en-GB"/>
          </w:rPr>
          <w:delText>paper</w:delText>
        </w:r>
      </w:del>
      <w:ins w:id="142" w:author="Author">
        <w:r w:rsidR="00467553">
          <w:rPr>
            <w:rFonts w:ascii="Bookman Old Style" w:eastAsia="Adobe Myungjo Std M" w:hAnsi="Bookman Old Style"/>
            <w:b/>
            <w:szCs w:val="18"/>
            <w:lang w:val="en-GB"/>
          </w:rPr>
          <w:t>study</w:t>
        </w:r>
      </w:ins>
    </w:p>
    <w:p w14:paraId="73E3A67A" w14:textId="77777777" w:rsidR="00687E6C" w:rsidRPr="00093F5E" w:rsidRDefault="00687E6C" w:rsidP="00687E6C">
      <w:pPr>
        <w:pStyle w:val="ListParagraph"/>
        <w:rPr>
          <w:rFonts w:ascii="Bookman Old Style" w:eastAsia="Adobe Myungjo Std M" w:hAnsi="Bookman Old Style"/>
          <w:b/>
          <w:szCs w:val="18"/>
          <w:lang w:val="en-GB"/>
        </w:rPr>
      </w:pPr>
    </w:p>
    <w:p w14:paraId="7F768091" w14:textId="77777777" w:rsidR="003C63A1" w:rsidRPr="00093F5E" w:rsidRDefault="00093F5E" w:rsidP="00CC0532">
      <w:pPr>
        <w:pStyle w:val="ListParagraph"/>
        <w:spacing w:line="360" w:lineRule="auto"/>
        <w:ind w:left="709"/>
        <w:jc w:val="both"/>
        <w:rPr>
          <w:rFonts w:eastAsia="Adobe Myungjo Std M" w:cstheme="minorHAnsi"/>
          <w:szCs w:val="18"/>
          <w:lang w:val="en-GB"/>
        </w:rPr>
      </w:pPr>
      <w:r w:rsidRPr="00093F5E">
        <w:rPr>
          <w:rFonts w:eastAsia="Adobe Myungjo Std M" w:cstheme="minorHAnsi"/>
          <w:szCs w:val="18"/>
          <w:lang w:val="en-GB"/>
        </w:rPr>
        <w:t xml:space="preserve">In </w:t>
      </w:r>
      <w:ins w:id="143" w:author="Author">
        <w:r w:rsidRPr="00093F5E">
          <w:rPr>
            <w:rFonts w:eastAsia="Adobe Myungjo Std M" w:cstheme="minorHAnsi"/>
            <w:szCs w:val="18"/>
            <w:lang w:val="en-GB"/>
          </w:rPr>
          <w:t>labour</w:t>
        </w:r>
      </w:ins>
      <w:del w:id="144" w:author="Author">
        <w:r w:rsidRPr="00093F5E">
          <w:rPr>
            <w:rFonts w:eastAsia="Adobe Myungjo Std M" w:cstheme="minorHAnsi"/>
            <w:szCs w:val="18"/>
            <w:lang w:val="en-GB"/>
          </w:rPr>
          <w:delText>labor</w:delText>
        </w:r>
      </w:del>
      <w:r w:rsidRPr="00093F5E">
        <w:rPr>
          <w:rFonts w:eastAsia="Adobe Myungjo Std M" w:cstheme="minorHAnsi"/>
          <w:szCs w:val="18"/>
          <w:lang w:val="en-GB"/>
        </w:rPr>
        <w:t xml:space="preserve"> market literature, wage convergence is generally evaluated from two perspectives: first, convergence in </w:t>
      </w:r>
      <w:ins w:id="145" w:author="Author">
        <w:r w:rsidRPr="00093F5E">
          <w:rPr>
            <w:rFonts w:eastAsia="Adobe Myungjo Std M" w:cstheme="minorHAnsi"/>
            <w:szCs w:val="18"/>
            <w:lang w:val="en-GB"/>
          </w:rPr>
          <w:t>wages</w:t>
        </w:r>
      </w:ins>
      <w:del w:id="146" w:author="Author">
        <w:r w:rsidRPr="00093F5E">
          <w:rPr>
            <w:rFonts w:eastAsia="Adobe Myungjo Std M" w:cstheme="minorHAnsi"/>
            <w:szCs w:val="18"/>
            <w:lang w:val="en-GB"/>
          </w:rPr>
          <w:delText>wage</w:delText>
        </w:r>
      </w:del>
      <w:r w:rsidRPr="00093F5E">
        <w:rPr>
          <w:rFonts w:eastAsia="Adobe Myungjo Std M" w:cstheme="minorHAnsi"/>
          <w:szCs w:val="18"/>
          <w:lang w:val="en-GB"/>
        </w:rPr>
        <w:t xml:space="preserve"> across workers and, second, across locations.</w:t>
      </w:r>
      <w:r w:rsidR="008D3FE5" w:rsidRPr="00093F5E">
        <w:rPr>
          <w:rFonts w:eastAsia="Adobe Myungjo Std M" w:cstheme="minorHAnsi"/>
          <w:szCs w:val="18"/>
          <w:lang w:val="en-GB"/>
        </w:rPr>
        <w:t xml:space="preserve"> Among others, the </w:t>
      </w:r>
      <w:r w:rsidR="00FF2146" w:rsidRPr="00093F5E">
        <w:rPr>
          <w:rFonts w:eastAsia="Adobe Myungjo Std M" w:cstheme="minorHAnsi"/>
          <w:szCs w:val="18"/>
          <w:lang w:val="en-GB"/>
        </w:rPr>
        <w:t xml:space="preserve">study </w:t>
      </w:r>
      <w:r w:rsidR="008D3FE5" w:rsidRPr="00093F5E">
        <w:rPr>
          <w:rFonts w:eastAsia="Adobe Myungjo Std M" w:cstheme="minorHAnsi"/>
          <w:szCs w:val="18"/>
          <w:lang w:val="en-GB"/>
        </w:rPr>
        <w:t xml:space="preserve">of </w:t>
      </w:r>
      <w:r w:rsidR="00C27D5D" w:rsidRPr="00093F5E">
        <w:rPr>
          <w:rFonts w:eastAsia="Adobe Myungjo Std M" w:cstheme="minorHAnsi"/>
          <w:szCs w:val="18"/>
          <w:lang w:val="en-GB"/>
        </w:rPr>
        <w:fldChar w:fldCharType="begin"/>
      </w:r>
      <w:r w:rsidR="008B6240" w:rsidRPr="00093F5E">
        <w:rPr>
          <w:rFonts w:eastAsia="Adobe Myungjo Std M" w:cstheme="minorHAnsi"/>
          <w:szCs w:val="18"/>
          <w:lang w:val="en-GB"/>
        </w:rPr>
        <w:instrText xml:space="preserve"> ADDIN ZOTERO_ITEM CSL_CITATION {"citationID":"pb2sZOE3","properties":{"formattedCitation":"(Fang &amp; Yang, 2011)","plainCitation":"(Fang &amp; Yang, 2011)","dontUpdate":true,"noteIndex":0},"citationItems":[{"id":363,"uris":["http://zotero.org/users/local/9Bu69DCL/items/PRKHZ9RW"],"uri":["http://zotero.org/users/local/9Bu69DCL/items/PRKHZ9RW"],"itemData":{"id":363,"type":"article-journal","container-title":"China economic review","ISSN":"1043-951X","issue":"4","journalAbbreviation":"China economic review","note":"publisher: Elsevier","page":"601-610","title":"Wage increases, wage convergence, and the Lewis turning point in China","volume":"22","author":[{"family":"Fang","given":"Cai"},{"family":"Yang","given":"Du"}],"issued":{"date-parts":[["2011"]]}}}],"schema":"https://github.com/citation-style-language/schema/raw/master/csl-citation.json"} </w:instrText>
      </w:r>
      <w:r w:rsidR="00C27D5D" w:rsidRPr="00093F5E">
        <w:rPr>
          <w:rFonts w:eastAsia="Adobe Myungjo Std M" w:cstheme="minorHAnsi"/>
          <w:szCs w:val="18"/>
          <w:lang w:val="en-GB"/>
        </w:rPr>
        <w:fldChar w:fldCharType="separate"/>
      </w:r>
      <w:r w:rsidR="00C27D5D" w:rsidRPr="00093F5E">
        <w:rPr>
          <w:rFonts w:ascii="Calibri" w:hAnsi="Calibri" w:cs="Calibri"/>
          <w:lang w:val="en-GB"/>
        </w:rPr>
        <w:t>Fang &amp; Yang (2011)</w:t>
      </w:r>
      <w:r w:rsidR="00C27D5D" w:rsidRPr="00093F5E">
        <w:rPr>
          <w:rFonts w:eastAsia="Adobe Myungjo Std M" w:cstheme="minorHAnsi"/>
          <w:szCs w:val="18"/>
          <w:lang w:val="en-GB"/>
        </w:rPr>
        <w:fldChar w:fldCharType="end"/>
      </w:r>
      <w:r w:rsidR="00CC0532" w:rsidRPr="00093F5E">
        <w:rPr>
          <w:rFonts w:eastAsia="Adobe Myungjo Std M" w:cstheme="minorHAnsi"/>
          <w:szCs w:val="18"/>
          <w:lang w:val="en-GB"/>
        </w:rPr>
        <w:t xml:space="preserve"> </w:t>
      </w:r>
      <w:r w:rsidRPr="00093F5E">
        <w:rPr>
          <w:rFonts w:eastAsia="Adobe Myungjo Std M" w:cstheme="minorHAnsi"/>
          <w:szCs w:val="18"/>
          <w:lang w:val="en-GB"/>
        </w:rPr>
        <w:t xml:space="preserve">is </w:t>
      </w:r>
      <w:del w:id="147" w:author="Author">
        <w:r w:rsidRPr="00093F5E">
          <w:rPr>
            <w:rFonts w:eastAsia="Adobe Myungjo Std M" w:cstheme="minorHAnsi"/>
            <w:szCs w:val="18"/>
            <w:lang w:val="en-GB"/>
          </w:rPr>
          <w:delText xml:space="preserve">one of </w:delText>
        </w:r>
      </w:del>
      <w:ins w:id="148" w:author="Author">
        <w:r w:rsidRPr="00093F5E">
          <w:rPr>
            <w:rFonts w:eastAsia="Adobe Myungjo Std M" w:cstheme="minorHAnsi"/>
            <w:szCs w:val="18"/>
            <w:lang w:val="en-GB"/>
          </w:rPr>
          <w:t>a</w:t>
        </w:r>
      </w:ins>
      <w:del w:id="149" w:author="Author">
        <w:r w:rsidRPr="00093F5E">
          <w:rPr>
            <w:rFonts w:eastAsia="Adobe Myungjo Std M" w:cstheme="minorHAnsi"/>
            <w:szCs w:val="18"/>
            <w:lang w:val="en-GB"/>
          </w:rPr>
          <w:delText>the</w:delText>
        </w:r>
      </w:del>
      <w:r w:rsidRPr="00093F5E">
        <w:rPr>
          <w:rFonts w:eastAsia="Adobe Myungjo Std M" w:cstheme="minorHAnsi"/>
          <w:szCs w:val="18"/>
          <w:lang w:val="en-GB"/>
        </w:rPr>
        <w:t xml:space="preserve"> well-appreciated </w:t>
      </w:r>
      <w:ins w:id="150" w:author="Author">
        <w:r w:rsidRPr="00093F5E">
          <w:rPr>
            <w:rFonts w:eastAsia="Adobe Myungjo Std M" w:cstheme="minorHAnsi"/>
            <w:szCs w:val="18"/>
            <w:lang w:val="en-GB"/>
          </w:rPr>
          <w:t>work</w:t>
        </w:r>
      </w:ins>
      <w:del w:id="151" w:author="Author">
        <w:r w:rsidRPr="00093F5E">
          <w:rPr>
            <w:rFonts w:eastAsia="Adobe Myungjo Std M" w:cstheme="minorHAnsi"/>
            <w:szCs w:val="18"/>
            <w:lang w:val="en-GB"/>
          </w:rPr>
          <w:delText>works</w:delText>
        </w:r>
      </w:del>
      <w:r w:rsidRPr="00093F5E">
        <w:rPr>
          <w:rFonts w:eastAsia="Adobe Myungjo Std M" w:cstheme="minorHAnsi"/>
          <w:szCs w:val="18"/>
          <w:lang w:val="en-GB"/>
        </w:rPr>
        <w:t xml:space="preserve"> evaluating wage convergence across unskilled and skilled workers in China.</w:t>
      </w:r>
      <w:r w:rsidR="00E93C15" w:rsidRPr="00093F5E">
        <w:rPr>
          <w:rFonts w:eastAsia="Adobe Myungjo Std M" w:cstheme="minorHAnsi"/>
          <w:szCs w:val="18"/>
          <w:lang w:val="en-GB"/>
        </w:rPr>
        <w:t xml:space="preserve"> Their results indicate that </w:t>
      </w:r>
      <w:r w:rsidR="008711ED" w:rsidRPr="00093F5E">
        <w:rPr>
          <w:rFonts w:eastAsia="Adobe Myungjo Std M" w:cstheme="minorHAnsi"/>
          <w:szCs w:val="18"/>
          <w:lang w:val="en-GB"/>
        </w:rPr>
        <w:t xml:space="preserve">the </w:t>
      </w:r>
      <w:ins w:id="152" w:author="Author">
        <w:r w:rsidR="00E93C15" w:rsidRPr="00093F5E">
          <w:rPr>
            <w:rFonts w:eastAsia="Adobe Myungjo Std M" w:cstheme="minorHAnsi"/>
            <w:szCs w:val="18"/>
            <w:lang w:val="en-GB"/>
          </w:rPr>
          <w:t>wages</w:t>
        </w:r>
      </w:ins>
      <w:del w:id="153" w:author="Author">
        <w:r w:rsidR="00E93C15" w:rsidRPr="00093F5E">
          <w:rPr>
            <w:rFonts w:eastAsia="Adobe Myungjo Std M" w:cstheme="minorHAnsi"/>
            <w:szCs w:val="18"/>
            <w:lang w:val="en-GB"/>
          </w:rPr>
          <w:delText>wage</w:delText>
        </w:r>
      </w:del>
      <w:r w:rsidR="00E93C15" w:rsidRPr="00093F5E">
        <w:rPr>
          <w:rFonts w:eastAsia="Adobe Myungjo Std M" w:cstheme="minorHAnsi"/>
          <w:szCs w:val="18"/>
          <w:lang w:val="en-GB"/>
        </w:rPr>
        <w:t xml:space="preserve"> of unskilled and skilled workers in China </w:t>
      </w:r>
      <w:ins w:id="154" w:author="Author">
        <w:r w:rsidR="00E93C15" w:rsidRPr="00093F5E">
          <w:rPr>
            <w:rFonts w:eastAsia="Adobe Myungjo Std M" w:cstheme="minorHAnsi"/>
            <w:szCs w:val="18"/>
            <w:lang w:val="en-GB"/>
          </w:rPr>
          <w:t>have</w:t>
        </w:r>
      </w:ins>
      <w:del w:id="155" w:author="Author">
        <w:r w:rsidR="00E93C15" w:rsidRPr="00093F5E">
          <w:rPr>
            <w:rFonts w:eastAsia="Adobe Myungjo Std M" w:cstheme="minorHAnsi"/>
            <w:szCs w:val="18"/>
            <w:lang w:val="en-GB"/>
          </w:rPr>
          <w:delText>has</w:delText>
        </w:r>
      </w:del>
      <w:r w:rsidR="00E93C15" w:rsidRPr="00093F5E">
        <w:rPr>
          <w:rFonts w:eastAsia="Adobe Myungjo Std M" w:cstheme="minorHAnsi"/>
          <w:szCs w:val="18"/>
          <w:lang w:val="en-GB"/>
        </w:rPr>
        <w:t xml:space="preserve"> converged, mainly due to the acceleration of structural change in</w:t>
      </w:r>
      <w:r w:rsidR="008711ED" w:rsidRPr="00093F5E">
        <w:rPr>
          <w:rFonts w:eastAsia="Adobe Myungjo Std M" w:cstheme="minorHAnsi"/>
          <w:szCs w:val="18"/>
          <w:lang w:val="en-GB"/>
        </w:rPr>
        <w:t xml:space="preserve"> the</w:t>
      </w:r>
      <w:r w:rsidR="00E93C15" w:rsidRPr="00093F5E">
        <w:rPr>
          <w:rFonts w:eastAsia="Adobe Myungjo Std M" w:cstheme="minorHAnsi"/>
          <w:szCs w:val="18"/>
          <w:lang w:val="en-GB"/>
        </w:rPr>
        <w:t xml:space="preserve"> Chinese economy. Furthermore, the rapid growth in </w:t>
      </w:r>
      <w:ins w:id="156" w:author="Author">
        <w:r w:rsidR="00E93C15" w:rsidRPr="00093F5E">
          <w:rPr>
            <w:rFonts w:eastAsia="Adobe Myungjo Std M" w:cstheme="minorHAnsi"/>
            <w:szCs w:val="18"/>
            <w:lang w:val="en-GB"/>
          </w:rPr>
          <w:t>labour</w:t>
        </w:r>
      </w:ins>
      <w:del w:id="157" w:author="Author">
        <w:r w:rsidR="00E93C15" w:rsidRPr="00093F5E">
          <w:rPr>
            <w:rFonts w:eastAsia="Adobe Myungjo Std M" w:cstheme="minorHAnsi"/>
            <w:szCs w:val="18"/>
            <w:lang w:val="en-GB"/>
          </w:rPr>
          <w:delText>labor</w:delText>
        </w:r>
      </w:del>
      <w:r w:rsidR="00AB39F9" w:rsidRPr="00093F5E">
        <w:rPr>
          <w:rFonts w:eastAsia="Adobe Myungjo Std M" w:cstheme="minorHAnsi"/>
          <w:szCs w:val="18"/>
          <w:lang w:val="en-GB"/>
        </w:rPr>
        <w:t xml:space="preserve"> demand</w:t>
      </w:r>
      <w:r w:rsidR="00E93C15" w:rsidRPr="00093F5E">
        <w:rPr>
          <w:rFonts w:eastAsia="Adobe Myungjo Std M" w:cstheme="minorHAnsi"/>
          <w:szCs w:val="18"/>
          <w:lang w:val="en-GB"/>
        </w:rPr>
        <w:t xml:space="preserve"> in China</w:t>
      </w:r>
      <w:r w:rsidR="00AB39F9" w:rsidRPr="00093F5E">
        <w:rPr>
          <w:rFonts w:eastAsia="Adobe Myungjo Std M" w:cstheme="minorHAnsi"/>
          <w:szCs w:val="18"/>
          <w:lang w:val="en-GB"/>
        </w:rPr>
        <w:t xml:space="preserve"> has exceeded the capacity of </w:t>
      </w:r>
      <w:r w:rsidR="008711ED" w:rsidRPr="00093F5E">
        <w:rPr>
          <w:rFonts w:eastAsia="Adobe Myungjo Std M" w:cstheme="minorHAnsi"/>
          <w:szCs w:val="18"/>
          <w:lang w:val="en-GB"/>
        </w:rPr>
        <w:t xml:space="preserve">the </w:t>
      </w:r>
      <w:ins w:id="158" w:author="Author">
        <w:r w:rsidR="00AB39F9" w:rsidRPr="00093F5E">
          <w:rPr>
            <w:rFonts w:eastAsia="Adobe Myungjo Std M" w:cstheme="minorHAnsi"/>
            <w:szCs w:val="18"/>
            <w:lang w:val="en-GB"/>
          </w:rPr>
          <w:t>labour</w:t>
        </w:r>
      </w:ins>
      <w:del w:id="159" w:author="Author">
        <w:r w:rsidR="00AB39F9" w:rsidRPr="00093F5E">
          <w:rPr>
            <w:rFonts w:eastAsia="Adobe Myungjo Std M" w:cstheme="minorHAnsi"/>
            <w:szCs w:val="18"/>
            <w:lang w:val="en-GB"/>
          </w:rPr>
          <w:delText>labor</w:delText>
        </w:r>
      </w:del>
      <w:r w:rsidR="00AB39F9" w:rsidRPr="00093F5E">
        <w:rPr>
          <w:rFonts w:eastAsia="Adobe Myungjo Std M" w:cstheme="minorHAnsi"/>
          <w:szCs w:val="18"/>
          <w:lang w:val="en-GB"/>
        </w:rPr>
        <w:t xml:space="preserve"> market to supply,</w:t>
      </w:r>
      <w:r w:rsidR="00E93C15" w:rsidRPr="00093F5E">
        <w:rPr>
          <w:rFonts w:eastAsia="Adobe Myungjo Std M" w:cstheme="minorHAnsi"/>
          <w:szCs w:val="18"/>
          <w:lang w:val="en-GB"/>
        </w:rPr>
        <w:t xml:space="preserve"> </w:t>
      </w:r>
      <w:r w:rsidR="00367849" w:rsidRPr="00093F5E">
        <w:rPr>
          <w:rFonts w:eastAsia="Adobe Myungjo Std M" w:cstheme="minorHAnsi"/>
          <w:szCs w:val="18"/>
          <w:lang w:val="en-GB"/>
        </w:rPr>
        <w:t>causing</w:t>
      </w:r>
      <w:r w:rsidR="00E93C15" w:rsidRPr="00093F5E">
        <w:rPr>
          <w:rFonts w:eastAsia="Adobe Myungjo Std M" w:cstheme="minorHAnsi"/>
          <w:szCs w:val="18"/>
          <w:lang w:val="en-GB"/>
        </w:rPr>
        <w:t xml:space="preserve"> the </w:t>
      </w:r>
      <w:del w:id="160" w:author="Author">
        <w:r w:rsidR="00E93C15" w:rsidRPr="00093F5E" w:rsidDel="006B52F9">
          <w:rPr>
            <w:rFonts w:eastAsia="Adobe Myungjo Std M" w:cstheme="minorHAnsi"/>
            <w:szCs w:val="18"/>
            <w:lang w:val="en-GB"/>
          </w:rPr>
          <w:delText xml:space="preserve">wage </w:delText>
        </w:r>
      </w:del>
      <w:ins w:id="161" w:author="Author">
        <w:r w:rsidR="006B52F9">
          <w:rPr>
            <w:rFonts w:eastAsia="Adobe Myungjo Std M" w:cstheme="minorHAnsi"/>
            <w:szCs w:val="18"/>
            <w:lang w:val="en-GB"/>
          </w:rPr>
          <w:t>wages</w:t>
        </w:r>
        <w:r w:rsidR="006B52F9" w:rsidRPr="00093F5E">
          <w:rPr>
            <w:rFonts w:eastAsia="Adobe Myungjo Std M" w:cstheme="minorHAnsi"/>
            <w:szCs w:val="18"/>
            <w:lang w:val="en-GB"/>
          </w:rPr>
          <w:t xml:space="preserve"> </w:t>
        </w:r>
      </w:ins>
      <w:r w:rsidR="00E93C15" w:rsidRPr="00093F5E">
        <w:rPr>
          <w:rFonts w:eastAsia="Adobe Myungjo Std M" w:cstheme="minorHAnsi"/>
          <w:szCs w:val="18"/>
          <w:lang w:val="en-GB"/>
        </w:rPr>
        <w:t>of unskilled workers</w:t>
      </w:r>
      <w:r w:rsidR="00367849" w:rsidRPr="00093F5E">
        <w:rPr>
          <w:rFonts w:eastAsia="Adobe Myungjo Std M" w:cstheme="minorHAnsi"/>
          <w:szCs w:val="18"/>
          <w:lang w:val="en-GB"/>
        </w:rPr>
        <w:t xml:space="preserve"> to escalate</w:t>
      </w:r>
      <w:r w:rsidR="00AB39F9" w:rsidRPr="00093F5E">
        <w:rPr>
          <w:rFonts w:eastAsia="Adobe Myungjo Std M" w:cstheme="minorHAnsi"/>
          <w:szCs w:val="18"/>
          <w:lang w:val="en-GB"/>
        </w:rPr>
        <w:t>, known as the Lewis turning point.</w:t>
      </w:r>
    </w:p>
    <w:p w14:paraId="002F2A66" w14:textId="6117AF5E" w:rsidR="0095037C" w:rsidRPr="00093F5E" w:rsidRDefault="00093F5E" w:rsidP="00CC0532">
      <w:pPr>
        <w:pStyle w:val="ListParagraph"/>
        <w:spacing w:line="360" w:lineRule="auto"/>
        <w:ind w:left="709"/>
        <w:jc w:val="both"/>
        <w:rPr>
          <w:rFonts w:eastAsia="Adobe Myungjo Std M" w:cstheme="minorHAnsi"/>
          <w:szCs w:val="18"/>
          <w:lang w:val="en-GB"/>
        </w:rPr>
      </w:pPr>
      <w:r w:rsidRPr="00093F5E">
        <w:rPr>
          <w:rFonts w:eastAsia="Adobe Myungjo Std M" w:cstheme="minorHAnsi"/>
          <w:szCs w:val="18"/>
          <w:lang w:val="en-GB"/>
        </w:rPr>
        <w:tab/>
      </w:r>
      <w:r w:rsidRPr="00093F5E">
        <w:rPr>
          <w:rFonts w:eastAsia="Adobe Myungjo Std M" w:cstheme="minorHAnsi"/>
          <w:szCs w:val="18"/>
          <w:lang w:val="en-GB"/>
        </w:rPr>
        <w:tab/>
      </w:r>
      <w:del w:id="162" w:author="Author">
        <w:r w:rsidR="009851FF" w:rsidRPr="00093F5E" w:rsidDel="006B52F9">
          <w:rPr>
            <w:rFonts w:eastAsia="Adobe Myungjo Std M" w:cstheme="minorHAnsi"/>
            <w:szCs w:val="18"/>
            <w:lang w:val="en-GB"/>
          </w:rPr>
          <w:delText>On the other hand</w:delText>
        </w:r>
      </w:del>
      <w:ins w:id="163" w:author="Author">
        <w:r w:rsidR="009F0F1D">
          <w:rPr>
            <w:rFonts w:eastAsia="Adobe Myungjo Std M" w:cstheme="minorHAnsi"/>
            <w:szCs w:val="18"/>
            <w:lang w:val="en-GB"/>
          </w:rPr>
          <w:t>H</w:t>
        </w:r>
      </w:ins>
      <w:del w:id="164" w:author="Author">
        <w:r w:rsidR="009851FF" w:rsidRPr="00093F5E" w:rsidDel="009F0F1D">
          <w:rPr>
            <w:rFonts w:eastAsia="Adobe Myungjo Std M" w:cstheme="minorHAnsi"/>
            <w:szCs w:val="18"/>
            <w:lang w:val="en-GB"/>
          </w:rPr>
          <w:delText xml:space="preserve">, </w:delText>
        </w:r>
        <w:commentRangeStart w:id="165"/>
        <w:r w:rsidR="009851FF" w:rsidRPr="00093F5E" w:rsidDel="009F0F1D">
          <w:rPr>
            <w:rFonts w:eastAsia="Adobe Myungjo Std M" w:cstheme="minorHAnsi"/>
            <w:szCs w:val="18"/>
            <w:lang w:val="en-GB"/>
          </w:rPr>
          <w:delText>h</w:delText>
        </w:r>
      </w:del>
      <w:r w:rsidR="009851FF" w:rsidRPr="00093F5E">
        <w:rPr>
          <w:rFonts w:eastAsia="Adobe Myungjo Std M" w:cstheme="minorHAnsi"/>
          <w:szCs w:val="18"/>
          <w:lang w:val="en-GB"/>
        </w:rPr>
        <w:t>owever</w:t>
      </w:r>
      <w:commentRangeEnd w:id="165"/>
      <w:r w:rsidR="009F0F1D">
        <w:rPr>
          <w:rStyle w:val="CommentReference"/>
        </w:rPr>
        <w:commentReference w:id="165"/>
      </w:r>
      <w:r w:rsidR="009851FF" w:rsidRPr="00093F5E">
        <w:rPr>
          <w:rFonts w:eastAsia="Adobe Myungjo Std M" w:cstheme="minorHAnsi"/>
          <w:szCs w:val="18"/>
          <w:lang w:val="en-GB"/>
        </w:rPr>
        <w:t>, studies</w:t>
      </w:r>
      <w:r w:rsidR="00EE7702" w:rsidRPr="00093F5E">
        <w:rPr>
          <w:rFonts w:eastAsia="Adobe Myungjo Std M" w:cstheme="minorHAnsi"/>
          <w:szCs w:val="18"/>
          <w:lang w:val="en-GB"/>
        </w:rPr>
        <w:t xml:space="preserve"> </w:t>
      </w:r>
      <w:r w:rsidR="009851FF" w:rsidRPr="00093F5E">
        <w:rPr>
          <w:rFonts w:eastAsia="Adobe Myungjo Std M" w:cstheme="minorHAnsi"/>
          <w:szCs w:val="18"/>
          <w:lang w:val="en-GB"/>
        </w:rPr>
        <w:t>investigat</w:t>
      </w:r>
      <w:r w:rsidR="00724573" w:rsidRPr="00093F5E">
        <w:rPr>
          <w:rFonts w:eastAsia="Adobe Myungjo Std M" w:cstheme="minorHAnsi"/>
          <w:szCs w:val="18"/>
          <w:lang w:val="en-GB"/>
        </w:rPr>
        <w:t>ing</w:t>
      </w:r>
      <w:r w:rsidR="009851FF" w:rsidRPr="00093F5E">
        <w:rPr>
          <w:rFonts w:eastAsia="Adobe Myungjo Std M" w:cstheme="minorHAnsi"/>
          <w:szCs w:val="18"/>
          <w:lang w:val="en-GB"/>
        </w:rPr>
        <w:t xml:space="preserve"> wage convergence across locations</w:t>
      </w:r>
      <w:r w:rsidR="00EE7702" w:rsidRPr="00093F5E">
        <w:rPr>
          <w:rFonts w:eastAsia="Adobe Myungjo Std M" w:cstheme="minorHAnsi"/>
          <w:szCs w:val="18"/>
          <w:lang w:val="en-GB"/>
        </w:rPr>
        <w:t xml:space="preserve"> have </w:t>
      </w:r>
      <w:del w:id="166" w:author="Author">
        <w:r w:rsidR="00EE7702" w:rsidRPr="00093F5E" w:rsidDel="00DE4B2B">
          <w:rPr>
            <w:rFonts w:eastAsia="Adobe Myungjo Std M" w:cstheme="minorHAnsi"/>
            <w:szCs w:val="18"/>
            <w:lang w:val="en-GB"/>
          </w:rPr>
          <w:delText>been gaining</w:delText>
        </w:r>
      </w:del>
      <w:ins w:id="167" w:author="Author">
        <w:r w:rsidR="00DE4B2B">
          <w:rPr>
            <w:rFonts w:eastAsia="Adobe Myungjo Std M" w:cstheme="minorHAnsi"/>
            <w:szCs w:val="18"/>
            <w:lang w:val="en-GB"/>
          </w:rPr>
          <w:t>gained</w:t>
        </w:r>
      </w:ins>
      <w:r w:rsidR="00EE7702" w:rsidRPr="00093F5E">
        <w:rPr>
          <w:rFonts w:eastAsia="Adobe Myungjo Std M" w:cstheme="minorHAnsi"/>
          <w:szCs w:val="18"/>
          <w:lang w:val="en-GB"/>
        </w:rPr>
        <w:t xml:space="preserve"> popularity since the advancements in transportations and communication technologies increase</w:t>
      </w:r>
      <w:ins w:id="168" w:author="Author">
        <w:r w:rsidR="007C3B08">
          <w:rPr>
            <w:rFonts w:eastAsia="Adobe Myungjo Std M" w:cstheme="minorHAnsi"/>
            <w:szCs w:val="18"/>
            <w:lang w:val="en-GB"/>
          </w:rPr>
          <w:t>d</w:t>
        </w:r>
      </w:ins>
      <w:r w:rsidR="00EE7702" w:rsidRPr="00093F5E">
        <w:rPr>
          <w:rFonts w:eastAsia="Adobe Myungjo Std M" w:cstheme="minorHAnsi"/>
          <w:szCs w:val="18"/>
          <w:lang w:val="en-GB"/>
        </w:rPr>
        <w:t xml:space="preserve"> </w:t>
      </w:r>
      <w:del w:id="169" w:author="Author">
        <w:r w:rsidR="00EE7702" w:rsidRPr="00093F5E" w:rsidDel="006B52F9">
          <w:rPr>
            <w:rFonts w:eastAsia="Adobe Myungjo Std M" w:cstheme="minorHAnsi"/>
            <w:szCs w:val="18"/>
            <w:lang w:val="en-GB"/>
          </w:rPr>
          <w:delText>labor</w:delText>
        </w:r>
      </w:del>
      <w:ins w:id="170" w:author="Author">
        <w:r w:rsidR="006B52F9" w:rsidRPr="00093F5E">
          <w:rPr>
            <w:rFonts w:eastAsia="Adobe Myungjo Std M" w:cstheme="minorHAnsi"/>
            <w:szCs w:val="18"/>
            <w:lang w:val="en-GB"/>
          </w:rPr>
          <w:t>labour</w:t>
        </w:r>
      </w:ins>
      <w:r w:rsidR="00EE7702" w:rsidRPr="00093F5E">
        <w:rPr>
          <w:rFonts w:eastAsia="Adobe Myungjo Std M" w:cstheme="minorHAnsi"/>
          <w:szCs w:val="18"/>
          <w:lang w:val="en-GB"/>
        </w:rPr>
        <w:t xml:space="preserve"> mobility </w:t>
      </w:r>
      <w:r w:rsidR="00EE7702" w:rsidRPr="00093F5E">
        <w:rPr>
          <w:rFonts w:eastAsia="Adobe Myungjo Std M" w:cstheme="minorHAnsi"/>
          <w:szCs w:val="18"/>
          <w:lang w:val="en-GB"/>
        </w:rPr>
        <w:fldChar w:fldCharType="begin"/>
      </w:r>
      <w:r w:rsidR="00EE7702" w:rsidRPr="00093F5E">
        <w:rPr>
          <w:rFonts w:eastAsia="Adobe Myungjo Std M" w:cstheme="minorHAnsi"/>
          <w:szCs w:val="18"/>
          <w:lang w:val="en-GB"/>
        </w:rPr>
        <w:instrText xml:space="preserve"> ADDIN ZOTERO_ITEM CSL_CITATION {"citationID":"9VZ77hKF","properties":{"formattedCitation":"(Prado et al., 2020)","plainCitation":"(Prado et al., 2020)","noteIndex":0},"citationItems":[{"id":292,"uris":["http://zotero.org/users/local/9Bu69DCL/items/86MW47I5"],"uri":["http://zotero.org/users/local/9Bu69DCL/items/86MW47I5"],"itemData":{"id":292,"type":"article-journal","container-title":"Scandinavian Economic History Review","ISSN":"0358-5522","journalAbbreviation":"Scandinavian Economic History Review","note":"publisher: Taylor &amp; Francis","page":"1-22","title":"Labour and the ‘law of one price’: regional wage convergence of farm workers in Sweden, 1757–1980","author":[{"family":"Prado","given":"Svante"},{"family":"Lundh","given":"Christer"},{"family":"Collin","given":"Kristoffer"},{"family":"Enflo","given":"Kerstin"}],"issued":{"date-parts":[["2020"]]}}}],"schema":"https://github.com/citation-style-language/schema/raw/master/csl-citation.json"} </w:instrText>
      </w:r>
      <w:r w:rsidR="00EE7702" w:rsidRPr="00093F5E">
        <w:rPr>
          <w:rFonts w:eastAsia="Adobe Myungjo Std M" w:cstheme="minorHAnsi"/>
          <w:szCs w:val="18"/>
          <w:lang w:val="en-GB"/>
        </w:rPr>
        <w:fldChar w:fldCharType="separate"/>
      </w:r>
      <w:r w:rsidR="00EE7702" w:rsidRPr="00093F5E">
        <w:rPr>
          <w:rFonts w:ascii="Calibri" w:hAnsi="Calibri" w:cs="Calibri"/>
          <w:lang w:val="en-GB"/>
        </w:rPr>
        <w:t>(Prado et al., 2020)</w:t>
      </w:r>
      <w:r w:rsidR="00EE7702" w:rsidRPr="00093F5E">
        <w:rPr>
          <w:rFonts w:eastAsia="Adobe Myungjo Std M" w:cstheme="minorHAnsi"/>
          <w:szCs w:val="18"/>
          <w:lang w:val="en-GB"/>
        </w:rPr>
        <w:fldChar w:fldCharType="end"/>
      </w:r>
      <w:r w:rsidR="009851FF" w:rsidRPr="00093F5E">
        <w:rPr>
          <w:rFonts w:eastAsia="Adobe Myungjo Std M" w:cstheme="minorHAnsi"/>
          <w:szCs w:val="18"/>
          <w:lang w:val="en-GB"/>
        </w:rPr>
        <w:t>.</w:t>
      </w:r>
      <w:r w:rsidR="00EE7702" w:rsidRPr="00093F5E">
        <w:rPr>
          <w:rFonts w:eastAsia="Adobe Myungjo Std M" w:cstheme="minorHAnsi"/>
          <w:szCs w:val="18"/>
          <w:lang w:val="en-GB"/>
        </w:rPr>
        <w:t xml:space="preserve"> The notion</w:t>
      </w:r>
      <w:r w:rsidR="009851FF" w:rsidRPr="00093F5E">
        <w:rPr>
          <w:rFonts w:eastAsia="Adobe Myungjo Std M" w:cstheme="minorHAnsi"/>
          <w:szCs w:val="18"/>
          <w:lang w:val="en-GB"/>
        </w:rPr>
        <w:t xml:space="preserve"> </w:t>
      </w:r>
      <w:r w:rsidR="00EE7702" w:rsidRPr="00093F5E">
        <w:rPr>
          <w:rFonts w:eastAsia="Adobe Myungjo Std M" w:cstheme="minorHAnsi"/>
          <w:szCs w:val="18"/>
          <w:lang w:val="en-GB"/>
        </w:rPr>
        <w:t xml:space="preserve">of free </w:t>
      </w:r>
      <w:ins w:id="171" w:author="Author">
        <w:r w:rsidR="00EE7702" w:rsidRPr="00093F5E">
          <w:rPr>
            <w:rFonts w:eastAsia="Adobe Myungjo Std M" w:cstheme="minorHAnsi"/>
            <w:szCs w:val="18"/>
            <w:lang w:val="en-GB"/>
          </w:rPr>
          <w:t>labour</w:t>
        </w:r>
      </w:ins>
      <w:del w:id="172" w:author="Author">
        <w:r w:rsidR="00EE7702" w:rsidRPr="00093F5E">
          <w:rPr>
            <w:rFonts w:eastAsia="Adobe Myungjo Std M" w:cstheme="minorHAnsi"/>
            <w:szCs w:val="18"/>
            <w:lang w:val="en-GB"/>
          </w:rPr>
          <w:delText>labor</w:delText>
        </w:r>
      </w:del>
      <w:r w:rsidR="00EE7702" w:rsidRPr="00093F5E">
        <w:rPr>
          <w:rFonts w:eastAsia="Adobe Myungjo Std M" w:cstheme="minorHAnsi"/>
          <w:szCs w:val="18"/>
          <w:lang w:val="en-GB"/>
        </w:rPr>
        <w:t xml:space="preserve"> mobility across </w:t>
      </w:r>
      <w:r w:rsidRPr="00093F5E">
        <w:rPr>
          <w:rFonts w:eastAsia="Adobe Myungjo Std M" w:cstheme="minorHAnsi"/>
          <w:szCs w:val="18"/>
          <w:lang w:val="en-GB"/>
        </w:rPr>
        <w:t>administrative borders</w:t>
      </w:r>
      <w:r w:rsidR="00EE7702" w:rsidRPr="00093F5E">
        <w:rPr>
          <w:rFonts w:eastAsia="Adobe Myungjo Std M" w:cstheme="minorHAnsi"/>
          <w:szCs w:val="18"/>
          <w:lang w:val="en-GB"/>
        </w:rPr>
        <w:t xml:space="preserve"> is </w:t>
      </w:r>
      <w:ins w:id="173" w:author="Author">
        <w:r w:rsidR="00EE7702" w:rsidRPr="00093F5E">
          <w:rPr>
            <w:rFonts w:eastAsia="Adobe Myungjo Std M" w:cstheme="minorHAnsi"/>
            <w:szCs w:val="18"/>
            <w:lang w:val="en-GB"/>
          </w:rPr>
          <w:t>a</w:t>
        </w:r>
      </w:ins>
      <w:del w:id="174" w:author="Author">
        <w:r w:rsidR="00EE7702" w:rsidRPr="00093F5E">
          <w:rPr>
            <w:rFonts w:eastAsia="Adobe Myungjo Std M" w:cstheme="minorHAnsi"/>
            <w:szCs w:val="18"/>
            <w:lang w:val="en-GB"/>
          </w:rPr>
          <w:delText>the</w:delText>
        </w:r>
      </w:del>
      <w:r w:rsidR="00EE7702" w:rsidRPr="00093F5E">
        <w:rPr>
          <w:rFonts w:eastAsia="Adobe Myungjo Std M" w:cstheme="minorHAnsi"/>
          <w:szCs w:val="18"/>
          <w:lang w:val="en-GB"/>
        </w:rPr>
        <w:t xml:space="preserve"> </w:t>
      </w:r>
      <w:r w:rsidR="00520FF3" w:rsidRPr="00093F5E">
        <w:rPr>
          <w:rFonts w:eastAsia="Adobe Myungjo Std M" w:cstheme="minorHAnsi"/>
          <w:szCs w:val="18"/>
          <w:lang w:val="en-GB"/>
        </w:rPr>
        <w:t>necessary</w:t>
      </w:r>
      <w:r w:rsidR="00EE7702" w:rsidRPr="00093F5E">
        <w:rPr>
          <w:rFonts w:eastAsia="Adobe Myungjo Std M" w:cstheme="minorHAnsi"/>
          <w:szCs w:val="18"/>
          <w:lang w:val="en-GB"/>
        </w:rPr>
        <w:t xml:space="preserve"> </w:t>
      </w:r>
      <w:r w:rsidRPr="00093F5E">
        <w:rPr>
          <w:rFonts w:eastAsia="Adobe Myungjo Std M" w:cstheme="minorHAnsi"/>
          <w:szCs w:val="18"/>
          <w:lang w:val="en-GB"/>
        </w:rPr>
        <w:t>condition</w:t>
      </w:r>
      <w:r w:rsidR="00EE7702" w:rsidRPr="00093F5E">
        <w:rPr>
          <w:rFonts w:eastAsia="Adobe Myungjo Std M" w:cstheme="minorHAnsi"/>
          <w:szCs w:val="18"/>
          <w:lang w:val="en-GB"/>
        </w:rPr>
        <w:t xml:space="preserve"> </w:t>
      </w:r>
      <w:r w:rsidRPr="00093F5E">
        <w:rPr>
          <w:rFonts w:eastAsia="Adobe Myungjo Std M" w:cstheme="minorHAnsi"/>
          <w:szCs w:val="18"/>
          <w:lang w:val="en-GB"/>
        </w:rPr>
        <w:t xml:space="preserve">for </w:t>
      </w:r>
      <w:ins w:id="175" w:author="Author">
        <w:r w:rsidRPr="00093F5E">
          <w:rPr>
            <w:rFonts w:ascii="Calibri" w:eastAsia="Adobe Myungjo Std M" w:hAnsi="Calibri" w:cs="Calibri"/>
            <w:szCs w:val="18"/>
            <w:lang w:val="en-GB"/>
          </w:rPr>
          <w:t xml:space="preserve">the </w:t>
        </w:r>
      </w:ins>
      <w:r w:rsidRPr="00093F5E">
        <w:rPr>
          <w:rFonts w:ascii="Calibri" w:eastAsia="Adobe Myungjo Std M" w:hAnsi="Calibri" w:cs="Calibri"/>
          <w:szCs w:val="18"/>
          <w:lang w:val="en-GB"/>
        </w:rPr>
        <w:t>wage convergence</w:t>
      </w:r>
      <w:r w:rsidR="009851FF" w:rsidRPr="00093F5E">
        <w:rPr>
          <w:rFonts w:eastAsia="Adobe Myungjo Std M" w:cstheme="minorHAnsi"/>
          <w:szCs w:val="18"/>
          <w:lang w:val="en-GB"/>
        </w:rPr>
        <w:t xml:space="preserve"> mechanism</w:t>
      </w:r>
      <w:r w:rsidRPr="00093F5E">
        <w:rPr>
          <w:rFonts w:eastAsia="Adobe Myungjo Std M" w:cstheme="minorHAnsi"/>
          <w:szCs w:val="18"/>
          <w:lang w:val="en-GB"/>
        </w:rPr>
        <w:t xml:space="preserve"> to work. </w:t>
      </w:r>
      <w:r w:rsidR="00520FF3" w:rsidRPr="00093F5E">
        <w:rPr>
          <w:rFonts w:eastAsia="Adobe Myungjo Std M" w:cstheme="minorHAnsi"/>
          <w:szCs w:val="18"/>
          <w:lang w:val="en-GB"/>
        </w:rPr>
        <w:t>Regional wage differentials tend to decrease when there are no migration barriers, particularly from low-wage to high-wage regions</w:t>
      </w:r>
      <w:r w:rsidR="009851FF" w:rsidRPr="00093F5E">
        <w:rPr>
          <w:rFonts w:eastAsia="Adobe Myungjo Std M" w:cstheme="minorHAnsi"/>
          <w:szCs w:val="18"/>
          <w:lang w:val="en-GB"/>
        </w:rPr>
        <w:t xml:space="preserve"> </w:t>
      </w:r>
      <w:r w:rsidR="009851FF" w:rsidRPr="00093F5E">
        <w:rPr>
          <w:rFonts w:eastAsia="Adobe Myungjo Std M" w:cstheme="minorHAnsi"/>
          <w:szCs w:val="18"/>
          <w:lang w:val="en-GB"/>
        </w:rPr>
        <w:fldChar w:fldCharType="begin"/>
      </w:r>
      <w:r w:rsidR="009851FF" w:rsidRPr="00093F5E">
        <w:rPr>
          <w:rFonts w:eastAsia="Adobe Myungjo Std M" w:cstheme="minorHAnsi"/>
          <w:szCs w:val="18"/>
          <w:lang w:val="en-GB"/>
        </w:rPr>
        <w:instrText xml:space="preserve"> ADDIN ZOTERO_ITEM CSL_CITATION {"citationID":"vJmim2w2","properties":{"formattedCitation":"(Collin et al., 2019)","plainCitation":"(Collin et al., 2019)","noteIndex":0},"citationItems":[{"id":288,"uris":["http://zotero.org/users/local/9Bu69DCL/items/63EDV5YR"],"uri":["http://zotero.org/users/local/9Bu69DCL/items/63EDV5YR"],"itemData":{"id":288,"type":"article-journal","container-title":"Scandinavian Economic History Review","ISSN":"0358-5522","issue":"3","journalAbbreviation":"Scandinavian Economic History Review","note":"publisher: Taylor &amp; Francis","page":"249-268","title":"Exploring regional wage dispersion in Swedish manufacturing, 1860–2009","volume":"67","author":[{"family":"Collin","given":"Kristoffer"},{"family":"Lundh","given":"Christer"},{"family":"Prado","given":"Svante"}],"issued":{"date-parts":[["2019"]]}}}],"schema":"https://github.com/citation-style-language/schema/raw/master/csl-citation.json"} </w:instrText>
      </w:r>
      <w:r w:rsidR="009851FF" w:rsidRPr="00093F5E">
        <w:rPr>
          <w:rFonts w:eastAsia="Adobe Myungjo Std M" w:cstheme="minorHAnsi"/>
          <w:szCs w:val="18"/>
          <w:lang w:val="en-GB"/>
        </w:rPr>
        <w:fldChar w:fldCharType="separate"/>
      </w:r>
      <w:r w:rsidR="009851FF" w:rsidRPr="00093F5E">
        <w:rPr>
          <w:rFonts w:ascii="Calibri" w:hAnsi="Calibri" w:cs="Calibri"/>
          <w:lang w:val="en-GB"/>
        </w:rPr>
        <w:t>(Collin et al., 2019)</w:t>
      </w:r>
      <w:r w:rsidR="009851FF" w:rsidRPr="00093F5E">
        <w:rPr>
          <w:rFonts w:eastAsia="Adobe Myungjo Std M" w:cstheme="minorHAnsi"/>
          <w:szCs w:val="18"/>
          <w:lang w:val="en-GB"/>
        </w:rPr>
        <w:fldChar w:fldCharType="end"/>
      </w:r>
      <w:r w:rsidR="009851FF" w:rsidRPr="00093F5E">
        <w:rPr>
          <w:rFonts w:eastAsia="Adobe Myungjo Std M" w:cstheme="minorHAnsi"/>
          <w:szCs w:val="18"/>
          <w:lang w:val="en-GB"/>
        </w:rPr>
        <w:t>.</w:t>
      </w:r>
      <w:r w:rsidRPr="00093F5E">
        <w:rPr>
          <w:rFonts w:eastAsia="Adobe Myungjo Std M" w:cstheme="minorHAnsi" w:hint="eastAsia"/>
          <w:szCs w:val="18"/>
          <w:lang w:val="en-GB"/>
        </w:rPr>
        <w:t xml:space="preserve"> </w:t>
      </w:r>
    </w:p>
    <w:p w14:paraId="2C7A37F0" w14:textId="77777777" w:rsidR="0095037C" w:rsidRPr="00093F5E" w:rsidRDefault="00093F5E" w:rsidP="00CC0532">
      <w:pPr>
        <w:pStyle w:val="ListParagraph"/>
        <w:spacing w:line="360" w:lineRule="auto"/>
        <w:ind w:left="709"/>
        <w:jc w:val="both"/>
        <w:rPr>
          <w:rFonts w:eastAsia="Adobe Myungjo Std M" w:cstheme="minorHAnsi"/>
          <w:szCs w:val="18"/>
          <w:lang w:val="en-GB"/>
        </w:rPr>
      </w:pPr>
      <w:r w:rsidRPr="00093F5E">
        <w:rPr>
          <w:rFonts w:eastAsia="Adobe Myungjo Std M" w:cstheme="minorHAnsi"/>
          <w:szCs w:val="18"/>
          <w:lang w:val="en-GB"/>
        </w:rPr>
        <w:tab/>
      </w:r>
      <w:r w:rsidRPr="00093F5E">
        <w:rPr>
          <w:rFonts w:eastAsia="Adobe Myungjo Std M" w:cstheme="minorHAnsi"/>
          <w:szCs w:val="18"/>
          <w:lang w:val="en-GB"/>
        </w:rPr>
        <w:tab/>
        <w:t>A</w:t>
      </w:r>
      <w:r w:rsidR="006F27D7" w:rsidRPr="00093F5E">
        <w:rPr>
          <w:rFonts w:eastAsia="Adobe Myungjo Std M" w:cstheme="minorHAnsi"/>
          <w:szCs w:val="18"/>
          <w:lang w:val="en-GB"/>
        </w:rPr>
        <w:t xml:space="preserve"> collection of </w:t>
      </w:r>
      <w:r w:rsidR="00CC0532" w:rsidRPr="00093F5E">
        <w:rPr>
          <w:rFonts w:eastAsia="Adobe Myungjo Std M" w:cstheme="minorHAnsi"/>
          <w:szCs w:val="18"/>
          <w:lang w:val="en-GB"/>
        </w:rPr>
        <w:t>studies</w:t>
      </w:r>
      <w:r w:rsidR="006F27D7" w:rsidRPr="00093F5E">
        <w:rPr>
          <w:rFonts w:eastAsia="Adobe Myungjo Std M" w:cstheme="minorHAnsi"/>
          <w:szCs w:val="18"/>
          <w:lang w:val="en-GB"/>
        </w:rPr>
        <w:t xml:space="preserve"> show</w:t>
      </w:r>
      <w:r w:rsidR="009F66CE" w:rsidRPr="00093F5E">
        <w:rPr>
          <w:rFonts w:eastAsia="Adobe Myungjo Std M" w:cstheme="minorHAnsi"/>
          <w:szCs w:val="18"/>
          <w:lang w:val="en-GB"/>
        </w:rPr>
        <w:t>s</w:t>
      </w:r>
      <w:r w:rsidR="00CC0532" w:rsidRPr="00093F5E">
        <w:rPr>
          <w:rFonts w:eastAsia="Adobe Myungjo Std M" w:cstheme="minorHAnsi"/>
          <w:szCs w:val="18"/>
          <w:lang w:val="en-GB"/>
        </w:rPr>
        <w:t xml:space="preserve"> evidence </w:t>
      </w:r>
      <w:r w:rsidR="006F27D7" w:rsidRPr="00093F5E">
        <w:rPr>
          <w:rFonts w:eastAsia="Adobe Myungjo Std M" w:cstheme="minorHAnsi"/>
          <w:szCs w:val="18"/>
          <w:lang w:val="en-GB"/>
        </w:rPr>
        <w:t xml:space="preserve">of </w:t>
      </w:r>
      <w:r w:rsidR="00CC0532" w:rsidRPr="00093F5E">
        <w:rPr>
          <w:rFonts w:eastAsia="Adobe Myungjo Std M" w:cstheme="minorHAnsi"/>
          <w:szCs w:val="18"/>
          <w:lang w:val="en-GB"/>
        </w:rPr>
        <w:t xml:space="preserve">regional </w:t>
      </w:r>
      <w:ins w:id="176" w:author="Author">
        <w:r w:rsidR="00CC0532" w:rsidRPr="00093F5E">
          <w:rPr>
            <w:rFonts w:eastAsia="Adobe Myungjo Std M" w:cstheme="minorHAnsi"/>
            <w:szCs w:val="18"/>
            <w:lang w:val="en-GB"/>
          </w:rPr>
          <w:t>wage</w:t>
        </w:r>
      </w:ins>
      <w:del w:id="177" w:author="Author">
        <w:r w:rsidR="00CC0532" w:rsidRPr="00093F5E">
          <w:rPr>
            <w:rFonts w:eastAsia="Adobe Myungjo Std M" w:cstheme="minorHAnsi"/>
            <w:szCs w:val="18"/>
            <w:lang w:val="en-GB"/>
          </w:rPr>
          <w:delText>wages</w:delText>
        </w:r>
      </w:del>
      <w:r w:rsidR="00CC0532" w:rsidRPr="00093F5E">
        <w:rPr>
          <w:rFonts w:eastAsia="Adobe Myungjo Std M" w:cstheme="minorHAnsi"/>
          <w:szCs w:val="18"/>
          <w:lang w:val="en-GB"/>
        </w:rPr>
        <w:t xml:space="preserve"> </w:t>
      </w:r>
      <w:r w:rsidR="006F27D7" w:rsidRPr="00093F5E">
        <w:rPr>
          <w:rFonts w:eastAsia="Adobe Myungjo Std M" w:cstheme="minorHAnsi"/>
          <w:szCs w:val="18"/>
          <w:lang w:val="en-GB"/>
        </w:rPr>
        <w:t xml:space="preserve">convergence </w:t>
      </w:r>
      <w:r w:rsidR="00724573" w:rsidRPr="00093F5E">
        <w:rPr>
          <w:rFonts w:eastAsia="Adobe Myungjo Std M" w:cstheme="minorHAnsi"/>
          <w:szCs w:val="18"/>
          <w:lang w:val="en-GB"/>
        </w:rPr>
        <w:t>concerning</w:t>
      </w:r>
      <w:r w:rsidR="009F66CE" w:rsidRPr="00093F5E">
        <w:rPr>
          <w:rFonts w:eastAsia="Adobe Myungjo Std M" w:cstheme="minorHAnsi"/>
          <w:szCs w:val="18"/>
          <w:lang w:val="en-GB"/>
        </w:rPr>
        <w:t xml:space="preserve"> flexible </w:t>
      </w:r>
      <w:ins w:id="178" w:author="Author">
        <w:r w:rsidR="009F66CE" w:rsidRPr="00093F5E">
          <w:rPr>
            <w:rFonts w:eastAsia="Adobe Myungjo Std M" w:cstheme="minorHAnsi"/>
            <w:szCs w:val="18"/>
            <w:lang w:val="en-GB"/>
          </w:rPr>
          <w:t>labour</w:t>
        </w:r>
      </w:ins>
      <w:del w:id="179" w:author="Author">
        <w:r w:rsidR="009F66CE" w:rsidRPr="00093F5E">
          <w:rPr>
            <w:rFonts w:eastAsia="Adobe Myungjo Std M" w:cstheme="minorHAnsi"/>
            <w:szCs w:val="18"/>
            <w:lang w:val="en-GB"/>
          </w:rPr>
          <w:delText>labor</w:delText>
        </w:r>
      </w:del>
      <w:r w:rsidR="009F66CE" w:rsidRPr="00093F5E">
        <w:rPr>
          <w:rFonts w:eastAsia="Adobe Myungjo Std M" w:cstheme="minorHAnsi"/>
          <w:szCs w:val="18"/>
          <w:lang w:val="en-GB"/>
        </w:rPr>
        <w:t xml:space="preserve"> mobility.</w:t>
      </w:r>
      <w:r w:rsidR="00CC0532" w:rsidRPr="00093F5E">
        <w:rPr>
          <w:rFonts w:eastAsia="Adobe Myungjo Std M" w:cstheme="minorHAnsi"/>
          <w:szCs w:val="18"/>
          <w:lang w:val="en-GB"/>
        </w:rPr>
        <w:t xml:space="preserve"> </w:t>
      </w:r>
      <w:r w:rsidRPr="00093F5E">
        <w:rPr>
          <w:rFonts w:eastAsia="Adobe Myungjo Std M" w:cstheme="minorHAnsi"/>
          <w:szCs w:val="18"/>
          <w:lang w:val="en-GB"/>
        </w:rPr>
        <w:t>For</w:t>
      </w:r>
      <w:r w:rsidR="009F66CE" w:rsidRPr="00093F5E">
        <w:rPr>
          <w:rFonts w:eastAsia="Adobe Myungjo Std M" w:cstheme="minorHAnsi"/>
          <w:szCs w:val="18"/>
          <w:lang w:val="en-GB"/>
        </w:rPr>
        <w:t xml:space="preserve"> example, using panel data covering 203 </w:t>
      </w:r>
      <w:commentRangeStart w:id="180"/>
      <w:r w:rsidR="0039608D" w:rsidRPr="00093F5E">
        <w:rPr>
          <w:rFonts w:eastAsia="Adobe Myungjo Std M" w:cstheme="minorHAnsi"/>
          <w:szCs w:val="18"/>
          <w:lang w:val="en-GB"/>
        </w:rPr>
        <w:t>NUTS</w:t>
      </w:r>
      <w:r w:rsidR="009F66CE" w:rsidRPr="00093F5E">
        <w:rPr>
          <w:rFonts w:eastAsia="Adobe Myungjo Std M" w:cstheme="minorHAnsi"/>
          <w:szCs w:val="18"/>
          <w:lang w:val="en-GB"/>
        </w:rPr>
        <w:t xml:space="preserve">-2 level </w:t>
      </w:r>
      <w:commentRangeEnd w:id="180"/>
      <w:r w:rsidR="005C3D30">
        <w:rPr>
          <w:rStyle w:val="CommentReference"/>
        </w:rPr>
        <w:commentReference w:id="180"/>
      </w:r>
      <w:r w:rsidR="009F66CE" w:rsidRPr="00093F5E">
        <w:rPr>
          <w:rFonts w:eastAsia="Adobe Myungjo Std M" w:cstheme="minorHAnsi"/>
          <w:szCs w:val="18"/>
          <w:lang w:val="en-GB"/>
        </w:rPr>
        <w:t>regions</w:t>
      </w:r>
      <w:r w:rsidR="0039608D" w:rsidRPr="00093F5E">
        <w:rPr>
          <w:rFonts w:eastAsia="Adobe Myungjo Std M" w:cstheme="minorHAnsi"/>
          <w:szCs w:val="18"/>
          <w:lang w:val="en-GB"/>
        </w:rPr>
        <w:t xml:space="preserve"> in </w:t>
      </w:r>
      <w:ins w:id="181" w:author="Author">
        <w:r w:rsidR="0039608D" w:rsidRPr="00093F5E">
          <w:rPr>
            <w:rFonts w:eastAsia="Adobe Myungjo Std M" w:cstheme="minorHAnsi"/>
            <w:szCs w:val="18"/>
            <w:lang w:val="en-GB"/>
          </w:rPr>
          <w:t>the</w:t>
        </w:r>
      </w:ins>
      <w:del w:id="182" w:author="Author">
        <w:r w:rsidR="0039608D" w:rsidRPr="00093F5E">
          <w:rPr>
            <w:rFonts w:eastAsia="Adobe Myungjo Std M" w:cstheme="minorHAnsi"/>
            <w:szCs w:val="18"/>
            <w:lang w:val="en-GB"/>
          </w:rPr>
          <w:delText>European</w:delText>
        </w:r>
      </w:del>
      <w:r w:rsidR="0039608D" w:rsidRPr="00093F5E">
        <w:rPr>
          <w:rFonts w:eastAsia="Adobe Myungjo Std M" w:cstheme="minorHAnsi"/>
          <w:szCs w:val="18"/>
          <w:lang w:val="en-GB"/>
        </w:rPr>
        <w:t xml:space="preserve"> </w:t>
      </w:r>
      <w:ins w:id="183" w:author="Author">
        <w:r w:rsidR="0039608D" w:rsidRPr="00093F5E">
          <w:rPr>
            <w:rFonts w:eastAsia="Adobe Myungjo Std M" w:cstheme="minorHAnsi"/>
            <w:szCs w:val="18"/>
            <w:lang w:val="en-GB"/>
          </w:rPr>
          <w:t>EU</w:t>
        </w:r>
      </w:ins>
      <w:del w:id="184" w:author="Author">
        <w:r w:rsidR="0039608D" w:rsidRPr="00093F5E">
          <w:rPr>
            <w:rFonts w:eastAsia="Adobe Myungjo Std M" w:cstheme="minorHAnsi"/>
            <w:szCs w:val="18"/>
            <w:lang w:val="en-GB"/>
          </w:rPr>
          <w:delText>Union</w:delText>
        </w:r>
      </w:del>
      <w:r w:rsidR="009F66CE" w:rsidRPr="00093F5E">
        <w:rPr>
          <w:rFonts w:eastAsia="Adobe Myungjo Std M" w:cstheme="minorHAnsi"/>
          <w:szCs w:val="18"/>
          <w:lang w:val="en-GB"/>
        </w:rPr>
        <w:t xml:space="preserve"> from 1996 to 2006</w:t>
      </w:r>
      <w:r w:rsidR="0039608D" w:rsidRPr="00093F5E">
        <w:rPr>
          <w:rFonts w:eastAsia="Adobe Myungjo Std M" w:cstheme="minorHAnsi"/>
          <w:szCs w:val="18"/>
          <w:lang w:val="en-GB"/>
        </w:rPr>
        <w:t>,</w:t>
      </w:r>
      <w:r w:rsidR="009F66CE" w:rsidRPr="00093F5E">
        <w:rPr>
          <w:rFonts w:eastAsia="Adobe Myungjo Std M" w:cstheme="minorHAnsi"/>
          <w:szCs w:val="18"/>
          <w:lang w:val="en-GB"/>
        </w:rPr>
        <w:t xml:space="preserve"> </w:t>
      </w:r>
      <w:r w:rsidR="009F66CE" w:rsidRPr="00093F5E">
        <w:rPr>
          <w:rFonts w:eastAsia="Adobe Myungjo Std M" w:cstheme="minorHAnsi"/>
          <w:szCs w:val="18"/>
          <w:lang w:val="en-GB"/>
        </w:rPr>
        <w:fldChar w:fldCharType="begin"/>
      </w:r>
      <w:r w:rsidR="00B04A04" w:rsidRPr="00093F5E">
        <w:rPr>
          <w:rFonts w:eastAsia="Adobe Myungjo Std M" w:cstheme="minorHAnsi"/>
          <w:szCs w:val="18"/>
          <w:lang w:val="en-GB"/>
        </w:rPr>
        <w:instrText xml:space="preserve"> ADDIN ZOTERO_ITEM CSL_CITATION {"citationID":"JJIm8AgK","properties":{"formattedCitation":"(Naz et al., 2017)","plainCitation":"(Naz et al., 2017)","dontUpdate":true,"noteIndex":0},"citationItems":[{"id":364,"uris":["http://zotero.org/users/local/9Bu69DCL/items/GEZM5CEQ"],"uri":["http://zotero.org/users/local/9Bu69DCL/items/GEZM5CEQ"],"itemData":{"id":364,"type":"article-journal","container-title":"Journal of Economic Integration","ISSN":"1225-651X","journalAbbreviation":"Journal of Economic Integration","note":"publisher: JSTOR","page":"35-64","title":"Wage convergence across European regions: do international borders matter?","author":[{"family":"Naz","given":"Amber"},{"family":"Ahmad","given":"Nisar"},{"family":"Naveed","given":"Amjad"}],"issued":{"date-parts":[["2017"]]}}}],"schema":"https://github.com/citation-style-language/schema/raw/master/csl-citation.json"} </w:instrText>
      </w:r>
      <w:r w:rsidR="009F66CE" w:rsidRPr="00093F5E">
        <w:rPr>
          <w:rFonts w:eastAsia="Adobe Myungjo Std M" w:cstheme="minorHAnsi"/>
          <w:szCs w:val="18"/>
          <w:lang w:val="en-GB"/>
        </w:rPr>
        <w:fldChar w:fldCharType="separate"/>
      </w:r>
      <w:r w:rsidR="009F66CE" w:rsidRPr="00093F5E">
        <w:rPr>
          <w:rFonts w:ascii="Calibri" w:hAnsi="Calibri" w:cs="Calibri"/>
          <w:lang w:val="en-GB"/>
        </w:rPr>
        <w:t>Naz et al.</w:t>
      </w:r>
      <w:del w:id="185" w:author="Author">
        <w:r w:rsidR="009F66CE" w:rsidRPr="00093F5E" w:rsidDel="003776B8">
          <w:rPr>
            <w:rFonts w:ascii="Calibri" w:hAnsi="Calibri" w:cs="Calibri"/>
            <w:lang w:val="en-GB"/>
          </w:rPr>
          <w:delText>,</w:delText>
        </w:r>
      </w:del>
      <w:r w:rsidR="009F66CE" w:rsidRPr="00093F5E">
        <w:rPr>
          <w:rFonts w:ascii="Calibri" w:hAnsi="Calibri" w:cs="Calibri"/>
          <w:lang w:val="en-GB"/>
        </w:rPr>
        <w:t xml:space="preserve"> (2017)</w:t>
      </w:r>
      <w:r w:rsidR="009F66CE" w:rsidRPr="00093F5E">
        <w:rPr>
          <w:rFonts w:eastAsia="Adobe Myungjo Std M" w:cstheme="minorHAnsi"/>
          <w:szCs w:val="18"/>
          <w:lang w:val="en-GB"/>
        </w:rPr>
        <w:fldChar w:fldCharType="end"/>
      </w:r>
      <w:r w:rsidRPr="00093F5E">
        <w:rPr>
          <w:rFonts w:eastAsia="Adobe Myungjo Std M" w:cstheme="minorHAnsi"/>
          <w:szCs w:val="18"/>
          <w:lang w:val="en-GB"/>
        </w:rPr>
        <w:t xml:space="preserve"> f</w:t>
      </w:r>
      <w:r w:rsidR="0039608D" w:rsidRPr="00093F5E">
        <w:rPr>
          <w:rFonts w:eastAsia="Adobe Myungjo Std M" w:cstheme="minorHAnsi"/>
          <w:szCs w:val="18"/>
          <w:lang w:val="en-GB"/>
        </w:rPr>
        <w:t>ind</w:t>
      </w:r>
      <w:r w:rsidRPr="00093F5E">
        <w:rPr>
          <w:rFonts w:eastAsia="Adobe Myungjo Std M" w:cstheme="minorHAnsi"/>
          <w:szCs w:val="18"/>
          <w:lang w:val="en-GB"/>
        </w:rPr>
        <w:t xml:space="preserve"> wage convergence</w:t>
      </w:r>
      <w:r w:rsidR="0039608D" w:rsidRPr="00093F5E">
        <w:rPr>
          <w:rFonts w:eastAsia="Adobe Myungjo Std M" w:cstheme="minorHAnsi"/>
          <w:szCs w:val="18"/>
          <w:lang w:val="en-GB"/>
        </w:rPr>
        <w:t xml:space="preserve"> only across</w:t>
      </w:r>
      <w:r w:rsidRPr="00093F5E">
        <w:rPr>
          <w:rFonts w:eastAsia="Adobe Myungjo Std M" w:cstheme="minorHAnsi"/>
          <w:szCs w:val="18"/>
          <w:lang w:val="en-GB"/>
        </w:rPr>
        <w:t xml:space="preserve"> </w:t>
      </w:r>
      <w:r w:rsidR="0039608D" w:rsidRPr="00093F5E">
        <w:rPr>
          <w:rFonts w:eastAsia="Adobe Myungjo Std M" w:cstheme="minorHAnsi"/>
          <w:szCs w:val="18"/>
          <w:lang w:val="en-GB"/>
        </w:rPr>
        <w:t>i</w:t>
      </w:r>
      <w:r w:rsidRPr="00093F5E">
        <w:rPr>
          <w:rFonts w:eastAsia="Adobe Myungjo Std M" w:cstheme="minorHAnsi"/>
          <w:szCs w:val="18"/>
          <w:lang w:val="en-GB"/>
        </w:rPr>
        <w:t>nternal regions (regions within the same country) but no evidence of convergence for border regions (</w:t>
      </w:r>
      <w:ins w:id="186" w:author="Author">
        <w:r w:rsidRPr="00093F5E">
          <w:rPr>
            <w:rFonts w:eastAsia="Adobe Myungjo Std M" w:cstheme="minorHAnsi"/>
            <w:szCs w:val="18"/>
            <w:lang w:val="en-GB"/>
          </w:rPr>
          <w:t>neighbouring</w:t>
        </w:r>
      </w:ins>
      <w:del w:id="187" w:author="Author">
        <w:r w:rsidRPr="00093F5E">
          <w:rPr>
            <w:rFonts w:eastAsia="Adobe Myungjo Std M" w:cstheme="minorHAnsi"/>
            <w:szCs w:val="18"/>
            <w:lang w:val="en-GB"/>
          </w:rPr>
          <w:delText>neighboring</w:delText>
        </w:r>
      </w:del>
      <w:r w:rsidRPr="00093F5E">
        <w:rPr>
          <w:rFonts w:eastAsia="Adobe Myungjo Std M" w:cstheme="minorHAnsi"/>
          <w:szCs w:val="18"/>
          <w:lang w:val="en-GB"/>
        </w:rPr>
        <w:t xml:space="preserve"> regions across international borders).</w:t>
      </w:r>
      <w:r w:rsidR="001B7AA4" w:rsidRPr="00093F5E">
        <w:rPr>
          <w:rFonts w:eastAsia="Adobe Myungjo Std M" w:cstheme="minorHAnsi"/>
          <w:szCs w:val="18"/>
          <w:lang w:val="en-GB"/>
        </w:rPr>
        <w:t xml:space="preserve"> </w:t>
      </w:r>
      <w:ins w:id="188" w:author="Author">
        <w:r w:rsidR="001B7AA4" w:rsidRPr="00093F5E">
          <w:rPr>
            <w:rFonts w:eastAsia="Adobe Myungjo Std M" w:cstheme="minorHAnsi"/>
            <w:szCs w:val="18"/>
            <w:lang w:val="en-GB"/>
          </w:rPr>
          <w:t>Using</w:t>
        </w:r>
      </w:ins>
      <w:del w:id="189" w:author="Author">
        <w:r w:rsidR="001B7AA4" w:rsidRPr="00093F5E">
          <w:rPr>
            <w:rFonts w:eastAsia="Adobe Myungjo Std M" w:cstheme="minorHAnsi"/>
            <w:szCs w:val="18"/>
            <w:lang w:val="en-GB"/>
          </w:rPr>
          <w:delText>With</w:delText>
        </w:r>
      </w:del>
      <w:r w:rsidR="001B7AA4" w:rsidRPr="00093F5E">
        <w:rPr>
          <w:rFonts w:eastAsia="Adobe Myungjo Std M" w:cstheme="minorHAnsi"/>
          <w:szCs w:val="18"/>
          <w:lang w:val="en-GB"/>
        </w:rPr>
        <w:t xml:space="preserve"> </w:t>
      </w:r>
      <w:r w:rsidR="00DA1B7F" w:rsidRPr="00093F5E">
        <w:rPr>
          <w:rFonts w:eastAsia="Adobe Myungjo Std M" w:cstheme="minorHAnsi"/>
          <w:szCs w:val="18"/>
          <w:lang w:val="en-GB"/>
        </w:rPr>
        <w:t xml:space="preserve">a </w:t>
      </w:r>
      <w:r w:rsidR="001B7AA4" w:rsidRPr="00093F5E">
        <w:rPr>
          <w:rFonts w:eastAsia="Adobe Myungjo Std M" w:cstheme="minorHAnsi"/>
          <w:szCs w:val="18"/>
          <w:lang w:val="en-GB"/>
        </w:rPr>
        <w:t xml:space="preserve">similar approach, </w:t>
      </w:r>
      <w:r w:rsidR="00B04A04" w:rsidRPr="00093F5E">
        <w:rPr>
          <w:rFonts w:eastAsia="Adobe Myungjo Std M" w:cstheme="minorHAnsi"/>
          <w:szCs w:val="18"/>
          <w:lang w:val="en-GB"/>
        </w:rPr>
        <w:fldChar w:fldCharType="begin"/>
      </w:r>
      <w:r w:rsidR="00B04A04" w:rsidRPr="00093F5E">
        <w:rPr>
          <w:rFonts w:eastAsia="Adobe Myungjo Std M" w:cstheme="minorHAnsi"/>
          <w:szCs w:val="18"/>
          <w:lang w:val="en-GB"/>
        </w:rPr>
        <w:instrText xml:space="preserve"> ADDIN ZOTERO_ITEM CSL_CITATION {"citationID":"Qay8pUTW","properties":{"formattedCitation":"(Enflo et al., 2014)","plainCitation":"(Enflo et al., 2014)","dontUpdate":true,"noteIndex":0},"citationItems":[{"id":365,"uris":["http://zotero.org/users/local/9Bu69DCL/items/9UXE6VQE"],"uri":["http://zotero.org/users/local/9Bu69DCL/items/9UXE6VQE"],"itemData":{"id":365,"type":"article-journal","container-title":"Explorations in Economic History","ISSN":"0014-4983","journalAbbreviation":"Explorations in Economic History","note":"publisher: Elsevier","page":"93-110","title":"The role of migration in regional wage convergence: Evidence from Sweden 1860–1940","volume":"52","author":[{"family":"Enflo","given":"Kerstin"},{"family":"Lundh","given":"Christer"},{"family":"Prado","given":"Svante"}],"issued":{"date-parts":[["2014"]]}}}],"schema":"https://github.com/citation-style-language/schema/raw/master/csl-citation.json"} </w:instrText>
      </w:r>
      <w:r w:rsidR="00B04A04" w:rsidRPr="00093F5E">
        <w:rPr>
          <w:rFonts w:eastAsia="Adobe Myungjo Std M" w:cstheme="minorHAnsi"/>
          <w:szCs w:val="18"/>
          <w:lang w:val="en-GB"/>
        </w:rPr>
        <w:fldChar w:fldCharType="separate"/>
      </w:r>
      <w:r w:rsidR="00B04A04" w:rsidRPr="00093F5E">
        <w:rPr>
          <w:rFonts w:ascii="Calibri" w:hAnsi="Calibri" w:cs="Calibri"/>
          <w:lang w:val="en-GB"/>
        </w:rPr>
        <w:t>Enflo et al.</w:t>
      </w:r>
      <w:del w:id="190" w:author="Author">
        <w:r w:rsidR="00B04A04" w:rsidRPr="00093F5E">
          <w:rPr>
            <w:rFonts w:ascii="Calibri" w:hAnsi="Calibri" w:cs="Calibri"/>
            <w:lang w:val="en-GB"/>
          </w:rPr>
          <w:delText>,</w:delText>
        </w:r>
      </w:del>
      <w:r w:rsidR="00B04A04" w:rsidRPr="00093F5E">
        <w:rPr>
          <w:rFonts w:ascii="Calibri" w:hAnsi="Calibri" w:cs="Calibri"/>
          <w:lang w:val="en-GB"/>
        </w:rPr>
        <w:t xml:space="preserve"> (2014)</w:t>
      </w:r>
      <w:r w:rsidR="00B04A04" w:rsidRPr="00093F5E">
        <w:rPr>
          <w:rFonts w:eastAsia="Adobe Myungjo Std M" w:cstheme="minorHAnsi"/>
          <w:szCs w:val="18"/>
          <w:lang w:val="en-GB"/>
        </w:rPr>
        <w:fldChar w:fldCharType="end"/>
      </w:r>
      <w:r w:rsidR="00B04A04" w:rsidRPr="00093F5E">
        <w:rPr>
          <w:rFonts w:eastAsia="Adobe Myungjo Std M" w:cstheme="minorHAnsi"/>
          <w:szCs w:val="18"/>
          <w:lang w:val="en-GB"/>
        </w:rPr>
        <w:t xml:space="preserve"> </w:t>
      </w:r>
      <w:r w:rsidR="00724573" w:rsidRPr="00093F5E">
        <w:rPr>
          <w:rFonts w:eastAsia="Adobe Myungjo Std M" w:cstheme="minorHAnsi"/>
          <w:szCs w:val="18"/>
          <w:lang w:val="en-GB"/>
        </w:rPr>
        <w:t xml:space="preserve">apply panel fixed effect models and show that internal and external migrations contributed to wage convergence across Swedish counties before World War I, where </w:t>
      </w:r>
      <w:del w:id="191" w:author="Author">
        <w:r w:rsidR="00724573" w:rsidRPr="00093F5E">
          <w:rPr>
            <w:rFonts w:eastAsia="Adobe Myungjo Std M" w:cstheme="minorHAnsi"/>
            <w:szCs w:val="18"/>
            <w:lang w:val="en-GB"/>
          </w:rPr>
          <w:delText xml:space="preserve">the </w:delText>
        </w:r>
      </w:del>
      <w:r w:rsidR="00724573" w:rsidRPr="00093F5E">
        <w:rPr>
          <w:rFonts w:eastAsia="Adobe Myungjo Std M" w:cstheme="minorHAnsi"/>
          <w:szCs w:val="18"/>
          <w:lang w:val="en-GB"/>
        </w:rPr>
        <w:t xml:space="preserve">internal migration </w:t>
      </w:r>
      <w:commentRangeStart w:id="192"/>
      <w:ins w:id="193" w:author="Author">
        <w:r w:rsidRPr="00093F5E">
          <w:rPr>
            <w:rFonts w:ascii="Calibri" w:eastAsia="Adobe Myungjo Std M" w:hAnsi="Calibri" w:cs="Calibri"/>
            <w:szCs w:val="18"/>
            <w:lang w:val="en-GB"/>
          </w:rPr>
          <w:t xml:space="preserve">occurred </w:t>
        </w:r>
      </w:ins>
      <w:commentRangeEnd w:id="192"/>
      <w:r w:rsidR="00B43BF0">
        <w:rPr>
          <w:rStyle w:val="CommentReference"/>
        </w:rPr>
        <w:commentReference w:id="192"/>
      </w:r>
      <w:r w:rsidRPr="00093F5E">
        <w:rPr>
          <w:rFonts w:ascii="Calibri" w:eastAsia="Adobe Myungjo Std M" w:hAnsi="Calibri" w:cs="Calibri"/>
          <w:szCs w:val="18"/>
          <w:lang w:val="en-GB"/>
        </w:rPr>
        <w:t>mainly during the interwar years.</w:t>
      </w:r>
      <w:r w:rsidR="003C298B" w:rsidRPr="00093F5E">
        <w:rPr>
          <w:rFonts w:eastAsia="Adobe Myungjo Std M" w:cstheme="minorHAnsi"/>
          <w:szCs w:val="18"/>
          <w:lang w:val="en-GB"/>
        </w:rPr>
        <w:t xml:space="preserve"> </w:t>
      </w:r>
    </w:p>
    <w:p w14:paraId="67C0C475" w14:textId="77777777" w:rsidR="00687E6C" w:rsidRPr="00093F5E" w:rsidRDefault="00093F5E" w:rsidP="00687E6C">
      <w:pPr>
        <w:pStyle w:val="ListParagraph"/>
        <w:spacing w:line="360" w:lineRule="auto"/>
        <w:ind w:left="709"/>
        <w:jc w:val="both"/>
        <w:rPr>
          <w:rFonts w:eastAsia="Adobe Myungjo Std M" w:cstheme="minorHAnsi"/>
          <w:szCs w:val="18"/>
          <w:lang w:val="en-GB"/>
        </w:rPr>
      </w:pPr>
      <w:r w:rsidRPr="00093F5E">
        <w:rPr>
          <w:rFonts w:eastAsia="Adobe Myungjo Std M" w:cstheme="minorHAnsi"/>
          <w:szCs w:val="18"/>
          <w:lang w:val="en-GB"/>
        </w:rPr>
        <w:tab/>
      </w:r>
      <w:r w:rsidRPr="00093F5E">
        <w:rPr>
          <w:rFonts w:eastAsia="Adobe Myungjo Std M" w:cstheme="minorHAnsi"/>
          <w:szCs w:val="18"/>
          <w:lang w:val="en-GB"/>
        </w:rPr>
        <w:tab/>
      </w:r>
      <w:r w:rsidR="007F1991" w:rsidRPr="00093F5E">
        <w:rPr>
          <w:rFonts w:eastAsia="Adobe Myungjo Std M" w:cstheme="minorHAnsi"/>
          <w:szCs w:val="18"/>
          <w:lang w:val="en-GB"/>
        </w:rPr>
        <w:t xml:space="preserve">As shown in other empirical studies, the mechanism of wage convergence across regions </w:t>
      </w:r>
      <w:commentRangeStart w:id="194"/>
      <w:r w:rsidR="007F1991" w:rsidRPr="00093F5E">
        <w:rPr>
          <w:rFonts w:eastAsia="Adobe Myungjo Std M" w:cstheme="minorHAnsi"/>
          <w:szCs w:val="18"/>
          <w:lang w:val="en-GB"/>
        </w:rPr>
        <w:t xml:space="preserve">assumes </w:t>
      </w:r>
      <w:del w:id="195" w:author="Author">
        <w:r w:rsidR="007F1991" w:rsidRPr="00093F5E" w:rsidDel="00611CFD">
          <w:rPr>
            <w:rFonts w:eastAsia="Adobe Myungjo Std M" w:cstheme="minorHAnsi"/>
            <w:szCs w:val="18"/>
            <w:lang w:val="en-GB"/>
          </w:rPr>
          <w:delText xml:space="preserve">that there is </w:delText>
        </w:r>
      </w:del>
      <w:r w:rsidR="007F1991" w:rsidRPr="00093F5E">
        <w:rPr>
          <w:rFonts w:eastAsia="Adobe Myungjo Std M" w:cstheme="minorHAnsi"/>
          <w:szCs w:val="18"/>
          <w:lang w:val="en-GB"/>
        </w:rPr>
        <w:t xml:space="preserve">a </w:t>
      </w:r>
      <w:commentRangeEnd w:id="194"/>
      <w:r w:rsidR="00611CFD">
        <w:rPr>
          <w:rStyle w:val="CommentReference"/>
        </w:rPr>
        <w:commentReference w:id="194"/>
      </w:r>
      <w:r w:rsidR="007F1991" w:rsidRPr="00093F5E">
        <w:rPr>
          <w:rFonts w:eastAsia="Adobe Myungjo Std M" w:cstheme="minorHAnsi"/>
          <w:szCs w:val="18"/>
          <w:lang w:val="en-GB"/>
        </w:rPr>
        <w:t xml:space="preserve">significant advancement in transportation and communications that can enlarge the scope of the </w:t>
      </w:r>
      <w:ins w:id="196" w:author="Author">
        <w:r w:rsidR="007F1991" w:rsidRPr="00093F5E">
          <w:rPr>
            <w:rFonts w:eastAsia="Adobe Myungjo Std M" w:cstheme="minorHAnsi"/>
            <w:szCs w:val="18"/>
            <w:lang w:val="en-GB"/>
          </w:rPr>
          <w:t>labour</w:t>
        </w:r>
      </w:ins>
      <w:del w:id="197" w:author="Author">
        <w:r w:rsidR="007F1991" w:rsidRPr="00093F5E">
          <w:rPr>
            <w:rFonts w:eastAsia="Adobe Myungjo Std M" w:cstheme="minorHAnsi"/>
            <w:szCs w:val="18"/>
            <w:lang w:val="en-GB"/>
          </w:rPr>
          <w:delText>labor</w:delText>
        </w:r>
      </w:del>
      <w:r w:rsidR="007F1991" w:rsidRPr="00093F5E">
        <w:rPr>
          <w:rFonts w:eastAsia="Adobe Myungjo Std M" w:cstheme="minorHAnsi"/>
          <w:szCs w:val="18"/>
          <w:lang w:val="en-GB"/>
        </w:rPr>
        <w:t xml:space="preserve"> market across geographical boundaries.</w:t>
      </w:r>
      <w:r w:rsidRPr="00093F5E">
        <w:rPr>
          <w:rFonts w:eastAsia="Adobe Myungjo Std M" w:cstheme="minorHAnsi" w:hint="eastAsia"/>
          <w:szCs w:val="18"/>
          <w:lang w:val="en-GB"/>
        </w:rPr>
        <w:t xml:space="preserve"> </w:t>
      </w:r>
      <w:r w:rsidR="007F1991" w:rsidRPr="00093F5E">
        <w:rPr>
          <w:rFonts w:eastAsia="Adobe Myungjo Std M" w:cstheme="minorHAnsi"/>
          <w:szCs w:val="18"/>
          <w:lang w:val="en-GB"/>
        </w:rPr>
        <w:t xml:space="preserve">With these theories and empirical backgrounds, it is natural to expect </w:t>
      </w:r>
      <w:r w:rsidR="0035161C" w:rsidRPr="00093F5E">
        <w:rPr>
          <w:rFonts w:eastAsia="Adobe Myungjo Std M" w:cstheme="minorHAnsi"/>
          <w:szCs w:val="18"/>
          <w:lang w:val="en-GB"/>
        </w:rPr>
        <w:t>appealing</w:t>
      </w:r>
      <w:r w:rsidR="007F1991" w:rsidRPr="00093F5E">
        <w:rPr>
          <w:rFonts w:eastAsia="Adobe Myungjo Std M" w:cstheme="minorHAnsi"/>
          <w:szCs w:val="18"/>
          <w:lang w:val="en-GB"/>
        </w:rPr>
        <w:t xml:space="preserve"> finding</w:t>
      </w:r>
      <w:r w:rsidR="0035161C" w:rsidRPr="00093F5E">
        <w:rPr>
          <w:rFonts w:eastAsia="Adobe Myungjo Std M" w:cstheme="minorHAnsi"/>
          <w:szCs w:val="18"/>
          <w:lang w:val="en-GB"/>
        </w:rPr>
        <w:t>s</w:t>
      </w:r>
      <w:r w:rsidR="007F1991" w:rsidRPr="00093F5E">
        <w:rPr>
          <w:rFonts w:eastAsia="Adobe Myungjo Std M" w:cstheme="minorHAnsi"/>
          <w:szCs w:val="18"/>
          <w:lang w:val="en-GB"/>
        </w:rPr>
        <w:t xml:space="preserve"> from the analys</w:t>
      </w:r>
      <w:r w:rsidR="0035161C" w:rsidRPr="00093F5E">
        <w:rPr>
          <w:rFonts w:eastAsia="Adobe Myungjo Std M" w:cstheme="minorHAnsi"/>
          <w:szCs w:val="18"/>
          <w:lang w:val="en-GB"/>
        </w:rPr>
        <w:t>e</w:t>
      </w:r>
      <w:r w:rsidR="007F1991" w:rsidRPr="00093F5E">
        <w:rPr>
          <w:rFonts w:eastAsia="Adobe Myungjo Std M" w:cstheme="minorHAnsi"/>
          <w:szCs w:val="18"/>
          <w:lang w:val="en-GB"/>
        </w:rPr>
        <w:t xml:space="preserve">s </w:t>
      </w:r>
      <w:ins w:id="198" w:author="Author">
        <w:r w:rsidR="007F1991" w:rsidRPr="00093F5E">
          <w:rPr>
            <w:rFonts w:eastAsia="Adobe Myungjo Std M" w:cstheme="minorHAnsi"/>
            <w:szCs w:val="18"/>
            <w:lang w:val="en-GB"/>
          </w:rPr>
          <w:t>of</w:t>
        </w:r>
      </w:ins>
      <w:del w:id="199" w:author="Author">
        <w:r w:rsidR="007F1991" w:rsidRPr="00093F5E">
          <w:rPr>
            <w:rFonts w:eastAsia="Adobe Myungjo Std M" w:cstheme="minorHAnsi"/>
            <w:szCs w:val="18"/>
            <w:lang w:val="en-GB"/>
          </w:rPr>
          <w:delText>on</w:delText>
        </w:r>
      </w:del>
      <w:r w:rsidR="007F1991" w:rsidRPr="00093F5E">
        <w:rPr>
          <w:rFonts w:eastAsia="Adobe Myungjo Std M" w:cstheme="minorHAnsi"/>
          <w:szCs w:val="18"/>
          <w:lang w:val="en-GB"/>
        </w:rPr>
        <w:t xml:space="preserve"> regional wage convergence in Indonesia due to the development of transportation and communications infrastructure in the last decade.</w:t>
      </w:r>
    </w:p>
    <w:p w14:paraId="693DB5A9" w14:textId="6F2883C8" w:rsidR="00DE248D" w:rsidRPr="00093F5E" w:rsidRDefault="00093F5E" w:rsidP="00DE248D">
      <w:pPr>
        <w:pStyle w:val="ListParagraph"/>
        <w:spacing w:line="360" w:lineRule="auto"/>
        <w:ind w:left="709"/>
        <w:jc w:val="both"/>
        <w:rPr>
          <w:rFonts w:eastAsia="Adobe Myungjo Std M" w:cstheme="minorHAnsi"/>
          <w:szCs w:val="18"/>
          <w:lang w:val="en-GB"/>
        </w:rPr>
      </w:pPr>
      <w:r w:rsidRPr="00093F5E">
        <w:rPr>
          <w:rFonts w:eastAsia="Adobe Myungjo Std M" w:cstheme="minorHAnsi"/>
          <w:szCs w:val="18"/>
          <w:lang w:val="en-GB"/>
        </w:rPr>
        <w:lastRenderedPageBreak/>
        <w:tab/>
      </w:r>
      <w:r w:rsidRPr="00093F5E">
        <w:rPr>
          <w:rFonts w:eastAsia="Adobe Myungjo Std M" w:cstheme="minorHAnsi"/>
          <w:szCs w:val="18"/>
          <w:lang w:val="en-GB"/>
        </w:rPr>
        <w:tab/>
      </w:r>
      <w:r w:rsidR="00760941" w:rsidRPr="00093F5E">
        <w:rPr>
          <w:rFonts w:eastAsia="Adobe Myungjo Std M" w:cstheme="minorHAnsi"/>
          <w:szCs w:val="18"/>
          <w:lang w:val="en-GB"/>
        </w:rPr>
        <w:t xml:space="preserve">The present </w:t>
      </w:r>
      <w:ins w:id="200" w:author="Author">
        <w:r w:rsidR="00760941" w:rsidRPr="00093F5E">
          <w:rPr>
            <w:rFonts w:eastAsia="Adobe Myungjo Std M" w:cstheme="minorHAnsi"/>
            <w:szCs w:val="18"/>
            <w:lang w:val="en-GB"/>
          </w:rPr>
          <w:t>study</w:t>
        </w:r>
      </w:ins>
      <w:del w:id="201" w:author="Author">
        <w:r w:rsidR="00760941" w:rsidRPr="00093F5E">
          <w:rPr>
            <w:rFonts w:eastAsia="Adobe Myungjo Std M" w:cstheme="minorHAnsi"/>
            <w:szCs w:val="18"/>
            <w:lang w:val="en-GB"/>
          </w:rPr>
          <w:delText>paper</w:delText>
        </w:r>
      </w:del>
      <w:r w:rsidR="00760941" w:rsidRPr="00093F5E">
        <w:rPr>
          <w:rFonts w:eastAsia="Adobe Myungjo Std M" w:cstheme="minorHAnsi"/>
          <w:szCs w:val="18"/>
          <w:lang w:val="en-GB"/>
        </w:rPr>
        <w:t xml:space="preserve"> contribut</w:t>
      </w:r>
      <w:r w:rsidR="00086888" w:rsidRPr="00093F5E">
        <w:rPr>
          <w:rFonts w:eastAsia="Adobe Myungjo Std M" w:cstheme="minorHAnsi"/>
          <w:szCs w:val="18"/>
          <w:lang w:val="en-GB"/>
        </w:rPr>
        <w:t>es</w:t>
      </w:r>
      <w:r w:rsidR="00760941" w:rsidRPr="00093F5E">
        <w:rPr>
          <w:rFonts w:eastAsia="Adobe Myungjo Std M" w:cstheme="minorHAnsi"/>
          <w:szCs w:val="18"/>
          <w:lang w:val="en-GB"/>
        </w:rPr>
        <w:t xml:space="preserve"> </w:t>
      </w:r>
      <w:r w:rsidR="00086888" w:rsidRPr="00093F5E">
        <w:rPr>
          <w:rFonts w:eastAsia="Adobe Myungjo Std M" w:cstheme="minorHAnsi"/>
          <w:szCs w:val="18"/>
          <w:lang w:val="en-GB"/>
        </w:rPr>
        <w:t>to</w:t>
      </w:r>
      <w:r w:rsidR="00760941" w:rsidRPr="00093F5E">
        <w:rPr>
          <w:rFonts w:eastAsia="Adobe Myungjo Std M" w:cstheme="minorHAnsi"/>
          <w:szCs w:val="18"/>
          <w:lang w:val="en-GB"/>
        </w:rPr>
        <w:t xml:space="preserve"> the existing literature </w:t>
      </w:r>
      <w:r w:rsidR="00086888" w:rsidRPr="00093F5E">
        <w:rPr>
          <w:rFonts w:eastAsia="Adobe Myungjo Std M" w:cstheme="minorHAnsi"/>
          <w:szCs w:val="18"/>
          <w:lang w:val="en-GB"/>
        </w:rPr>
        <w:t xml:space="preserve">by focusing on wage convergence analysis across regions that can be used to evaluate the degree of </w:t>
      </w:r>
      <w:ins w:id="202" w:author="Author">
        <w:r w:rsidR="00086888" w:rsidRPr="00093F5E">
          <w:rPr>
            <w:rFonts w:eastAsia="Adobe Myungjo Std M" w:cstheme="minorHAnsi"/>
            <w:szCs w:val="18"/>
            <w:lang w:val="en-GB"/>
          </w:rPr>
          <w:t>labour</w:t>
        </w:r>
      </w:ins>
      <w:del w:id="203" w:author="Author">
        <w:r w:rsidR="00086888" w:rsidRPr="00093F5E">
          <w:rPr>
            <w:rFonts w:eastAsia="Adobe Myungjo Std M" w:cstheme="minorHAnsi"/>
            <w:szCs w:val="18"/>
            <w:lang w:val="en-GB"/>
          </w:rPr>
          <w:delText>labor</w:delText>
        </w:r>
      </w:del>
      <w:r w:rsidR="00086888" w:rsidRPr="00093F5E">
        <w:rPr>
          <w:rFonts w:eastAsia="Adobe Myungjo Std M" w:cstheme="minorHAnsi"/>
          <w:szCs w:val="18"/>
          <w:lang w:val="en-GB"/>
        </w:rPr>
        <w:t xml:space="preserve"> market integration in Indonesia.</w:t>
      </w:r>
      <w:r w:rsidR="00760941" w:rsidRPr="00093F5E">
        <w:rPr>
          <w:rFonts w:eastAsia="Adobe Myungjo Std M" w:cstheme="minorHAnsi"/>
          <w:szCs w:val="18"/>
          <w:lang w:val="en-GB"/>
        </w:rPr>
        <w:t xml:space="preserve"> </w:t>
      </w:r>
      <w:r w:rsidR="009232A3" w:rsidRPr="00093F5E">
        <w:rPr>
          <w:rFonts w:eastAsia="Adobe Myungjo Std M" w:cstheme="minorHAnsi"/>
          <w:szCs w:val="18"/>
          <w:lang w:val="en-GB"/>
        </w:rPr>
        <w:t xml:space="preserve">Previously, several studies </w:t>
      </w:r>
      <w:del w:id="204" w:author="Author">
        <w:r w:rsidR="009232A3" w:rsidRPr="00093F5E" w:rsidDel="00611CFD">
          <w:rPr>
            <w:rFonts w:eastAsia="Adobe Myungjo Std M" w:cstheme="minorHAnsi"/>
            <w:szCs w:val="18"/>
            <w:lang w:val="en-GB"/>
          </w:rPr>
          <w:delText xml:space="preserve">have </w:delText>
        </w:r>
      </w:del>
      <w:r w:rsidR="009232A3" w:rsidRPr="00093F5E">
        <w:rPr>
          <w:rFonts w:eastAsia="Adobe Myungjo Std M" w:cstheme="minorHAnsi"/>
          <w:szCs w:val="18"/>
          <w:lang w:val="en-GB"/>
        </w:rPr>
        <w:t xml:space="preserve">examined convergence in Indonesia but mainly focused on </w:t>
      </w:r>
      <w:r w:rsidR="00BE53AF" w:rsidRPr="00093F5E">
        <w:rPr>
          <w:rFonts w:eastAsia="Adobe Myungjo Std M" w:cstheme="minorHAnsi"/>
          <w:szCs w:val="18"/>
          <w:lang w:val="en-GB"/>
        </w:rPr>
        <w:t xml:space="preserve">variables related to income, such as GDP, </w:t>
      </w:r>
      <w:r w:rsidR="009232A3" w:rsidRPr="00093F5E">
        <w:rPr>
          <w:rFonts w:eastAsia="Adobe Myungjo Std M" w:cstheme="minorHAnsi"/>
          <w:szCs w:val="18"/>
          <w:lang w:val="en-GB"/>
        </w:rPr>
        <w:t>GDP per capita</w:t>
      </w:r>
      <w:ins w:id="205" w:author="Author">
        <w:r w:rsidRPr="00093F5E">
          <w:rPr>
            <w:rFonts w:ascii="Calibri" w:eastAsia="Adobe Myungjo Std M" w:hAnsi="Calibri" w:cs="Calibri"/>
            <w:szCs w:val="18"/>
            <w:lang w:val="en-GB"/>
          </w:rPr>
          <w:t>,</w:t>
        </w:r>
      </w:ins>
      <w:r w:rsidRPr="00093F5E">
        <w:rPr>
          <w:rFonts w:ascii="Calibri" w:eastAsia="Adobe Myungjo Std M" w:hAnsi="Calibri" w:cs="Calibri"/>
          <w:szCs w:val="18"/>
          <w:lang w:val="en-GB"/>
        </w:rPr>
        <w:t xml:space="preserve"> and </w:t>
      </w:r>
      <w:r w:rsidR="0020617F" w:rsidRPr="00093F5E">
        <w:rPr>
          <w:rFonts w:eastAsia="Adobe Myungjo Std M" w:cstheme="minorHAnsi"/>
          <w:szCs w:val="18"/>
          <w:lang w:val="en-GB"/>
        </w:rPr>
        <w:t>t</w:t>
      </w:r>
      <w:r w:rsidR="00BE53AF" w:rsidRPr="00093F5E">
        <w:rPr>
          <w:rFonts w:eastAsia="Adobe Myungjo Std M" w:cstheme="minorHAnsi"/>
          <w:szCs w:val="18"/>
          <w:lang w:val="en-GB"/>
        </w:rPr>
        <w:t xml:space="preserve">otal </w:t>
      </w:r>
      <w:r w:rsidR="0020617F" w:rsidRPr="00093F5E">
        <w:rPr>
          <w:rFonts w:eastAsia="Adobe Myungjo Std M" w:cstheme="minorHAnsi"/>
          <w:szCs w:val="18"/>
          <w:lang w:val="en-GB"/>
        </w:rPr>
        <w:t>f</w:t>
      </w:r>
      <w:r w:rsidR="00BE53AF" w:rsidRPr="00093F5E">
        <w:rPr>
          <w:rFonts w:eastAsia="Adobe Myungjo Std M" w:cstheme="minorHAnsi"/>
          <w:szCs w:val="18"/>
          <w:lang w:val="en-GB"/>
        </w:rPr>
        <w:t xml:space="preserve">actor </w:t>
      </w:r>
      <w:r w:rsidR="0020617F" w:rsidRPr="00093F5E">
        <w:rPr>
          <w:rFonts w:eastAsia="Adobe Myungjo Std M" w:cstheme="minorHAnsi"/>
          <w:szCs w:val="18"/>
          <w:lang w:val="en-GB"/>
        </w:rPr>
        <w:t>p</w:t>
      </w:r>
      <w:r w:rsidR="00BE53AF" w:rsidRPr="00093F5E">
        <w:rPr>
          <w:rFonts w:eastAsia="Adobe Myungjo Std M" w:cstheme="minorHAnsi"/>
          <w:szCs w:val="18"/>
          <w:lang w:val="en-GB"/>
        </w:rPr>
        <w:t>roductivity (TFP)</w:t>
      </w:r>
      <w:r w:rsidR="009232A3" w:rsidRPr="00093F5E">
        <w:rPr>
          <w:rFonts w:eastAsia="Adobe Myungjo Std M" w:cstheme="minorHAnsi"/>
          <w:szCs w:val="18"/>
          <w:lang w:val="en-GB"/>
        </w:rPr>
        <w:t>.</w:t>
      </w:r>
      <w:r w:rsidR="00760941" w:rsidRPr="00093F5E">
        <w:rPr>
          <w:rFonts w:eastAsia="Adobe Myungjo Std M" w:cstheme="minorHAnsi"/>
          <w:szCs w:val="18"/>
          <w:lang w:val="en-GB"/>
        </w:rPr>
        <w:t xml:space="preserve"> </w:t>
      </w:r>
      <w:r w:rsidR="00086888" w:rsidRPr="00093F5E">
        <w:rPr>
          <w:rFonts w:eastAsia="Adobe Myungjo Std M" w:cstheme="minorHAnsi"/>
          <w:szCs w:val="18"/>
          <w:lang w:val="en-GB"/>
        </w:rPr>
        <w:t xml:space="preserve">For example, applying </w:t>
      </w:r>
      <w:ins w:id="206" w:author="Author">
        <w:r w:rsidR="00611CFD">
          <w:rPr>
            <w:rFonts w:eastAsia="Adobe Myungjo Std M" w:cstheme="minorHAnsi"/>
            <w:szCs w:val="18"/>
            <w:lang w:val="en-GB"/>
          </w:rPr>
          <w:t xml:space="preserve">the </w:t>
        </w:r>
      </w:ins>
      <w:r w:rsidR="00086888" w:rsidRPr="00093F5E">
        <w:rPr>
          <w:rFonts w:eastAsia="Adobe Myungjo Std M" w:cstheme="minorHAnsi"/>
          <w:szCs w:val="18"/>
          <w:lang w:val="en-GB"/>
        </w:rPr>
        <w:t xml:space="preserve">dynamic </w:t>
      </w:r>
      <w:del w:id="207" w:author="Author">
        <w:r w:rsidR="00477084" w:rsidRPr="00093F5E" w:rsidDel="00611CFD">
          <w:rPr>
            <w:rFonts w:eastAsia="Adobe Myungjo Std M" w:cstheme="minorHAnsi"/>
            <w:szCs w:val="18"/>
            <w:lang w:val="en-GB"/>
          </w:rPr>
          <w:delText xml:space="preserve">the </w:delText>
        </w:r>
      </w:del>
      <w:r w:rsidR="00086888" w:rsidRPr="00093F5E">
        <w:rPr>
          <w:rFonts w:eastAsia="Adobe Myungjo Std M" w:cstheme="minorHAnsi"/>
          <w:szCs w:val="18"/>
          <w:lang w:val="en-GB"/>
        </w:rPr>
        <w:t xml:space="preserve">panel data approach, </w:t>
      </w:r>
      <w:r w:rsidR="00BD1AEE" w:rsidRPr="00093F5E">
        <w:rPr>
          <w:rFonts w:eastAsia="Adobe Myungjo Std M" w:cstheme="minorHAnsi"/>
          <w:szCs w:val="18"/>
          <w:lang w:val="en-GB"/>
        </w:rPr>
        <w:fldChar w:fldCharType="begin"/>
      </w:r>
      <w:r w:rsidR="009B1E97" w:rsidRPr="00093F5E">
        <w:rPr>
          <w:rFonts w:eastAsia="Adobe Myungjo Std M" w:cstheme="minorHAnsi"/>
          <w:szCs w:val="18"/>
          <w:lang w:val="en-GB"/>
        </w:rPr>
        <w:instrText xml:space="preserve"> ADDIN ZOTERO_ITEM CSL_CITATION {"citationID":"bHllUWbi","properties":{"formattedCitation":"(Firdaus &amp; Yusop, 2009)","plainCitation":"(Firdaus &amp; Yusop, 2009)","dontUpdate":true,"noteIndex":0},"citationItems":[{"id":293,"uris":["http://zotero.org/users/local/9Bu69DCL/items/KXM32HSI"],"uri":["http://zotero.org/users/local/9Bu69DCL/items/KXM32HSI"],"itemData":{"id":293,"type":"article-journal","ISSN":"1823-836X","note":"publisher: International Journal of Economics &amp; Management, University Putra Malaysia","title":"Dynamic analysis of regional convergence in Indonesia","author":[{"family":"Firdaus","given":"Muhammad"},{"family":"Yusop","given":"Zulkornain"}],"issued":{"date-parts":[["2009"]]}}}],"schema":"https://github.com/citation-style-language/schema/raw/master/csl-citation.json"} </w:instrText>
      </w:r>
      <w:r w:rsidR="00BD1AEE" w:rsidRPr="00093F5E">
        <w:rPr>
          <w:rFonts w:eastAsia="Adobe Myungjo Std M" w:cstheme="minorHAnsi"/>
          <w:szCs w:val="18"/>
          <w:lang w:val="en-GB"/>
        </w:rPr>
        <w:fldChar w:fldCharType="separate"/>
      </w:r>
      <w:r w:rsidR="00BD1AEE" w:rsidRPr="00093F5E">
        <w:rPr>
          <w:rFonts w:ascii="Calibri" w:hAnsi="Calibri" w:cs="Calibri"/>
          <w:lang w:val="en-GB"/>
        </w:rPr>
        <w:t>Firdaus &amp; Yusop (2009)</w:t>
      </w:r>
      <w:r w:rsidR="00BD1AEE" w:rsidRPr="00093F5E">
        <w:rPr>
          <w:rFonts w:eastAsia="Adobe Myungjo Std M" w:cstheme="minorHAnsi"/>
          <w:szCs w:val="18"/>
          <w:lang w:val="en-GB"/>
        </w:rPr>
        <w:fldChar w:fldCharType="end"/>
      </w:r>
      <w:r w:rsidR="00BD1AEE" w:rsidRPr="00093F5E">
        <w:rPr>
          <w:rFonts w:eastAsia="Adobe Myungjo Std M" w:cstheme="minorHAnsi"/>
          <w:szCs w:val="18"/>
          <w:lang w:val="en-GB"/>
        </w:rPr>
        <w:t xml:space="preserve"> </w:t>
      </w:r>
      <w:del w:id="208" w:author="Author">
        <w:r w:rsidR="00086888" w:rsidRPr="00093F5E" w:rsidDel="00611CFD">
          <w:rPr>
            <w:rFonts w:eastAsia="Adobe Myungjo Std M" w:cstheme="minorHAnsi"/>
            <w:szCs w:val="18"/>
            <w:lang w:val="en-GB"/>
          </w:rPr>
          <w:delText>analyze</w:delText>
        </w:r>
      </w:del>
      <w:ins w:id="209" w:author="Author">
        <w:r w:rsidR="00611CFD" w:rsidRPr="00093F5E">
          <w:rPr>
            <w:rFonts w:eastAsia="Adobe Myungjo Std M" w:cstheme="minorHAnsi"/>
            <w:szCs w:val="18"/>
            <w:lang w:val="en-GB"/>
          </w:rPr>
          <w:t>analyse</w:t>
        </w:r>
      </w:ins>
      <w:r w:rsidR="00760941" w:rsidRPr="00093F5E">
        <w:rPr>
          <w:rFonts w:eastAsia="Adobe Myungjo Std M" w:cstheme="minorHAnsi"/>
          <w:szCs w:val="18"/>
          <w:lang w:val="en-GB"/>
        </w:rPr>
        <w:t xml:space="preserve"> convergence</w:t>
      </w:r>
      <w:r w:rsidR="00086888" w:rsidRPr="00093F5E">
        <w:rPr>
          <w:rFonts w:eastAsia="Adobe Myungjo Std M" w:cstheme="minorHAnsi"/>
          <w:szCs w:val="18"/>
          <w:lang w:val="en-GB"/>
        </w:rPr>
        <w:t xml:space="preserve"> in income using</w:t>
      </w:r>
      <w:r w:rsidR="00760941" w:rsidRPr="00093F5E">
        <w:rPr>
          <w:rFonts w:eastAsia="Adobe Myungjo Std M" w:cstheme="minorHAnsi"/>
          <w:szCs w:val="18"/>
          <w:lang w:val="en-GB"/>
        </w:rPr>
        <w:t xml:space="preserve"> province</w:t>
      </w:r>
      <w:r w:rsidR="00477084" w:rsidRPr="00093F5E">
        <w:rPr>
          <w:rFonts w:eastAsia="Adobe Myungjo Std M" w:cstheme="minorHAnsi"/>
          <w:szCs w:val="18"/>
          <w:lang w:val="en-GB"/>
        </w:rPr>
        <w:t>-</w:t>
      </w:r>
      <w:r w:rsidR="00086888" w:rsidRPr="00093F5E">
        <w:rPr>
          <w:rFonts w:eastAsia="Adobe Myungjo Std M" w:cstheme="minorHAnsi"/>
          <w:szCs w:val="18"/>
          <w:lang w:val="en-GB"/>
        </w:rPr>
        <w:t>level data of Indonesia</w:t>
      </w:r>
      <w:r w:rsidR="00395DE2" w:rsidRPr="00093F5E">
        <w:rPr>
          <w:rFonts w:eastAsia="Adobe Myungjo Std M" w:cstheme="minorHAnsi"/>
          <w:szCs w:val="18"/>
          <w:lang w:val="en-GB"/>
        </w:rPr>
        <w:t xml:space="preserve">. </w:t>
      </w:r>
      <w:r w:rsidR="009232A3" w:rsidRPr="00093F5E">
        <w:rPr>
          <w:rFonts w:eastAsia="Adobe Myungjo Std M" w:cstheme="minorHAnsi"/>
          <w:szCs w:val="18"/>
          <w:lang w:val="en-GB"/>
        </w:rPr>
        <w:t xml:space="preserve">Applying the system </w:t>
      </w:r>
      <w:commentRangeStart w:id="210"/>
      <w:r w:rsidR="009232A3" w:rsidRPr="00093F5E">
        <w:rPr>
          <w:rFonts w:eastAsia="Adobe Myungjo Std M" w:cstheme="minorHAnsi"/>
          <w:szCs w:val="18"/>
          <w:lang w:val="en-GB"/>
        </w:rPr>
        <w:t xml:space="preserve">GMM </w:t>
      </w:r>
      <w:commentRangeEnd w:id="210"/>
      <w:r w:rsidR="00611CFD">
        <w:rPr>
          <w:rStyle w:val="CommentReference"/>
        </w:rPr>
        <w:commentReference w:id="210"/>
      </w:r>
      <w:r w:rsidR="009232A3" w:rsidRPr="00093F5E">
        <w:rPr>
          <w:rFonts w:eastAsia="Adobe Myungjo Std M" w:cstheme="minorHAnsi"/>
          <w:szCs w:val="18"/>
          <w:lang w:val="en-GB"/>
        </w:rPr>
        <w:t xml:space="preserve">estimation technique, they show convergence among Indonesian provinces during </w:t>
      </w:r>
      <w:del w:id="211" w:author="Author">
        <w:r w:rsidR="009232A3" w:rsidRPr="00093F5E">
          <w:rPr>
            <w:rFonts w:eastAsia="Adobe Myungjo Std M" w:cstheme="minorHAnsi"/>
            <w:szCs w:val="18"/>
            <w:lang w:val="en-GB"/>
          </w:rPr>
          <w:delText xml:space="preserve">the </w:delText>
        </w:r>
      </w:del>
      <w:r w:rsidR="009232A3" w:rsidRPr="00093F5E">
        <w:rPr>
          <w:rFonts w:eastAsia="Adobe Myungjo Std M" w:cstheme="minorHAnsi"/>
          <w:szCs w:val="18"/>
          <w:lang w:val="en-GB"/>
        </w:rPr>
        <w:t>1983</w:t>
      </w:r>
      <w:del w:id="212" w:author="Author">
        <w:r w:rsidR="009232A3" w:rsidRPr="00093F5E" w:rsidDel="00611CFD">
          <w:rPr>
            <w:rFonts w:eastAsia="Adobe Myungjo Std M" w:cstheme="minorHAnsi"/>
            <w:szCs w:val="18"/>
            <w:lang w:val="en-GB"/>
          </w:rPr>
          <w:delText xml:space="preserve"> </w:delText>
        </w:r>
      </w:del>
      <w:r w:rsidR="009232A3" w:rsidRPr="00093F5E">
        <w:rPr>
          <w:rFonts w:eastAsia="Adobe Myungjo Std M" w:cstheme="minorHAnsi"/>
          <w:szCs w:val="18"/>
          <w:lang w:val="en-GB"/>
        </w:rPr>
        <w:t>–</w:t>
      </w:r>
      <w:del w:id="213" w:author="Author">
        <w:r w:rsidR="009232A3" w:rsidRPr="00093F5E" w:rsidDel="00611CFD">
          <w:rPr>
            <w:rFonts w:eastAsia="Adobe Myungjo Std M" w:cstheme="minorHAnsi"/>
            <w:szCs w:val="18"/>
            <w:lang w:val="en-GB"/>
          </w:rPr>
          <w:delText xml:space="preserve"> </w:delText>
        </w:r>
      </w:del>
      <w:r w:rsidR="009232A3" w:rsidRPr="00093F5E">
        <w:rPr>
          <w:rFonts w:eastAsia="Adobe Myungjo Std M" w:cstheme="minorHAnsi"/>
          <w:szCs w:val="18"/>
          <w:lang w:val="en-GB"/>
        </w:rPr>
        <w:t>2003</w:t>
      </w:r>
      <w:del w:id="214" w:author="Author">
        <w:r w:rsidR="009232A3" w:rsidRPr="00093F5E">
          <w:rPr>
            <w:rFonts w:eastAsia="Adobe Myungjo Std M" w:cstheme="minorHAnsi"/>
            <w:szCs w:val="18"/>
            <w:lang w:val="en-GB"/>
          </w:rPr>
          <w:delText xml:space="preserve"> period</w:delText>
        </w:r>
      </w:del>
      <w:r w:rsidR="009232A3" w:rsidRPr="00093F5E">
        <w:rPr>
          <w:rFonts w:eastAsia="Adobe Myungjo Std M" w:cstheme="minorHAnsi"/>
          <w:szCs w:val="18"/>
          <w:lang w:val="en-GB"/>
        </w:rPr>
        <w:t>.</w:t>
      </w:r>
      <w:r w:rsidR="00395DE2" w:rsidRPr="00093F5E">
        <w:rPr>
          <w:rFonts w:eastAsia="Adobe Myungjo Std M" w:cstheme="minorHAnsi"/>
          <w:szCs w:val="18"/>
          <w:lang w:val="en-GB"/>
        </w:rPr>
        <w:t xml:space="preserve"> </w:t>
      </w:r>
      <w:r w:rsidR="009232A3" w:rsidRPr="00093F5E">
        <w:rPr>
          <w:rFonts w:eastAsia="Adobe Myungjo Std M" w:cstheme="minorHAnsi"/>
          <w:szCs w:val="18"/>
          <w:lang w:val="en-GB"/>
        </w:rPr>
        <w:t xml:space="preserve">However, the convergence speed is </w:t>
      </w:r>
      <w:commentRangeStart w:id="215"/>
      <w:r w:rsidR="009232A3" w:rsidRPr="00093F5E">
        <w:rPr>
          <w:rFonts w:eastAsia="Adobe Myungjo Std M" w:cstheme="minorHAnsi"/>
          <w:szCs w:val="18"/>
          <w:lang w:val="en-GB"/>
        </w:rPr>
        <w:t xml:space="preserve">relatively </w:t>
      </w:r>
      <w:del w:id="216" w:author="Author">
        <w:r w:rsidR="009232A3" w:rsidRPr="00093F5E">
          <w:rPr>
            <w:rFonts w:eastAsia="Adobe Myungjo Std M" w:cstheme="minorHAnsi"/>
            <w:szCs w:val="18"/>
            <w:lang w:val="en-GB"/>
          </w:rPr>
          <w:delText xml:space="preserve">very </w:delText>
        </w:r>
      </w:del>
      <w:r w:rsidR="009232A3" w:rsidRPr="00093F5E">
        <w:rPr>
          <w:rFonts w:eastAsia="Adobe Myungjo Std M" w:cstheme="minorHAnsi"/>
          <w:szCs w:val="18"/>
          <w:lang w:val="en-GB"/>
        </w:rPr>
        <w:t xml:space="preserve">slow </w:t>
      </w:r>
      <w:commentRangeEnd w:id="215"/>
      <w:r w:rsidR="00FC0BF8">
        <w:rPr>
          <w:rStyle w:val="CommentReference"/>
        </w:rPr>
        <w:commentReference w:id="215"/>
      </w:r>
      <w:r w:rsidR="009232A3" w:rsidRPr="00093F5E">
        <w:rPr>
          <w:rFonts w:eastAsia="Adobe Myungjo Std M" w:cstheme="minorHAnsi"/>
          <w:szCs w:val="18"/>
          <w:lang w:val="en-GB"/>
        </w:rPr>
        <w:t>(0.29%), much lower than the convergence speed observed in most regional convergence studies: 2%</w:t>
      </w:r>
      <w:r w:rsidR="00775108" w:rsidRPr="00093F5E">
        <w:rPr>
          <w:rFonts w:eastAsia="Adobe Myungjo Std M" w:cstheme="minorHAnsi"/>
          <w:szCs w:val="18"/>
          <w:lang w:val="en-GB"/>
        </w:rPr>
        <w:t xml:space="preserve"> </w:t>
      </w:r>
      <w:r w:rsidR="00775108" w:rsidRPr="00093F5E">
        <w:rPr>
          <w:rFonts w:eastAsia="Adobe Myungjo Std M" w:cstheme="minorHAnsi"/>
          <w:szCs w:val="18"/>
          <w:lang w:val="en-GB"/>
        </w:rPr>
        <w:fldChar w:fldCharType="begin"/>
      </w:r>
      <w:r w:rsidR="00775108" w:rsidRPr="00093F5E">
        <w:rPr>
          <w:rFonts w:eastAsia="Adobe Myungjo Std M" w:cstheme="minorHAnsi"/>
          <w:szCs w:val="18"/>
          <w:lang w:val="en-GB"/>
        </w:rPr>
        <w:instrText xml:space="preserve"> ADDIN ZOTERO_ITEM CSL_CITATION {"citationID":"hBeJRs7r","properties":{"formattedCitation":"(Barro et al., 1991; Barro &amp; Xavier Sala-i-Martin, 1992)","plainCitation":"(Barro et al., 1991; Barro &amp; Xavier Sala-i-Martin, 1992)","noteIndex":0},"citationItems":[{"id":193,"uris":["http://zotero.org/users/local/9Bu69DCL/items/4TBKQL6T"],"uri":["http://zotero.org/users/local/9Bu69DCL/items/4TBKQL6T"],"itemData":{"id":193,"type":"article-journal","container-title":"Brookings papers on economic activity","note":"Citation Key: barro1991convergence\npublisher: JSTOR","page":"107–182","title":"Convergence across states and regions","author":[{"family":"Barro","given":"Robert J"},{"family":"Sala-i-Martin","given":"Xavier"},{"family":"Blanchard","given":"Olivier Jean"},{"family":"Hall","given":"Robert E"}],"issued":{"date-parts":[["1991"]]}}},{"id":89,"uris":["http://zotero.org/users/local/9Bu69DCL/items/K8RESFI7"],"uri":["http://zotero.org/users/local/9Bu69DCL/items/K8RESFI7"],"itemData":{"id":89,"type":"article-journal","abstract":"A key economic issue is whether poor countries or regions tend to grow faster than rich ones: are there automatic forces that lead to convergence over time in the levels of per capita income and product? We use the neoclassical growth model as a framework to study convergence across the 48 contiguous U.S. states. We exploit data on personal income since 1840 and on gross state product since 1963. The U.S. states provide clear evidence of convergence, but the findings can be reconciled quantitatively with the neoclassical model only if diminishing returns to capital set in very slowly. The results for per capita gross domestic product from a broad sample of countries are similar if we hold constant a set of variables that proxy for differences in steady-state characteristics.","archive":"JSTOR","container-title":"Journal of Political Economy","ISSN":"00223808, 1537534X","issue":"2","page":"223-251","title":"Convergence","volume":"100","author":[{"family":"Barro","given":"Robert J."},{"literal":"Xavier Sala-i-Martin"}],"issued":{"date-parts":[["1992"]]}}}],"schema":"https://github.com/citation-style-language/schema/raw/master/csl-citation.json"} </w:instrText>
      </w:r>
      <w:r w:rsidR="00775108" w:rsidRPr="00093F5E">
        <w:rPr>
          <w:rFonts w:eastAsia="Adobe Myungjo Std M" w:cstheme="minorHAnsi"/>
          <w:szCs w:val="18"/>
          <w:lang w:val="en-GB"/>
        </w:rPr>
        <w:fldChar w:fldCharType="separate"/>
      </w:r>
      <w:r w:rsidR="00775108" w:rsidRPr="00093F5E">
        <w:rPr>
          <w:rFonts w:ascii="Calibri" w:hAnsi="Calibri" w:cs="Calibri"/>
          <w:lang w:val="en-GB"/>
        </w:rPr>
        <w:t>(Barro et al., 1991; Barro &amp; Xavier Sala-i-Martin, 1992)</w:t>
      </w:r>
      <w:r w:rsidR="00775108" w:rsidRPr="00093F5E">
        <w:rPr>
          <w:rFonts w:eastAsia="Adobe Myungjo Std M" w:cstheme="minorHAnsi"/>
          <w:szCs w:val="18"/>
          <w:lang w:val="en-GB"/>
        </w:rPr>
        <w:fldChar w:fldCharType="end"/>
      </w:r>
      <w:r w:rsidR="00760941" w:rsidRPr="00093F5E">
        <w:rPr>
          <w:rFonts w:eastAsia="Adobe Myungjo Std M" w:cstheme="minorHAnsi"/>
          <w:szCs w:val="18"/>
          <w:lang w:val="en-GB"/>
        </w:rPr>
        <w:t xml:space="preserve">. </w:t>
      </w:r>
      <w:r w:rsidR="00086888" w:rsidRPr="00093F5E">
        <w:rPr>
          <w:rFonts w:eastAsia="Adobe Myungjo Std M" w:cstheme="minorHAnsi"/>
          <w:szCs w:val="18"/>
          <w:lang w:val="en-GB"/>
        </w:rPr>
        <w:t>Using classical absolute and conditional convergence frameworks,</w:t>
      </w:r>
      <w:r w:rsidR="00BD1AEE" w:rsidRPr="00093F5E">
        <w:rPr>
          <w:rFonts w:eastAsia="Adobe Myungjo Std M" w:cstheme="minorHAnsi"/>
          <w:szCs w:val="18"/>
          <w:lang w:val="en-GB"/>
        </w:rPr>
        <w:t xml:space="preserve"> </w:t>
      </w:r>
      <w:r w:rsidR="00BD1AEE" w:rsidRPr="00093F5E">
        <w:rPr>
          <w:rFonts w:eastAsia="Adobe Myungjo Std M" w:cstheme="minorHAnsi"/>
          <w:szCs w:val="18"/>
          <w:lang w:val="en-GB"/>
        </w:rPr>
        <w:fldChar w:fldCharType="begin"/>
      </w:r>
      <w:r w:rsidR="009B1E97" w:rsidRPr="00093F5E">
        <w:rPr>
          <w:rFonts w:eastAsia="Adobe Myungjo Std M" w:cstheme="minorHAnsi"/>
          <w:szCs w:val="18"/>
          <w:lang w:val="en-GB"/>
        </w:rPr>
        <w:instrText xml:space="preserve"> ADDIN ZOTERO_ITEM CSL_CITATION {"citationID":"B29HPDtk","properties":{"formattedCitation":"(Kharisma &amp; Saleh, 2013)","plainCitation":"(Kharisma &amp; Saleh, 2013)","dontUpdate":true,"noteIndex":0},"citationItems":[{"id":294,"uris":["http://zotero.org/users/local/9Bu69DCL/items/4PQNUTAV"],"uri":["http://zotero.org/users/local/9Bu69DCL/items/4PQNUTAV"],"itemData":{"id":294,"type":"article-journal","container-title":"Journal of Indonesian Economy and Business","ISSN":"2338-5847","issue":"2","journalAbbreviation":"Journal of Indonesian Economy and Business","note":"publisher: Gadjah Mada University","page":"167-187","title":"Convergence of Income Among Provinces in Indonesia 1984-2008: A Panel Data Approach","volume":"28","author":[{"family":"Kharisma","given":"Bayu"},{"family":"Saleh","given":"Samsubar"}],"issued":{"date-parts":[["2013"]]}}}],"schema":"https://github.com/citation-style-language/schema/raw/master/csl-citation.json"} </w:instrText>
      </w:r>
      <w:r w:rsidR="00BD1AEE" w:rsidRPr="00093F5E">
        <w:rPr>
          <w:rFonts w:eastAsia="Adobe Myungjo Std M" w:cstheme="minorHAnsi"/>
          <w:szCs w:val="18"/>
          <w:lang w:val="en-GB"/>
        </w:rPr>
        <w:fldChar w:fldCharType="separate"/>
      </w:r>
      <w:r w:rsidR="00BD1AEE" w:rsidRPr="00093F5E">
        <w:rPr>
          <w:rFonts w:ascii="Calibri" w:hAnsi="Calibri" w:cs="Calibri"/>
          <w:lang w:val="en-GB"/>
        </w:rPr>
        <w:t>Kharisma &amp; Saleh (2013)</w:t>
      </w:r>
      <w:r w:rsidR="00BD1AEE" w:rsidRPr="00093F5E">
        <w:rPr>
          <w:rFonts w:eastAsia="Adobe Myungjo Std M" w:cstheme="minorHAnsi"/>
          <w:szCs w:val="18"/>
          <w:lang w:val="en-GB"/>
        </w:rPr>
        <w:fldChar w:fldCharType="end"/>
      </w:r>
      <w:r w:rsidR="00760941" w:rsidRPr="00093F5E">
        <w:rPr>
          <w:rFonts w:eastAsia="Adobe Myungjo Std M" w:cstheme="minorHAnsi"/>
          <w:szCs w:val="18"/>
          <w:lang w:val="en-GB"/>
        </w:rPr>
        <w:t xml:space="preserve"> </w:t>
      </w:r>
      <w:ins w:id="217" w:author="Author">
        <w:r w:rsidR="00760941" w:rsidRPr="00093F5E">
          <w:rPr>
            <w:rFonts w:eastAsia="Adobe Myungjo Std M" w:cstheme="minorHAnsi"/>
            <w:szCs w:val="18"/>
            <w:lang w:val="en-GB"/>
          </w:rPr>
          <w:t>analyse</w:t>
        </w:r>
      </w:ins>
      <w:del w:id="218" w:author="Author">
        <w:r w:rsidR="00760941" w:rsidRPr="00093F5E">
          <w:rPr>
            <w:rFonts w:eastAsia="Adobe Myungjo Std M" w:cstheme="minorHAnsi"/>
            <w:szCs w:val="18"/>
            <w:lang w:val="en-GB"/>
          </w:rPr>
          <w:delText>analyze</w:delText>
        </w:r>
      </w:del>
      <w:r w:rsidR="00760941" w:rsidRPr="00093F5E">
        <w:rPr>
          <w:rFonts w:eastAsia="Adobe Myungjo Std M" w:cstheme="minorHAnsi"/>
          <w:szCs w:val="18"/>
          <w:lang w:val="en-GB"/>
        </w:rPr>
        <w:t xml:space="preserve"> income </w:t>
      </w:r>
      <w:r w:rsidR="00086888" w:rsidRPr="00093F5E">
        <w:rPr>
          <w:rFonts w:eastAsia="Adobe Myungjo Std M" w:cstheme="minorHAnsi"/>
          <w:szCs w:val="18"/>
          <w:lang w:val="en-GB"/>
        </w:rPr>
        <w:t>convergence</w:t>
      </w:r>
      <w:r w:rsidR="00760941" w:rsidRPr="00093F5E">
        <w:rPr>
          <w:rFonts w:eastAsia="Adobe Myungjo Std M" w:cstheme="minorHAnsi"/>
          <w:szCs w:val="18"/>
          <w:lang w:val="en-GB"/>
        </w:rPr>
        <w:t xml:space="preserve"> among 26 provinces in Indonesia during 1984-2008. </w:t>
      </w:r>
      <w:r w:rsidR="009232A3" w:rsidRPr="00093F5E">
        <w:rPr>
          <w:rFonts w:eastAsia="Adobe Myungjo Std M" w:cstheme="minorHAnsi"/>
          <w:szCs w:val="18"/>
          <w:lang w:val="en-GB"/>
        </w:rPr>
        <w:t>They find a strong indication of absolute convergence and conditional convergence and refer to this evidence as the catching-up process</w:t>
      </w:r>
      <w:ins w:id="219" w:author="Author">
        <w:r w:rsidRPr="00093F5E">
          <w:rPr>
            <w:rFonts w:ascii="Calibri" w:eastAsia="Adobe Myungjo Std M" w:hAnsi="Calibri" w:cs="Calibri"/>
            <w:szCs w:val="18"/>
            <w:lang w:val="en-GB"/>
          </w:rPr>
          <w:t>,</w:t>
        </w:r>
      </w:ins>
      <w:r w:rsidRPr="00093F5E">
        <w:rPr>
          <w:rFonts w:ascii="Calibri" w:eastAsia="Adobe Myungjo Std M" w:hAnsi="Calibri" w:cs="Calibri"/>
          <w:szCs w:val="18"/>
          <w:lang w:val="en-GB"/>
        </w:rPr>
        <w:t xml:space="preserve"> where provinces with lower income levels in 1984 tend to grow faster relative to the provinces with higher levels of income.</w:t>
      </w:r>
      <w:r w:rsidR="00760941" w:rsidRPr="00093F5E">
        <w:rPr>
          <w:rFonts w:eastAsia="Adobe Myungjo Std M" w:cstheme="minorHAnsi"/>
          <w:szCs w:val="18"/>
          <w:lang w:val="en-GB"/>
        </w:rPr>
        <w:t xml:space="preserve"> Based on the system GMM estimation, </w:t>
      </w:r>
      <w:r w:rsidR="00C85850" w:rsidRPr="00093F5E">
        <w:rPr>
          <w:rFonts w:eastAsia="Adobe Myungjo Std M" w:cstheme="minorHAnsi"/>
          <w:szCs w:val="18"/>
          <w:lang w:val="en-GB"/>
        </w:rPr>
        <w:t xml:space="preserve">they also find </w:t>
      </w:r>
      <w:r w:rsidR="00760941" w:rsidRPr="00093F5E">
        <w:rPr>
          <w:rFonts w:eastAsia="Adobe Myungjo Std M" w:cstheme="minorHAnsi"/>
          <w:szCs w:val="18"/>
          <w:lang w:val="en-GB"/>
        </w:rPr>
        <w:t>that the</w:t>
      </w:r>
      <w:r w:rsidR="00C85850" w:rsidRPr="00093F5E">
        <w:rPr>
          <w:rFonts w:eastAsia="Adobe Myungjo Std M" w:cstheme="minorHAnsi"/>
          <w:szCs w:val="18"/>
          <w:lang w:val="en-GB"/>
        </w:rPr>
        <w:t xml:space="preserve"> speed of convergence </w:t>
      </w:r>
      <w:r w:rsidR="00760941" w:rsidRPr="00093F5E">
        <w:rPr>
          <w:rFonts w:eastAsia="Adobe Myungjo Std M" w:cstheme="minorHAnsi"/>
          <w:szCs w:val="18"/>
          <w:lang w:val="en-GB"/>
        </w:rPr>
        <w:t xml:space="preserve">in Java </w:t>
      </w:r>
      <w:r w:rsidR="00C85850" w:rsidRPr="00093F5E">
        <w:rPr>
          <w:rFonts w:eastAsia="Adobe Myungjo Std M" w:cstheme="minorHAnsi"/>
          <w:szCs w:val="18"/>
          <w:lang w:val="en-GB"/>
        </w:rPr>
        <w:t>is</w:t>
      </w:r>
      <w:r w:rsidR="00760941" w:rsidRPr="00093F5E">
        <w:rPr>
          <w:rFonts w:eastAsia="Adobe Myungjo Std M" w:cstheme="minorHAnsi"/>
          <w:szCs w:val="18"/>
          <w:lang w:val="en-GB"/>
        </w:rPr>
        <w:t xml:space="preserve"> faster </w:t>
      </w:r>
      <w:r w:rsidR="00C85850" w:rsidRPr="00093F5E">
        <w:rPr>
          <w:rFonts w:eastAsia="Adobe Myungjo Std M" w:cstheme="minorHAnsi"/>
          <w:szCs w:val="18"/>
          <w:lang w:val="en-GB"/>
        </w:rPr>
        <w:t xml:space="preserve">than </w:t>
      </w:r>
      <w:ins w:id="220" w:author="Author">
        <w:r w:rsidR="00760941" w:rsidRPr="00093F5E">
          <w:rPr>
            <w:rFonts w:eastAsia="Adobe Myungjo Std M" w:cstheme="minorHAnsi"/>
            <w:szCs w:val="18"/>
            <w:lang w:val="en-GB"/>
          </w:rPr>
          <w:t>that</w:t>
        </w:r>
      </w:ins>
      <w:del w:id="221" w:author="Author">
        <w:r w:rsidR="00760941" w:rsidRPr="00093F5E">
          <w:rPr>
            <w:rFonts w:eastAsia="Adobe Myungjo Std M" w:cstheme="minorHAnsi"/>
            <w:szCs w:val="18"/>
            <w:lang w:val="en-GB"/>
          </w:rPr>
          <w:delText>those</w:delText>
        </w:r>
      </w:del>
      <w:r w:rsidR="00760941" w:rsidRPr="00093F5E">
        <w:rPr>
          <w:rFonts w:eastAsia="Adobe Myungjo Std M" w:cstheme="minorHAnsi"/>
          <w:szCs w:val="18"/>
          <w:lang w:val="en-GB"/>
        </w:rPr>
        <w:t xml:space="preserve"> outside Java. </w:t>
      </w:r>
      <w:r w:rsidR="00481E07" w:rsidRPr="00093F5E">
        <w:rPr>
          <w:rFonts w:eastAsia="Adobe Myungjo Std M" w:cstheme="minorHAnsi"/>
          <w:szCs w:val="18"/>
          <w:lang w:val="en-GB"/>
        </w:rPr>
        <w:t xml:space="preserve">The other </w:t>
      </w:r>
      <w:r w:rsidR="00760941" w:rsidRPr="00093F5E">
        <w:rPr>
          <w:rFonts w:eastAsia="Adobe Myungjo Std M" w:cstheme="minorHAnsi"/>
          <w:szCs w:val="18"/>
          <w:lang w:val="en-GB"/>
        </w:rPr>
        <w:t xml:space="preserve">study </w:t>
      </w:r>
      <w:r w:rsidR="00481E07" w:rsidRPr="00093F5E">
        <w:rPr>
          <w:rFonts w:eastAsia="Adobe Myungjo Std M" w:cstheme="minorHAnsi"/>
          <w:szCs w:val="18"/>
          <w:lang w:val="en-GB"/>
        </w:rPr>
        <w:t xml:space="preserve">has been implemented </w:t>
      </w:r>
      <w:r w:rsidR="00760941" w:rsidRPr="00093F5E">
        <w:rPr>
          <w:rFonts w:eastAsia="Adobe Myungjo Std M" w:cstheme="minorHAnsi"/>
          <w:szCs w:val="18"/>
          <w:lang w:val="en-GB"/>
        </w:rPr>
        <w:t>by</w:t>
      </w:r>
      <w:r w:rsidR="00BD1AEE" w:rsidRPr="00093F5E">
        <w:rPr>
          <w:rFonts w:eastAsia="Adobe Myungjo Std M" w:cstheme="minorHAnsi"/>
          <w:szCs w:val="18"/>
          <w:lang w:val="en-GB"/>
        </w:rPr>
        <w:t xml:space="preserve"> </w:t>
      </w:r>
      <w:r w:rsidR="00BD1AEE" w:rsidRPr="00093F5E">
        <w:rPr>
          <w:rFonts w:eastAsia="Adobe Myungjo Std M" w:cstheme="minorHAnsi"/>
          <w:szCs w:val="18"/>
          <w:lang w:val="en-GB"/>
        </w:rPr>
        <w:fldChar w:fldCharType="begin"/>
      </w:r>
      <w:r w:rsidR="009B1E97" w:rsidRPr="00093F5E">
        <w:rPr>
          <w:rFonts w:eastAsia="Adobe Myungjo Std M" w:cstheme="minorHAnsi"/>
          <w:szCs w:val="18"/>
          <w:lang w:val="en-GB"/>
        </w:rPr>
        <w:instrText xml:space="preserve"> ADDIN ZOTERO_ITEM CSL_CITATION {"citationID":"zMOnYtsY","properties":{"formattedCitation":"(Vidyattama, 2006)","plainCitation":"(Vidyattama, 2006)","dontUpdate":true,"noteIndex":0},"citationItems":[{"id":295,"uris":["http://zotero.org/users/local/9Bu69DCL/items/A2XTHMPE"],"uri":["http://zotero.org/users/local/9Bu69DCL/items/A2XTHMPE"],"itemData":{"id":295,"type":"article-journal","container-title":"Economics and Finance in Indonesia","journalAbbreviation":"Economics and Finance in Indonesia","note":"publisher: Faculty of Economics and Business, University of Indonesia","page":"197-227","title":"Regional Convergence and Indonesia Economic Dynamics","volume":"54","author":[{"family":"Vidyattama","given":"Yogi"}],"issued":{"date-parts":[["2006"]]}}}],"schema":"https://github.com/citation-style-language/schema/raw/master/csl-citation.json"} </w:instrText>
      </w:r>
      <w:r w:rsidR="00BD1AEE" w:rsidRPr="00093F5E">
        <w:rPr>
          <w:rFonts w:eastAsia="Adobe Myungjo Std M" w:cstheme="minorHAnsi"/>
          <w:szCs w:val="18"/>
          <w:lang w:val="en-GB"/>
        </w:rPr>
        <w:fldChar w:fldCharType="separate"/>
      </w:r>
      <w:r w:rsidR="00BD1AEE" w:rsidRPr="00093F5E">
        <w:rPr>
          <w:rFonts w:ascii="Calibri" w:hAnsi="Calibri" w:cs="Calibri"/>
          <w:lang w:val="en-GB"/>
        </w:rPr>
        <w:t>Vidyattama (2006)</w:t>
      </w:r>
      <w:r w:rsidR="00BD1AEE" w:rsidRPr="00093F5E">
        <w:rPr>
          <w:rFonts w:eastAsia="Adobe Myungjo Std M" w:cstheme="minorHAnsi"/>
          <w:szCs w:val="18"/>
          <w:lang w:val="en-GB"/>
        </w:rPr>
        <w:fldChar w:fldCharType="end"/>
      </w:r>
      <w:r w:rsidR="00760941" w:rsidRPr="00093F5E">
        <w:rPr>
          <w:rFonts w:eastAsia="Adobe Myungjo Std M" w:cstheme="minorHAnsi"/>
          <w:szCs w:val="18"/>
          <w:lang w:val="en-GB"/>
        </w:rPr>
        <w:t xml:space="preserve"> </w:t>
      </w:r>
      <w:r w:rsidR="00B064C6" w:rsidRPr="00093F5E">
        <w:rPr>
          <w:rFonts w:eastAsia="Adobe Myungjo Std M" w:cstheme="minorHAnsi"/>
          <w:szCs w:val="18"/>
          <w:lang w:val="en-GB"/>
        </w:rPr>
        <w:t xml:space="preserve">using a more extended </w:t>
      </w:r>
      <w:ins w:id="222" w:author="Author">
        <w:r w:rsidR="00B064C6" w:rsidRPr="00093F5E">
          <w:rPr>
            <w:rFonts w:eastAsia="Adobe Myungjo Std M" w:cstheme="minorHAnsi"/>
            <w:szCs w:val="18"/>
            <w:lang w:val="en-GB"/>
          </w:rPr>
          <w:t>dataset</w:t>
        </w:r>
      </w:ins>
      <w:del w:id="223" w:author="Author">
        <w:r w:rsidR="00B064C6" w:rsidRPr="00093F5E">
          <w:rPr>
            <w:rFonts w:eastAsia="Adobe Myungjo Std M" w:cstheme="minorHAnsi"/>
            <w:szCs w:val="18"/>
            <w:lang w:val="en-GB"/>
          </w:rPr>
          <w:delText>data set</w:delText>
        </w:r>
      </w:del>
      <w:r w:rsidR="00B064C6" w:rsidRPr="00093F5E">
        <w:rPr>
          <w:rFonts w:eastAsia="Adobe Myungjo Std M" w:cstheme="minorHAnsi"/>
          <w:szCs w:val="18"/>
          <w:lang w:val="en-GB"/>
        </w:rPr>
        <w:t xml:space="preserve"> since the </w:t>
      </w:r>
      <w:ins w:id="224" w:author="Author">
        <w:r w:rsidR="00B064C6" w:rsidRPr="00093F5E">
          <w:rPr>
            <w:rFonts w:eastAsia="Adobe Myungjo Std M" w:cstheme="minorHAnsi"/>
            <w:szCs w:val="18"/>
            <w:lang w:val="en-GB"/>
          </w:rPr>
          <w:t>1970s</w:t>
        </w:r>
      </w:ins>
      <w:del w:id="225" w:author="Author">
        <w:r w:rsidR="00B064C6" w:rsidRPr="00093F5E">
          <w:rPr>
            <w:rFonts w:eastAsia="Adobe Myungjo Std M" w:cstheme="minorHAnsi"/>
            <w:szCs w:val="18"/>
            <w:lang w:val="en-GB"/>
          </w:rPr>
          <w:delText>1970's</w:delText>
        </w:r>
      </w:del>
      <w:r w:rsidR="00481E07" w:rsidRPr="00093F5E">
        <w:rPr>
          <w:rFonts w:eastAsia="Adobe Myungjo Std M" w:cstheme="minorHAnsi"/>
          <w:szCs w:val="18"/>
          <w:lang w:val="en-GB"/>
        </w:rPr>
        <w:t xml:space="preserve">. Evidence from </w:t>
      </w:r>
      <w:commentRangeStart w:id="226"/>
      <w:ins w:id="227" w:author="Author">
        <w:r w:rsidR="00975455">
          <w:rPr>
            <w:rFonts w:eastAsia="Adobe Myungjo Std M" w:cstheme="minorHAnsi"/>
            <w:szCs w:val="18"/>
            <w:lang w:val="en-GB"/>
          </w:rPr>
          <w:t>t</w:t>
        </w:r>
      </w:ins>
      <w:r w:rsidR="00481E07" w:rsidRPr="00093F5E">
        <w:rPr>
          <w:rFonts w:eastAsia="Adobe Myungjo Std M" w:cstheme="minorHAnsi"/>
          <w:szCs w:val="18"/>
          <w:lang w:val="en-GB"/>
        </w:rPr>
        <w:t>h</w:t>
      </w:r>
      <w:ins w:id="228" w:author="Author">
        <w:r w:rsidR="008D255E">
          <w:rPr>
            <w:rFonts w:eastAsia="Adobe Myungjo Std M" w:cstheme="minorHAnsi"/>
            <w:szCs w:val="18"/>
            <w:lang w:val="en-GB"/>
          </w:rPr>
          <w:t>is</w:t>
        </w:r>
      </w:ins>
      <w:del w:id="229" w:author="Author">
        <w:r w:rsidR="00481E07" w:rsidRPr="00093F5E" w:rsidDel="008D255E">
          <w:rPr>
            <w:rFonts w:eastAsia="Adobe Myungjo Std M" w:cstheme="minorHAnsi"/>
            <w:szCs w:val="18"/>
            <w:lang w:val="en-GB"/>
          </w:rPr>
          <w:delText>is</w:delText>
        </w:r>
      </w:del>
      <w:r w:rsidR="00481E07" w:rsidRPr="00093F5E">
        <w:rPr>
          <w:rFonts w:eastAsia="Adobe Myungjo Std M" w:cstheme="minorHAnsi"/>
          <w:szCs w:val="18"/>
          <w:lang w:val="en-GB"/>
        </w:rPr>
        <w:t xml:space="preserve"> stud</w:t>
      </w:r>
      <w:ins w:id="230" w:author="Author">
        <w:r w:rsidR="00975455">
          <w:rPr>
            <w:rFonts w:eastAsia="Adobe Myungjo Std M" w:cstheme="minorHAnsi"/>
            <w:szCs w:val="18"/>
            <w:lang w:val="en-GB"/>
          </w:rPr>
          <w:t>y</w:t>
        </w:r>
      </w:ins>
      <w:del w:id="231" w:author="Author">
        <w:r w:rsidR="00481E07" w:rsidRPr="00093F5E" w:rsidDel="00975455">
          <w:rPr>
            <w:rFonts w:eastAsia="Adobe Myungjo Std M" w:cstheme="minorHAnsi"/>
            <w:szCs w:val="18"/>
            <w:lang w:val="en-GB"/>
          </w:rPr>
          <w:delText>ies</w:delText>
        </w:r>
      </w:del>
      <w:r w:rsidR="00481E07" w:rsidRPr="00093F5E">
        <w:rPr>
          <w:rFonts w:eastAsia="Adobe Myungjo Std M" w:cstheme="minorHAnsi"/>
          <w:szCs w:val="18"/>
          <w:lang w:val="en-GB"/>
        </w:rPr>
        <w:t xml:space="preserve"> </w:t>
      </w:r>
      <w:commentRangeEnd w:id="226"/>
      <w:r w:rsidR="00975455">
        <w:rPr>
          <w:rStyle w:val="CommentReference"/>
        </w:rPr>
        <w:commentReference w:id="226"/>
      </w:r>
      <w:r w:rsidR="00760941" w:rsidRPr="00093F5E">
        <w:rPr>
          <w:rFonts w:eastAsia="Adobe Myungjo Std M" w:cstheme="minorHAnsi"/>
          <w:szCs w:val="18"/>
          <w:lang w:val="en-GB"/>
        </w:rPr>
        <w:t>show</w:t>
      </w:r>
      <w:r w:rsidR="004C2FDB" w:rsidRPr="00093F5E">
        <w:rPr>
          <w:rFonts w:eastAsia="Adobe Myungjo Std M" w:cstheme="minorHAnsi"/>
          <w:szCs w:val="18"/>
          <w:lang w:val="en-GB"/>
        </w:rPr>
        <w:t>s</w:t>
      </w:r>
      <w:r w:rsidR="00C85850" w:rsidRPr="00093F5E">
        <w:rPr>
          <w:rFonts w:eastAsia="Adobe Myungjo Std M" w:cstheme="minorHAnsi"/>
          <w:szCs w:val="18"/>
          <w:lang w:val="en-GB"/>
        </w:rPr>
        <w:t xml:space="preserve"> that</w:t>
      </w:r>
      <w:r w:rsidR="00760941" w:rsidRPr="00093F5E">
        <w:rPr>
          <w:rFonts w:eastAsia="Adobe Myungjo Std M" w:cstheme="minorHAnsi"/>
          <w:szCs w:val="18"/>
          <w:lang w:val="en-GB"/>
        </w:rPr>
        <w:t xml:space="preserve"> </w:t>
      </w:r>
      <w:r w:rsidR="00481E07" w:rsidRPr="00093F5E">
        <w:rPr>
          <w:rFonts w:eastAsia="Adobe Myungjo Std M" w:cstheme="minorHAnsi"/>
          <w:szCs w:val="18"/>
          <w:lang w:val="en-GB"/>
        </w:rPr>
        <w:t xml:space="preserve">significant changes in specific policies and economic development in Indonesia, including macroeconomic conditions and structural </w:t>
      </w:r>
      <w:ins w:id="232" w:author="Author">
        <w:r w:rsidR="00481E07" w:rsidRPr="00093F5E">
          <w:rPr>
            <w:rFonts w:eastAsia="Adobe Myungjo Std M" w:cstheme="minorHAnsi"/>
            <w:szCs w:val="18"/>
            <w:lang w:val="en-GB"/>
          </w:rPr>
          <w:t>changes</w:t>
        </w:r>
      </w:ins>
      <w:del w:id="233" w:author="Author">
        <w:r w:rsidR="00481E07" w:rsidRPr="00093F5E">
          <w:rPr>
            <w:rFonts w:eastAsia="Adobe Myungjo Std M" w:cstheme="minorHAnsi"/>
            <w:szCs w:val="18"/>
            <w:lang w:val="en-GB"/>
          </w:rPr>
          <w:delText>change</w:delText>
        </w:r>
      </w:del>
      <w:r w:rsidR="00481E07" w:rsidRPr="00093F5E">
        <w:rPr>
          <w:rFonts w:eastAsia="Adobe Myungjo Std M" w:cstheme="minorHAnsi"/>
          <w:szCs w:val="18"/>
          <w:lang w:val="en-GB"/>
        </w:rPr>
        <w:t xml:space="preserve">, affect </w:t>
      </w:r>
      <w:r w:rsidR="00760941" w:rsidRPr="00093F5E">
        <w:rPr>
          <w:rFonts w:eastAsia="Adobe Myungjo Std M" w:cstheme="minorHAnsi"/>
          <w:szCs w:val="18"/>
          <w:lang w:val="en-GB"/>
        </w:rPr>
        <w:t>the pattern</w:t>
      </w:r>
      <w:r w:rsidR="00C85850" w:rsidRPr="00093F5E">
        <w:rPr>
          <w:rFonts w:eastAsia="Adobe Myungjo Std M" w:cstheme="minorHAnsi"/>
          <w:szCs w:val="18"/>
          <w:lang w:val="en-GB"/>
        </w:rPr>
        <w:t xml:space="preserve"> of </w:t>
      </w:r>
      <w:r w:rsidR="00481E07" w:rsidRPr="00093F5E">
        <w:rPr>
          <w:rFonts w:eastAsia="Adobe Myungjo Std M" w:cstheme="minorHAnsi"/>
          <w:szCs w:val="18"/>
          <w:lang w:val="en-GB"/>
        </w:rPr>
        <w:t xml:space="preserve">regional income </w:t>
      </w:r>
      <w:r w:rsidR="00C85850" w:rsidRPr="00093F5E">
        <w:rPr>
          <w:rFonts w:eastAsia="Adobe Myungjo Std M" w:cstheme="minorHAnsi"/>
          <w:szCs w:val="18"/>
          <w:lang w:val="en-GB"/>
        </w:rPr>
        <w:t>convergence</w:t>
      </w:r>
      <w:r w:rsidR="00760941" w:rsidRPr="00093F5E">
        <w:rPr>
          <w:rFonts w:eastAsia="Adobe Myungjo Std M" w:cstheme="minorHAnsi"/>
          <w:szCs w:val="18"/>
          <w:lang w:val="en-GB"/>
        </w:rPr>
        <w:t xml:space="preserve">. </w:t>
      </w:r>
      <w:r w:rsidR="009B4AB8" w:rsidRPr="00093F5E">
        <w:rPr>
          <w:rFonts w:eastAsia="Adobe Myungjo Std M" w:cstheme="minorHAnsi"/>
          <w:szCs w:val="18"/>
          <w:lang w:val="en-GB"/>
        </w:rPr>
        <w:t>U</w:t>
      </w:r>
      <w:r w:rsidR="00B17503" w:rsidRPr="00093F5E">
        <w:rPr>
          <w:rFonts w:eastAsia="Adobe Myungjo Std M" w:cstheme="minorHAnsi"/>
          <w:szCs w:val="18"/>
          <w:lang w:val="en-GB"/>
        </w:rPr>
        <w:t xml:space="preserve">sing the most recent data available, </w:t>
      </w:r>
      <w:r w:rsidR="00B17503" w:rsidRPr="00093F5E">
        <w:rPr>
          <w:rFonts w:eastAsia="Adobe Myungjo Std M" w:cstheme="minorHAnsi"/>
          <w:szCs w:val="18"/>
          <w:lang w:val="en-GB"/>
        </w:rPr>
        <w:fldChar w:fldCharType="begin"/>
      </w:r>
      <w:r w:rsidR="00B17503" w:rsidRPr="00093F5E">
        <w:rPr>
          <w:rFonts w:eastAsia="Adobe Myungjo Std M" w:cstheme="minorHAnsi"/>
          <w:szCs w:val="18"/>
          <w:lang w:val="en-GB"/>
        </w:rPr>
        <w:instrText xml:space="preserve"> ADDIN ZOTERO_ITEM CSL_CITATION {"citationID":"7AYGLXtf","properties":{"formattedCitation":"(Aginta et al., 2020)","plainCitation":"(Aginta et al., 2020)","dontUpdate":true,"noteIndex":0},"citationItems":[{"id":296,"uris":["http://zotero.org/users/local/9Bu69DCL/items/DTVQE7E9"],"uri":["http://zotero.org/users/local/9Bu69DCL/items/DTVQE7E9"],"itemData":{"id":296,"type":"article-journal","container-title":"Journal of the Asia Pacific Economy","ISSN":"1354-7860","journalAbbreviation":"Journal of the Asia Pacific Economy","note":"publisher: Taylor &amp; Francis","page":"1-33","title":"Regional income disparities and convergence clubs in Indonesia: new district-level evidence","author":[{"family":"Aginta","given":"Harry"},{"family":"Gunawan","given":"Anang Budi"},{"family":"Mendez","given":"Carlos"}],"issued":{"date-parts":[["2020"]]}}}],"schema":"https://github.com/citation-style-language/schema/raw/master/csl-citation.json"} </w:instrText>
      </w:r>
      <w:r w:rsidR="00B17503" w:rsidRPr="00093F5E">
        <w:rPr>
          <w:rFonts w:eastAsia="Adobe Myungjo Std M" w:cstheme="minorHAnsi"/>
          <w:szCs w:val="18"/>
          <w:lang w:val="en-GB"/>
        </w:rPr>
        <w:fldChar w:fldCharType="separate"/>
      </w:r>
      <w:r w:rsidR="00B17503" w:rsidRPr="00093F5E">
        <w:rPr>
          <w:rFonts w:ascii="Calibri" w:hAnsi="Calibri" w:cs="Calibri"/>
          <w:lang w:val="en-GB"/>
        </w:rPr>
        <w:t>Aginta et al. (2020)</w:t>
      </w:r>
      <w:r w:rsidR="00B17503" w:rsidRPr="00093F5E">
        <w:rPr>
          <w:rFonts w:eastAsia="Adobe Myungjo Std M" w:cstheme="minorHAnsi"/>
          <w:szCs w:val="18"/>
          <w:lang w:val="en-GB"/>
        </w:rPr>
        <w:fldChar w:fldCharType="end"/>
      </w:r>
      <w:r w:rsidR="00B17503" w:rsidRPr="00093F5E">
        <w:rPr>
          <w:rFonts w:eastAsia="Adobe Myungjo Std M" w:cstheme="minorHAnsi"/>
          <w:szCs w:val="18"/>
          <w:lang w:val="en-GB"/>
        </w:rPr>
        <w:t xml:space="preserve"> </w:t>
      </w:r>
      <w:del w:id="234" w:author="Author">
        <w:r w:rsidR="00B17503" w:rsidRPr="00093F5E" w:rsidDel="003E1A67">
          <w:rPr>
            <w:rFonts w:eastAsia="Adobe Myungjo Std M" w:cstheme="minorHAnsi"/>
            <w:szCs w:val="18"/>
            <w:lang w:val="en-GB"/>
          </w:rPr>
          <w:delText>analyze</w:delText>
        </w:r>
      </w:del>
      <w:ins w:id="235" w:author="Author">
        <w:r w:rsidR="003E1A67" w:rsidRPr="00093F5E">
          <w:rPr>
            <w:rFonts w:eastAsia="Adobe Myungjo Std M" w:cstheme="minorHAnsi"/>
            <w:szCs w:val="18"/>
            <w:lang w:val="en-GB"/>
          </w:rPr>
          <w:t>analyse</w:t>
        </w:r>
      </w:ins>
      <w:r w:rsidR="00B17503" w:rsidRPr="00093F5E">
        <w:rPr>
          <w:rFonts w:eastAsia="Adobe Myungjo Std M" w:cstheme="minorHAnsi"/>
          <w:szCs w:val="18"/>
          <w:lang w:val="en-GB"/>
        </w:rPr>
        <w:t xml:space="preserve"> </w:t>
      </w:r>
      <w:r w:rsidR="005C61A7" w:rsidRPr="00093F5E">
        <w:rPr>
          <w:rFonts w:eastAsia="Adobe Myungjo Std M" w:cstheme="minorHAnsi"/>
          <w:szCs w:val="18"/>
          <w:lang w:val="en-GB"/>
        </w:rPr>
        <w:t xml:space="preserve">income convergence across 514 Indonesian districts from </w:t>
      </w:r>
      <w:r w:rsidRPr="00093F5E">
        <w:rPr>
          <w:rFonts w:ascii="Calibri" w:eastAsia="Adobe Myungjo Std M" w:hAnsi="Calibri" w:cs="Calibri"/>
          <w:szCs w:val="18"/>
          <w:lang w:val="en-GB"/>
        </w:rPr>
        <w:t>2000</w:t>
      </w:r>
      <w:ins w:id="236" w:author="Author">
        <w:r w:rsidR="003E1A67">
          <w:rPr>
            <w:rFonts w:ascii="Calibri" w:eastAsia="Adobe Myungjo Std M" w:hAnsi="Calibri" w:cs="Calibri"/>
            <w:szCs w:val="18"/>
            <w:lang w:val="en-GB"/>
          </w:rPr>
          <w:t xml:space="preserve"> to </w:t>
        </w:r>
      </w:ins>
      <w:del w:id="237" w:author="Author">
        <w:r w:rsidRPr="00093F5E" w:rsidDel="003E1A67">
          <w:rPr>
            <w:rFonts w:ascii="Calibri" w:eastAsia="Adobe Myungjo Std M" w:hAnsi="Calibri" w:cs="Calibri"/>
            <w:szCs w:val="18"/>
            <w:lang w:val="en-GB"/>
          </w:rPr>
          <w:delText>-</w:delText>
        </w:r>
      </w:del>
      <w:r w:rsidRPr="00093F5E">
        <w:rPr>
          <w:rFonts w:ascii="Calibri" w:eastAsia="Adobe Myungjo Std M" w:hAnsi="Calibri" w:cs="Calibri"/>
          <w:szCs w:val="18"/>
          <w:lang w:val="en-GB"/>
        </w:rPr>
        <w:t xml:space="preserve">2017 using </w:t>
      </w:r>
      <w:r w:rsidR="00B064C6" w:rsidRPr="00093F5E">
        <w:rPr>
          <w:rFonts w:eastAsia="Adobe Myungjo Std M" w:cstheme="minorHAnsi"/>
          <w:szCs w:val="18"/>
          <w:lang w:val="en-GB"/>
        </w:rPr>
        <w:t xml:space="preserve">the </w:t>
      </w:r>
      <w:r w:rsidR="005C61A7" w:rsidRPr="00093F5E">
        <w:rPr>
          <w:rFonts w:eastAsia="Adobe Myungjo Std M" w:cstheme="minorHAnsi"/>
          <w:szCs w:val="18"/>
          <w:lang w:val="en-GB"/>
        </w:rPr>
        <w:t>club convergence framework</w:t>
      </w:r>
      <w:r w:rsidR="00B17503" w:rsidRPr="00093F5E">
        <w:rPr>
          <w:rFonts w:eastAsia="Adobe Myungjo Std M" w:cstheme="minorHAnsi"/>
          <w:szCs w:val="18"/>
          <w:lang w:val="en-GB"/>
        </w:rPr>
        <w:t>.</w:t>
      </w:r>
      <w:r w:rsidR="005C61A7" w:rsidRPr="00093F5E">
        <w:rPr>
          <w:rFonts w:eastAsia="Adobe Myungjo Std M" w:cstheme="minorHAnsi"/>
          <w:szCs w:val="18"/>
          <w:lang w:val="en-GB"/>
        </w:rPr>
        <w:t xml:space="preserve"> </w:t>
      </w:r>
      <w:r w:rsidR="00B17503" w:rsidRPr="00093F5E">
        <w:rPr>
          <w:rFonts w:eastAsia="Adobe Myungjo Std M" w:cstheme="minorHAnsi"/>
          <w:szCs w:val="18"/>
          <w:lang w:val="en-GB"/>
        </w:rPr>
        <w:t>Their findings</w:t>
      </w:r>
      <w:r w:rsidR="005C61A7" w:rsidRPr="00093F5E">
        <w:rPr>
          <w:rFonts w:eastAsia="Adobe Myungjo Std M" w:cstheme="minorHAnsi"/>
          <w:szCs w:val="18"/>
          <w:lang w:val="en-GB"/>
        </w:rPr>
        <w:t xml:space="preserve"> </w:t>
      </w:r>
      <w:r w:rsidR="00B17503" w:rsidRPr="00093F5E">
        <w:rPr>
          <w:rFonts w:eastAsia="Adobe Myungjo Std M" w:cstheme="minorHAnsi"/>
          <w:szCs w:val="18"/>
          <w:lang w:val="en-GB"/>
        </w:rPr>
        <w:t>support</w:t>
      </w:r>
      <w:r w:rsidR="005C61A7" w:rsidRPr="00093F5E">
        <w:rPr>
          <w:rFonts w:eastAsia="Adobe Myungjo Std M" w:cstheme="minorHAnsi"/>
          <w:szCs w:val="18"/>
          <w:lang w:val="en-GB"/>
        </w:rPr>
        <w:t xml:space="preserve"> the</w:t>
      </w:r>
      <w:r w:rsidR="00080BCB" w:rsidRPr="00093F5E">
        <w:rPr>
          <w:rFonts w:eastAsia="Adobe Myungjo Std M" w:cstheme="minorHAnsi"/>
          <w:szCs w:val="18"/>
          <w:lang w:val="en-GB"/>
        </w:rPr>
        <w:t xml:space="preserve"> view of</w:t>
      </w:r>
      <w:r w:rsidR="005C61A7" w:rsidRPr="00093F5E">
        <w:rPr>
          <w:rFonts w:eastAsia="Adobe Myungjo Std M" w:cstheme="minorHAnsi"/>
          <w:szCs w:val="18"/>
          <w:lang w:val="en-GB"/>
        </w:rPr>
        <w:t xml:space="preserve"> </w:t>
      </w:r>
      <w:ins w:id="238" w:author="Author">
        <w:r w:rsidRPr="00093F5E">
          <w:rPr>
            <w:rFonts w:ascii="Calibri" w:eastAsia="Adobe Myungjo Std M" w:hAnsi="Calibri" w:cs="Calibri"/>
            <w:szCs w:val="18"/>
            <w:lang w:val="en-GB"/>
          </w:rPr>
          <w:t xml:space="preserve">a </w:t>
        </w:r>
      </w:ins>
      <w:r w:rsidRPr="00093F5E">
        <w:rPr>
          <w:rFonts w:ascii="Calibri" w:eastAsia="Adobe Myungjo Std M" w:hAnsi="Calibri" w:cs="Calibri"/>
          <w:szCs w:val="18"/>
          <w:lang w:val="en-GB"/>
        </w:rPr>
        <w:t xml:space="preserve">lack of convergence in per capita income during </w:t>
      </w:r>
      <w:r w:rsidR="00B064C6" w:rsidRPr="00093F5E">
        <w:rPr>
          <w:rFonts w:eastAsia="Adobe Myungjo Std M" w:cstheme="minorHAnsi"/>
          <w:szCs w:val="18"/>
          <w:lang w:val="en-GB"/>
        </w:rPr>
        <w:t xml:space="preserve">the </w:t>
      </w:r>
      <w:r w:rsidR="005C61A7" w:rsidRPr="00093F5E">
        <w:rPr>
          <w:rFonts w:eastAsia="Adobe Myungjo Std M" w:cstheme="minorHAnsi"/>
          <w:szCs w:val="18"/>
          <w:lang w:val="en-GB"/>
        </w:rPr>
        <w:t>post-decentrali</w:t>
      </w:r>
      <w:ins w:id="239" w:author="Author">
        <w:r w:rsidR="003E1A67">
          <w:rPr>
            <w:rFonts w:eastAsia="Adobe Myungjo Std M" w:cstheme="minorHAnsi"/>
            <w:szCs w:val="18"/>
            <w:lang w:val="en-GB"/>
          </w:rPr>
          <w:t>s</w:t>
        </w:r>
      </w:ins>
      <w:del w:id="240" w:author="Author">
        <w:r w:rsidR="005C61A7" w:rsidRPr="00093F5E" w:rsidDel="003E1A67">
          <w:rPr>
            <w:rFonts w:eastAsia="Adobe Myungjo Std M" w:cstheme="minorHAnsi"/>
            <w:szCs w:val="18"/>
            <w:lang w:val="en-GB"/>
          </w:rPr>
          <w:delText>z</w:delText>
        </w:r>
      </w:del>
      <w:r w:rsidR="005C61A7" w:rsidRPr="00093F5E">
        <w:rPr>
          <w:rFonts w:eastAsia="Adobe Myungjo Std M" w:cstheme="minorHAnsi"/>
          <w:szCs w:val="18"/>
          <w:lang w:val="en-GB"/>
        </w:rPr>
        <w:t xml:space="preserve">ation era. </w:t>
      </w:r>
      <w:r w:rsidR="009B4AB8" w:rsidRPr="00093F5E">
        <w:rPr>
          <w:rFonts w:eastAsia="Adobe Myungjo Std M" w:cstheme="minorHAnsi"/>
          <w:szCs w:val="18"/>
          <w:lang w:val="en-GB"/>
        </w:rPr>
        <w:t xml:space="preserve">Finally, </w:t>
      </w:r>
      <w:r w:rsidR="009B4AB8" w:rsidRPr="00093F5E">
        <w:rPr>
          <w:rFonts w:eastAsia="Adobe Myungjo Std M" w:cstheme="minorHAnsi"/>
          <w:szCs w:val="18"/>
          <w:lang w:val="en-GB"/>
        </w:rPr>
        <w:fldChar w:fldCharType="begin"/>
      </w:r>
      <w:r w:rsidR="00C65449" w:rsidRPr="00093F5E">
        <w:rPr>
          <w:rFonts w:eastAsia="Adobe Myungjo Std M" w:cstheme="minorHAnsi"/>
          <w:szCs w:val="18"/>
          <w:lang w:val="en-GB"/>
        </w:rPr>
        <w:instrText xml:space="preserve"> ADDIN ZOTERO_ITEM CSL_CITATION {"citationID":"LY1aXPy3","properties":{"formattedCitation":"(Purwono et al., 2021)","plainCitation":"(Purwono et al., 2021)","dontUpdate":true,"noteIndex":0},"citationItems":[{"id":379,"uris":["http://zotero.org/users/local/9Bu69DCL/items/XP9EGXKK"],"uri":["http://zotero.org/users/local/9Bu69DCL/items/XP9EGXKK"],"itemData":{"id":379,"type":"article-journal","container-title":"Regional Statistics","issue":"4","journalAbbreviation":"Regional Statistics","page":"57-78","title":"Total factor productivity convergence of Indonesia’s provincial economies, 2011–2017","volume":"11","author":[{"family":"Purwono","given":"Rudi"},{"family":"Yasin","given":"Mohammad Zeqi"},{"family":"Hamzah","given":"Ibnu Nur"},{"family":"Arifin","given":"Nur"}],"issued":{"date-parts":[["2021"]]}}}],"schema":"https://github.com/citation-style-language/schema/raw/master/csl-citation.json"} </w:instrText>
      </w:r>
      <w:r w:rsidR="009B4AB8" w:rsidRPr="00093F5E">
        <w:rPr>
          <w:rFonts w:eastAsia="Adobe Myungjo Std M" w:cstheme="minorHAnsi"/>
          <w:szCs w:val="18"/>
          <w:lang w:val="en-GB"/>
        </w:rPr>
        <w:fldChar w:fldCharType="separate"/>
      </w:r>
      <w:r w:rsidR="0020617F" w:rsidRPr="00093F5E">
        <w:rPr>
          <w:rFonts w:ascii="Calibri" w:hAnsi="Calibri" w:cs="Calibri"/>
          <w:lang w:val="en-GB"/>
        </w:rPr>
        <w:t>Purwono et al. (2021)</w:t>
      </w:r>
      <w:r w:rsidR="009B4AB8" w:rsidRPr="00093F5E">
        <w:rPr>
          <w:rFonts w:eastAsia="Adobe Myungjo Std M" w:cstheme="minorHAnsi"/>
          <w:szCs w:val="18"/>
          <w:lang w:val="en-GB"/>
        </w:rPr>
        <w:fldChar w:fldCharType="end"/>
      </w:r>
      <w:r w:rsidR="0020617F" w:rsidRPr="00093F5E">
        <w:rPr>
          <w:rFonts w:eastAsia="Adobe Myungjo Std M" w:cstheme="minorHAnsi"/>
          <w:szCs w:val="18"/>
          <w:lang w:val="en-GB"/>
        </w:rPr>
        <w:t xml:space="preserve"> show </w:t>
      </w:r>
      <w:r w:rsidR="002B3A59" w:rsidRPr="00093F5E">
        <w:rPr>
          <w:rFonts w:eastAsia="Adobe Myungjo Std M" w:cstheme="minorHAnsi"/>
          <w:szCs w:val="18"/>
          <w:lang w:val="en-GB"/>
        </w:rPr>
        <w:t>that between 2011 and 2017, TFP convergence occurred in 33 Indonesian provinces, with intra-provincial exports having a greater impact on TFP convergence than international exports.</w:t>
      </w:r>
      <w:r w:rsidR="0020617F" w:rsidRPr="00093F5E">
        <w:rPr>
          <w:rFonts w:eastAsia="Adobe Myungjo Std M" w:cstheme="minorHAnsi"/>
          <w:szCs w:val="18"/>
          <w:lang w:val="en-GB"/>
        </w:rPr>
        <w:t xml:space="preserve"> </w:t>
      </w:r>
      <w:commentRangeStart w:id="241"/>
      <w:r w:rsidR="00B17503" w:rsidRPr="00093F5E">
        <w:rPr>
          <w:rFonts w:eastAsia="Adobe Myungjo Std M" w:cstheme="minorHAnsi"/>
          <w:szCs w:val="18"/>
          <w:lang w:val="en-GB"/>
        </w:rPr>
        <w:t>Probably</w:t>
      </w:r>
      <w:r w:rsidR="00044A06" w:rsidRPr="00093F5E">
        <w:rPr>
          <w:rFonts w:eastAsia="Adobe Myungjo Std M" w:cstheme="minorHAnsi"/>
          <w:szCs w:val="18"/>
          <w:lang w:val="en-GB"/>
        </w:rPr>
        <w:t xml:space="preserve"> </w:t>
      </w:r>
      <w:r w:rsidR="00B17503" w:rsidRPr="00093F5E">
        <w:rPr>
          <w:rFonts w:eastAsia="Adobe Myungjo Std M" w:cstheme="minorHAnsi"/>
          <w:szCs w:val="18"/>
          <w:lang w:val="en-GB"/>
        </w:rPr>
        <w:t xml:space="preserve">the closest study to </w:t>
      </w:r>
      <w:del w:id="242" w:author="Author">
        <w:r w:rsidR="00B17503" w:rsidRPr="00093F5E" w:rsidDel="00812D03">
          <w:rPr>
            <w:rFonts w:eastAsia="Adobe Myungjo Std M" w:cstheme="minorHAnsi"/>
            <w:szCs w:val="18"/>
            <w:lang w:val="en-GB"/>
          </w:rPr>
          <w:delText>our paper</w:delText>
        </w:r>
      </w:del>
      <w:ins w:id="243" w:author="Author">
        <w:r w:rsidR="00812D03">
          <w:rPr>
            <w:rFonts w:eastAsia="Adobe Myungjo Std M" w:cstheme="minorHAnsi"/>
            <w:szCs w:val="18"/>
            <w:lang w:val="en-GB"/>
          </w:rPr>
          <w:t>ours</w:t>
        </w:r>
      </w:ins>
      <w:r w:rsidR="00B17503" w:rsidRPr="00093F5E">
        <w:rPr>
          <w:rFonts w:eastAsia="Adobe Myungjo Std M" w:cstheme="minorHAnsi"/>
          <w:szCs w:val="18"/>
          <w:lang w:val="en-GB"/>
        </w:rPr>
        <w:t xml:space="preserve"> is </w:t>
      </w:r>
      <w:del w:id="244" w:author="Author">
        <w:r w:rsidR="00B17503" w:rsidRPr="00093F5E" w:rsidDel="00274E4E">
          <w:rPr>
            <w:rFonts w:eastAsia="Adobe Myungjo Std M" w:cstheme="minorHAnsi"/>
            <w:szCs w:val="18"/>
            <w:lang w:val="en-GB"/>
          </w:rPr>
          <w:delText xml:space="preserve">the analysis by </w:delText>
        </w:r>
      </w:del>
      <w:r w:rsidR="00B17503" w:rsidRPr="00093F5E">
        <w:rPr>
          <w:rFonts w:eastAsia="Adobe Myungjo Std M" w:cstheme="minorHAnsi"/>
          <w:szCs w:val="18"/>
          <w:lang w:val="en-GB"/>
        </w:rPr>
        <w:fldChar w:fldCharType="begin"/>
      </w:r>
      <w:r w:rsidR="00B17503" w:rsidRPr="00093F5E">
        <w:rPr>
          <w:rFonts w:eastAsia="Adobe Myungjo Std M" w:cstheme="minorHAnsi"/>
          <w:szCs w:val="18"/>
          <w:lang w:val="en-GB"/>
        </w:rPr>
        <w:instrText xml:space="preserve"> ADDIN ZOTERO_ITEM CSL_CITATION {"citationID":"MrVQW0xM","properties":{"formattedCitation":"(Aginta,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B17503" w:rsidRPr="00093F5E">
        <w:rPr>
          <w:rFonts w:eastAsia="Adobe Myungjo Std M" w:cstheme="minorHAnsi"/>
          <w:szCs w:val="18"/>
          <w:lang w:val="en-GB"/>
        </w:rPr>
        <w:fldChar w:fldCharType="separate"/>
      </w:r>
      <w:r w:rsidR="00B17503" w:rsidRPr="00093F5E">
        <w:rPr>
          <w:rFonts w:ascii="Calibri" w:hAnsi="Calibri" w:cs="Calibri"/>
          <w:lang w:val="en-GB"/>
        </w:rPr>
        <w:t>Aginta (2021)</w:t>
      </w:r>
      <w:r w:rsidR="00B17503" w:rsidRPr="00093F5E">
        <w:rPr>
          <w:rFonts w:eastAsia="Adobe Myungjo Std M" w:cstheme="minorHAnsi"/>
          <w:szCs w:val="18"/>
          <w:lang w:val="en-GB"/>
        </w:rPr>
        <w:fldChar w:fldCharType="end"/>
      </w:r>
      <w:ins w:id="245" w:author="Author">
        <w:r w:rsidR="00274E4E">
          <w:rPr>
            <w:rFonts w:eastAsia="Adobe Myungjo Std M" w:cstheme="minorHAnsi"/>
            <w:szCs w:val="18"/>
            <w:lang w:val="en-GB"/>
          </w:rPr>
          <w:t xml:space="preserve"> analysis</w:t>
        </w:r>
      </w:ins>
      <w:r w:rsidR="001F3940" w:rsidRPr="00093F5E">
        <w:rPr>
          <w:rFonts w:eastAsia="Adobe Myungjo Std M" w:cstheme="minorHAnsi"/>
          <w:szCs w:val="18"/>
          <w:lang w:val="en-GB"/>
        </w:rPr>
        <w:t>, wh</w:t>
      </w:r>
      <w:ins w:id="246" w:author="Author">
        <w:r w:rsidR="00975455">
          <w:rPr>
            <w:rFonts w:eastAsia="Adobe Myungjo Std M" w:cstheme="minorHAnsi"/>
            <w:szCs w:val="18"/>
            <w:lang w:val="en-GB"/>
          </w:rPr>
          <w:t>ich</w:t>
        </w:r>
      </w:ins>
      <w:del w:id="247" w:author="Author">
        <w:r w:rsidR="001F3940" w:rsidRPr="00093F5E" w:rsidDel="00975455">
          <w:rPr>
            <w:rFonts w:eastAsia="Adobe Myungjo Std M" w:cstheme="minorHAnsi"/>
            <w:szCs w:val="18"/>
            <w:lang w:val="en-GB"/>
          </w:rPr>
          <w:delText>ere h</w:delText>
        </w:r>
        <w:r w:rsidR="00B17503" w:rsidRPr="00093F5E" w:rsidDel="00975455">
          <w:rPr>
            <w:rFonts w:eastAsia="Adobe Myungjo Std M" w:cstheme="minorHAnsi"/>
            <w:szCs w:val="18"/>
            <w:lang w:val="en-GB"/>
          </w:rPr>
          <w:delText>e</w:delText>
        </w:r>
      </w:del>
      <w:r w:rsidR="00B17503" w:rsidRPr="00093F5E">
        <w:rPr>
          <w:rFonts w:eastAsia="Adobe Myungjo Std M" w:cstheme="minorHAnsi"/>
          <w:szCs w:val="18"/>
          <w:lang w:val="en-GB"/>
        </w:rPr>
        <w:t xml:space="preserve"> </w:t>
      </w:r>
      <w:r w:rsidR="00760941" w:rsidRPr="00093F5E">
        <w:rPr>
          <w:rFonts w:eastAsia="Adobe Myungjo Std M" w:cstheme="minorHAnsi"/>
          <w:szCs w:val="18"/>
          <w:lang w:val="en-GB"/>
        </w:rPr>
        <w:t>identif</w:t>
      </w:r>
      <w:r w:rsidR="001F3940" w:rsidRPr="00093F5E">
        <w:rPr>
          <w:rFonts w:eastAsia="Adobe Myungjo Std M" w:cstheme="minorHAnsi"/>
          <w:szCs w:val="18"/>
          <w:lang w:val="en-GB"/>
        </w:rPr>
        <w:t>ies</w:t>
      </w:r>
      <w:r w:rsidR="00760941" w:rsidRPr="00093F5E">
        <w:rPr>
          <w:rFonts w:eastAsia="Adobe Myungjo Std M" w:cstheme="minorHAnsi"/>
          <w:szCs w:val="18"/>
          <w:lang w:val="en-GB"/>
        </w:rPr>
        <w:t xml:space="preserve"> </w:t>
      </w:r>
      <w:r w:rsidR="00B17503" w:rsidRPr="00093F5E">
        <w:rPr>
          <w:rFonts w:eastAsia="Adobe Myungjo Std M" w:cstheme="minorHAnsi"/>
          <w:szCs w:val="18"/>
          <w:lang w:val="en-GB"/>
        </w:rPr>
        <w:t xml:space="preserve">club </w:t>
      </w:r>
      <w:r w:rsidR="00760941" w:rsidRPr="00093F5E">
        <w:rPr>
          <w:rFonts w:eastAsia="Adobe Myungjo Std M" w:cstheme="minorHAnsi"/>
          <w:szCs w:val="18"/>
          <w:lang w:val="en-GB"/>
        </w:rPr>
        <w:t>convergence in</w:t>
      </w:r>
      <w:r w:rsidR="001F3940" w:rsidRPr="00093F5E">
        <w:rPr>
          <w:rFonts w:eastAsia="Adobe Myungjo Std M" w:cstheme="minorHAnsi"/>
          <w:szCs w:val="18"/>
          <w:lang w:val="en-GB"/>
        </w:rPr>
        <w:t xml:space="preserve"> </w:t>
      </w:r>
      <w:r w:rsidR="00760941" w:rsidRPr="00093F5E">
        <w:rPr>
          <w:rFonts w:eastAsia="Adobe Myungjo Std M" w:cstheme="minorHAnsi"/>
          <w:szCs w:val="18"/>
          <w:lang w:val="en-GB"/>
        </w:rPr>
        <w:t xml:space="preserve">regional </w:t>
      </w:r>
      <w:ins w:id="248" w:author="Author">
        <w:r w:rsidR="00760941" w:rsidRPr="00093F5E">
          <w:rPr>
            <w:rFonts w:eastAsia="Adobe Myungjo Std M" w:cstheme="minorHAnsi"/>
            <w:szCs w:val="18"/>
            <w:lang w:val="en-GB"/>
          </w:rPr>
          <w:t>prices</w:t>
        </w:r>
      </w:ins>
      <w:del w:id="249" w:author="Author">
        <w:r w:rsidR="00760941" w:rsidRPr="00093F5E">
          <w:rPr>
            <w:rFonts w:eastAsia="Adobe Myungjo Std M" w:cstheme="minorHAnsi"/>
            <w:szCs w:val="18"/>
            <w:lang w:val="en-GB"/>
          </w:rPr>
          <w:delText>price</w:delText>
        </w:r>
      </w:del>
      <w:r w:rsidR="001F3940" w:rsidRPr="00093F5E">
        <w:rPr>
          <w:rFonts w:eastAsia="Adobe Myungjo Std M" w:cstheme="minorHAnsi"/>
          <w:szCs w:val="18"/>
          <w:lang w:val="en-GB"/>
        </w:rPr>
        <w:t xml:space="preserve"> across provinces in Indonesia </w:t>
      </w:r>
      <w:r w:rsidR="00760941" w:rsidRPr="00093F5E">
        <w:rPr>
          <w:rFonts w:eastAsia="Adobe Myungjo Std M" w:cstheme="minorHAnsi"/>
          <w:szCs w:val="18"/>
          <w:lang w:val="en-GB"/>
        </w:rPr>
        <w:t xml:space="preserve">and </w:t>
      </w:r>
      <w:r w:rsidR="00B17503" w:rsidRPr="00093F5E">
        <w:rPr>
          <w:rFonts w:eastAsia="Adobe Myungjo Std M" w:cstheme="minorHAnsi"/>
          <w:szCs w:val="18"/>
          <w:lang w:val="en-GB"/>
        </w:rPr>
        <w:t xml:space="preserve">further </w:t>
      </w:r>
      <w:r w:rsidR="00760941" w:rsidRPr="00093F5E">
        <w:rPr>
          <w:rFonts w:eastAsia="Adobe Myungjo Std M" w:cstheme="minorHAnsi"/>
          <w:szCs w:val="18"/>
          <w:lang w:val="en-GB"/>
        </w:rPr>
        <w:t>investigate</w:t>
      </w:r>
      <w:r w:rsidR="00B17503" w:rsidRPr="00093F5E">
        <w:rPr>
          <w:rFonts w:eastAsia="Adobe Myungjo Std M" w:cstheme="minorHAnsi"/>
          <w:szCs w:val="18"/>
          <w:lang w:val="en-GB"/>
        </w:rPr>
        <w:t>s the</w:t>
      </w:r>
      <w:r w:rsidR="00760941" w:rsidRPr="00093F5E">
        <w:rPr>
          <w:rFonts w:eastAsia="Adobe Myungjo Std M" w:cstheme="minorHAnsi"/>
          <w:szCs w:val="18"/>
          <w:lang w:val="en-GB"/>
        </w:rPr>
        <w:t xml:space="preserve"> conditioning factors </w:t>
      </w:r>
      <w:r w:rsidR="001F3940" w:rsidRPr="00093F5E">
        <w:rPr>
          <w:rFonts w:eastAsia="Adobe Myungjo Std M" w:cstheme="minorHAnsi"/>
          <w:szCs w:val="18"/>
          <w:lang w:val="en-GB"/>
        </w:rPr>
        <w:t>influencing</w:t>
      </w:r>
      <w:r w:rsidR="00760941" w:rsidRPr="00093F5E">
        <w:rPr>
          <w:rFonts w:eastAsia="Adobe Myungjo Std M" w:cstheme="minorHAnsi"/>
          <w:szCs w:val="18"/>
          <w:lang w:val="en-GB"/>
        </w:rPr>
        <w:t xml:space="preserve"> club</w:t>
      </w:r>
      <w:r w:rsidR="00B064C6" w:rsidRPr="00093F5E">
        <w:rPr>
          <w:rFonts w:eastAsia="Adobe Myungjo Std M" w:cstheme="minorHAnsi"/>
          <w:szCs w:val="18"/>
          <w:lang w:val="en-GB"/>
        </w:rPr>
        <w:t xml:space="preserve"> convergence</w:t>
      </w:r>
      <w:r w:rsidR="00760941" w:rsidRPr="00093F5E">
        <w:rPr>
          <w:rFonts w:eastAsia="Adobe Myungjo Std M" w:cstheme="minorHAnsi"/>
          <w:szCs w:val="18"/>
          <w:lang w:val="en-GB"/>
        </w:rPr>
        <w:t xml:space="preserve"> formation.</w:t>
      </w:r>
      <w:commentRangeEnd w:id="241"/>
      <w:r w:rsidR="00274E4E">
        <w:rPr>
          <w:rStyle w:val="CommentReference"/>
        </w:rPr>
        <w:commentReference w:id="241"/>
      </w:r>
      <w:r w:rsidR="00760941" w:rsidRPr="00093F5E">
        <w:rPr>
          <w:rFonts w:eastAsia="Adobe Myungjo Std M" w:cstheme="minorHAnsi"/>
          <w:szCs w:val="18"/>
          <w:lang w:val="en-GB"/>
        </w:rPr>
        <w:t xml:space="preserve"> </w:t>
      </w:r>
      <w:r w:rsidR="00B17503" w:rsidRPr="00093F5E">
        <w:rPr>
          <w:rFonts w:eastAsia="Adobe Myungjo Std M" w:cstheme="minorHAnsi"/>
          <w:szCs w:val="18"/>
          <w:lang w:val="en-GB"/>
        </w:rPr>
        <w:t>Using</w:t>
      </w:r>
      <w:r w:rsidR="00760941" w:rsidRPr="00093F5E">
        <w:rPr>
          <w:rFonts w:eastAsia="Adobe Myungjo Std M" w:cstheme="minorHAnsi"/>
          <w:szCs w:val="18"/>
          <w:lang w:val="en-GB"/>
        </w:rPr>
        <w:t xml:space="preserve"> </w:t>
      </w:r>
      <w:r w:rsidR="001F3940" w:rsidRPr="00093F5E">
        <w:rPr>
          <w:rFonts w:eastAsia="Adobe Myungjo Std M" w:cstheme="minorHAnsi"/>
          <w:szCs w:val="18"/>
          <w:lang w:val="en-GB"/>
        </w:rPr>
        <w:t>CPI</w:t>
      </w:r>
      <w:r w:rsidR="00760941" w:rsidRPr="00093F5E">
        <w:rPr>
          <w:rFonts w:eastAsia="Adobe Myungjo Std M" w:cstheme="minorHAnsi"/>
          <w:szCs w:val="18"/>
          <w:lang w:val="en-GB"/>
        </w:rPr>
        <w:t xml:space="preserve"> data </w:t>
      </w:r>
      <w:r w:rsidR="00B064C6" w:rsidRPr="00093F5E">
        <w:rPr>
          <w:rFonts w:eastAsia="Adobe Myungjo Std M" w:cstheme="minorHAnsi"/>
          <w:szCs w:val="18"/>
          <w:lang w:val="en-GB"/>
        </w:rPr>
        <w:t>from</w:t>
      </w:r>
      <w:r w:rsidR="001F3940" w:rsidRPr="00093F5E">
        <w:rPr>
          <w:rFonts w:eastAsia="Adobe Myungjo Std M" w:cstheme="minorHAnsi"/>
          <w:szCs w:val="18"/>
          <w:lang w:val="en-GB"/>
        </w:rPr>
        <w:t xml:space="preserve"> </w:t>
      </w:r>
      <w:r w:rsidR="00760941" w:rsidRPr="00093F5E">
        <w:rPr>
          <w:rFonts w:eastAsia="Adobe Myungjo Std M" w:cstheme="minorHAnsi"/>
          <w:szCs w:val="18"/>
          <w:lang w:val="en-GB"/>
        </w:rPr>
        <w:t>2012</w:t>
      </w:r>
      <w:r w:rsidR="001F3940" w:rsidRPr="00093F5E">
        <w:rPr>
          <w:rFonts w:eastAsia="Adobe Myungjo Std M" w:cstheme="minorHAnsi"/>
          <w:szCs w:val="18"/>
          <w:lang w:val="en-GB"/>
        </w:rPr>
        <w:t>:01</w:t>
      </w:r>
      <w:r w:rsidR="00760941" w:rsidRPr="00093F5E">
        <w:rPr>
          <w:rFonts w:eastAsia="Adobe Myungjo Std M" w:cstheme="minorHAnsi"/>
          <w:szCs w:val="18"/>
          <w:lang w:val="en-GB"/>
        </w:rPr>
        <w:t xml:space="preserve"> to 2019</w:t>
      </w:r>
      <w:r w:rsidR="001F3940" w:rsidRPr="00093F5E">
        <w:rPr>
          <w:rFonts w:eastAsia="Adobe Myungjo Std M" w:cstheme="minorHAnsi"/>
          <w:szCs w:val="18"/>
          <w:lang w:val="en-GB"/>
        </w:rPr>
        <w:t>:12</w:t>
      </w:r>
      <w:r w:rsidR="00B17503" w:rsidRPr="00093F5E">
        <w:rPr>
          <w:rFonts w:eastAsia="Adobe Myungjo Std M" w:cstheme="minorHAnsi"/>
          <w:szCs w:val="18"/>
          <w:lang w:val="en-GB"/>
        </w:rPr>
        <w:t xml:space="preserve"> </w:t>
      </w:r>
      <w:r w:rsidR="001F3940" w:rsidRPr="00093F5E">
        <w:rPr>
          <w:rFonts w:eastAsia="Adobe Myungjo Std M" w:cstheme="minorHAnsi"/>
          <w:szCs w:val="18"/>
          <w:lang w:val="en-GB"/>
        </w:rPr>
        <w:t>aggregated at</w:t>
      </w:r>
      <w:r w:rsidR="00B17503" w:rsidRPr="00093F5E">
        <w:rPr>
          <w:rFonts w:eastAsia="Adobe Myungjo Std M" w:cstheme="minorHAnsi"/>
          <w:szCs w:val="18"/>
          <w:lang w:val="en-GB"/>
        </w:rPr>
        <w:t xml:space="preserve"> </w:t>
      </w:r>
      <w:r w:rsidR="00E14FB5" w:rsidRPr="00093F5E">
        <w:rPr>
          <w:rFonts w:eastAsia="Adobe Myungjo Std M" w:cstheme="minorHAnsi"/>
          <w:szCs w:val="18"/>
          <w:lang w:val="en-GB"/>
        </w:rPr>
        <w:t xml:space="preserve">the </w:t>
      </w:r>
      <w:r w:rsidR="00B17503" w:rsidRPr="00093F5E">
        <w:rPr>
          <w:rFonts w:eastAsia="Adobe Myungjo Std M" w:cstheme="minorHAnsi"/>
          <w:szCs w:val="18"/>
          <w:lang w:val="en-GB"/>
        </w:rPr>
        <w:t>province level,</w:t>
      </w:r>
      <w:r w:rsidR="00760941" w:rsidRPr="00093F5E">
        <w:rPr>
          <w:rFonts w:eastAsia="Adobe Myungjo Std M" w:cstheme="minorHAnsi"/>
          <w:szCs w:val="18"/>
          <w:lang w:val="en-GB"/>
        </w:rPr>
        <w:t xml:space="preserve"> </w:t>
      </w:r>
      <w:ins w:id="250" w:author="Author">
        <w:r w:rsidR="00975455">
          <w:rPr>
            <w:rFonts w:eastAsia="Adobe Myungjo Std M" w:cstheme="minorHAnsi"/>
            <w:szCs w:val="18"/>
            <w:lang w:val="en-GB"/>
          </w:rPr>
          <w:t>this study</w:t>
        </w:r>
      </w:ins>
      <w:del w:id="251" w:author="Author">
        <w:r w:rsidR="00B17503" w:rsidRPr="00093F5E" w:rsidDel="00975455">
          <w:rPr>
            <w:rFonts w:eastAsia="Adobe Myungjo Std M" w:cstheme="minorHAnsi"/>
            <w:szCs w:val="18"/>
            <w:lang w:val="en-GB"/>
          </w:rPr>
          <w:delText>he</w:delText>
        </w:r>
      </w:del>
      <w:r w:rsidR="00B17503" w:rsidRPr="00093F5E">
        <w:rPr>
          <w:rFonts w:eastAsia="Adobe Myungjo Std M" w:cstheme="minorHAnsi"/>
          <w:szCs w:val="18"/>
          <w:lang w:val="en-GB"/>
        </w:rPr>
        <w:t xml:space="preserve"> </w:t>
      </w:r>
      <w:r w:rsidR="00760941" w:rsidRPr="00093F5E">
        <w:rPr>
          <w:rFonts w:eastAsia="Adobe Myungjo Std M" w:cstheme="minorHAnsi"/>
          <w:szCs w:val="18"/>
          <w:lang w:val="en-GB"/>
        </w:rPr>
        <w:t>show</w:t>
      </w:r>
      <w:r w:rsidR="003315B4" w:rsidRPr="00093F5E">
        <w:rPr>
          <w:rFonts w:eastAsia="Adobe Myungjo Std M" w:cstheme="minorHAnsi"/>
          <w:szCs w:val="18"/>
          <w:lang w:val="en-GB"/>
        </w:rPr>
        <w:t>s</w:t>
      </w:r>
      <w:r w:rsidR="00760941" w:rsidRPr="00093F5E">
        <w:rPr>
          <w:rFonts w:eastAsia="Adobe Myungjo Std M" w:cstheme="minorHAnsi"/>
          <w:szCs w:val="18"/>
          <w:lang w:val="en-GB"/>
        </w:rPr>
        <w:t xml:space="preserve"> th</w:t>
      </w:r>
      <w:r w:rsidR="00531992" w:rsidRPr="00093F5E">
        <w:rPr>
          <w:rFonts w:eastAsia="Adobe Myungjo Std M" w:cstheme="minorHAnsi"/>
          <w:szCs w:val="18"/>
          <w:lang w:val="en-GB"/>
        </w:rPr>
        <w:t xml:space="preserve">e absence of overall </w:t>
      </w:r>
      <w:r w:rsidR="00760941" w:rsidRPr="00093F5E">
        <w:rPr>
          <w:rFonts w:eastAsia="Adobe Myungjo Std M" w:cstheme="minorHAnsi"/>
          <w:szCs w:val="18"/>
          <w:lang w:val="en-GB"/>
        </w:rPr>
        <w:t>converge</w:t>
      </w:r>
      <w:r w:rsidR="00531992" w:rsidRPr="00093F5E">
        <w:rPr>
          <w:rFonts w:eastAsia="Adobe Myungjo Std M" w:cstheme="minorHAnsi"/>
          <w:szCs w:val="18"/>
          <w:lang w:val="en-GB"/>
        </w:rPr>
        <w:t>nce</w:t>
      </w:r>
      <w:r w:rsidR="00760941" w:rsidRPr="00093F5E">
        <w:rPr>
          <w:rFonts w:eastAsia="Adobe Myungjo Std M" w:cstheme="minorHAnsi"/>
          <w:szCs w:val="18"/>
          <w:lang w:val="en-GB"/>
        </w:rPr>
        <w:t xml:space="preserve"> </w:t>
      </w:r>
      <w:ins w:id="252" w:author="Author">
        <w:r w:rsidR="00531992" w:rsidRPr="00093F5E">
          <w:rPr>
            <w:rFonts w:eastAsia="Adobe Myungjo Std M" w:cstheme="minorHAnsi"/>
            <w:szCs w:val="18"/>
            <w:lang w:val="en-GB"/>
          </w:rPr>
          <w:t>at</w:t>
        </w:r>
      </w:ins>
      <w:del w:id="253" w:author="Author">
        <w:r w:rsidR="00531992" w:rsidRPr="00093F5E">
          <w:rPr>
            <w:rFonts w:eastAsia="Adobe Myungjo Std M" w:cstheme="minorHAnsi"/>
            <w:szCs w:val="18"/>
            <w:lang w:val="en-GB"/>
          </w:rPr>
          <w:delText>in</w:delText>
        </w:r>
      </w:del>
      <w:r w:rsidR="00531992" w:rsidRPr="00093F5E">
        <w:rPr>
          <w:rFonts w:eastAsia="Adobe Myungjo Std M" w:cstheme="minorHAnsi"/>
          <w:szCs w:val="18"/>
          <w:lang w:val="en-GB"/>
        </w:rPr>
        <w:t xml:space="preserve"> the </w:t>
      </w:r>
      <w:del w:id="254" w:author="Author">
        <w:r w:rsidR="00531992" w:rsidRPr="00093F5E">
          <w:rPr>
            <w:rFonts w:eastAsia="Adobe Myungjo Std M" w:cstheme="minorHAnsi"/>
            <w:szCs w:val="18"/>
            <w:lang w:val="en-GB"/>
          </w:rPr>
          <w:delText xml:space="preserve">level of </w:delText>
        </w:r>
      </w:del>
      <w:r w:rsidR="00531992" w:rsidRPr="00093F5E">
        <w:rPr>
          <w:rFonts w:eastAsia="Adobe Myungjo Std M" w:cstheme="minorHAnsi"/>
          <w:szCs w:val="18"/>
          <w:lang w:val="en-GB"/>
        </w:rPr>
        <w:t xml:space="preserve">regional </w:t>
      </w:r>
      <w:ins w:id="255" w:author="Author">
        <w:r w:rsidR="00531992" w:rsidRPr="00093F5E">
          <w:rPr>
            <w:rFonts w:eastAsia="Adobe Myungjo Std M" w:cstheme="minorHAnsi"/>
            <w:szCs w:val="18"/>
            <w:lang w:val="en-GB"/>
          </w:rPr>
          <w:t>price level</w:t>
        </w:r>
      </w:ins>
      <w:del w:id="256" w:author="Author">
        <w:r w:rsidR="00531992" w:rsidRPr="00093F5E">
          <w:rPr>
            <w:rFonts w:eastAsia="Adobe Myungjo Std M" w:cstheme="minorHAnsi"/>
            <w:szCs w:val="18"/>
            <w:lang w:val="en-GB"/>
          </w:rPr>
          <w:delText>prices</w:delText>
        </w:r>
      </w:del>
      <w:ins w:id="257" w:author="Author">
        <w:r w:rsidR="00975455">
          <w:rPr>
            <w:rFonts w:eastAsia="Adobe Myungjo Std M" w:cstheme="minorHAnsi"/>
            <w:szCs w:val="18"/>
            <w:lang w:val="en-GB"/>
          </w:rPr>
          <w:t>,</w:t>
        </w:r>
      </w:ins>
      <w:del w:id="258" w:author="Author">
        <w:r w:rsidR="00531992" w:rsidRPr="00093F5E" w:rsidDel="00975455">
          <w:rPr>
            <w:rFonts w:eastAsia="Adobe Myungjo Std M" w:cstheme="minorHAnsi"/>
            <w:szCs w:val="18"/>
            <w:lang w:val="en-GB"/>
          </w:rPr>
          <w:delText>.</w:delText>
        </w:r>
      </w:del>
      <w:r w:rsidR="00531992" w:rsidRPr="00093F5E">
        <w:rPr>
          <w:rFonts w:eastAsia="Adobe Myungjo Std M" w:cstheme="minorHAnsi"/>
          <w:szCs w:val="18"/>
          <w:lang w:val="en-GB"/>
        </w:rPr>
        <w:t xml:space="preserve"> </w:t>
      </w:r>
      <w:ins w:id="259" w:author="Author">
        <w:r w:rsidR="00975455">
          <w:rPr>
            <w:rFonts w:eastAsia="Adobe Myungjo Std M" w:cstheme="minorHAnsi"/>
            <w:szCs w:val="18"/>
            <w:lang w:val="en-GB"/>
          </w:rPr>
          <w:t>and</w:t>
        </w:r>
      </w:ins>
      <w:del w:id="260" w:author="Author">
        <w:r w:rsidR="00760941" w:rsidRPr="00093F5E" w:rsidDel="00975455">
          <w:rPr>
            <w:rFonts w:eastAsia="Adobe Myungjo Std M" w:cstheme="minorHAnsi"/>
            <w:szCs w:val="18"/>
            <w:lang w:val="en-GB"/>
          </w:rPr>
          <w:delText>Instead,</w:delText>
        </w:r>
      </w:del>
      <w:r w:rsidR="00760941" w:rsidRPr="00093F5E">
        <w:rPr>
          <w:rFonts w:eastAsia="Adobe Myungjo Std M" w:cstheme="minorHAnsi"/>
          <w:szCs w:val="18"/>
          <w:lang w:val="en-GB"/>
        </w:rPr>
        <w:t xml:space="preserve"> </w:t>
      </w:r>
      <w:r w:rsidR="00531992" w:rsidRPr="00093F5E">
        <w:rPr>
          <w:rFonts w:eastAsia="Adobe Myungjo Std M" w:cstheme="minorHAnsi"/>
          <w:szCs w:val="18"/>
          <w:lang w:val="en-GB"/>
        </w:rPr>
        <w:t xml:space="preserve">the </w:t>
      </w:r>
      <w:ins w:id="261" w:author="Author">
        <w:r w:rsidR="00531992" w:rsidRPr="00093F5E">
          <w:rPr>
            <w:rFonts w:eastAsia="Adobe Myungjo Std M" w:cstheme="minorHAnsi"/>
            <w:szCs w:val="18"/>
            <w:lang w:val="en-GB"/>
          </w:rPr>
          <w:t>dynamics</w:t>
        </w:r>
      </w:ins>
      <w:del w:id="262" w:author="Author">
        <w:r w:rsidR="00531992" w:rsidRPr="00093F5E">
          <w:rPr>
            <w:rFonts w:eastAsia="Adobe Myungjo Std M" w:cstheme="minorHAnsi"/>
            <w:szCs w:val="18"/>
            <w:lang w:val="en-GB"/>
          </w:rPr>
          <w:delText>dynamic</w:delText>
        </w:r>
      </w:del>
      <w:r w:rsidR="00531992" w:rsidRPr="00093F5E">
        <w:rPr>
          <w:rFonts w:eastAsia="Adobe Myungjo Std M" w:cstheme="minorHAnsi"/>
          <w:szCs w:val="18"/>
          <w:lang w:val="en-GB"/>
        </w:rPr>
        <w:t xml:space="preserve"> of regional prices </w:t>
      </w:r>
      <w:ins w:id="263" w:author="Author">
        <w:r w:rsidR="00531992" w:rsidRPr="00093F5E">
          <w:rPr>
            <w:rFonts w:eastAsia="Adobe Myungjo Std M" w:cstheme="minorHAnsi"/>
            <w:szCs w:val="18"/>
            <w:lang w:val="en-GB"/>
          </w:rPr>
          <w:t>are</w:t>
        </w:r>
      </w:ins>
      <w:del w:id="264" w:author="Author">
        <w:r w:rsidR="00531992" w:rsidRPr="00093F5E">
          <w:rPr>
            <w:rFonts w:eastAsia="Adobe Myungjo Std M" w:cstheme="minorHAnsi"/>
            <w:szCs w:val="18"/>
            <w:lang w:val="en-GB"/>
          </w:rPr>
          <w:delText>is</w:delText>
        </w:r>
      </w:del>
      <w:r w:rsidR="00531992" w:rsidRPr="00093F5E">
        <w:rPr>
          <w:rFonts w:eastAsia="Adobe Myungjo Std M" w:cstheme="minorHAnsi"/>
          <w:szCs w:val="18"/>
          <w:lang w:val="en-GB"/>
        </w:rPr>
        <w:t xml:space="preserve"> </w:t>
      </w:r>
      <w:ins w:id="265" w:author="Author">
        <w:r w:rsidR="00531992" w:rsidRPr="00093F5E">
          <w:rPr>
            <w:rFonts w:eastAsia="Adobe Myungjo Std M" w:cstheme="minorHAnsi"/>
            <w:szCs w:val="18"/>
            <w:lang w:val="en-GB"/>
          </w:rPr>
          <w:t>characterised</w:t>
        </w:r>
      </w:ins>
      <w:del w:id="266" w:author="Author">
        <w:r w:rsidR="00531992" w:rsidRPr="00093F5E">
          <w:rPr>
            <w:rFonts w:eastAsia="Adobe Myungjo Std M" w:cstheme="minorHAnsi"/>
            <w:szCs w:val="18"/>
            <w:lang w:val="en-GB"/>
          </w:rPr>
          <w:delText>characterized</w:delText>
        </w:r>
      </w:del>
      <w:r w:rsidR="00531992" w:rsidRPr="00093F5E">
        <w:rPr>
          <w:rFonts w:eastAsia="Adobe Myungjo Std M" w:cstheme="minorHAnsi"/>
          <w:szCs w:val="18"/>
          <w:lang w:val="en-GB"/>
        </w:rPr>
        <w:t xml:space="preserve"> by </w:t>
      </w:r>
      <w:ins w:id="267" w:author="Author">
        <w:r w:rsidR="00760941" w:rsidRPr="00093F5E">
          <w:rPr>
            <w:rFonts w:eastAsia="Adobe Myungjo Std M" w:cstheme="minorHAnsi"/>
            <w:szCs w:val="18"/>
            <w:lang w:val="en-GB"/>
          </w:rPr>
          <w:t>four-club</w:t>
        </w:r>
      </w:ins>
      <w:del w:id="268" w:author="Author">
        <w:r w:rsidR="00760941" w:rsidRPr="00093F5E">
          <w:rPr>
            <w:rFonts w:eastAsia="Adobe Myungjo Std M" w:cstheme="minorHAnsi"/>
            <w:szCs w:val="18"/>
            <w:lang w:val="en-GB"/>
          </w:rPr>
          <w:delText>four</w:delText>
        </w:r>
        <w:r w:rsidR="00531992" w:rsidRPr="00093F5E">
          <w:rPr>
            <w:rFonts w:eastAsia="Adobe Myungjo Std M" w:cstheme="minorHAnsi"/>
            <w:szCs w:val="18"/>
            <w:lang w:val="en-GB"/>
          </w:rPr>
          <w:delText xml:space="preserve"> club</w:delText>
        </w:r>
      </w:del>
      <w:r w:rsidR="00760941" w:rsidRPr="00093F5E">
        <w:rPr>
          <w:rFonts w:eastAsia="Adobe Myungjo Std M" w:cstheme="minorHAnsi"/>
          <w:szCs w:val="18"/>
          <w:lang w:val="en-GB"/>
        </w:rPr>
        <w:t xml:space="preserve"> convergence.</w:t>
      </w:r>
      <w:r w:rsidR="00760941" w:rsidRPr="00093F5E">
        <w:rPr>
          <w:noProof/>
          <w:lang w:val="en-GB"/>
        </w:rPr>
        <w:t xml:space="preserve"> </w:t>
      </w:r>
      <w:ins w:id="269" w:author="Author">
        <w:r w:rsidR="00975455">
          <w:rPr>
            <w:noProof/>
            <w:lang w:val="en-GB"/>
          </w:rPr>
          <w:t>This</w:t>
        </w:r>
      </w:ins>
      <w:del w:id="270" w:author="Author">
        <w:r w:rsidR="00B064C6" w:rsidRPr="00093F5E" w:rsidDel="00975455">
          <w:rPr>
            <w:noProof/>
            <w:lang w:val="en-GB"/>
          </w:rPr>
          <w:delText>His</w:delText>
        </w:r>
      </w:del>
      <w:r w:rsidR="00B064C6" w:rsidRPr="00093F5E">
        <w:rPr>
          <w:noProof/>
          <w:lang w:val="en-GB"/>
        </w:rPr>
        <w:t xml:space="preserve"> extended research, which employs </w:t>
      </w:r>
      <w:ins w:id="271" w:author="Author">
        <w:del w:id="272" w:author="Author">
          <w:r w:rsidRPr="00093F5E" w:rsidDel="004B4610">
            <w:rPr>
              <w:rFonts w:ascii="Calibri" w:eastAsia="Yu Mincho" w:hAnsi="Calibri" w:cs="Times New Roman"/>
              <w:noProof/>
              <w:lang w:val="en-GB"/>
            </w:rPr>
            <w:delText>an</w:delText>
          </w:r>
        </w:del>
        <w:r w:rsidR="004B4610">
          <w:rPr>
            <w:rFonts w:ascii="Calibri" w:eastAsia="Yu Mincho" w:hAnsi="Calibri" w:cs="Times New Roman"/>
            <w:noProof/>
            <w:lang w:val="en-GB"/>
          </w:rPr>
          <w:t>the</w:t>
        </w:r>
        <w:r w:rsidRPr="00093F5E">
          <w:rPr>
            <w:rFonts w:ascii="Calibri" w:eastAsia="Yu Mincho" w:hAnsi="Calibri" w:cs="Times New Roman"/>
            <w:noProof/>
            <w:lang w:val="en-GB"/>
          </w:rPr>
          <w:t xml:space="preserve"> </w:t>
        </w:r>
      </w:ins>
      <w:r w:rsidRPr="00093F5E">
        <w:rPr>
          <w:rFonts w:ascii="Calibri" w:eastAsia="Yu Mincho" w:hAnsi="Calibri" w:cs="Times New Roman"/>
          <w:noProof/>
          <w:lang w:val="en-GB"/>
        </w:rPr>
        <w:t xml:space="preserve">ordered logit model, </w:t>
      </w:r>
      <w:r w:rsidRPr="00093F5E">
        <w:rPr>
          <w:rFonts w:ascii="Calibri" w:eastAsia="Yu Mincho" w:hAnsi="Calibri" w:cs="Times New Roman"/>
          <w:noProof/>
          <w:lang w:val="en-GB"/>
        </w:rPr>
        <w:lastRenderedPageBreak/>
        <w:t xml:space="preserve">demonstrates that a one-unit change in </w:t>
      </w:r>
      <w:ins w:id="273" w:author="Author">
        <w:r w:rsidR="00B064C6" w:rsidRPr="00093F5E">
          <w:rPr>
            <w:noProof/>
            <w:lang w:val="en-GB"/>
          </w:rPr>
          <w:t>labour</w:t>
        </w:r>
      </w:ins>
      <w:del w:id="274" w:author="Author">
        <w:r w:rsidR="00B064C6" w:rsidRPr="00093F5E">
          <w:rPr>
            <w:noProof/>
            <w:lang w:val="en-GB"/>
          </w:rPr>
          <w:delText>labor</w:delText>
        </w:r>
      </w:del>
      <w:r w:rsidR="00B064C6" w:rsidRPr="00093F5E">
        <w:rPr>
          <w:noProof/>
          <w:lang w:val="en-GB"/>
        </w:rPr>
        <w:t xml:space="preserve"> productivity, inflation expectation, consumption growth, and spatial externalities considerably impacts the probability of provinces clustering into a different club.</w:t>
      </w:r>
    </w:p>
    <w:p w14:paraId="7F6F0994" w14:textId="77777777" w:rsidR="00511618" w:rsidRPr="00093F5E" w:rsidRDefault="00093F5E" w:rsidP="00DE248D">
      <w:pPr>
        <w:pStyle w:val="ListParagraph"/>
        <w:spacing w:line="360" w:lineRule="auto"/>
        <w:ind w:left="709"/>
        <w:jc w:val="both"/>
        <w:rPr>
          <w:noProof/>
          <w:lang w:val="en-GB"/>
        </w:rPr>
      </w:pPr>
      <w:r w:rsidRPr="00093F5E">
        <w:rPr>
          <w:noProof/>
          <w:lang w:val="en-GB"/>
        </w:rPr>
        <w:tab/>
      </w:r>
      <w:r w:rsidRPr="00093F5E">
        <w:rPr>
          <w:noProof/>
          <w:lang w:val="en-GB"/>
        </w:rPr>
        <w:tab/>
        <w:t>W</w:t>
      </w:r>
      <w:r w:rsidR="00531992" w:rsidRPr="00093F5E">
        <w:rPr>
          <w:noProof/>
          <w:lang w:val="en-GB"/>
        </w:rPr>
        <w:t xml:space="preserve">e </w:t>
      </w:r>
      <w:r w:rsidRPr="00093F5E">
        <w:rPr>
          <w:noProof/>
          <w:lang w:val="en-GB"/>
        </w:rPr>
        <w:t>have shown that</w:t>
      </w:r>
      <w:r w:rsidR="00760941" w:rsidRPr="00093F5E">
        <w:rPr>
          <w:noProof/>
          <w:lang w:val="en-GB"/>
        </w:rPr>
        <w:t xml:space="preserve"> </w:t>
      </w:r>
      <w:r w:rsidRPr="00093F5E">
        <w:rPr>
          <w:noProof/>
          <w:lang w:val="en-GB"/>
        </w:rPr>
        <w:t>empirical research on</w:t>
      </w:r>
      <w:r w:rsidR="00760941" w:rsidRPr="00093F5E">
        <w:rPr>
          <w:noProof/>
          <w:lang w:val="en-GB"/>
        </w:rPr>
        <w:t xml:space="preserve"> wage convergence in Ind</w:t>
      </w:r>
      <w:r w:rsidR="00531992" w:rsidRPr="00093F5E">
        <w:rPr>
          <w:noProof/>
          <w:lang w:val="en-GB"/>
        </w:rPr>
        <w:t>o</w:t>
      </w:r>
      <w:r w:rsidR="00760941" w:rsidRPr="00093F5E">
        <w:rPr>
          <w:noProof/>
          <w:lang w:val="en-GB"/>
        </w:rPr>
        <w:t>nesia</w:t>
      </w:r>
      <w:r w:rsidRPr="00093F5E">
        <w:rPr>
          <w:noProof/>
          <w:lang w:val="en-GB"/>
        </w:rPr>
        <w:t xml:space="preserve"> is </w:t>
      </w:r>
      <w:commentRangeStart w:id="275"/>
      <w:ins w:id="276" w:author="Author">
        <w:r w:rsidRPr="00093F5E">
          <w:rPr>
            <w:noProof/>
            <w:lang w:val="en-GB"/>
          </w:rPr>
          <w:t>scarce</w:t>
        </w:r>
      </w:ins>
      <w:commentRangeEnd w:id="275"/>
      <w:r w:rsidR="009476B2">
        <w:rPr>
          <w:rStyle w:val="CommentReference"/>
        </w:rPr>
        <w:commentReference w:id="275"/>
      </w:r>
      <w:del w:id="277" w:author="Author">
        <w:r w:rsidRPr="00093F5E">
          <w:rPr>
            <w:noProof/>
            <w:lang w:val="en-GB"/>
          </w:rPr>
          <w:delText>scant</w:delText>
        </w:r>
      </w:del>
      <w:r w:rsidR="00760941" w:rsidRPr="00093F5E">
        <w:rPr>
          <w:noProof/>
          <w:lang w:val="en-GB"/>
        </w:rPr>
        <w:t>.</w:t>
      </w:r>
      <w:r w:rsidRPr="00093F5E">
        <w:rPr>
          <w:noProof/>
          <w:lang w:val="en-GB"/>
        </w:rPr>
        <w:t xml:space="preserve"> T</w:t>
      </w:r>
      <w:r w:rsidR="00760941" w:rsidRPr="00093F5E">
        <w:rPr>
          <w:noProof/>
          <w:lang w:val="en-GB"/>
        </w:rPr>
        <w:t xml:space="preserve">he present article </w:t>
      </w:r>
      <w:r w:rsidRPr="00093F5E">
        <w:rPr>
          <w:noProof/>
          <w:lang w:val="en-GB"/>
        </w:rPr>
        <w:t>a</w:t>
      </w:r>
      <w:r w:rsidR="00760941" w:rsidRPr="00093F5E">
        <w:rPr>
          <w:noProof/>
          <w:lang w:val="en-GB"/>
        </w:rPr>
        <w:t>ttempt</w:t>
      </w:r>
      <w:r w:rsidRPr="00093F5E">
        <w:rPr>
          <w:noProof/>
          <w:lang w:val="en-GB"/>
        </w:rPr>
        <w:t>s</w:t>
      </w:r>
      <w:r w:rsidR="00760941" w:rsidRPr="00093F5E">
        <w:rPr>
          <w:noProof/>
          <w:lang w:val="en-GB"/>
        </w:rPr>
        <w:t xml:space="preserve"> to</w:t>
      </w:r>
      <w:r w:rsidRPr="00093F5E">
        <w:rPr>
          <w:noProof/>
          <w:lang w:val="en-GB"/>
        </w:rPr>
        <w:t xml:space="preserve"> close the res</w:t>
      </w:r>
      <w:r w:rsidR="00E14FB5" w:rsidRPr="00093F5E">
        <w:rPr>
          <w:noProof/>
          <w:lang w:val="en-GB"/>
        </w:rPr>
        <w:t>e</w:t>
      </w:r>
      <w:r w:rsidRPr="00093F5E">
        <w:rPr>
          <w:noProof/>
          <w:lang w:val="en-GB"/>
        </w:rPr>
        <w:t xml:space="preserve">arch gap by </w:t>
      </w:r>
      <w:ins w:id="278" w:author="Author">
        <w:r w:rsidRPr="00093F5E">
          <w:rPr>
            <w:noProof/>
            <w:lang w:val="en-GB"/>
          </w:rPr>
          <w:t>providing</w:t>
        </w:r>
      </w:ins>
      <w:del w:id="279" w:author="Author">
        <w:r w:rsidRPr="00093F5E">
          <w:rPr>
            <w:noProof/>
            <w:lang w:val="en-GB"/>
          </w:rPr>
          <w:delText>bringing</w:delText>
        </w:r>
      </w:del>
      <w:r w:rsidRPr="00093F5E">
        <w:rPr>
          <w:noProof/>
          <w:lang w:val="en-GB"/>
        </w:rPr>
        <w:t xml:space="preserve"> new evidence of regional wage convergence and</w:t>
      </w:r>
      <w:r w:rsidR="00760941" w:rsidRPr="00093F5E">
        <w:rPr>
          <w:noProof/>
          <w:lang w:val="en-GB"/>
        </w:rPr>
        <w:t xml:space="preserve"> </w:t>
      </w:r>
      <w:r w:rsidRPr="00093F5E">
        <w:rPr>
          <w:noProof/>
          <w:lang w:val="en-GB"/>
        </w:rPr>
        <w:t xml:space="preserve">its influencing </w:t>
      </w:r>
      <w:r w:rsidR="00760941" w:rsidRPr="00093F5E">
        <w:rPr>
          <w:noProof/>
          <w:lang w:val="en-GB"/>
        </w:rPr>
        <w:t>factors</w:t>
      </w:r>
      <w:r w:rsidRPr="00093F5E">
        <w:rPr>
          <w:noProof/>
          <w:lang w:val="en-GB"/>
        </w:rPr>
        <w:t>.</w:t>
      </w:r>
    </w:p>
    <w:p w14:paraId="61CF7643" w14:textId="77777777" w:rsidR="00DB007D" w:rsidRPr="00093F5E" w:rsidRDefault="00DB007D" w:rsidP="00DE248D">
      <w:pPr>
        <w:pStyle w:val="ListParagraph"/>
        <w:spacing w:line="360" w:lineRule="auto"/>
        <w:ind w:left="709"/>
        <w:jc w:val="both"/>
        <w:rPr>
          <w:rFonts w:eastAsia="Adobe Myungjo Std M" w:cstheme="minorHAnsi"/>
          <w:szCs w:val="18"/>
          <w:lang w:val="en-GB"/>
        </w:rPr>
      </w:pPr>
    </w:p>
    <w:p w14:paraId="6EF8E026" w14:textId="77777777" w:rsidR="00511618" w:rsidRPr="00093F5E" w:rsidRDefault="00093F5E" w:rsidP="00EB13DE">
      <w:pPr>
        <w:pStyle w:val="ListParagraph"/>
        <w:numPr>
          <w:ilvl w:val="0"/>
          <w:numId w:val="2"/>
        </w:numPr>
        <w:rPr>
          <w:rFonts w:ascii="Bookman Old Style" w:eastAsia="Adobe Myungjo Std M" w:hAnsi="Bookman Old Style"/>
          <w:b/>
          <w:szCs w:val="18"/>
          <w:lang w:val="en-GB"/>
        </w:rPr>
      </w:pPr>
      <w:r w:rsidRPr="00093F5E">
        <w:rPr>
          <w:rFonts w:ascii="Bookman Old Style" w:eastAsia="Adobe Myungjo Std M" w:hAnsi="Bookman Old Style" w:hint="eastAsia"/>
          <w:b/>
          <w:szCs w:val="18"/>
          <w:lang w:val="en-GB"/>
        </w:rPr>
        <w:t>M</w:t>
      </w:r>
      <w:r w:rsidRPr="00093F5E">
        <w:rPr>
          <w:rFonts w:ascii="Bookman Old Style" w:eastAsia="Adobe Myungjo Std M" w:hAnsi="Bookman Old Style"/>
          <w:b/>
          <w:szCs w:val="18"/>
          <w:lang w:val="en-GB"/>
        </w:rPr>
        <w:t>ethods and data</w:t>
      </w:r>
    </w:p>
    <w:p w14:paraId="5CBBFCA7" w14:textId="77777777" w:rsidR="00F06AAD" w:rsidRPr="00093F5E" w:rsidRDefault="00093F5E" w:rsidP="00F06AAD">
      <w:pPr>
        <w:pStyle w:val="ListParagraph"/>
        <w:numPr>
          <w:ilvl w:val="1"/>
          <w:numId w:val="2"/>
        </w:numPr>
        <w:rPr>
          <w:rFonts w:ascii="Bookman Old Style" w:eastAsia="Adobe Myungjo Std M" w:hAnsi="Bookman Old Style"/>
          <w:b/>
          <w:szCs w:val="18"/>
          <w:lang w:val="en-GB"/>
        </w:rPr>
      </w:pPr>
      <w:r w:rsidRPr="00093F5E">
        <w:rPr>
          <w:rFonts w:ascii="Bookman Old Style" w:eastAsia="Adobe Myungjo Std M" w:hAnsi="Bookman Old Style"/>
          <w:b/>
          <w:szCs w:val="18"/>
          <w:lang w:val="en-GB"/>
        </w:rPr>
        <w:t>Econometric methods</w:t>
      </w:r>
    </w:p>
    <w:p w14:paraId="32D86D68" w14:textId="77777777" w:rsidR="00F04063" w:rsidRPr="00093F5E" w:rsidRDefault="00093F5E" w:rsidP="00F06AAD">
      <w:pPr>
        <w:pStyle w:val="ListParagraph"/>
        <w:numPr>
          <w:ilvl w:val="2"/>
          <w:numId w:val="2"/>
        </w:numPr>
        <w:ind w:left="1418" w:hanging="709"/>
        <w:rPr>
          <w:rFonts w:ascii="Bookman Old Style" w:eastAsia="Adobe Myungjo Std M" w:hAnsi="Bookman Old Style"/>
          <w:b/>
          <w:szCs w:val="18"/>
          <w:lang w:val="en-GB"/>
        </w:rPr>
      </w:pPr>
      <w:r w:rsidRPr="00093F5E">
        <w:rPr>
          <w:rFonts w:ascii="Bookman Old Style" w:eastAsia="Adobe Myungjo Std M" w:hAnsi="Bookman Old Style"/>
          <w:b/>
          <w:szCs w:val="18"/>
          <w:lang w:val="en-GB"/>
        </w:rPr>
        <w:t xml:space="preserve">Testing </w:t>
      </w:r>
      <w:r w:rsidR="00B51CB2" w:rsidRPr="00093F5E">
        <w:rPr>
          <w:rFonts w:ascii="Bookman Old Style" w:eastAsia="Adobe Myungjo Std M" w:hAnsi="Bookman Old Style"/>
          <w:b/>
          <w:szCs w:val="18"/>
          <w:lang w:val="en-GB"/>
        </w:rPr>
        <w:t>for club convergence</w:t>
      </w:r>
    </w:p>
    <w:p w14:paraId="33EA0759" w14:textId="77777777" w:rsidR="00F06AAD" w:rsidRPr="00093F5E" w:rsidRDefault="00F06AAD" w:rsidP="00F06AAD">
      <w:pPr>
        <w:pStyle w:val="ListParagraph"/>
        <w:spacing w:line="360" w:lineRule="auto"/>
        <w:jc w:val="both"/>
        <w:rPr>
          <w:lang w:val="en-GB"/>
        </w:rPr>
      </w:pPr>
    </w:p>
    <w:p w14:paraId="3428AFA2" w14:textId="77777777" w:rsidR="00ED3D31" w:rsidRPr="00093F5E" w:rsidRDefault="00093F5E" w:rsidP="00EF4F90">
      <w:pPr>
        <w:pStyle w:val="ListParagraph"/>
        <w:spacing w:line="360" w:lineRule="auto"/>
        <w:jc w:val="both"/>
        <w:rPr>
          <w:lang w:val="en-GB"/>
        </w:rPr>
      </w:pPr>
      <w:r w:rsidRPr="00093F5E">
        <w:rPr>
          <w:lang w:val="en-GB"/>
        </w:rPr>
        <w:t xml:space="preserve">Without </w:t>
      </w:r>
      <w:r w:rsidR="008A45CA" w:rsidRPr="00093F5E">
        <w:rPr>
          <w:lang w:val="en-GB"/>
        </w:rPr>
        <w:t xml:space="preserve">the </w:t>
      </w:r>
      <w:r w:rsidRPr="00093F5E">
        <w:rPr>
          <w:lang w:val="en-GB"/>
        </w:rPr>
        <w:t xml:space="preserve">necessity </w:t>
      </w:r>
      <w:ins w:id="280" w:author="Author">
        <w:r w:rsidRPr="00093F5E">
          <w:rPr>
            <w:lang w:val="en-GB"/>
          </w:rPr>
          <w:t>of</w:t>
        </w:r>
      </w:ins>
      <w:del w:id="281" w:author="Author">
        <w:r w:rsidRPr="00093F5E">
          <w:rPr>
            <w:lang w:val="en-GB"/>
          </w:rPr>
          <w:delText>to have</w:delText>
        </w:r>
      </w:del>
      <w:r w:rsidRPr="00093F5E">
        <w:rPr>
          <w:lang w:val="en-GB"/>
        </w:rPr>
        <w:t xml:space="preserve"> co-integration in time series, the log</w:t>
      </w:r>
      <w:r w:rsidRPr="00093F5E">
        <w:rPr>
          <w:i/>
          <w:iCs/>
          <w:lang w:val="en-GB"/>
        </w:rPr>
        <w:t xml:space="preserve"> t</w:t>
      </w:r>
      <w:r w:rsidR="00746EEF" w:rsidRPr="00093F5E">
        <w:rPr>
          <w:lang w:val="en-GB"/>
        </w:rPr>
        <w:t>-</w:t>
      </w:r>
      <w:r w:rsidRPr="00093F5E">
        <w:rPr>
          <w:lang w:val="en-GB"/>
        </w:rPr>
        <w:t xml:space="preserve">test developed by </w:t>
      </w:r>
      <w:r w:rsidRPr="00093F5E">
        <w:rPr>
          <w:lang w:val="en-GB"/>
        </w:rPr>
        <w:fldChar w:fldCharType="begin"/>
      </w:r>
      <w:r w:rsidR="004C42BA" w:rsidRPr="00093F5E">
        <w:rPr>
          <w:lang w:val="en-GB"/>
        </w:rPr>
        <w:instrText xml:space="preserve"> ADDIN ZOTERO_ITEM CSL_CITATION {"citationID":"F1bFneB8","properties":{"formattedCitation":"(Phillips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093F5E">
        <w:rPr>
          <w:lang w:val="en-GB"/>
        </w:rPr>
        <w:fldChar w:fldCharType="separate"/>
      </w:r>
      <w:r w:rsidRPr="00093F5E">
        <w:rPr>
          <w:rFonts w:ascii="Calibri" w:hAnsi="Calibri" w:cs="Calibri"/>
          <w:lang w:val="en-GB"/>
        </w:rPr>
        <w:t>Phillips &amp; Sul (2007)</w:t>
      </w:r>
      <w:r w:rsidRPr="00093F5E">
        <w:rPr>
          <w:lang w:val="en-GB"/>
        </w:rPr>
        <w:fldChar w:fldCharType="end"/>
      </w:r>
      <w:r w:rsidRPr="00093F5E">
        <w:rPr>
          <w:lang w:val="en-GB"/>
        </w:rPr>
        <w:t xml:space="preserve"> </w:t>
      </w:r>
      <w:r w:rsidR="00746EEF" w:rsidRPr="00093F5E">
        <w:rPr>
          <w:lang w:val="en-GB"/>
        </w:rPr>
        <w:t>can</w:t>
      </w:r>
      <w:r w:rsidRPr="00093F5E">
        <w:rPr>
          <w:lang w:val="en-GB"/>
        </w:rPr>
        <w:t xml:space="preserve"> investigate the existence of multiple convergence clubs </w:t>
      </w:r>
      <w:r w:rsidR="00254038" w:rsidRPr="00093F5E">
        <w:rPr>
          <w:lang w:val="en-GB"/>
        </w:rPr>
        <w:fldChar w:fldCharType="begin"/>
      </w:r>
      <w:r w:rsidR="00254038" w:rsidRPr="00093F5E">
        <w:rPr>
          <w:lang w:val="en-GB"/>
        </w:rPr>
        <w:instrText xml:space="preserve"> ADDIN ZOTERO_ITEM CSL_CITATION {"citationID":"T95Z5mDM","properties":{"formattedCitation":"(Bartkowska &amp; Riedl, 2012)","plainCitation":"(Bartkowska &amp; Riedl, 2012)","noteIndex":0},"citationItems":[{"id":33,"uris":["http://zotero.org/users/local/9Bu69DCL/items/94HQNCYQ"],"uri":["http://zotero.org/users/local/9Bu69DCL/items/94HQNCYQ"],"itemData":{"id":33,"type":"article-journal","container-title":"Economic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254038" w:rsidRPr="00093F5E">
        <w:rPr>
          <w:lang w:val="en-GB"/>
        </w:rPr>
        <w:fldChar w:fldCharType="separate"/>
      </w:r>
      <w:r w:rsidR="00254038" w:rsidRPr="00093F5E">
        <w:rPr>
          <w:rFonts w:ascii="Calibri" w:hAnsi="Calibri" w:cs="Calibri"/>
          <w:lang w:val="en-GB"/>
        </w:rPr>
        <w:t>(Bartkowska &amp; Riedl, 2012)</w:t>
      </w:r>
      <w:r w:rsidR="00254038" w:rsidRPr="00093F5E">
        <w:rPr>
          <w:lang w:val="en-GB"/>
        </w:rPr>
        <w:fldChar w:fldCharType="end"/>
      </w:r>
      <w:r w:rsidR="00254038" w:rsidRPr="00093F5E">
        <w:rPr>
          <w:lang w:val="en-GB"/>
        </w:rPr>
        <w:t>. In other words,</w:t>
      </w:r>
      <w:r w:rsidRPr="00093F5E">
        <w:rPr>
          <w:lang w:val="en-GB"/>
        </w:rPr>
        <w:t xml:space="preserve"> although </w:t>
      </w:r>
      <w:del w:id="282" w:author="Author">
        <w:r w:rsidRPr="00093F5E">
          <w:rPr>
            <w:lang w:val="en-GB"/>
          </w:rPr>
          <w:delText xml:space="preserve">the </w:delText>
        </w:r>
      </w:del>
      <w:r w:rsidRPr="00093F5E">
        <w:rPr>
          <w:lang w:val="en-GB"/>
        </w:rPr>
        <w:t xml:space="preserve">evidence of </w:t>
      </w:r>
      <w:ins w:id="283" w:author="Author">
        <w:r w:rsidRPr="00093F5E">
          <w:rPr>
            <w:lang w:val="en-GB"/>
          </w:rPr>
          <w:t>co-integration</w:t>
        </w:r>
      </w:ins>
      <w:del w:id="284" w:author="Author">
        <w:r w:rsidRPr="00093F5E">
          <w:rPr>
            <w:lang w:val="en-GB"/>
          </w:rPr>
          <w:delText>co-integrated</w:delText>
        </w:r>
      </w:del>
      <w:r w:rsidRPr="00093F5E">
        <w:rPr>
          <w:lang w:val="en-GB"/>
        </w:rPr>
        <w:t xml:space="preserve"> in time series is lack</w:t>
      </w:r>
      <w:r w:rsidR="004B6315" w:rsidRPr="00093F5E">
        <w:rPr>
          <w:lang w:val="en-GB"/>
        </w:rPr>
        <w:t>ing</w:t>
      </w:r>
      <w:r w:rsidRPr="00093F5E">
        <w:rPr>
          <w:lang w:val="en-GB"/>
        </w:rPr>
        <w:t xml:space="preserve">, it does not automatically disprove convergence. </w:t>
      </w:r>
      <w:r w:rsidR="00254038" w:rsidRPr="00093F5E">
        <w:rPr>
          <w:lang w:val="en-GB"/>
        </w:rPr>
        <w:t>With</w:t>
      </w:r>
      <w:r w:rsidRPr="00093F5E">
        <w:rPr>
          <w:lang w:val="en-GB"/>
        </w:rPr>
        <w:t xml:space="preserve"> thi</w:t>
      </w:r>
      <w:r w:rsidR="00254038" w:rsidRPr="00093F5E">
        <w:rPr>
          <w:lang w:val="en-GB"/>
        </w:rPr>
        <w:t xml:space="preserve">s advantage, </w:t>
      </w:r>
      <w:r w:rsidR="002854EA" w:rsidRPr="00093F5E">
        <w:rPr>
          <w:lang w:val="en-GB"/>
        </w:rPr>
        <w:t>many</w:t>
      </w:r>
      <w:r w:rsidR="00254038" w:rsidRPr="00093F5E">
        <w:rPr>
          <w:lang w:val="en-GB"/>
        </w:rPr>
        <w:t xml:space="preserve"> researchers have applied </w:t>
      </w:r>
      <w:ins w:id="285" w:author="Author">
        <w:r w:rsidR="00254038" w:rsidRPr="00093F5E">
          <w:rPr>
            <w:lang w:val="en-GB"/>
          </w:rPr>
          <w:t>this</w:t>
        </w:r>
      </w:ins>
      <w:del w:id="286" w:author="Author">
        <w:r w:rsidR="00254038" w:rsidRPr="00093F5E">
          <w:rPr>
            <w:lang w:val="en-GB"/>
          </w:rPr>
          <w:delText>the</w:delText>
        </w:r>
      </w:del>
      <w:r w:rsidR="00254038" w:rsidRPr="00093F5E">
        <w:rPr>
          <w:lang w:val="en-GB"/>
        </w:rPr>
        <w:t xml:space="preserve"> method</w:t>
      </w:r>
      <w:r w:rsidRPr="00093F5E">
        <w:rPr>
          <w:lang w:val="en-GB"/>
        </w:rPr>
        <w:t xml:space="preserve"> in </w:t>
      </w:r>
      <w:r w:rsidR="00254038" w:rsidRPr="00093F5E">
        <w:rPr>
          <w:lang w:val="en-GB"/>
        </w:rPr>
        <w:t xml:space="preserve">various </w:t>
      </w:r>
      <w:r w:rsidRPr="00093F5E">
        <w:rPr>
          <w:lang w:val="en-GB"/>
        </w:rPr>
        <w:t>convergence analys</w:t>
      </w:r>
      <w:r w:rsidR="00254038" w:rsidRPr="00093F5E">
        <w:rPr>
          <w:lang w:val="en-GB"/>
        </w:rPr>
        <w:t>e</w:t>
      </w:r>
      <w:r w:rsidRPr="00093F5E">
        <w:rPr>
          <w:lang w:val="en-GB"/>
        </w:rPr>
        <w:t>s</w:t>
      </w:r>
      <w:r w:rsidR="00254038" w:rsidRPr="00093F5E">
        <w:rPr>
          <w:lang w:val="en-GB"/>
        </w:rPr>
        <w:t xml:space="preserve"> on different focuses</w:t>
      </w:r>
      <w:r w:rsidR="009A37AB" w:rsidRPr="00093F5E">
        <w:rPr>
          <w:lang w:val="en-GB"/>
        </w:rPr>
        <w:t>,</w:t>
      </w:r>
      <w:r w:rsidR="00254038" w:rsidRPr="00093F5E">
        <w:rPr>
          <w:lang w:val="en-GB"/>
        </w:rPr>
        <w:t xml:space="preserve"> including</w:t>
      </w:r>
      <w:r w:rsidRPr="00093F5E">
        <w:rPr>
          <w:lang w:val="en-GB"/>
        </w:rPr>
        <w:t xml:space="preserve"> income, </w:t>
      </w:r>
      <w:r w:rsidR="00254038" w:rsidRPr="00093F5E">
        <w:rPr>
          <w:lang w:val="en-GB"/>
        </w:rPr>
        <w:t xml:space="preserve">productivity, </w:t>
      </w:r>
      <w:r w:rsidRPr="00093F5E">
        <w:rPr>
          <w:lang w:val="en-GB"/>
        </w:rPr>
        <w:t>financial development</w:t>
      </w:r>
      <w:r w:rsidR="009A37AB" w:rsidRPr="00093F5E">
        <w:rPr>
          <w:lang w:val="en-GB"/>
        </w:rPr>
        <w:t>,</w:t>
      </w:r>
      <w:r w:rsidRPr="00093F5E">
        <w:rPr>
          <w:lang w:val="en-GB"/>
        </w:rPr>
        <w:t xml:space="preserve"> </w:t>
      </w:r>
      <w:r w:rsidR="00254038" w:rsidRPr="00093F5E">
        <w:rPr>
          <w:lang w:val="en-GB"/>
        </w:rPr>
        <w:t xml:space="preserve">and other </w:t>
      </w:r>
      <w:ins w:id="287" w:author="Author">
        <w:r w:rsidR="00254038" w:rsidRPr="00093F5E">
          <w:rPr>
            <w:lang w:val="en-GB"/>
          </w:rPr>
          <w:t>socioeconomic</w:t>
        </w:r>
      </w:ins>
      <w:del w:id="288" w:author="Author">
        <w:r w:rsidR="00254038" w:rsidRPr="00093F5E">
          <w:rPr>
            <w:lang w:val="en-GB"/>
          </w:rPr>
          <w:delText>social</w:delText>
        </w:r>
        <w:r w:rsidR="009A37AB" w:rsidRPr="00093F5E">
          <w:rPr>
            <w:lang w:val="en-GB"/>
          </w:rPr>
          <w:delText>-</w:delText>
        </w:r>
        <w:r w:rsidR="00254038" w:rsidRPr="00093F5E">
          <w:rPr>
            <w:lang w:val="en-GB"/>
          </w:rPr>
          <w:delText>economic</w:delText>
        </w:r>
      </w:del>
      <w:r w:rsidR="00254038" w:rsidRPr="00093F5E">
        <w:rPr>
          <w:lang w:val="en-GB"/>
        </w:rPr>
        <w:t xml:space="preserve"> indicators.</w:t>
      </w:r>
    </w:p>
    <w:p w14:paraId="17E6AC93" w14:textId="77777777" w:rsidR="00F06AAD" w:rsidRPr="00093F5E" w:rsidRDefault="00093F5E" w:rsidP="00ED3D31">
      <w:pPr>
        <w:pStyle w:val="ListParagraph"/>
        <w:spacing w:line="360" w:lineRule="auto"/>
        <w:ind w:firstLine="720"/>
        <w:jc w:val="both"/>
        <w:rPr>
          <w:b/>
          <w:lang w:val="en-GB"/>
        </w:rPr>
      </w:pPr>
      <w:r w:rsidRPr="00093F5E">
        <w:rPr>
          <w:lang w:val="en-GB"/>
        </w:rPr>
        <w:t>T</w:t>
      </w:r>
      <w:r w:rsidR="00EF4F90" w:rsidRPr="00093F5E">
        <w:rPr>
          <w:lang w:val="en-GB"/>
        </w:rPr>
        <w:t xml:space="preserve">o identify the presence of club convergence </w:t>
      </w:r>
      <w:r w:rsidR="002E1B25" w:rsidRPr="00093F5E">
        <w:rPr>
          <w:lang w:val="en-GB"/>
        </w:rPr>
        <w:t>on</w:t>
      </w:r>
      <w:r w:rsidR="00EF4F90" w:rsidRPr="00093F5E">
        <w:rPr>
          <w:lang w:val="en-GB"/>
        </w:rPr>
        <w:t xml:space="preserve"> regional wage</w:t>
      </w:r>
      <w:ins w:id="289" w:author="Author">
        <w:r w:rsidR="00635A6A">
          <w:rPr>
            <w:lang w:val="en-GB"/>
          </w:rPr>
          <w:t>:</w:t>
        </w:r>
      </w:ins>
      <w:del w:id="290" w:author="Author">
        <w:r w:rsidR="00EF4F90" w:rsidRPr="00093F5E" w:rsidDel="00635A6A">
          <w:rPr>
            <w:lang w:val="en-GB"/>
          </w:rPr>
          <w:delText>,</w:delText>
        </w:r>
      </w:del>
      <w:r w:rsidR="00EF4F90" w:rsidRPr="00093F5E">
        <w:rPr>
          <w:lang w:val="en-GB"/>
        </w:rPr>
        <w:t xml:space="preserve"> </w:t>
      </w:r>
      <w:del w:id="291" w:author="Author">
        <w:r w:rsidR="00EF4F90" w:rsidRPr="00093F5E" w:rsidDel="00467553">
          <w:rPr>
            <w:lang w:val="en-GB"/>
          </w:rPr>
          <w:delText xml:space="preserve">in </w:delText>
        </w:r>
      </w:del>
      <w:r w:rsidR="00EF4F90" w:rsidRPr="00093F5E">
        <w:rPr>
          <w:lang w:val="en-GB"/>
        </w:rPr>
        <w:t>t</w:t>
      </w:r>
      <w:r w:rsidRPr="00093F5E">
        <w:rPr>
          <w:lang w:val="en-GB"/>
        </w:rPr>
        <w:t>his study</w:t>
      </w:r>
      <w:del w:id="292" w:author="Author">
        <w:r w:rsidR="0055597E" w:rsidRPr="00093F5E" w:rsidDel="00467553">
          <w:rPr>
            <w:lang w:val="en-GB"/>
          </w:rPr>
          <w:delText>,</w:delText>
        </w:r>
        <w:r w:rsidRPr="00093F5E" w:rsidDel="00467553">
          <w:rPr>
            <w:lang w:val="en-GB"/>
          </w:rPr>
          <w:delText xml:space="preserve"> </w:delText>
        </w:r>
        <w:r w:rsidR="00EF4F90" w:rsidRPr="00093F5E" w:rsidDel="00467553">
          <w:rPr>
            <w:lang w:val="en-GB"/>
          </w:rPr>
          <w:delText>we</w:delText>
        </w:r>
      </w:del>
      <w:r w:rsidR="00EF4F90" w:rsidRPr="00093F5E">
        <w:rPr>
          <w:lang w:val="en-GB"/>
        </w:rPr>
        <w:t xml:space="preserve"> </w:t>
      </w:r>
      <w:del w:id="293" w:author="Author">
        <w:r w:rsidR="00EF4F90" w:rsidRPr="00093F5E" w:rsidDel="00467553">
          <w:rPr>
            <w:lang w:val="en-GB"/>
          </w:rPr>
          <w:delText>apply</w:delText>
        </w:r>
        <w:r w:rsidRPr="00093F5E" w:rsidDel="00467553">
          <w:rPr>
            <w:lang w:val="en-GB"/>
          </w:rPr>
          <w:delText xml:space="preserve"> </w:delText>
        </w:r>
      </w:del>
      <w:ins w:id="294" w:author="Author">
        <w:r w:rsidR="00467553">
          <w:rPr>
            <w:lang w:val="en-GB"/>
          </w:rPr>
          <w:t>applies</w:t>
        </w:r>
        <w:r w:rsidR="00467553" w:rsidRPr="00093F5E">
          <w:rPr>
            <w:lang w:val="en-GB"/>
          </w:rPr>
          <w:t xml:space="preserve"> </w:t>
        </w:r>
      </w:ins>
      <w:del w:id="295" w:author="Author">
        <w:r w:rsidRPr="00093F5E">
          <w:rPr>
            <w:lang w:val="en-GB"/>
          </w:rPr>
          <w:delText xml:space="preserve">the </w:delText>
        </w:r>
        <w:r w:rsidR="00EF4F90" w:rsidRPr="00093F5E">
          <w:rPr>
            <w:lang w:val="en-GB"/>
          </w:rPr>
          <w:delText>modern</w:delText>
        </w:r>
        <w:r w:rsidRPr="00093F5E">
          <w:rPr>
            <w:lang w:val="en-GB"/>
          </w:rPr>
          <w:delText xml:space="preserve"> </w:delText>
        </w:r>
        <w:r w:rsidR="00EB1EF6" w:rsidRPr="00093F5E">
          <w:rPr>
            <w:lang w:val="en-GB"/>
          </w:rPr>
          <w:delText>test</w:delText>
        </w:r>
        <w:r w:rsidRPr="00093F5E">
          <w:rPr>
            <w:lang w:val="en-GB"/>
          </w:rPr>
          <w:delText xml:space="preserve"> of club convergence by </w:delText>
        </w:r>
      </w:del>
      <w:r w:rsidRPr="00093F5E">
        <w:rPr>
          <w:lang w:val="en-GB"/>
        </w:rPr>
        <w:fldChar w:fldCharType="begin"/>
      </w:r>
      <w:r w:rsidRPr="00093F5E">
        <w:rPr>
          <w:lang w:val="en-GB"/>
        </w:rPr>
        <w:instrText xml:space="preserve"> ADDIN ZOTERO_ITEM CSL_CITATION {"citationID":"9x3Rdoj8","properties":{"formattedCitation":"(Phillips and Sul 2007)","plainCitation":"(Phillips and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093F5E">
        <w:rPr>
          <w:lang w:val="en-GB"/>
        </w:rPr>
        <w:fldChar w:fldCharType="separate"/>
      </w:r>
      <w:r w:rsidRPr="00093F5E">
        <w:rPr>
          <w:lang w:val="en-GB"/>
        </w:rPr>
        <w:t>Phillips and Sul</w:t>
      </w:r>
      <w:ins w:id="296" w:author="Author">
        <w:r w:rsidRPr="00093F5E">
          <w:rPr>
            <w:rFonts w:ascii="Calibri" w:eastAsia="Yu Mincho" w:hAnsi="Calibri" w:cs="Times New Roman"/>
            <w:lang w:val="en-GB"/>
          </w:rPr>
          <w:t>’s</w:t>
        </w:r>
      </w:ins>
      <w:r w:rsidRPr="00093F5E">
        <w:rPr>
          <w:rFonts w:ascii="Calibri" w:eastAsia="Yu Mincho" w:hAnsi="Calibri" w:cs="Times New Roman"/>
          <w:lang w:val="en-GB"/>
        </w:rPr>
        <w:t xml:space="preserve"> (2007</w:t>
      </w:r>
      <w:r w:rsidRPr="00093F5E">
        <w:rPr>
          <w:lang w:val="en-GB"/>
        </w:rPr>
        <w:fldChar w:fldCharType="end"/>
      </w:r>
      <w:r w:rsidRPr="00093F5E">
        <w:rPr>
          <w:lang w:val="en-GB"/>
        </w:rPr>
        <w:t>)</w:t>
      </w:r>
      <w:ins w:id="297" w:author="Author">
        <w:r w:rsidRPr="00093F5E">
          <w:rPr>
            <w:rFonts w:ascii="Calibri" w:eastAsia="Yu Mincho" w:hAnsi="Calibri" w:cs="Times New Roman"/>
            <w:lang w:val="en-GB"/>
          </w:rPr>
          <w:t xml:space="preserve"> modern test of club convergence</w:t>
        </w:r>
      </w:ins>
      <w:r w:rsidRPr="00093F5E">
        <w:rPr>
          <w:rFonts w:ascii="Calibri" w:eastAsia="Yu Mincho" w:hAnsi="Calibri" w:cs="Times New Roman"/>
          <w:lang w:val="en-GB"/>
        </w:rPr>
        <w:t xml:space="preserve">. </w:t>
      </w:r>
      <w:r w:rsidR="00EF4F90" w:rsidRPr="00093F5E">
        <w:rPr>
          <w:lang w:val="en-GB"/>
        </w:rPr>
        <w:t>According to the model,</w:t>
      </w:r>
      <w:r w:rsidR="00EB1EF6" w:rsidRPr="00093F5E">
        <w:rPr>
          <w:lang w:val="en-GB"/>
        </w:rPr>
        <w:t xml:space="preserve"> we consider a </w:t>
      </w:r>
      <w:ins w:id="298" w:author="Author">
        <w:r w:rsidR="00EB1EF6" w:rsidRPr="00093F5E">
          <w:rPr>
            <w:lang w:val="en-GB"/>
          </w:rPr>
          <w:t>panel data</w:t>
        </w:r>
      </w:ins>
      <w:del w:id="299" w:author="Author">
        <w:r w:rsidR="00EB1EF6" w:rsidRPr="00093F5E">
          <w:rPr>
            <w:lang w:val="en-GB"/>
          </w:rPr>
          <w:delText>p</w:delText>
        </w:r>
        <w:r w:rsidRPr="00093F5E">
          <w:rPr>
            <w:lang w:val="en-GB"/>
          </w:rPr>
          <w:delText>anel-data</w:delText>
        </w:r>
      </w:del>
      <w:r w:rsidRPr="00093F5E">
        <w:rPr>
          <w:lang w:val="en-GB"/>
        </w:rPr>
        <w:t xml:space="preserve"> variable, for instance,</w:t>
      </w:r>
      <w:r w:rsidR="00EB1EF6" w:rsidRPr="00093F5E">
        <w:rPr>
          <w:lang w:val="en-GB"/>
        </w:rPr>
        <w:t xml:space="preserve"> </w:t>
      </w:r>
      <m:oMath>
        <m:sSub>
          <m:sSubPr>
            <m:ctrlPr>
              <w:rPr>
                <w:rFonts w:ascii="Cambria Math" w:hAnsi="Cambria Math"/>
                <w:lang w:val="en-GB"/>
              </w:rPr>
            </m:ctrlPr>
          </m:sSubPr>
          <m:e>
            <m:r>
              <m:rPr>
                <m:sty m:val="bi"/>
              </m:rPr>
              <w:rPr>
                <w:rFonts w:ascii="Cambria Math" w:hAnsi="Cambria Math"/>
                <w:lang w:val="en-GB"/>
              </w:rPr>
              <m:t>y</m:t>
            </m:r>
          </m:e>
          <m:sub>
            <m:r>
              <m:rPr>
                <m:sty m:val="bi"/>
              </m:rPr>
              <w:rPr>
                <w:rFonts w:ascii="Cambria Math" w:hAnsi="Cambria Math"/>
                <w:lang w:val="en-GB"/>
              </w:rPr>
              <m:t>it</m:t>
            </m:r>
          </m:sub>
        </m:sSub>
      </m:oMath>
      <w:r w:rsidR="00EB1EF6" w:rsidRPr="00093F5E">
        <w:rPr>
          <w:lang w:val="en-GB"/>
        </w:rPr>
        <w:t xml:space="preserve"> is expressed as</w:t>
      </w:r>
      <w:r w:rsidRPr="00093F5E">
        <w:rPr>
          <w:lang w:val="en-GB"/>
        </w:rPr>
        <w:t>:</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8E3EEF" w:rsidRPr="00093F5E" w14:paraId="37A242CC" w14:textId="77777777" w:rsidTr="00F06AAD">
        <w:tc>
          <w:tcPr>
            <w:tcW w:w="8080" w:type="dxa"/>
          </w:tcPr>
          <w:p w14:paraId="07774B43" w14:textId="77777777" w:rsidR="00F06AAD" w:rsidRPr="00093F5E" w:rsidRDefault="00093F5E" w:rsidP="00971B36">
            <w:pPr>
              <w:pStyle w:val="BodyText"/>
              <w:ind w:rightChars="959" w:right="2110"/>
              <w:rPr>
                <w:b w:val="0"/>
                <w:sz w:val="21"/>
                <w:szCs w:val="21"/>
              </w:rPr>
            </w:pPr>
            <w:r w:rsidRPr="00093F5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sSub>
                <m:sSubPr>
                  <m:ctrlPr>
                    <w:rPr>
                      <w:rFonts w:ascii="Cambria Math" w:hAnsi="Cambria Math"/>
                      <w:b w:val="0"/>
                      <w:sz w:val="21"/>
                      <w:szCs w:val="21"/>
                    </w:rPr>
                  </m:ctrlPr>
                </m:sSubPr>
                <m:e>
                  <m:r>
                    <m:rPr>
                      <m:sty m:val="bi"/>
                    </m:rPr>
                    <w:rPr>
                      <w:rFonts w:ascii="Cambria Math" w:hAnsi="Cambria Math"/>
                      <w:sz w:val="21"/>
                      <w:szCs w:val="21"/>
                    </w:rPr>
                    <m:t>μ</m:t>
                  </m:r>
                </m:e>
                <m:sub>
                  <m:r>
                    <m:rPr>
                      <m:sty m:val="bi"/>
                    </m:rPr>
                    <w:rPr>
                      <w:rFonts w:ascii="Cambria Math" w:hAnsi="Cambria Math"/>
                      <w:sz w:val="21"/>
                      <w:szCs w:val="21"/>
                    </w:rPr>
                    <m:t>t</m:t>
                  </m:r>
                </m:sub>
              </m:sSub>
            </m:oMath>
          </w:p>
        </w:tc>
        <w:tc>
          <w:tcPr>
            <w:tcW w:w="567" w:type="dxa"/>
          </w:tcPr>
          <w:p w14:paraId="068F043D" w14:textId="77777777" w:rsidR="00F06AAD" w:rsidRPr="00093F5E" w:rsidRDefault="00093F5E" w:rsidP="00971B36">
            <w:pPr>
              <w:pStyle w:val="BodyText"/>
              <w:tabs>
                <w:tab w:val="left" w:pos="0"/>
              </w:tabs>
              <w:ind w:rightChars="12" w:right="26"/>
              <w:jc w:val="right"/>
              <w:rPr>
                <w:b w:val="0"/>
                <w:sz w:val="21"/>
                <w:szCs w:val="21"/>
              </w:rPr>
            </w:pPr>
            <w:r w:rsidRPr="00093F5E">
              <w:rPr>
                <w:b w:val="0"/>
                <w:sz w:val="21"/>
                <w:szCs w:val="21"/>
              </w:rPr>
              <w:t>(</w:t>
            </w:r>
            <w:r w:rsidR="00EF4F90" w:rsidRPr="00093F5E">
              <w:rPr>
                <w:b w:val="0"/>
                <w:sz w:val="21"/>
                <w:szCs w:val="21"/>
              </w:rPr>
              <w:t>1</w:t>
            </w:r>
            <w:r w:rsidRPr="00093F5E">
              <w:rPr>
                <w:b w:val="0"/>
                <w:sz w:val="21"/>
                <w:szCs w:val="21"/>
              </w:rPr>
              <w:t>)</w:t>
            </w:r>
          </w:p>
        </w:tc>
      </w:tr>
    </w:tbl>
    <w:p w14:paraId="66E94D25" w14:textId="77777777" w:rsidR="00F06AAD" w:rsidRPr="00093F5E" w:rsidRDefault="00F06AAD" w:rsidP="00F06AAD">
      <w:pPr>
        <w:pStyle w:val="BodyText"/>
        <w:jc w:val="both"/>
        <w:rPr>
          <w:b w:val="0"/>
          <w:sz w:val="21"/>
          <w:szCs w:val="21"/>
        </w:rPr>
      </w:pPr>
    </w:p>
    <w:p w14:paraId="1F4177C2" w14:textId="77777777" w:rsidR="00F06AAD" w:rsidRPr="00093F5E" w:rsidRDefault="00093F5E" w:rsidP="007672B9">
      <w:pPr>
        <w:pStyle w:val="BodyText"/>
        <w:spacing w:line="360" w:lineRule="auto"/>
        <w:ind w:left="720"/>
        <w:jc w:val="both"/>
        <w:rPr>
          <w:rFonts w:asciiTheme="minorHAnsi" w:eastAsiaTheme="minorEastAsia" w:hAnsiTheme="minorHAnsi" w:cstheme="minorBidi"/>
          <w:b w:val="0"/>
          <w:sz w:val="22"/>
          <w:szCs w:val="22"/>
        </w:rPr>
      </w:pPr>
      <w:r w:rsidRPr="00093F5E">
        <w:rPr>
          <w:rFonts w:asciiTheme="minorHAnsi" w:eastAsiaTheme="minorEastAsia" w:hAnsiTheme="minorHAnsi" w:cstheme="minorBidi"/>
          <w:b w:val="0"/>
          <w:sz w:val="22"/>
          <w:szCs w:val="22"/>
        </w:rPr>
        <w:t xml:space="preserve">where </w:t>
      </w:r>
      <w:r w:rsidRPr="00093F5E">
        <w:rPr>
          <w:rFonts w:asciiTheme="minorHAnsi" w:eastAsiaTheme="minorEastAsia" w:hAnsiTheme="minorHAnsi" w:cstheme="minorBidi"/>
          <w:b w:val="0"/>
          <w:i/>
          <w:iCs/>
          <w:sz w:val="22"/>
          <w:szCs w:val="22"/>
        </w:rPr>
        <w:t xml:space="preserve">i </w:t>
      </w:r>
      <w:r w:rsidRPr="00093F5E">
        <w:rPr>
          <w:rFonts w:asciiTheme="minorHAnsi" w:eastAsiaTheme="minorEastAsia" w:hAnsiTheme="minorHAnsi" w:cstheme="minorBidi"/>
          <w:b w:val="0"/>
          <w:sz w:val="22"/>
          <w:szCs w:val="22"/>
        </w:rPr>
        <w:t xml:space="preserve">refers to individual </w:t>
      </w:r>
      <w:ins w:id="300" w:author="Author">
        <w:r w:rsidRPr="00093F5E">
          <w:rPr>
            <w:rFonts w:asciiTheme="minorHAnsi" w:eastAsiaTheme="minorEastAsia" w:hAnsiTheme="minorHAnsi" w:cstheme="minorBidi"/>
            <w:b w:val="0"/>
            <w:sz w:val="22"/>
            <w:szCs w:val="22"/>
          </w:rPr>
          <w:t>units</w:t>
        </w:r>
      </w:ins>
      <w:del w:id="301" w:author="Author">
        <w:r w:rsidRPr="00093F5E">
          <w:rPr>
            <w:rFonts w:asciiTheme="minorHAnsi" w:eastAsiaTheme="minorEastAsia" w:hAnsiTheme="minorHAnsi" w:cstheme="minorBidi"/>
            <w:b w:val="0"/>
            <w:sz w:val="22"/>
            <w:szCs w:val="22"/>
          </w:rPr>
          <w:delText>unit</w:delText>
        </w:r>
      </w:del>
      <w:r w:rsidRPr="00093F5E">
        <w:rPr>
          <w:rFonts w:asciiTheme="minorHAnsi" w:eastAsiaTheme="minorEastAsia" w:hAnsiTheme="minorHAnsi" w:cstheme="minorBidi"/>
          <w:b w:val="0"/>
          <w:sz w:val="22"/>
          <w:szCs w:val="22"/>
        </w:rPr>
        <w:t xml:space="preserve"> ​1, 2, …., </w:t>
      </w:r>
      <w:r w:rsidRPr="00093F5E">
        <w:rPr>
          <w:rFonts w:asciiTheme="minorHAnsi" w:eastAsiaTheme="minorEastAsia" w:hAnsiTheme="minorHAnsi" w:cstheme="minorBidi"/>
          <w:b w:val="0"/>
          <w:i/>
          <w:iCs/>
          <w:sz w:val="22"/>
          <w:szCs w:val="22"/>
        </w:rPr>
        <w:t>N</w:t>
      </w:r>
      <w:r w:rsidRPr="00093F5E">
        <w:rPr>
          <w:rFonts w:asciiTheme="minorHAnsi" w:eastAsiaTheme="minorEastAsia" w:hAnsiTheme="minorHAnsi" w:cstheme="minorBidi"/>
          <w:b w:val="0"/>
          <w:sz w:val="22"/>
          <w:szCs w:val="22"/>
        </w:rPr>
        <w:t xml:space="preserve"> across time </w:t>
      </w:r>
      <w:r w:rsidRPr="00093F5E">
        <w:rPr>
          <w:rFonts w:asciiTheme="minorHAnsi" w:eastAsiaTheme="minorEastAsia" w:hAnsiTheme="minorHAnsi" w:cstheme="minorBidi"/>
          <w:b w:val="0"/>
          <w:i/>
          <w:iCs/>
          <w:sz w:val="22"/>
          <w:szCs w:val="22"/>
        </w:rPr>
        <w:t>t</w:t>
      </w:r>
      <w:r w:rsidRPr="00093F5E">
        <w:rPr>
          <w:rFonts w:asciiTheme="minorHAnsi" w:eastAsiaTheme="minorEastAsia" w:hAnsiTheme="minorHAnsi" w:cstheme="minorBidi"/>
          <w:b w:val="0"/>
          <w:sz w:val="22"/>
          <w:szCs w:val="22"/>
        </w:rPr>
        <w:t xml:space="preserve"> ​= ​1, 2, …, </w:t>
      </w:r>
      <w:r w:rsidRPr="00093F5E">
        <w:rPr>
          <w:rFonts w:asciiTheme="minorHAnsi" w:eastAsiaTheme="minorEastAsia" w:hAnsiTheme="minorHAnsi" w:cstheme="minorBidi"/>
          <w:b w:val="0"/>
          <w:i/>
          <w:iCs/>
          <w:sz w:val="22"/>
          <w:szCs w:val="22"/>
        </w:rPr>
        <w:t>T</w:t>
      </w:r>
      <w:r w:rsidRPr="00093F5E">
        <w:rPr>
          <w:rFonts w:asciiTheme="minorHAnsi" w:eastAsiaTheme="minorEastAsia" w:hAnsiTheme="minorHAnsi" w:cstheme="minorBidi"/>
          <w:b w:val="0"/>
          <w:sz w:val="22"/>
          <w:szCs w:val="22"/>
        </w:rPr>
        <w:t xml:space="preserve">, </w:t>
      </w: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oMath>
      <w:r w:rsidRPr="00093F5E">
        <w:rPr>
          <w:rFonts w:asciiTheme="minorHAnsi" w:eastAsiaTheme="minorEastAsia" w:hAnsiTheme="minorHAnsi" w:cstheme="minorBidi" w:hint="eastAsia"/>
          <w:b w:val="0"/>
          <w:sz w:val="21"/>
          <w:szCs w:val="21"/>
        </w:rPr>
        <w:t xml:space="preserve"> </w:t>
      </w:r>
      <w:r w:rsidRPr="00093F5E">
        <w:rPr>
          <w:rFonts w:asciiTheme="minorHAnsi" w:eastAsiaTheme="minorEastAsia" w:hAnsiTheme="minorHAnsi" w:cstheme="minorBidi"/>
          <w:b w:val="0"/>
          <w:sz w:val="21"/>
          <w:szCs w:val="21"/>
        </w:rPr>
        <w:t>is the dependent variable,</w:t>
      </w:r>
      <w:r w:rsidRPr="00093F5E">
        <w:rPr>
          <w:rFonts w:asciiTheme="minorHAnsi" w:eastAsiaTheme="minorEastAsia" w:hAnsiTheme="minorHAnsi" w:cstheme="minorBidi"/>
          <w:b w:val="0"/>
          <w:sz w:val="22"/>
          <w:szCs w:val="22"/>
        </w:rPr>
        <w:t xml:space="preserve">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δ</m:t>
            </m:r>
          </m:e>
          <m:sub>
            <m:r>
              <m:rPr>
                <m:sty m:val="bi"/>
              </m:rPr>
              <w:rPr>
                <w:rFonts w:ascii="Cambria Math" w:eastAsiaTheme="minorEastAsia" w:hAnsi="Cambria Math" w:cstheme="minorBidi"/>
                <w:sz w:val="22"/>
                <w:szCs w:val="22"/>
              </w:rPr>
              <m:t>it</m:t>
            </m:r>
          </m:sub>
        </m:sSub>
      </m:oMath>
      <w:r w:rsidRPr="00093F5E">
        <w:rPr>
          <w:rFonts w:asciiTheme="minorHAnsi" w:eastAsiaTheme="minorEastAsia" w:hAnsiTheme="minorHAnsi" w:cstheme="minorBidi"/>
          <w:b w:val="0"/>
          <w:sz w:val="22"/>
          <w:szCs w:val="22"/>
        </w:rPr>
        <w:t xml:space="preserve"> indicates individual unit and time-specific </w:t>
      </w:r>
      <w:ins w:id="302" w:author="Author">
        <w:r w:rsidRPr="00093F5E">
          <w:rPr>
            <w:rFonts w:asciiTheme="minorHAnsi" w:eastAsiaTheme="minorEastAsia" w:hAnsiTheme="minorHAnsi" w:cstheme="minorBidi"/>
            <w:b w:val="0"/>
            <w:sz w:val="22"/>
            <w:szCs w:val="22"/>
          </w:rPr>
          <w:t>components</w:t>
        </w:r>
      </w:ins>
      <w:del w:id="303" w:author="Author">
        <w:r w:rsidRPr="00093F5E">
          <w:rPr>
            <w:rFonts w:asciiTheme="minorHAnsi" w:eastAsiaTheme="minorEastAsia" w:hAnsiTheme="minorHAnsi" w:cstheme="minorBidi"/>
            <w:b w:val="0"/>
            <w:sz w:val="22"/>
            <w:szCs w:val="22"/>
          </w:rPr>
          <w:delText>component</w:delText>
        </w:r>
      </w:del>
      <w:ins w:id="304" w:author="Author">
        <w:r w:rsidRPr="00093F5E">
          <w:rPr>
            <w:rFonts w:ascii="Calibri" w:eastAsia="Yu Mincho" w:hAnsi="Calibri"/>
            <w:b w:val="0"/>
            <w:sz w:val="22"/>
            <w:szCs w:val="22"/>
          </w:rPr>
          <w:t>,</w:t>
        </w:r>
      </w:ins>
      <w:r w:rsidRPr="00093F5E">
        <w:rPr>
          <w:rFonts w:asciiTheme="minorHAnsi" w:eastAsiaTheme="minorEastAsia" w:hAnsiTheme="minorHAnsi" w:cstheme="minorBidi"/>
          <w:b w:val="0"/>
          <w:sz w:val="22"/>
          <w:szCs w:val="22"/>
        </w:rPr>
        <w:t xml:space="preserve"> or a time-varying idiosyncratic element.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μ</m:t>
            </m:r>
          </m:e>
          <m:sub>
            <m:r>
              <m:rPr>
                <m:sty m:val="bi"/>
              </m:rPr>
              <w:rPr>
                <w:rFonts w:ascii="Cambria Math" w:eastAsiaTheme="minorEastAsia" w:hAnsi="Cambria Math" w:cstheme="minorBidi"/>
                <w:sz w:val="22"/>
                <w:szCs w:val="22"/>
              </w:rPr>
              <m:t>t</m:t>
            </m:r>
          </m:sub>
        </m:sSub>
      </m:oMath>
      <w:r w:rsidRPr="00093F5E">
        <w:rPr>
          <w:rFonts w:asciiTheme="minorHAnsi" w:eastAsiaTheme="minorEastAsia" w:hAnsiTheme="minorHAnsi" w:cstheme="minorBidi"/>
          <w:b w:val="0"/>
          <w:sz w:val="22"/>
          <w:szCs w:val="22"/>
        </w:rPr>
        <w:t xml:space="preserve"> is not unit-specific and thus </w:t>
      </w:r>
      <w:r w:rsidR="00A900C2" w:rsidRPr="00093F5E">
        <w:rPr>
          <w:rFonts w:asciiTheme="minorHAnsi" w:eastAsiaTheme="minorEastAsia" w:hAnsiTheme="minorHAnsi" w:cstheme="minorBidi"/>
          <w:b w:val="0"/>
          <w:sz w:val="22"/>
          <w:szCs w:val="22"/>
        </w:rPr>
        <w:t>characterize</w:t>
      </w:r>
      <w:r w:rsidR="00431293" w:rsidRPr="00093F5E">
        <w:rPr>
          <w:rFonts w:asciiTheme="minorHAnsi" w:eastAsiaTheme="minorEastAsia" w:hAnsiTheme="minorHAnsi" w:cstheme="minorBidi"/>
          <w:b w:val="0"/>
          <w:sz w:val="22"/>
          <w:szCs w:val="22"/>
        </w:rPr>
        <w:t>s</w:t>
      </w:r>
      <w:r w:rsidRPr="00093F5E">
        <w:rPr>
          <w:rFonts w:asciiTheme="minorHAnsi" w:eastAsiaTheme="minorEastAsia" w:hAnsiTheme="minorHAnsi" w:cstheme="minorBidi"/>
          <w:b w:val="0"/>
          <w:sz w:val="22"/>
          <w:szCs w:val="22"/>
        </w:rPr>
        <w:t xml:space="preserve"> the common </w:t>
      </w:r>
      <w:r w:rsidR="00A900C2" w:rsidRPr="00093F5E">
        <w:rPr>
          <w:rFonts w:asciiTheme="minorHAnsi" w:eastAsiaTheme="minorEastAsia" w:hAnsiTheme="minorHAnsi" w:cstheme="minorBidi"/>
          <w:b w:val="0"/>
          <w:sz w:val="22"/>
          <w:szCs w:val="22"/>
        </w:rPr>
        <w:t>pattern</w:t>
      </w:r>
      <w:r w:rsidRPr="00093F5E">
        <w:rPr>
          <w:rFonts w:asciiTheme="minorHAnsi" w:eastAsiaTheme="minorEastAsia" w:hAnsiTheme="minorHAnsi" w:cstheme="minorBidi"/>
          <w:b w:val="0"/>
          <w:sz w:val="22"/>
          <w:szCs w:val="22"/>
        </w:rPr>
        <w:t xml:space="preserve"> of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y</m:t>
            </m:r>
          </m:e>
          <m:sub>
            <m:r>
              <m:rPr>
                <m:sty m:val="bi"/>
              </m:rPr>
              <w:rPr>
                <w:rFonts w:ascii="Cambria Math" w:eastAsiaTheme="minorEastAsia" w:hAnsi="Cambria Math" w:cstheme="minorBidi"/>
                <w:sz w:val="22"/>
                <w:szCs w:val="22"/>
              </w:rPr>
              <m:t>it</m:t>
            </m:r>
          </m:sub>
        </m:sSub>
      </m:oMath>
      <w:r w:rsidRPr="00093F5E">
        <w:rPr>
          <w:rFonts w:asciiTheme="minorHAnsi" w:eastAsiaTheme="minorEastAsia" w:hAnsiTheme="minorHAnsi" w:cstheme="minorBidi"/>
          <w:b w:val="0"/>
          <w:sz w:val="22"/>
          <w:szCs w:val="22"/>
        </w:rPr>
        <w:t xml:space="preserve">. </w:t>
      </w:r>
      <w:r w:rsidR="00A900C2" w:rsidRPr="00093F5E">
        <w:rPr>
          <w:rFonts w:asciiTheme="minorHAnsi" w:eastAsiaTheme="minorEastAsia" w:hAnsiTheme="minorHAnsi" w:cstheme="minorBidi"/>
          <w:b w:val="0"/>
          <w:sz w:val="22"/>
          <w:szCs w:val="22"/>
        </w:rPr>
        <w:t>T</w:t>
      </w:r>
      <w:r w:rsidRPr="00093F5E">
        <w:rPr>
          <w:rFonts w:asciiTheme="minorHAnsi" w:eastAsiaTheme="minorEastAsia" w:hAnsiTheme="minorHAnsi" w:cstheme="minorBidi"/>
          <w:b w:val="0"/>
          <w:sz w:val="22"/>
          <w:szCs w:val="22"/>
        </w:rPr>
        <w:t xml:space="preserve">he dynamics of the idiosyncratic </w:t>
      </w:r>
      <w:r w:rsidR="00A900C2" w:rsidRPr="00093F5E">
        <w:rPr>
          <w:rFonts w:asciiTheme="minorHAnsi" w:eastAsiaTheme="minorEastAsia" w:hAnsiTheme="minorHAnsi" w:cstheme="minorBidi"/>
          <w:b w:val="0"/>
          <w:sz w:val="22"/>
          <w:szCs w:val="22"/>
        </w:rPr>
        <w:t>element</w:t>
      </w:r>
      <w:r w:rsidRPr="00093F5E">
        <w:rPr>
          <w:rFonts w:asciiTheme="minorHAnsi" w:eastAsiaTheme="minorEastAsia" w:hAnsiTheme="minorHAnsi" w:cstheme="minorBidi"/>
          <w:b w:val="0"/>
          <w:sz w:val="22"/>
          <w:szCs w:val="22"/>
        </w:rPr>
        <w:t xml:space="preserve">,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δ</m:t>
            </m:r>
          </m:e>
          <m:sub>
            <m:r>
              <m:rPr>
                <m:sty m:val="bi"/>
              </m:rPr>
              <w:rPr>
                <w:rFonts w:ascii="Cambria Math" w:eastAsiaTheme="minorEastAsia" w:hAnsi="Cambria Math" w:cstheme="minorBidi"/>
                <w:sz w:val="22"/>
                <w:szCs w:val="22"/>
              </w:rPr>
              <m:t>it</m:t>
            </m:r>
          </m:sub>
        </m:sSub>
      </m:oMath>
      <w:r w:rsidRPr="00093F5E">
        <w:rPr>
          <w:rFonts w:asciiTheme="minorHAnsi" w:eastAsiaTheme="minorEastAsia" w:hAnsiTheme="minorHAnsi" w:cstheme="minorBidi"/>
          <w:b w:val="0"/>
          <w:sz w:val="22"/>
          <w:szCs w:val="22"/>
        </w:rPr>
        <w:t xml:space="preserve">, </w:t>
      </w:r>
      <w:r w:rsidR="00ED3D31" w:rsidRPr="00093F5E">
        <w:rPr>
          <w:rFonts w:asciiTheme="minorHAnsi" w:eastAsiaTheme="minorEastAsia" w:hAnsiTheme="minorHAnsi" w:cstheme="minorBidi"/>
          <w:b w:val="0"/>
          <w:sz w:val="22"/>
          <w:szCs w:val="22"/>
        </w:rPr>
        <w:t>can be expressed as</w:t>
      </w:r>
      <w:r w:rsidRPr="00093F5E">
        <w:rPr>
          <w:rFonts w:asciiTheme="minorHAnsi" w:eastAsiaTheme="minorEastAsia" w:hAnsiTheme="minorHAnsi" w:cstheme="minorBidi"/>
          <w:b w:val="0"/>
          <w:sz w:val="22"/>
          <w:szCs w:val="22"/>
        </w:rPr>
        <w:t xml:space="preserve">: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8E3EEF" w:rsidRPr="00093F5E" w14:paraId="7ACED7F2" w14:textId="77777777" w:rsidTr="00E1186E">
        <w:tc>
          <w:tcPr>
            <w:tcW w:w="8080" w:type="dxa"/>
          </w:tcPr>
          <w:p w14:paraId="2D9C15DC" w14:textId="77777777" w:rsidR="00E1186E" w:rsidRPr="00093F5E" w:rsidRDefault="00093F5E" w:rsidP="00971B36">
            <w:pPr>
              <w:pStyle w:val="BodyText"/>
              <w:ind w:rightChars="959" w:right="2110"/>
              <w:rPr>
                <w:b w:val="0"/>
                <w:sz w:val="21"/>
                <w:szCs w:val="21"/>
              </w:rPr>
            </w:pPr>
            <w:r w:rsidRPr="00093F5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σ</m:t>
                      </m:r>
                    </m:e>
                    <m:sub>
                      <m:r>
                        <m:rPr>
                          <m:sty m:val="bi"/>
                        </m:rPr>
                        <w:rPr>
                          <w:rFonts w:ascii="Cambria Math" w:hAnsi="Cambria Math"/>
                          <w:sz w:val="21"/>
                          <w:szCs w:val="21"/>
                        </w:rPr>
                        <m:t>i</m:t>
                      </m:r>
                    </m:sub>
                  </m:sSub>
                  <m:sSub>
                    <m:sSubPr>
                      <m:ctrlPr>
                        <w:rPr>
                          <w:rFonts w:ascii="Cambria Math" w:hAnsi="Cambria Math"/>
                          <w:b w:val="0"/>
                          <w:sz w:val="21"/>
                          <w:szCs w:val="21"/>
                        </w:rPr>
                      </m:ctrlPr>
                    </m:sSubPr>
                    <m:e>
                      <m:r>
                        <m:rPr>
                          <m:sty m:val="bi"/>
                        </m:rPr>
                        <w:rPr>
                          <w:rFonts w:ascii="Cambria Math" w:hAnsi="Cambria Math"/>
                          <w:sz w:val="21"/>
                          <w:szCs w:val="21"/>
                        </w:rPr>
                        <m:t>ξ</m:t>
                      </m:r>
                    </m:e>
                    <m:sub>
                      <m:r>
                        <m:rPr>
                          <m:sty m:val="bi"/>
                        </m:rPr>
                        <w:rPr>
                          <w:rFonts w:ascii="Cambria Math" w:hAnsi="Cambria Math"/>
                          <w:sz w:val="21"/>
                          <w:szCs w:val="21"/>
                        </w:rPr>
                        <m:t>it</m:t>
                      </m:r>
                    </m:sub>
                  </m:sSub>
                </m:num>
                <m:den>
                  <m:r>
                    <m:rPr>
                      <m:sty m:val="b"/>
                    </m:rPr>
                    <w:rPr>
                      <w:rFonts w:ascii="Cambria Math" w:hAnsi="Cambria Math"/>
                      <w:sz w:val="21"/>
                      <w:szCs w:val="21"/>
                    </w:rPr>
                    <m:t>log</m:t>
                  </m:r>
                  <m:r>
                    <m:rPr>
                      <m:sty m:val="bi"/>
                    </m:rPr>
                    <w:rPr>
                      <w:rFonts w:ascii="Cambria Math" w:hAnsi="Cambria Math"/>
                      <w:sz w:val="21"/>
                      <w:szCs w:val="21"/>
                    </w:rPr>
                    <m:t>⁡(t)</m:t>
                  </m:r>
                  <m:sSup>
                    <m:sSupPr>
                      <m:ctrlPr>
                        <w:rPr>
                          <w:rFonts w:ascii="Cambria Math" w:hAnsi="Cambria Math"/>
                          <w:b w:val="0"/>
                          <w:sz w:val="21"/>
                          <w:szCs w:val="21"/>
                        </w:rPr>
                      </m:ctrlPr>
                    </m:sSupPr>
                    <m:e>
                      <m:r>
                        <m:rPr>
                          <m:sty m:val="bi"/>
                        </m:rPr>
                        <w:rPr>
                          <w:rFonts w:ascii="Cambria Math" w:hAnsi="Cambria Math"/>
                          <w:sz w:val="21"/>
                          <w:szCs w:val="21"/>
                        </w:rPr>
                        <m:t>t</m:t>
                      </m:r>
                    </m:e>
                    <m:sup>
                      <m:r>
                        <m:rPr>
                          <m:sty m:val="bi"/>
                        </m:rPr>
                        <w:rPr>
                          <w:rFonts w:ascii="Cambria Math" w:hAnsi="Cambria Math"/>
                          <w:sz w:val="21"/>
                          <w:szCs w:val="21"/>
                        </w:rPr>
                        <m:t>α</m:t>
                      </m:r>
                    </m:sup>
                  </m:sSup>
                </m:den>
              </m:f>
            </m:oMath>
          </w:p>
        </w:tc>
        <w:tc>
          <w:tcPr>
            <w:tcW w:w="567" w:type="dxa"/>
          </w:tcPr>
          <w:p w14:paraId="57FF5E3B" w14:textId="77777777" w:rsidR="00E1186E" w:rsidRPr="00093F5E" w:rsidRDefault="00093F5E" w:rsidP="00971B36">
            <w:pPr>
              <w:pStyle w:val="BodyText"/>
              <w:tabs>
                <w:tab w:val="left" w:pos="0"/>
              </w:tabs>
              <w:ind w:rightChars="12" w:right="26"/>
              <w:jc w:val="right"/>
              <w:rPr>
                <w:b w:val="0"/>
                <w:sz w:val="21"/>
                <w:szCs w:val="21"/>
              </w:rPr>
            </w:pPr>
            <w:r w:rsidRPr="00093F5E">
              <w:rPr>
                <w:b w:val="0"/>
                <w:sz w:val="21"/>
                <w:szCs w:val="21"/>
              </w:rPr>
              <w:t>(</w:t>
            </w:r>
            <w:r w:rsidR="00ED3D31" w:rsidRPr="00093F5E">
              <w:rPr>
                <w:b w:val="0"/>
                <w:sz w:val="21"/>
                <w:szCs w:val="21"/>
              </w:rPr>
              <w:t>2</w:t>
            </w:r>
            <w:r w:rsidRPr="00093F5E">
              <w:rPr>
                <w:b w:val="0"/>
                <w:sz w:val="21"/>
                <w:szCs w:val="21"/>
              </w:rPr>
              <w:t>)</w:t>
            </w:r>
          </w:p>
        </w:tc>
      </w:tr>
    </w:tbl>
    <w:p w14:paraId="6C3F48EF" w14:textId="77777777" w:rsidR="00E1186E" w:rsidRPr="00093F5E" w:rsidRDefault="00E1186E" w:rsidP="00E1186E">
      <w:pPr>
        <w:pStyle w:val="BodyText"/>
        <w:jc w:val="both"/>
        <w:rPr>
          <w:b w:val="0"/>
          <w:sz w:val="21"/>
          <w:szCs w:val="21"/>
        </w:rPr>
      </w:pPr>
    </w:p>
    <w:p w14:paraId="52DDF9ED" w14:textId="77777777" w:rsidR="00F06AAD" w:rsidRPr="00093F5E" w:rsidRDefault="00093F5E" w:rsidP="00E1186E">
      <w:pPr>
        <w:pStyle w:val="BodyText"/>
        <w:spacing w:line="360" w:lineRule="auto"/>
        <w:ind w:left="720"/>
        <w:jc w:val="both"/>
        <w:rPr>
          <w:rFonts w:asciiTheme="minorHAnsi" w:eastAsiaTheme="minorEastAsia" w:hAnsiTheme="minorHAnsi" w:cstheme="minorBidi"/>
          <w:b w:val="0"/>
          <w:sz w:val="22"/>
          <w:szCs w:val="22"/>
        </w:rPr>
      </w:pPr>
      <w:r w:rsidRPr="00093F5E">
        <w:rPr>
          <w:rFonts w:asciiTheme="minorHAnsi" w:eastAsiaTheme="minorEastAsia" w:hAnsiTheme="minorHAnsi" w:cstheme="minorBidi"/>
          <w:b w:val="0"/>
          <w:sz w:val="22"/>
          <w:szCs w:val="22"/>
        </w:rPr>
        <w:t xml:space="preserve">where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δ</m:t>
            </m:r>
          </m:e>
          <m:sub>
            <m:r>
              <m:rPr>
                <m:sty m:val="bi"/>
              </m:rPr>
              <w:rPr>
                <w:rFonts w:ascii="Cambria Math" w:eastAsiaTheme="minorEastAsia" w:hAnsi="Cambria Math" w:cstheme="minorBidi"/>
                <w:sz w:val="22"/>
                <w:szCs w:val="22"/>
              </w:rPr>
              <m:t>i</m:t>
            </m:r>
          </m:sub>
        </m:sSub>
      </m:oMath>
      <w:r w:rsidRPr="00093F5E">
        <w:rPr>
          <w:rFonts w:asciiTheme="minorHAnsi" w:eastAsiaTheme="minorEastAsia" w:hAnsiTheme="minorHAnsi" w:cstheme="minorBidi"/>
          <w:b w:val="0"/>
          <w:sz w:val="22"/>
          <w:szCs w:val="22"/>
        </w:rPr>
        <w:t xml:space="preserve"> </w:t>
      </w:r>
      <w:r w:rsidR="00777B97" w:rsidRPr="00093F5E">
        <w:rPr>
          <w:rFonts w:asciiTheme="minorHAnsi" w:eastAsiaTheme="minorEastAsia" w:hAnsiTheme="minorHAnsi" w:cstheme="minorBidi"/>
          <w:b w:val="0"/>
          <w:sz w:val="22"/>
          <w:szCs w:val="22"/>
        </w:rPr>
        <w:t xml:space="preserve">is </w:t>
      </w:r>
      <w:r w:rsidR="00E209C1" w:rsidRPr="00093F5E">
        <w:rPr>
          <w:rFonts w:asciiTheme="minorHAnsi" w:eastAsiaTheme="minorEastAsia" w:hAnsiTheme="minorHAnsi" w:cstheme="minorBidi"/>
          <w:b w:val="0"/>
          <w:sz w:val="22"/>
          <w:szCs w:val="22"/>
        </w:rPr>
        <w:t xml:space="preserve">a </w:t>
      </w:r>
      <w:r w:rsidR="00777B97" w:rsidRPr="00093F5E">
        <w:rPr>
          <w:rFonts w:asciiTheme="minorHAnsi" w:eastAsiaTheme="minorEastAsia" w:hAnsiTheme="minorHAnsi" w:cstheme="minorBidi"/>
          <w:b w:val="0"/>
          <w:sz w:val="22"/>
          <w:szCs w:val="22"/>
        </w:rPr>
        <w:t>time-invariant individual</w:t>
      </w:r>
      <w:r w:rsidR="00E209C1" w:rsidRPr="00093F5E">
        <w:rPr>
          <w:rFonts w:asciiTheme="minorHAnsi" w:eastAsiaTheme="minorEastAsia" w:hAnsiTheme="minorHAnsi" w:cstheme="minorBidi"/>
          <w:b w:val="0"/>
          <w:sz w:val="22"/>
          <w:szCs w:val="22"/>
        </w:rPr>
        <w:t>-</w:t>
      </w:r>
      <w:r w:rsidR="00777B97" w:rsidRPr="00093F5E">
        <w:rPr>
          <w:rFonts w:asciiTheme="minorHAnsi" w:eastAsiaTheme="minorEastAsia" w:hAnsiTheme="minorHAnsi" w:cstheme="minorBidi"/>
          <w:b w:val="0"/>
          <w:sz w:val="22"/>
          <w:szCs w:val="22"/>
        </w:rPr>
        <w:t>specific effect</w:t>
      </w:r>
      <w:r w:rsidRPr="00093F5E">
        <w:rPr>
          <w:rFonts w:asciiTheme="minorHAnsi" w:eastAsiaTheme="minorEastAsia" w:hAnsiTheme="minorHAnsi" w:cstheme="minorBidi"/>
          <w:b w:val="0"/>
          <w:sz w:val="22"/>
          <w:szCs w:val="22"/>
        </w:rPr>
        <w:t xml:space="preserve">, and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ξ</m:t>
            </m:r>
          </m:e>
          <m:sub>
            <m:r>
              <m:rPr>
                <m:sty m:val="bi"/>
              </m:rPr>
              <w:rPr>
                <w:rFonts w:ascii="Cambria Math" w:eastAsiaTheme="minorEastAsia" w:hAnsi="Cambria Math" w:cstheme="minorBidi"/>
                <w:sz w:val="22"/>
                <w:szCs w:val="22"/>
              </w:rPr>
              <m:t>it</m:t>
            </m:r>
          </m:sub>
        </m:sSub>
      </m:oMath>
      <w:r w:rsidRPr="00093F5E">
        <w:rPr>
          <w:rFonts w:asciiTheme="minorHAnsi" w:eastAsiaTheme="minorEastAsia" w:hAnsiTheme="minorHAnsi" w:cstheme="minorBidi"/>
          <w:b w:val="0"/>
          <w:sz w:val="22"/>
          <w:szCs w:val="22"/>
        </w:rPr>
        <w:t xml:space="preserve"> is </w:t>
      </w:r>
      <w:r w:rsidR="00A900C2" w:rsidRPr="00093F5E">
        <w:rPr>
          <w:rFonts w:asciiTheme="minorHAnsi" w:eastAsiaTheme="minorEastAsia" w:hAnsiTheme="minorHAnsi" w:cstheme="minorBidi"/>
          <w:b w:val="0"/>
          <w:sz w:val="22"/>
          <w:szCs w:val="22"/>
        </w:rPr>
        <w:t>unnecessarily</w:t>
      </w:r>
      <w:r w:rsidR="00777B97" w:rsidRPr="00093F5E">
        <w:rPr>
          <w:rFonts w:asciiTheme="minorHAnsi" w:eastAsiaTheme="minorEastAsia" w:hAnsiTheme="minorHAnsi" w:cstheme="minorBidi"/>
          <w:b w:val="0"/>
          <w:sz w:val="22"/>
          <w:szCs w:val="22"/>
        </w:rPr>
        <w:t xml:space="preserve"> </w:t>
      </w:r>
      <w:r w:rsidR="00A900C2" w:rsidRPr="00093F5E">
        <w:rPr>
          <w:rFonts w:asciiTheme="minorHAnsi" w:eastAsiaTheme="minorEastAsia" w:hAnsiTheme="minorHAnsi" w:cstheme="minorBidi"/>
          <w:b w:val="0"/>
          <w:sz w:val="22"/>
          <w:szCs w:val="22"/>
        </w:rPr>
        <w:t xml:space="preserve">influenced by </w:t>
      </w:r>
      <w:r w:rsidRPr="00093F5E">
        <w:rPr>
          <w:rFonts w:asciiTheme="minorHAnsi" w:eastAsiaTheme="minorEastAsia" w:hAnsiTheme="minorHAnsi" w:cstheme="minorBidi"/>
          <w:b w:val="0"/>
          <w:sz w:val="22"/>
          <w:szCs w:val="22"/>
        </w:rPr>
        <w:t>tim</w:t>
      </w:r>
      <w:r w:rsidR="00A900C2" w:rsidRPr="00093F5E">
        <w:rPr>
          <w:rFonts w:asciiTheme="minorHAnsi" w:eastAsiaTheme="minorEastAsia" w:hAnsiTheme="minorHAnsi" w:cstheme="minorBidi"/>
          <w:b w:val="0"/>
          <w:sz w:val="22"/>
          <w:szCs w:val="22"/>
        </w:rPr>
        <w:t>e</w:t>
      </w:r>
      <w:ins w:id="305" w:author="Author">
        <w:r w:rsidRPr="00093F5E">
          <w:rPr>
            <w:rFonts w:ascii="Calibri" w:eastAsia="Yu Mincho" w:hAnsi="Calibri"/>
            <w:b w:val="0"/>
            <w:sz w:val="22"/>
            <w:szCs w:val="22"/>
          </w:rPr>
          <w:t>,</w:t>
        </w:r>
      </w:ins>
      <w:r w:rsidRPr="00093F5E">
        <w:rPr>
          <w:rFonts w:ascii="Calibri" w:eastAsia="Yu Mincho" w:hAnsi="Calibri"/>
          <w:b w:val="0"/>
          <w:sz w:val="22"/>
          <w:szCs w:val="22"/>
        </w:rPr>
        <w:t xml:space="preserve"> </w:t>
      </w:r>
      <w:r w:rsidRPr="00093F5E">
        <w:rPr>
          <w:rFonts w:asciiTheme="minorHAnsi" w:eastAsiaTheme="minorEastAsia" w:hAnsiTheme="minorHAnsi" w:cstheme="minorBidi"/>
          <w:b w:val="0"/>
          <w:sz w:val="22"/>
          <w:szCs w:val="22"/>
        </w:rPr>
        <w:t xml:space="preserve">with </w:t>
      </w:r>
      <w:ins w:id="306" w:author="Author">
        <w:r w:rsidRPr="00093F5E">
          <w:rPr>
            <w:rFonts w:ascii="Calibri" w:eastAsia="Yu Mincho" w:hAnsi="Calibri"/>
            <w:b w:val="0"/>
            <w:sz w:val="22"/>
            <w:szCs w:val="22"/>
          </w:rPr>
          <w:t xml:space="preserve">a </w:t>
        </w:r>
      </w:ins>
      <w:r w:rsidRPr="00093F5E">
        <w:rPr>
          <w:rFonts w:ascii="Calibri" w:eastAsia="Yu Mincho" w:hAnsi="Calibri"/>
          <w:b w:val="0"/>
          <w:sz w:val="22"/>
          <w:szCs w:val="22"/>
        </w:rPr>
        <w:t xml:space="preserve">mean </w:t>
      </w:r>
      <w:ins w:id="307" w:author="Author">
        <w:r w:rsidRPr="00093F5E">
          <w:rPr>
            <w:rFonts w:ascii="Calibri" w:eastAsia="Yu Mincho" w:hAnsi="Calibri"/>
            <w:b w:val="0"/>
            <w:sz w:val="22"/>
            <w:szCs w:val="22"/>
          </w:rPr>
          <w:t xml:space="preserve">of </w:t>
        </w:r>
      </w:ins>
      <w:r w:rsidRPr="00093F5E">
        <w:rPr>
          <w:rFonts w:ascii="Calibri" w:eastAsia="Yu Mincho" w:hAnsi="Calibri"/>
          <w:b w:val="0"/>
          <w:sz w:val="22"/>
          <w:szCs w:val="22"/>
        </w:rPr>
        <w:t xml:space="preserve">0 and variance </w:t>
      </w:r>
      <w:ins w:id="308" w:author="Author">
        <w:r w:rsidRPr="00093F5E">
          <w:rPr>
            <w:rFonts w:ascii="Calibri" w:eastAsia="Yu Mincho" w:hAnsi="Calibri"/>
            <w:b w:val="0"/>
            <w:sz w:val="22"/>
            <w:szCs w:val="22"/>
          </w:rPr>
          <w:t xml:space="preserve">of </w:t>
        </w:r>
      </w:ins>
      <w:r w:rsidRPr="00093F5E">
        <w:rPr>
          <w:rFonts w:ascii="Calibri" w:eastAsia="Yu Mincho" w:hAnsi="Calibri"/>
          <w:b w:val="0"/>
          <w:sz w:val="22"/>
          <w:szCs w:val="22"/>
        </w:rPr>
        <w:t xml:space="preserve">1 across </w:t>
      </w:r>
      <w:r w:rsidR="00777B97" w:rsidRPr="00093F5E">
        <w:rPr>
          <w:rFonts w:asciiTheme="minorHAnsi" w:eastAsiaTheme="minorEastAsia" w:hAnsiTheme="minorHAnsi" w:cstheme="minorBidi"/>
          <w:b w:val="0"/>
          <w:sz w:val="22"/>
          <w:szCs w:val="22"/>
        </w:rPr>
        <w:t>individual units</w:t>
      </w:r>
      <w:r w:rsidRPr="00093F5E">
        <w:rPr>
          <w:rFonts w:asciiTheme="minorHAnsi" w:eastAsiaTheme="minorEastAsia" w:hAnsiTheme="minorHAnsi" w:cstheme="minorBidi"/>
          <w:b w:val="0"/>
          <w:sz w:val="22"/>
          <w:szCs w:val="22"/>
        </w:rPr>
        <w:t>.</w:t>
      </w:r>
      <w:r w:rsidR="00E1186E" w:rsidRPr="00093F5E">
        <w:rPr>
          <w:rFonts w:asciiTheme="minorHAnsi" w:eastAsiaTheme="minorEastAsia" w:hAnsiTheme="minorHAnsi" w:cstheme="minorBidi" w:hint="eastAsia"/>
          <w:b w:val="0"/>
          <w:sz w:val="22"/>
          <w:szCs w:val="22"/>
        </w:rPr>
        <w:t xml:space="preserve"> </w:t>
      </w:r>
      <w:r w:rsidR="00A900C2" w:rsidRPr="00093F5E">
        <w:rPr>
          <w:rFonts w:asciiTheme="minorHAnsi" w:eastAsiaTheme="minorEastAsia" w:hAnsiTheme="minorHAnsi" w:cstheme="minorBidi"/>
          <w:b w:val="0"/>
          <w:sz w:val="22"/>
          <w:szCs w:val="22"/>
        </w:rPr>
        <w:t>Departing from</w:t>
      </w:r>
      <w:r w:rsidRPr="00093F5E">
        <w:rPr>
          <w:rFonts w:asciiTheme="minorHAnsi" w:eastAsiaTheme="minorEastAsia" w:hAnsiTheme="minorHAnsi" w:cstheme="minorBidi"/>
          <w:b w:val="0"/>
          <w:sz w:val="22"/>
          <w:szCs w:val="22"/>
        </w:rPr>
        <w:t xml:space="preserve"> equation </w:t>
      </w:r>
      <w:r w:rsidR="00ED3D31" w:rsidRPr="00093F5E">
        <w:rPr>
          <w:rFonts w:asciiTheme="minorHAnsi" w:eastAsiaTheme="minorEastAsia" w:hAnsiTheme="minorHAnsi" w:cstheme="minorBidi"/>
          <w:b w:val="0"/>
          <w:sz w:val="22"/>
          <w:szCs w:val="22"/>
        </w:rPr>
        <w:t>2</w:t>
      </w:r>
      <w:r w:rsidRPr="00093F5E">
        <w:rPr>
          <w:rFonts w:asciiTheme="minorHAnsi" w:eastAsiaTheme="minorEastAsia" w:hAnsiTheme="minorHAnsi" w:cstheme="minorBidi"/>
          <w:b w:val="0"/>
          <w:sz w:val="22"/>
          <w:szCs w:val="22"/>
        </w:rPr>
        <w:t xml:space="preserve">, </w:t>
      </w:r>
      <w:r w:rsidR="00777B97" w:rsidRPr="00093F5E">
        <w:rPr>
          <w:rFonts w:asciiTheme="minorHAnsi" w:eastAsiaTheme="minorEastAsia" w:hAnsiTheme="minorHAnsi" w:cstheme="minorBidi"/>
          <w:b w:val="0"/>
          <w:sz w:val="22"/>
          <w:szCs w:val="22"/>
        </w:rPr>
        <w:t>the null hypothesis</w:t>
      </w:r>
      <w:r w:rsidR="00A900C2" w:rsidRPr="00093F5E">
        <w:rPr>
          <w:rFonts w:asciiTheme="minorHAnsi" w:eastAsiaTheme="minorEastAsia" w:hAnsiTheme="minorHAnsi" w:cstheme="minorBidi"/>
          <w:b w:val="0"/>
          <w:sz w:val="22"/>
          <w:szCs w:val="22"/>
        </w:rPr>
        <w:t xml:space="preserve"> states</w:t>
      </w:r>
      <w:r w:rsidR="00777B97" w:rsidRPr="00093F5E">
        <w:rPr>
          <w:rFonts w:asciiTheme="minorHAnsi" w:eastAsiaTheme="minorEastAsia" w:hAnsiTheme="minorHAnsi" w:cstheme="minorBidi"/>
          <w:b w:val="0"/>
          <w:sz w:val="22"/>
          <w:szCs w:val="22"/>
        </w:rPr>
        <w:t xml:space="preserve"> </w:t>
      </w:r>
      <w:r w:rsidR="00BE60FF" w:rsidRPr="00093F5E">
        <w:rPr>
          <w:rFonts w:asciiTheme="minorHAnsi" w:eastAsiaTheme="minorEastAsia" w:hAnsiTheme="minorHAnsi" w:cstheme="minorBidi"/>
          <w:b w:val="0"/>
          <w:sz w:val="22"/>
          <w:szCs w:val="22"/>
        </w:rPr>
        <w:t>that</w:t>
      </w:r>
      <w:r w:rsidR="00777B97" w:rsidRPr="00093F5E">
        <w:rPr>
          <w:rFonts w:asciiTheme="minorHAnsi" w:eastAsiaTheme="minorEastAsia" w:hAnsiTheme="minorHAnsi" w:cstheme="minorBidi"/>
          <w:b w:val="0"/>
          <w:sz w:val="22"/>
          <w:szCs w:val="22"/>
        </w:rPr>
        <w:t xml:space="preserve"> convergence</w:t>
      </w:r>
      <w:r w:rsidRPr="00093F5E">
        <w:rPr>
          <w:rFonts w:asciiTheme="minorHAnsi" w:eastAsiaTheme="minorEastAsia" w:hAnsiTheme="minorHAnsi" w:cstheme="minorBidi"/>
          <w:b w:val="0"/>
          <w:sz w:val="22"/>
          <w:szCs w:val="22"/>
        </w:rPr>
        <w:t xml:space="preserve"> </w:t>
      </w:r>
      <w:r w:rsidR="00A900C2" w:rsidRPr="00093F5E">
        <w:rPr>
          <w:rFonts w:asciiTheme="minorHAnsi" w:eastAsiaTheme="minorEastAsia" w:hAnsiTheme="minorHAnsi" w:cstheme="minorBidi"/>
          <w:b w:val="0"/>
          <w:sz w:val="22"/>
          <w:szCs w:val="22"/>
        </w:rPr>
        <w:t>exist</w:t>
      </w:r>
      <w:r w:rsidR="005D7BB1" w:rsidRPr="00093F5E">
        <w:rPr>
          <w:rFonts w:asciiTheme="minorHAnsi" w:eastAsiaTheme="minorEastAsia" w:hAnsiTheme="minorHAnsi" w:cstheme="minorBidi"/>
          <w:b w:val="0"/>
          <w:sz w:val="22"/>
          <w:szCs w:val="22"/>
        </w:rPr>
        <w:t>s if</w:t>
      </w:r>
      <w:r w:rsidRPr="00093F5E">
        <w:rPr>
          <w:rFonts w:asciiTheme="minorHAnsi" w:eastAsiaTheme="minorEastAsia" w:hAnsiTheme="minorHAnsi" w:cstheme="minorBidi"/>
          <w:b w:val="0"/>
          <w:sz w:val="22"/>
          <w:szCs w:val="22"/>
        </w:rPr>
        <w:t xml:space="preserve"> all </w:t>
      </w:r>
      <w:r w:rsidR="00777B97" w:rsidRPr="00093F5E">
        <w:rPr>
          <w:rFonts w:asciiTheme="minorHAnsi" w:eastAsiaTheme="minorEastAsia" w:hAnsiTheme="minorHAnsi" w:cstheme="minorBidi"/>
          <w:b w:val="0"/>
          <w:sz w:val="22"/>
          <w:szCs w:val="22"/>
        </w:rPr>
        <w:t>individual units</w:t>
      </w:r>
      <w:r w:rsidRPr="00093F5E">
        <w:rPr>
          <w:rFonts w:asciiTheme="minorHAnsi" w:eastAsiaTheme="minorEastAsia" w:hAnsiTheme="minorHAnsi" w:cstheme="minorBidi"/>
          <w:b w:val="0"/>
          <w:sz w:val="22"/>
          <w:szCs w:val="22"/>
        </w:rPr>
        <w:t xml:space="preserve"> </w:t>
      </w:r>
      <w:r w:rsidR="005D7BB1" w:rsidRPr="00093F5E">
        <w:rPr>
          <w:rFonts w:asciiTheme="minorHAnsi" w:eastAsiaTheme="minorEastAsia" w:hAnsiTheme="minorHAnsi" w:cstheme="minorBidi"/>
          <w:b w:val="0"/>
          <w:sz w:val="22"/>
          <w:szCs w:val="22"/>
        </w:rPr>
        <w:t>collectively approach</w:t>
      </w:r>
      <w:r w:rsidRPr="00093F5E">
        <w:rPr>
          <w:rFonts w:asciiTheme="minorHAnsi" w:eastAsiaTheme="minorEastAsia" w:hAnsiTheme="minorHAnsi" w:cstheme="minorBidi"/>
          <w:b w:val="0"/>
          <w:sz w:val="22"/>
          <w:szCs w:val="22"/>
        </w:rPr>
        <w:t xml:space="preserve"> the </w:t>
      </w:r>
      <w:r w:rsidR="005D7BB1" w:rsidRPr="00093F5E">
        <w:rPr>
          <w:rFonts w:asciiTheme="minorHAnsi" w:eastAsiaTheme="minorEastAsia" w:hAnsiTheme="minorHAnsi" w:cstheme="minorBidi"/>
          <w:b w:val="0"/>
          <w:sz w:val="22"/>
          <w:szCs w:val="22"/>
        </w:rPr>
        <w:t>common</w:t>
      </w:r>
      <w:r w:rsidRPr="00093F5E">
        <w:rPr>
          <w:rFonts w:asciiTheme="minorHAnsi" w:eastAsiaTheme="minorEastAsia" w:hAnsiTheme="minorHAnsi" w:cstheme="minorBidi"/>
          <w:b w:val="0"/>
          <w:sz w:val="22"/>
          <w:szCs w:val="22"/>
        </w:rPr>
        <w:t xml:space="preserve"> transition path</w:t>
      </w:r>
      <w:r w:rsidR="00BE60FF" w:rsidRPr="00093F5E">
        <w:rPr>
          <w:rFonts w:asciiTheme="minorHAnsi" w:eastAsiaTheme="minorEastAsia" w:hAnsiTheme="minorHAnsi" w:cstheme="minorBidi"/>
          <w:b w:val="0"/>
          <w:sz w:val="22"/>
          <w:szCs w:val="22"/>
        </w:rPr>
        <w:t>, such that:</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8E3EEF" w:rsidRPr="00093F5E" w14:paraId="09AFBD10" w14:textId="77777777" w:rsidTr="00E1186E">
        <w:tc>
          <w:tcPr>
            <w:tcW w:w="8080" w:type="dxa"/>
          </w:tcPr>
          <w:p w14:paraId="28C9D1BD" w14:textId="77777777" w:rsidR="00E1186E" w:rsidRPr="00093F5E" w:rsidRDefault="00093F5E" w:rsidP="00971B36">
            <w:pPr>
              <w:pStyle w:val="BodyText"/>
              <w:ind w:rightChars="959" w:right="2110"/>
              <w:rPr>
                <w:b w:val="0"/>
                <w:sz w:val="21"/>
                <w:szCs w:val="21"/>
              </w:rPr>
            </w:pPr>
            <w:r w:rsidRPr="00093F5E">
              <w:rPr>
                <w:b w:val="0"/>
                <w:sz w:val="21"/>
                <w:szCs w:val="21"/>
              </w:rPr>
              <w:lastRenderedPageBreak/>
              <w:t xml:space="preserve">                                      </w:t>
            </w:r>
            <m:oMath>
              <m:limLow>
                <m:limLowPr>
                  <m:ctrlPr>
                    <w:rPr>
                      <w:rFonts w:ascii="Cambria Math" w:hAnsi="Cambria Math"/>
                      <w:b w:val="0"/>
                      <w:sz w:val="21"/>
                      <w:szCs w:val="21"/>
                    </w:rPr>
                  </m:ctrlPr>
                </m:limLowPr>
                <m:e>
                  <m:r>
                    <m:rPr>
                      <m:sty m:val="bi"/>
                    </m:rPr>
                    <w:rPr>
                      <w:rFonts w:ascii="Cambria Math" w:hAnsi="Cambria Math"/>
                      <w:sz w:val="21"/>
                      <w:szCs w:val="21"/>
                    </w:rPr>
                    <m:t>lim</m:t>
                  </m:r>
                </m:e>
                <m:lim>
                  <m:r>
                    <m:rPr>
                      <m:sty m:val="bi"/>
                    </m:rPr>
                    <w:rPr>
                      <w:rFonts w:ascii="Cambria Math" w:hAnsi="Cambria Math"/>
                      <w:sz w:val="21"/>
                      <w:szCs w:val="21"/>
                    </w:rPr>
                    <m:t>t→</m:t>
                  </m:r>
                  <m:r>
                    <m:rPr>
                      <m:sty m:val="b"/>
                    </m:rPr>
                    <w:rPr>
                      <w:rFonts w:ascii="Cambria Math" w:hAnsi="Cambria Math"/>
                      <w:sz w:val="21"/>
                      <w:szCs w:val="21"/>
                    </w:rPr>
                    <m:t>∞</m:t>
                  </m:r>
                </m:lim>
              </m:limLow>
              <m:r>
                <m:rPr>
                  <m:sty m:val="bi"/>
                </m:rPr>
                <w:rPr>
                  <w:rFonts w:ascii="Cambria Math" w:hAnsi="Cambria Math"/>
                  <w:sz w:val="21"/>
                  <w:szCs w:val="21"/>
                </w:rPr>
                <m:t> </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r>
                <m:rPr>
                  <m:sty m:val="bi"/>
                </m:rPr>
                <w:rPr>
                  <w:rFonts w:ascii="Cambria Math" w:hAnsi="Cambria Math"/>
                  <w:sz w:val="21"/>
                  <w:szCs w:val="21"/>
                </w:rPr>
                <m:t xml:space="preserve"> and α≥0</m:t>
              </m:r>
            </m:oMath>
          </w:p>
        </w:tc>
        <w:tc>
          <w:tcPr>
            <w:tcW w:w="567" w:type="dxa"/>
          </w:tcPr>
          <w:p w14:paraId="618014ED" w14:textId="77777777" w:rsidR="00E1186E" w:rsidRPr="00093F5E" w:rsidRDefault="00093F5E" w:rsidP="00971B36">
            <w:pPr>
              <w:pStyle w:val="BodyText"/>
              <w:tabs>
                <w:tab w:val="left" w:pos="0"/>
              </w:tabs>
              <w:ind w:rightChars="12" w:right="26"/>
              <w:jc w:val="right"/>
              <w:rPr>
                <w:b w:val="0"/>
                <w:sz w:val="21"/>
                <w:szCs w:val="21"/>
              </w:rPr>
            </w:pPr>
            <w:r w:rsidRPr="00093F5E">
              <w:rPr>
                <w:b w:val="0"/>
                <w:sz w:val="21"/>
                <w:szCs w:val="21"/>
              </w:rPr>
              <w:t>(</w:t>
            </w:r>
            <w:r w:rsidR="00777B97" w:rsidRPr="00093F5E">
              <w:rPr>
                <w:b w:val="0"/>
                <w:sz w:val="21"/>
                <w:szCs w:val="21"/>
              </w:rPr>
              <w:t>3</w:t>
            </w:r>
            <w:r w:rsidRPr="00093F5E">
              <w:rPr>
                <w:b w:val="0"/>
                <w:sz w:val="21"/>
                <w:szCs w:val="21"/>
              </w:rPr>
              <w:t>)</w:t>
            </w:r>
          </w:p>
        </w:tc>
      </w:tr>
    </w:tbl>
    <w:p w14:paraId="35F4D70B" w14:textId="77777777" w:rsidR="00E1186E" w:rsidRPr="00093F5E" w:rsidRDefault="00E1186E" w:rsidP="00E1186E">
      <w:pPr>
        <w:pStyle w:val="BodyText"/>
        <w:jc w:val="both"/>
        <w:rPr>
          <w:b w:val="0"/>
          <w:sz w:val="21"/>
          <w:szCs w:val="21"/>
        </w:rPr>
      </w:pPr>
    </w:p>
    <w:p w14:paraId="0CEA9EBC" w14:textId="77777777" w:rsidR="00F06AAD" w:rsidRPr="00093F5E" w:rsidRDefault="00093F5E" w:rsidP="00E1186E">
      <w:pPr>
        <w:pStyle w:val="BodyText"/>
        <w:spacing w:line="360" w:lineRule="auto"/>
        <w:ind w:left="720"/>
        <w:jc w:val="both"/>
        <w:rPr>
          <w:rFonts w:asciiTheme="minorHAnsi" w:eastAsiaTheme="minorEastAsia" w:hAnsiTheme="minorHAnsi" w:cstheme="minorBidi"/>
          <w:b w:val="0"/>
          <w:sz w:val="22"/>
          <w:szCs w:val="22"/>
        </w:rPr>
      </w:pPr>
      <w:r w:rsidRPr="00093F5E">
        <w:rPr>
          <w:rFonts w:asciiTheme="minorHAnsi" w:eastAsiaTheme="minorEastAsia" w:hAnsiTheme="minorHAnsi" w:cstheme="minorBidi"/>
          <w:b w:val="0"/>
          <w:sz w:val="22"/>
          <w:szCs w:val="22"/>
        </w:rPr>
        <w:t xml:space="preserve">Intuitively, the alternative hypothesis is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H</m:t>
            </m:r>
          </m:e>
          <m:sub>
            <m:r>
              <m:rPr>
                <m:sty m:val="bi"/>
              </m:rPr>
              <w:rPr>
                <w:rFonts w:ascii="Cambria Math" w:eastAsiaTheme="minorEastAsia" w:hAnsi="Cambria Math" w:cstheme="minorBidi"/>
                <w:sz w:val="22"/>
                <w:szCs w:val="22"/>
              </w:rPr>
              <m:t>A</m:t>
            </m:r>
          </m:sub>
        </m:sSub>
        <m:r>
          <m:rPr>
            <m:sty m:val="b"/>
          </m:rPr>
          <w:rPr>
            <w:rFonts w:ascii="Cambria Math" w:eastAsiaTheme="minorEastAsia" w:hAnsi="Cambria Math" w:cstheme="minorBidi"/>
            <w:sz w:val="22"/>
            <w:szCs w:val="22"/>
          </w:rPr>
          <m:t>:</m:t>
        </m:r>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δ</m:t>
            </m:r>
          </m:e>
          <m:sub>
            <m:r>
              <m:rPr>
                <m:sty m:val="bi"/>
              </m:rPr>
              <w:rPr>
                <w:rFonts w:ascii="Cambria Math" w:eastAsiaTheme="minorEastAsia" w:hAnsi="Cambria Math" w:cstheme="minorBidi"/>
                <w:sz w:val="22"/>
                <w:szCs w:val="22"/>
              </w:rPr>
              <m:t>i</m:t>
            </m:r>
          </m:sub>
        </m:sSub>
        <m:r>
          <m:rPr>
            <m:sty m:val="b"/>
          </m:rPr>
          <w:rPr>
            <w:rFonts w:ascii="Cambria Math" w:eastAsiaTheme="minorEastAsia" w:hAnsi="Cambria Math" w:cstheme="minorBidi"/>
            <w:sz w:val="22"/>
            <w:szCs w:val="22"/>
          </w:rPr>
          <m:t>≠</m:t>
        </m:r>
        <m:r>
          <m:rPr>
            <m:sty m:val="bi"/>
          </m:rPr>
          <w:rPr>
            <w:rFonts w:ascii="Cambria Math" w:eastAsiaTheme="minorEastAsia" w:hAnsi="Cambria Math" w:cstheme="minorBidi"/>
            <w:sz w:val="22"/>
            <w:szCs w:val="22"/>
          </w:rPr>
          <m:t>δ</m:t>
        </m:r>
      </m:oMath>
      <w:r w:rsidRPr="00093F5E">
        <w:rPr>
          <w:rFonts w:asciiTheme="minorHAnsi" w:eastAsiaTheme="minorEastAsia" w:hAnsiTheme="minorHAnsi" w:cstheme="minorBidi"/>
          <w:b w:val="0"/>
          <w:sz w:val="22"/>
          <w:szCs w:val="22"/>
        </w:rPr>
        <w:t xml:space="preserve"> for all </w:t>
      </w:r>
      <w:r w:rsidRPr="00093F5E">
        <w:rPr>
          <w:rFonts w:asciiTheme="minorHAnsi" w:eastAsiaTheme="minorEastAsia" w:hAnsiTheme="minorHAnsi" w:cstheme="minorBidi"/>
          <w:b w:val="0"/>
          <w:i/>
          <w:iCs/>
          <w:sz w:val="22"/>
          <w:szCs w:val="22"/>
        </w:rPr>
        <w:t>i</w:t>
      </w:r>
      <w:r w:rsidRPr="00093F5E">
        <w:rPr>
          <w:rFonts w:asciiTheme="minorHAnsi" w:eastAsiaTheme="minorEastAsia" w:hAnsiTheme="minorHAnsi" w:cstheme="minorBidi"/>
          <w:b w:val="0"/>
          <w:sz w:val="22"/>
          <w:szCs w:val="22"/>
        </w:rPr>
        <w:t xml:space="preserve"> and </w:t>
      </w:r>
      <m:oMath>
        <m:r>
          <m:rPr>
            <m:sty m:val="bi"/>
          </m:rPr>
          <w:rPr>
            <w:rFonts w:ascii="Cambria Math" w:eastAsiaTheme="minorEastAsia" w:hAnsi="Cambria Math" w:cstheme="minorBidi"/>
            <w:sz w:val="22"/>
            <w:szCs w:val="22"/>
          </w:rPr>
          <m:t>α</m:t>
        </m:r>
        <m:r>
          <m:rPr>
            <m:sty m:val="b"/>
          </m:rPr>
          <w:rPr>
            <w:rFonts w:ascii="Cambria Math" w:eastAsiaTheme="minorEastAsia" w:hAnsi="Cambria Math" w:cstheme="minorBidi"/>
            <w:sz w:val="22"/>
            <w:szCs w:val="22"/>
          </w:rPr>
          <m:t>≥0</m:t>
        </m:r>
      </m:oMath>
      <w:r w:rsidRPr="00093F5E">
        <w:rPr>
          <w:rFonts w:asciiTheme="minorHAnsi" w:eastAsiaTheme="minorEastAsia" w:hAnsiTheme="minorHAnsi" w:cstheme="minorBidi"/>
          <w:b w:val="0"/>
          <w:sz w:val="22"/>
          <w:szCs w:val="22"/>
        </w:rPr>
        <w:t xml:space="preserve">. To </w:t>
      </w:r>
      <w:r w:rsidR="00BE60FF" w:rsidRPr="00093F5E">
        <w:rPr>
          <w:rFonts w:asciiTheme="minorHAnsi" w:eastAsiaTheme="minorEastAsia" w:hAnsiTheme="minorHAnsi" w:cstheme="minorBidi"/>
          <w:b w:val="0"/>
          <w:sz w:val="22"/>
          <w:szCs w:val="22"/>
        </w:rPr>
        <w:t xml:space="preserve">evaluate the convergence over the long-run time horizon, </w:t>
      </w:r>
      <w:ins w:id="309" w:author="Author">
        <w:r w:rsidRPr="00093F5E">
          <w:rPr>
            <w:rFonts w:asciiTheme="minorHAnsi" w:eastAsiaTheme="minorEastAsia" w:hAnsiTheme="minorHAnsi" w:cstheme="minorBidi"/>
            <w:b w:val="0"/>
            <w:sz w:val="22"/>
            <w:szCs w:val="22"/>
          </w:rPr>
          <w:t>the</w:t>
        </w:r>
      </w:ins>
      <w:del w:id="310" w:author="Author">
        <w:r w:rsidRPr="00093F5E">
          <w:rPr>
            <w:rFonts w:asciiTheme="minorHAnsi" w:eastAsiaTheme="minorEastAsia" w:hAnsiTheme="minorHAnsi" w:cstheme="minorBidi"/>
            <w:b w:val="0"/>
            <w:sz w:val="22"/>
            <w:szCs w:val="22"/>
          </w:rPr>
          <w:delText>a</w:delText>
        </w:r>
      </w:del>
      <w:r w:rsidRPr="00093F5E">
        <w:rPr>
          <w:rFonts w:asciiTheme="minorHAnsi" w:eastAsiaTheme="minorEastAsia" w:hAnsiTheme="minorHAnsi" w:cstheme="minorBidi"/>
          <w:b w:val="0"/>
          <w:sz w:val="22"/>
          <w:szCs w:val="22"/>
        </w:rPr>
        <w:t xml:space="preserve"> relative transition parameter</w:t>
      </w:r>
      <w:r w:rsidR="00BE60FF" w:rsidRPr="00093F5E">
        <w:rPr>
          <w:rFonts w:asciiTheme="minorHAnsi" w:eastAsiaTheme="minorEastAsia" w:hAnsiTheme="minorHAnsi" w:cstheme="minorBidi"/>
          <w:b w:val="0"/>
          <w:sz w:val="22"/>
          <w:szCs w:val="22"/>
        </w:rPr>
        <w:t xml:space="preserve"> of </w:t>
      </w:r>
      <w:ins w:id="311" w:author="Author">
        <w:r w:rsidRPr="00093F5E">
          <w:rPr>
            <w:rFonts w:ascii="Calibri" w:eastAsia="Yu Mincho" w:hAnsi="Calibri"/>
            <w:b w:val="0"/>
            <w:sz w:val="22"/>
            <w:szCs w:val="22"/>
          </w:rPr>
          <w:t xml:space="preserve">an </w:t>
        </w:r>
      </w:ins>
      <w:r w:rsidRPr="00093F5E">
        <w:rPr>
          <w:rFonts w:ascii="Calibri" w:eastAsia="Yu Mincho" w:hAnsi="Calibri"/>
          <w:b w:val="0"/>
          <w:sz w:val="22"/>
          <w:szCs w:val="22"/>
        </w:rPr>
        <w:t>individual unit</w:t>
      </w:r>
      <w:r w:rsidRPr="00093F5E">
        <w:rPr>
          <w:rFonts w:asciiTheme="minorHAnsi" w:eastAsiaTheme="minorEastAsia" w:hAnsiTheme="minorHAnsi" w:cstheme="minorBidi"/>
          <w:b w:val="0"/>
          <w:sz w:val="22"/>
          <w:szCs w:val="22"/>
        </w:rPr>
        <w:t xml:space="preserve">,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h</m:t>
            </m:r>
          </m:e>
          <m:sub>
            <m:r>
              <m:rPr>
                <m:sty m:val="bi"/>
              </m:rPr>
              <w:rPr>
                <w:rFonts w:ascii="Cambria Math" w:eastAsiaTheme="minorEastAsia" w:hAnsi="Cambria Math" w:cstheme="minorBidi"/>
                <w:sz w:val="22"/>
                <w:szCs w:val="22"/>
              </w:rPr>
              <m:t>it</m:t>
            </m:r>
          </m:sub>
        </m:sSub>
      </m:oMath>
      <w:r w:rsidRPr="00093F5E">
        <w:rPr>
          <w:rFonts w:asciiTheme="minorHAnsi" w:eastAsiaTheme="minorEastAsia" w:hAnsiTheme="minorHAnsi" w:cstheme="minorBidi"/>
          <w:b w:val="0"/>
          <w:sz w:val="22"/>
          <w:szCs w:val="22"/>
        </w:rPr>
        <w:t xml:space="preserve">, is formulated as follows: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8E3EEF" w:rsidRPr="00093F5E" w14:paraId="319BBC53" w14:textId="77777777" w:rsidTr="00E1186E">
        <w:tc>
          <w:tcPr>
            <w:tcW w:w="8080" w:type="dxa"/>
          </w:tcPr>
          <w:p w14:paraId="1FD84EB1" w14:textId="77777777" w:rsidR="00E1186E" w:rsidRPr="00093F5E" w:rsidRDefault="00093F5E" w:rsidP="00971B36">
            <w:pPr>
              <w:pStyle w:val="BodyText"/>
              <w:ind w:rightChars="959" w:right="2110"/>
              <w:rPr>
                <w:b w:val="0"/>
                <w:sz w:val="21"/>
                <w:szCs w:val="21"/>
              </w:rPr>
            </w:pPr>
            <w:r w:rsidRPr="00093F5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it</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num>
                <m:den>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den>
              </m:f>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num>
                <m:den>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den>
              </m:f>
            </m:oMath>
          </w:p>
        </w:tc>
        <w:tc>
          <w:tcPr>
            <w:tcW w:w="567" w:type="dxa"/>
          </w:tcPr>
          <w:p w14:paraId="484F9F36" w14:textId="77777777" w:rsidR="00E1186E" w:rsidRPr="00093F5E" w:rsidRDefault="00093F5E" w:rsidP="00971B36">
            <w:pPr>
              <w:pStyle w:val="BodyText"/>
              <w:tabs>
                <w:tab w:val="left" w:pos="0"/>
              </w:tabs>
              <w:ind w:rightChars="12" w:right="26"/>
              <w:jc w:val="right"/>
              <w:rPr>
                <w:b w:val="0"/>
                <w:sz w:val="21"/>
                <w:szCs w:val="21"/>
              </w:rPr>
            </w:pPr>
            <w:r w:rsidRPr="00093F5E">
              <w:rPr>
                <w:b w:val="0"/>
                <w:sz w:val="21"/>
                <w:szCs w:val="21"/>
              </w:rPr>
              <w:t>(</w:t>
            </w:r>
            <w:r w:rsidR="00BE60FF" w:rsidRPr="00093F5E">
              <w:rPr>
                <w:b w:val="0"/>
                <w:sz w:val="21"/>
                <w:szCs w:val="21"/>
              </w:rPr>
              <w:t>4</w:t>
            </w:r>
            <w:r w:rsidRPr="00093F5E">
              <w:rPr>
                <w:b w:val="0"/>
                <w:sz w:val="21"/>
                <w:szCs w:val="21"/>
              </w:rPr>
              <w:t>)</w:t>
            </w:r>
          </w:p>
        </w:tc>
      </w:tr>
    </w:tbl>
    <w:p w14:paraId="3E949099" w14:textId="77777777" w:rsidR="00E1186E" w:rsidRPr="00093F5E" w:rsidRDefault="00E1186E" w:rsidP="00E1186E">
      <w:pPr>
        <w:pStyle w:val="BodyText"/>
        <w:jc w:val="both"/>
        <w:rPr>
          <w:b w:val="0"/>
          <w:sz w:val="21"/>
          <w:szCs w:val="21"/>
        </w:rPr>
      </w:pPr>
    </w:p>
    <w:p w14:paraId="647C0C41" w14:textId="77777777" w:rsidR="00F06AAD" w:rsidRPr="00093F5E" w:rsidRDefault="00093F5E" w:rsidP="00E1186E">
      <w:pPr>
        <w:pStyle w:val="BodyText"/>
        <w:spacing w:line="360" w:lineRule="auto"/>
        <w:ind w:left="720"/>
        <w:jc w:val="both"/>
        <w:rPr>
          <w:rFonts w:asciiTheme="minorHAnsi" w:eastAsiaTheme="minorEastAsia" w:hAnsiTheme="minorHAnsi" w:cstheme="minorBidi"/>
          <w:b w:val="0"/>
          <w:sz w:val="22"/>
          <w:szCs w:val="22"/>
        </w:rPr>
      </w:pPr>
      <w:del w:id="312" w:author="Author">
        <w:r w:rsidRPr="00093F5E" w:rsidDel="00633E5E">
          <w:rPr>
            <w:rFonts w:asciiTheme="minorHAnsi" w:eastAsiaTheme="minorEastAsia" w:hAnsiTheme="minorHAnsi" w:cstheme="minorBidi"/>
            <w:b w:val="0"/>
            <w:sz w:val="22"/>
            <w:szCs w:val="22"/>
          </w:rPr>
          <w:delText xml:space="preserve">Basically, </w:delText>
        </w:r>
      </w:del>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h</m:t>
            </m:r>
          </m:e>
          <m:sub>
            <m:r>
              <m:rPr>
                <m:sty m:val="bi"/>
              </m:rPr>
              <w:rPr>
                <w:rFonts w:ascii="Cambria Math" w:eastAsiaTheme="minorEastAsia" w:hAnsi="Cambria Math" w:cstheme="minorBidi"/>
                <w:sz w:val="22"/>
                <w:szCs w:val="22"/>
              </w:rPr>
              <m:t>it</m:t>
            </m:r>
          </m:sub>
        </m:sSub>
      </m:oMath>
      <w:r w:rsidRPr="00093F5E">
        <w:rPr>
          <w:rFonts w:asciiTheme="minorHAnsi" w:eastAsiaTheme="minorEastAsia" w:hAnsiTheme="minorHAnsi" w:cstheme="minorBidi"/>
          <w:b w:val="0"/>
          <w:sz w:val="22"/>
          <w:szCs w:val="22"/>
        </w:rPr>
        <w:t xml:space="preserve"> represents the </w:t>
      </w:r>
      <w:r w:rsidR="00B05930" w:rsidRPr="00093F5E">
        <w:rPr>
          <w:rFonts w:asciiTheme="minorHAnsi" w:eastAsiaTheme="minorEastAsia" w:hAnsiTheme="minorHAnsi" w:cstheme="minorBidi"/>
          <w:b w:val="0"/>
          <w:sz w:val="22"/>
          <w:szCs w:val="22"/>
        </w:rPr>
        <w:t>specific</w:t>
      </w:r>
      <w:r w:rsidRPr="00093F5E">
        <w:rPr>
          <w:rFonts w:asciiTheme="minorHAnsi" w:eastAsiaTheme="minorEastAsia" w:hAnsiTheme="minorHAnsi" w:cstheme="minorBidi"/>
          <w:b w:val="0"/>
          <w:sz w:val="22"/>
          <w:szCs w:val="22"/>
        </w:rPr>
        <w:t xml:space="preserve"> </w:t>
      </w:r>
      <w:ins w:id="313" w:author="Author">
        <w:r w:rsidRPr="00093F5E">
          <w:rPr>
            <w:rFonts w:asciiTheme="minorHAnsi" w:eastAsiaTheme="minorEastAsia" w:hAnsiTheme="minorHAnsi" w:cstheme="minorBidi"/>
            <w:b w:val="0"/>
            <w:sz w:val="22"/>
            <w:szCs w:val="22"/>
          </w:rPr>
          <w:t>behaviour</w:t>
        </w:r>
      </w:ins>
      <w:del w:id="314" w:author="Author">
        <w:r w:rsidRPr="00093F5E">
          <w:rPr>
            <w:rFonts w:asciiTheme="minorHAnsi" w:eastAsiaTheme="minorEastAsia" w:hAnsiTheme="minorHAnsi" w:cstheme="minorBidi"/>
            <w:b w:val="0"/>
            <w:sz w:val="22"/>
            <w:szCs w:val="22"/>
          </w:rPr>
          <w:delText>behavior</w:delText>
        </w:r>
      </w:del>
      <w:r w:rsidRPr="00093F5E">
        <w:rPr>
          <w:rFonts w:asciiTheme="minorHAnsi" w:eastAsiaTheme="minorEastAsia" w:hAnsiTheme="minorHAnsi" w:cstheme="minorBidi"/>
          <w:b w:val="0"/>
          <w:sz w:val="22"/>
          <w:szCs w:val="22"/>
        </w:rPr>
        <w:t xml:space="preserve"> of individual unit </w:t>
      </w:r>
      <w:r w:rsidRPr="00093F5E">
        <w:rPr>
          <w:rFonts w:asciiTheme="minorHAnsi" w:eastAsiaTheme="minorEastAsia" w:hAnsiTheme="minorHAnsi" w:cstheme="minorBidi"/>
          <w:b w:val="0"/>
          <w:i/>
          <w:iCs/>
          <w:sz w:val="22"/>
          <w:szCs w:val="22"/>
        </w:rPr>
        <w:t>i</w:t>
      </w:r>
      <w:r w:rsidRPr="00093F5E">
        <w:rPr>
          <w:rFonts w:asciiTheme="minorHAnsi" w:eastAsiaTheme="minorEastAsia" w:hAnsiTheme="minorHAnsi" w:cstheme="minorBidi"/>
          <w:b w:val="0"/>
          <w:sz w:val="22"/>
          <w:szCs w:val="22"/>
        </w:rPr>
        <w:t xml:space="preserve"> against </w:t>
      </w:r>
      <w:r w:rsidR="00B05930" w:rsidRPr="00093F5E">
        <w:rPr>
          <w:rFonts w:asciiTheme="minorHAnsi" w:eastAsiaTheme="minorEastAsia" w:hAnsiTheme="minorHAnsi" w:cstheme="minorBidi"/>
          <w:b w:val="0"/>
          <w:sz w:val="22"/>
          <w:szCs w:val="22"/>
        </w:rPr>
        <w:t xml:space="preserve">the </w:t>
      </w:r>
      <w:r w:rsidRPr="00093F5E">
        <w:rPr>
          <w:rFonts w:asciiTheme="minorHAnsi" w:eastAsiaTheme="minorEastAsia" w:hAnsiTheme="minorHAnsi" w:cstheme="minorBidi"/>
          <w:b w:val="0"/>
          <w:sz w:val="22"/>
          <w:szCs w:val="22"/>
        </w:rPr>
        <w:t>cross-sectional average. In the state of convergence</w:t>
      </w:r>
      <w:r w:rsidR="00913A5F" w:rsidRPr="00093F5E">
        <w:rPr>
          <w:rFonts w:asciiTheme="minorHAnsi" w:eastAsiaTheme="minorEastAsia" w:hAnsiTheme="minorHAnsi" w:cstheme="minorBidi"/>
          <w:b w:val="0"/>
          <w:sz w:val="22"/>
          <w:szCs w:val="22"/>
        </w:rPr>
        <w:t xml:space="preserve"> under equation 3, </w:t>
      </w:r>
      <m:oMath>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
          </m:rPr>
          <w:rPr>
            <w:rFonts w:ascii="Cambria Math" w:eastAsiaTheme="minorEastAsia" w:hAnsi="Cambria Math" w:cstheme="minorBidi"/>
            <w:sz w:val="22"/>
            <w:szCs w:val="22"/>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oMath>
      <w:r w:rsidRPr="00093F5E">
        <w:rPr>
          <w:rFonts w:asciiTheme="minorHAnsi" w:eastAsiaTheme="minorEastAsia" w:hAnsiTheme="minorHAnsi" w:cstheme="minorBidi"/>
          <w:b w:val="0"/>
          <w:sz w:val="22"/>
          <w:szCs w:val="22"/>
        </w:rPr>
        <w:t>,</w:t>
      </w:r>
      <w:r w:rsidR="00913A5F" w:rsidRPr="00093F5E">
        <w:rPr>
          <w:rFonts w:asciiTheme="minorHAnsi" w:eastAsiaTheme="minorEastAsia" w:hAnsiTheme="minorHAnsi" w:cstheme="minorBidi"/>
          <w:b w:val="0"/>
          <w:sz w:val="22"/>
          <w:szCs w:val="22"/>
        </w:rPr>
        <w:t xml:space="preserve"> then</w:t>
      </w:r>
      <w:r w:rsidRPr="00093F5E">
        <w:rPr>
          <w:rFonts w:asciiTheme="minorHAnsi" w:eastAsiaTheme="minorEastAsia" w:hAnsiTheme="minorHAnsi" w:cstheme="minorBidi"/>
          <w:b w:val="0"/>
          <w:sz w:val="22"/>
          <w:szCs w:val="22"/>
        </w:rPr>
        <w:t xml:space="preserve">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h</m:t>
            </m:r>
          </m:e>
          <m:sub>
            <m:r>
              <m:rPr>
                <m:sty m:val="bi"/>
              </m:rPr>
              <w:rPr>
                <w:rFonts w:ascii="Cambria Math" w:eastAsiaTheme="minorEastAsia" w:hAnsi="Cambria Math" w:cstheme="minorBidi"/>
                <w:sz w:val="22"/>
                <w:szCs w:val="22"/>
              </w:rPr>
              <m:t>it</m:t>
            </m:r>
          </m:sub>
        </m:sSub>
        <m:r>
          <m:rPr>
            <m:sty m:val="b"/>
          </m:rPr>
          <w:rPr>
            <w:rFonts w:ascii="Cambria Math" w:eastAsiaTheme="minorEastAsia" w:hAnsi="Cambria Math" w:cstheme="minorBidi"/>
            <w:sz w:val="22"/>
            <w:szCs w:val="22"/>
          </w:rPr>
          <m:t>→1</m:t>
        </m:r>
      </m:oMath>
      <w:r w:rsidR="00913A5F" w:rsidRPr="00093F5E">
        <w:rPr>
          <w:rFonts w:asciiTheme="minorHAnsi" w:eastAsiaTheme="minorEastAsia" w:hAnsiTheme="minorHAnsi" w:cstheme="minorBidi"/>
          <w:b w:val="0"/>
          <w:sz w:val="22"/>
          <w:szCs w:val="22"/>
        </w:rPr>
        <w:t>.</w:t>
      </w:r>
      <w:r w:rsidRPr="00093F5E">
        <w:rPr>
          <w:rFonts w:asciiTheme="minorHAnsi" w:eastAsiaTheme="minorEastAsia" w:hAnsiTheme="minorHAnsi" w:cstheme="minorBidi"/>
          <w:b w:val="0"/>
          <w:sz w:val="22"/>
          <w:szCs w:val="22"/>
        </w:rPr>
        <w:t xml:space="preserve"> </w:t>
      </w:r>
      <w:r w:rsidR="00913A5F" w:rsidRPr="00093F5E">
        <w:rPr>
          <w:rFonts w:asciiTheme="minorHAnsi" w:eastAsiaTheme="minorEastAsia" w:hAnsiTheme="minorHAnsi" w:cstheme="minorBidi"/>
          <w:b w:val="0"/>
          <w:sz w:val="22"/>
          <w:szCs w:val="22"/>
        </w:rPr>
        <w:t xml:space="preserve">This also implies that </w:t>
      </w:r>
      <w:r w:rsidRPr="00093F5E">
        <w:rPr>
          <w:rFonts w:asciiTheme="minorHAnsi" w:eastAsiaTheme="minorEastAsia" w:hAnsiTheme="minorHAnsi" w:cstheme="minorBidi"/>
          <w:b w:val="0"/>
          <w:sz w:val="22"/>
          <w:szCs w:val="22"/>
        </w:rPr>
        <w:t xml:space="preserve">the cross-sectional variance of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h</m:t>
            </m:r>
          </m:e>
          <m:sub>
            <m:r>
              <m:rPr>
                <m:sty m:val="bi"/>
              </m:rPr>
              <w:rPr>
                <w:rFonts w:ascii="Cambria Math" w:eastAsiaTheme="minorEastAsia" w:hAnsi="Cambria Math" w:cstheme="minorBidi"/>
                <w:sz w:val="22"/>
                <w:szCs w:val="22"/>
              </w:rPr>
              <m:t>it</m:t>
            </m:r>
          </m:sub>
        </m:sSub>
      </m:oMath>
      <w:r w:rsidR="00913A5F" w:rsidRPr="00093F5E">
        <w:rPr>
          <w:rFonts w:asciiTheme="minorHAnsi" w:eastAsiaTheme="minorEastAsia" w:hAnsiTheme="minorHAnsi" w:cstheme="minorBidi" w:hint="eastAsia"/>
          <w:b w:val="0"/>
          <w:sz w:val="22"/>
          <w:szCs w:val="22"/>
        </w:rPr>
        <w:t xml:space="preserve"> </w:t>
      </w:r>
      <w:r w:rsidR="00913A5F" w:rsidRPr="00093F5E">
        <w:rPr>
          <w:rFonts w:asciiTheme="minorHAnsi" w:eastAsiaTheme="minorEastAsia" w:hAnsiTheme="minorHAnsi" w:cstheme="minorBidi"/>
          <w:b w:val="0"/>
          <w:sz w:val="22"/>
          <w:szCs w:val="22"/>
        </w:rPr>
        <w:t xml:space="preserve">converges to 0 </w:t>
      </w:r>
      <m:oMath>
        <m:r>
          <m:rPr>
            <m:sty m:val="bi"/>
          </m:rPr>
          <w:rPr>
            <w:rFonts w:ascii="Cambria Math" w:eastAsiaTheme="minorEastAsia" w:hAnsi="Cambria Math" w:cstheme="minorBidi"/>
            <w:sz w:val="22"/>
            <w:szCs w:val="22"/>
          </w:rPr>
          <m:t>(</m:t>
        </m:r>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H</m:t>
            </m:r>
          </m:e>
          <m:sub>
            <m:r>
              <m:rPr>
                <m:sty m:val="bi"/>
              </m:rPr>
              <w:rPr>
                <w:rFonts w:ascii="Cambria Math" w:eastAsiaTheme="minorEastAsia" w:hAnsi="Cambria Math" w:cstheme="minorBidi"/>
                <w:sz w:val="22"/>
                <w:szCs w:val="22"/>
              </w:rPr>
              <m:t>t</m:t>
            </m:r>
          </m:sub>
        </m:sSub>
      </m:oMath>
      <w:r w:rsidR="00913A5F" w:rsidRPr="00093F5E">
        <w:rPr>
          <w:rFonts w:asciiTheme="minorHAnsi" w:eastAsiaTheme="minorEastAsia" w:hAnsiTheme="minorHAnsi" w:cstheme="minorBidi"/>
          <w:b w:val="0"/>
          <w:sz w:val="22"/>
          <w:szCs w:val="22"/>
        </w:rPr>
        <w:t xml:space="preserve"> </w:t>
      </w:r>
      <m:oMath>
        <m:r>
          <m:rPr>
            <m:sty m:val="b"/>
          </m:rPr>
          <w:rPr>
            <w:rFonts w:ascii="Cambria Math" w:eastAsiaTheme="minorEastAsia" w:hAnsi="Cambria Math" w:cstheme="minorBidi"/>
            <w:sz w:val="22"/>
            <w:szCs w:val="22"/>
          </w:rPr>
          <m:t>→</m:t>
        </m:r>
      </m:oMath>
      <w:r w:rsidR="00913A5F" w:rsidRPr="00093F5E">
        <w:rPr>
          <w:rFonts w:asciiTheme="minorHAnsi" w:eastAsiaTheme="minorEastAsia" w:hAnsiTheme="minorHAnsi" w:cstheme="minorBidi"/>
          <w:b w:val="0"/>
          <w:sz w:val="22"/>
          <w:szCs w:val="22"/>
        </w:rPr>
        <w:t xml:space="preserve"> 0)</w:t>
      </w:r>
      <w:r w:rsidRPr="00093F5E">
        <w:rPr>
          <w:rFonts w:asciiTheme="minorHAnsi" w:eastAsiaTheme="minorEastAsia" w:hAnsiTheme="minorHAnsi" w:cstheme="minorBidi"/>
          <w:b w:val="0"/>
          <w:sz w:val="22"/>
          <w:szCs w:val="22"/>
        </w:rPr>
        <w:t xml:space="preserve">,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8E3EEF" w:rsidRPr="00093F5E" w14:paraId="317F6280" w14:textId="77777777" w:rsidTr="00E1186E">
        <w:tc>
          <w:tcPr>
            <w:tcW w:w="8080" w:type="dxa"/>
          </w:tcPr>
          <w:p w14:paraId="05EF0F2E" w14:textId="77777777" w:rsidR="00E1186E" w:rsidRPr="00093F5E" w:rsidRDefault="00093F5E" w:rsidP="00971B36">
            <w:pPr>
              <w:pStyle w:val="BodyText"/>
              <w:ind w:rightChars="959" w:right="2110"/>
              <w:rPr>
                <w:b w:val="0"/>
                <w:sz w:val="21"/>
                <w:szCs w:val="21"/>
              </w:rPr>
            </w:pPr>
            <w:r w:rsidRPr="00093F5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t</m:t>
                  </m:r>
                </m:sub>
              </m:sSub>
              <m:r>
                <m:rPr>
                  <m:sty m:val="bi"/>
                </m:rPr>
                <w:rPr>
                  <w:rFonts w:ascii="Cambria Math" w:hAnsi="Cambria Math"/>
                  <w:sz w:val="21"/>
                  <w:szCs w:val="21"/>
                </w:rPr>
                <m:t>=</m:t>
              </m:r>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p>
                <m:sSupPr>
                  <m:ctrlPr>
                    <w:rPr>
                      <w:rFonts w:ascii="Cambria Math" w:hAnsi="Cambria Math"/>
                      <w:b w:val="0"/>
                      <w:sz w:val="21"/>
                      <w:szCs w:val="21"/>
                    </w:rPr>
                  </m:ctrlPr>
                </m:sSupPr>
                <m:e>
                  <m:d>
                    <m:dPr>
                      <m:ctrlPr>
                        <w:rPr>
                          <w:rFonts w:ascii="Cambria Math" w:hAnsi="Cambria Math"/>
                          <w:b w:val="0"/>
                          <w:sz w:val="21"/>
                          <w:szCs w:val="21"/>
                        </w:rPr>
                      </m:ctrlPr>
                    </m:dPr>
                    <m:e>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it</m:t>
                          </m:r>
                        </m:sub>
                      </m:sSub>
                      <m:r>
                        <m:rPr>
                          <m:sty m:val="bi"/>
                        </m:rPr>
                        <w:rPr>
                          <w:rFonts w:ascii="Cambria Math" w:hAnsi="Cambria Math"/>
                          <w:sz w:val="21"/>
                          <w:szCs w:val="21"/>
                        </w:rPr>
                        <m:t>-1</m:t>
                      </m:r>
                    </m:e>
                  </m:d>
                </m:e>
                <m:sup>
                  <m:r>
                    <m:rPr>
                      <m:sty m:val="bi"/>
                    </m:rPr>
                    <w:rPr>
                      <w:rFonts w:ascii="Cambria Math" w:hAnsi="Cambria Math"/>
                      <w:sz w:val="21"/>
                      <w:szCs w:val="21"/>
                    </w:rPr>
                    <m:t>2</m:t>
                  </m:r>
                </m:sup>
              </m:sSup>
              <m:r>
                <m:rPr>
                  <m:sty m:val="bi"/>
                </m:rPr>
                <w:rPr>
                  <w:rFonts w:ascii="Cambria Math" w:hAnsi="Cambria Math"/>
                  <w:sz w:val="21"/>
                  <w:szCs w:val="21"/>
                </w:rPr>
                <m:t>→0,  t</m:t>
              </m:r>
              <m:r>
                <m:rPr>
                  <m:sty m:val="b"/>
                </m:rPr>
                <w:rPr>
                  <w:rFonts w:ascii="Cambria Math" w:eastAsiaTheme="minorEastAsia" w:hAnsi="Cambria Math" w:cstheme="minorBidi"/>
                  <w:sz w:val="22"/>
                  <w:szCs w:val="22"/>
                </w:rPr>
                <m:t>→∞</m:t>
              </m:r>
            </m:oMath>
          </w:p>
        </w:tc>
        <w:tc>
          <w:tcPr>
            <w:tcW w:w="567" w:type="dxa"/>
          </w:tcPr>
          <w:p w14:paraId="3F260AF6" w14:textId="77777777" w:rsidR="00E1186E" w:rsidRPr="00093F5E" w:rsidRDefault="00093F5E" w:rsidP="00971B36">
            <w:pPr>
              <w:pStyle w:val="BodyText"/>
              <w:tabs>
                <w:tab w:val="left" w:pos="0"/>
              </w:tabs>
              <w:ind w:rightChars="12" w:right="26"/>
              <w:jc w:val="right"/>
              <w:rPr>
                <w:b w:val="0"/>
                <w:sz w:val="21"/>
                <w:szCs w:val="21"/>
              </w:rPr>
            </w:pPr>
            <w:r w:rsidRPr="00093F5E">
              <w:rPr>
                <w:b w:val="0"/>
                <w:sz w:val="21"/>
                <w:szCs w:val="21"/>
              </w:rPr>
              <w:t>(</w:t>
            </w:r>
            <w:r w:rsidR="00913A5F" w:rsidRPr="00093F5E">
              <w:rPr>
                <w:b w:val="0"/>
                <w:sz w:val="21"/>
                <w:szCs w:val="21"/>
              </w:rPr>
              <w:t>5</w:t>
            </w:r>
            <w:r w:rsidRPr="00093F5E">
              <w:rPr>
                <w:b w:val="0"/>
                <w:sz w:val="21"/>
                <w:szCs w:val="21"/>
              </w:rPr>
              <w:t>)</w:t>
            </w:r>
          </w:p>
        </w:tc>
      </w:tr>
    </w:tbl>
    <w:p w14:paraId="7EF287E3" w14:textId="77777777" w:rsidR="00F06AAD" w:rsidRPr="00093F5E" w:rsidRDefault="00093F5E" w:rsidP="00E1186E">
      <w:pPr>
        <w:pStyle w:val="BodyText"/>
        <w:spacing w:line="360" w:lineRule="auto"/>
        <w:ind w:left="720"/>
        <w:jc w:val="both"/>
        <w:rPr>
          <w:rFonts w:asciiTheme="minorHAnsi" w:eastAsiaTheme="minorEastAsia" w:hAnsiTheme="minorHAnsi" w:cstheme="minorBidi"/>
          <w:b w:val="0"/>
          <w:sz w:val="22"/>
          <w:szCs w:val="22"/>
        </w:rPr>
      </w:pPr>
      <w:r w:rsidRPr="00093F5E">
        <w:rPr>
          <w:rFonts w:asciiTheme="minorHAnsi" w:eastAsiaTheme="minorEastAsia" w:hAnsiTheme="minorHAnsi" w:cstheme="minorBidi"/>
          <w:b w:val="0"/>
          <w:sz w:val="22"/>
          <w:szCs w:val="22"/>
        </w:rPr>
        <w:t xml:space="preserve">where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H</m:t>
            </m:r>
          </m:e>
          <m:sub>
            <m:r>
              <m:rPr>
                <m:sty m:val="bi"/>
              </m:rPr>
              <w:rPr>
                <w:rFonts w:ascii="Cambria Math" w:eastAsiaTheme="minorEastAsia" w:hAnsi="Cambria Math" w:cstheme="minorBidi"/>
                <w:sz w:val="22"/>
                <w:szCs w:val="22"/>
              </w:rPr>
              <m:t>t</m:t>
            </m:r>
          </m:sub>
        </m:sSub>
      </m:oMath>
      <w:r w:rsidRPr="00093F5E">
        <w:rPr>
          <w:rFonts w:asciiTheme="minorHAnsi" w:eastAsiaTheme="minorEastAsia" w:hAnsiTheme="minorHAnsi" w:cstheme="minorBidi"/>
          <w:b w:val="0"/>
          <w:sz w:val="22"/>
          <w:szCs w:val="22"/>
        </w:rPr>
        <w:t xml:space="preserve"> </w:t>
      </w:r>
      <m:oMath>
        <m:r>
          <m:rPr>
            <m:sty m:val="bi"/>
          </m:rPr>
          <w:rPr>
            <w:rFonts w:ascii="Cambria Math" w:eastAsiaTheme="minorEastAsia" w:hAnsi="Cambria Math" w:cstheme="minorBidi"/>
            <w:sz w:val="22"/>
            <w:szCs w:val="22"/>
          </w:rPr>
          <m:t xml:space="preserve">= </m:t>
        </m:r>
        <m:sSubSup>
          <m:sSubSupPr>
            <m:ctrlPr>
              <w:rPr>
                <w:rFonts w:ascii="Cambria Math" w:eastAsiaTheme="minorEastAsia" w:hAnsi="Cambria Math" w:cstheme="minorBidi"/>
                <w:b w:val="0"/>
                <w:i/>
                <w:sz w:val="22"/>
                <w:szCs w:val="22"/>
              </w:rPr>
            </m:ctrlPr>
          </m:sSubSupPr>
          <m:e>
            <m:r>
              <m:rPr>
                <m:sty m:val="bi"/>
              </m:rPr>
              <w:rPr>
                <w:rFonts w:ascii="Cambria Math" w:eastAsiaTheme="minorEastAsia" w:hAnsi="Cambria Math" w:cstheme="minorBidi"/>
                <w:sz w:val="22"/>
                <w:szCs w:val="22"/>
              </w:rPr>
              <m:t>σ</m:t>
            </m:r>
          </m:e>
          <m:sub>
            <m:r>
              <m:rPr>
                <m:sty m:val="bi"/>
              </m:rPr>
              <w:rPr>
                <w:rFonts w:ascii="Cambria Math" w:eastAsiaTheme="minorEastAsia" w:hAnsi="Cambria Math" w:cstheme="minorBidi"/>
                <w:sz w:val="22"/>
                <w:szCs w:val="22"/>
              </w:rPr>
              <m:t>t</m:t>
            </m:r>
          </m:sub>
          <m:sup>
            <m:r>
              <m:rPr>
                <m:sty m:val="bi"/>
              </m:rPr>
              <w:rPr>
                <w:rFonts w:ascii="Cambria Math" w:eastAsiaTheme="minorEastAsia" w:hAnsi="Cambria Math" w:cstheme="minorBidi"/>
                <w:sz w:val="22"/>
                <w:szCs w:val="22"/>
              </w:rPr>
              <m:t>2</m:t>
            </m:r>
          </m:sup>
        </m:sSubSup>
      </m:oMath>
      <w:r w:rsidRPr="00093F5E">
        <w:rPr>
          <w:rFonts w:asciiTheme="minorHAnsi" w:eastAsiaTheme="minorEastAsia" w:hAnsiTheme="minorHAnsi" w:cstheme="minorBidi"/>
          <w:b w:val="0"/>
          <w:sz w:val="22"/>
          <w:szCs w:val="22"/>
        </w:rPr>
        <w:t>.</w:t>
      </w:r>
    </w:p>
    <w:p w14:paraId="395402EE" w14:textId="77777777" w:rsidR="00F06AAD" w:rsidRPr="00093F5E" w:rsidRDefault="00093F5E" w:rsidP="00E1186E">
      <w:pPr>
        <w:pStyle w:val="BodyText"/>
        <w:spacing w:line="360" w:lineRule="auto"/>
        <w:ind w:left="720" w:firstLine="720"/>
        <w:jc w:val="both"/>
        <w:rPr>
          <w:rFonts w:asciiTheme="minorHAnsi" w:eastAsiaTheme="minorEastAsia" w:hAnsiTheme="minorHAnsi" w:cstheme="minorBidi"/>
          <w:b w:val="0"/>
          <w:sz w:val="22"/>
          <w:szCs w:val="22"/>
        </w:rPr>
      </w:pPr>
      <w:r w:rsidRPr="00093F5E">
        <w:rPr>
          <w:rFonts w:asciiTheme="minorHAnsi" w:eastAsiaTheme="minorEastAsia" w:hAnsiTheme="minorHAnsi" w:cstheme="minorBidi"/>
          <w:b w:val="0"/>
          <w:sz w:val="22"/>
          <w:szCs w:val="22"/>
        </w:rPr>
        <w:t xml:space="preserve">To </w:t>
      </w:r>
      <w:r w:rsidR="00D24642" w:rsidRPr="00093F5E">
        <w:rPr>
          <w:rFonts w:asciiTheme="minorHAnsi" w:eastAsiaTheme="minorEastAsia" w:hAnsiTheme="minorHAnsi" w:cstheme="minorBidi"/>
          <w:b w:val="0"/>
          <w:sz w:val="22"/>
          <w:szCs w:val="22"/>
        </w:rPr>
        <w:t xml:space="preserve">empirically </w:t>
      </w:r>
      <w:r w:rsidRPr="00093F5E">
        <w:rPr>
          <w:rFonts w:asciiTheme="minorHAnsi" w:eastAsiaTheme="minorEastAsia" w:hAnsiTheme="minorHAnsi" w:cstheme="minorBidi"/>
          <w:b w:val="0"/>
          <w:sz w:val="22"/>
          <w:szCs w:val="22"/>
        </w:rPr>
        <w:t>investigate the presence of convergence</w:t>
      </w:r>
      <w:ins w:id="315" w:author="Author">
        <w:r w:rsidR="00633E5E">
          <w:rPr>
            <w:rFonts w:asciiTheme="minorHAnsi" w:eastAsiaTheme="minorEastAsia" w:hAnsiTheme="minorHAnsi" w:cstheme="minorBidi"/>
            <w:b w:val="0"/>
            <w:sz w:val="22"/>
            <w:szCs w:val="22"/>
          </w:rPr>
          <w:t>:</w:t>
        </w:r>
      </w:ins>
      <w:del w:id="316" w:author="Author">
        <w:r w:rsidRPr="00093F5E" w:rsidDel="00633E5E">
          <w:rPr>
            <w:rFonts w:asciiTheme="minorHAnsi" w:eastAsiaTheme="minorEastAsia" w:hAnsiTheme="minorHAnsi" w:cstheme="minorBidi"/>
            <w:b w:val="0"/>
            <w:sz w:val="22"/>
            <w:szCs w:val="22"/>
          </w:rPr>
          <w:delText>,</w:delText>
        </w:r>
      </w:del>
      <w:r w:rsidRPr="00093F5E">
        <w:rPr>
          <w:rFonts w:asciiTheme="minorHAnsi" w:eastAsiaTheme="minorEastAsia" w:hAnsiTheme="minorHAnsi" w:cstheme="minorBidi"/>
          <w:b w:val="0"/>
          <w:sz w:val="22"/>
          <w:szCs w:val="22"/>
        </w:rPr>
        <w:t xml:space="preserve"> the null hypothesis </w:t>
      </w:r>
      <w:r w:rsidR="00D24642" w:rsidRPr="00093F5E">
        <w:rPr>
          <w:rFonts w:asciiTheme="minorHAnsi" w:eastAsiaTheme="minorEastAsia" w:hAnsiTheme="minorHAnsi" w:cstheme="minorBidi"/>
          <w:b w:val="0"/>
          <w:sz w:val="22"/>
          <w:szCs w:val="22"/>
        </w:rPr>
        <w:t xml:space="preserve">is tested with </w:t>
      </w:r>
      <w:ins w:id="317" w:author="Author">
        <w:r w:rsidRPr="00093F5E">
          <w:rPr>
            <w:rFonts w:ascii="Calibri" w:eastAsia="Yu Mincho" w:hAnsi="Calibri"/>
            <w:b w:val="0"/>
            <w:sz w:val="22"/>
            <w:szCs w:val="22"/>
          </w:rPr>
          <w:t xml:space="preserve">a </w:t>
        </w:r>
      </w:ins>
      <w:r w:rsidRPr="00093F5E">
        <w:rPr>
          <w:rFonts w:asciiTheme="minorHAnsi" w:eastAsiaTheme="minorEastAsia" w:hAnsiTheme="minorHAnsi" w:cstheme="minorBidi"/>
          <w:b w:val="0"/>
          <w:sz w:val="22"/>
          <w:szCs w:val="22"/>
        </w:rPr>
        <w:t xml:space="preserve">log t regression model based on the variance ratio </w:t>
      </w:r>
      <m:oMath>
        <m:f>
          <m:fPr>
            <m:ctrlPr>
              <w:rPr>
                <w:rFonts w:ascii="Cambria Math" w:eastAsiaTheme="minorEastAsia" w:hAnsi="Cambria Math" w:cstheme="minorBidi"/>
                <w:bCs/>
                <w:i/>
                <w:sz w:val="22"/>
                <w:szCs w:val="22"/>
              </w:rPr>
            </m:ctrlPr>
          </m:fPr>
          <m:num>
            <m:sSub>
              <m:sSubPr>
                <m:ctrlPr>
                  <w:rPr>
                    <w:rFonts w:ascii="Cambria Math" w:eastAsiaTheme="minorEastAsia" w:hAnsi="Cambria Math" w:cstheme="minorBidi"/>
                    <w:bCs/>
                    <w:i/>
                    <w:sz w:val="22"/>
                    <w:szCs w:val="22"/>
                  </w:rPr>
                </m:ctrlPr>
              </m:sSubPr>
              <m:e>
                <m:r>
                  <m:rPr>
                    <m:sty m:val="bi"/>
                  </m:rPr>
                  <w:rPr>
                    <w:rFonts w:ascii="Cambria Math" w:eastAsiaTheme="minorEastAsia" w:hAnsi="Cambria Math" w:cstheme="minorBidi"/>
                    <w:sz w:val="22"/>
                    <w:szCs w:val="22"/>
                  </w:rPr>
                  <m:t>H</m:t>
                </m:r>
              </m:e>
              <m:sub>
                <m:r>
                  <m:rPr>
                    <m:sty m:val="bi"/>
                  </m:rPr>
                  <w:rPr>
                    <w:rFonts w:ascii="Cambria Math" w:eastAsiaTheme="minorEastAsia" w:hAnsi="Cambria Math" w:cstheme="minorBidi"/>
                    <w:sz w:val="22"/>
                    <w:szCs w:val="22"/>
                  </w:rPr>
                  <m:t>1</m:t>
                </m:r>
              </m:sub>
            </m:sSub>
          </m:num>
          <m:den>
            <m:sSub>
              <m:sSubPr>
                <m:ctrlPr>
                  <w:rPr>
                    <w:rFonts w:ascii="Cambria Math" w:eastAsiaTheme="minorEastAsia" w:hAnsi="Cambria Math" w:cstheme="minorBidi"/>
                    <w:bCs/>
                    <w:i/>
                    <w:sz w:val="22"/>
                    <w:szCs w:val="22"/>
                  </w:rPr>
                </m:ctrlPr>
              </m:sSubPr>
              <m:e>
                <m:r>
                  <m:rPr>
                    <m:sty m:val="bi"/>
                  </m:rPr>
                  <w:rPr>
                    <w:rFonts w:ascii="Cambria Math" w:eastAsiaTheme="minorEastAsia" w:hAnsi="Cambria Math" w:cstheme="minorBidi"/>
                    <w:sz w:val="22"/>
                    <w:szCs w:val="22"/>
                  </w:rPr>
                  <m:t>H</m:t>
                </m:r>
              </m:e>
              <m:sub>
                <m:r>
                  <m:rPr>
                    <m:sty m:val="bi"/>
                  </m:rPr>
                  <w:rPr>
                    <w:rFonts w:ascii="Cambria Math" w:eastAsiaTheme="minorEastAsia" w:hAnsi="Cambria Math" w:cstheme="minorBidi"/>
                    <w:sz w:val="22"/>
                    <w:szCs w:val="22"/>
                  </w:rPr>
                  <m:t>t</m:t>
                </m:r>
              </m:sub>
            </m:sSub>
          </m:den>
        </m:f>
      </m:oMath>
      <w:r w:rsidRPr="00093F5E">
        <w:rPr>
          <w:rFonts w:asciiTheme="minorHAnsi" w:eastAsiaTheme="minorEastAsia" w:hAnsiTheme="minorHAnsi" w:cstheme="minorBidi"/>
          <w:bCs/>
          <w:sz w:val="22"/>
          <w:szCs w:val="22"/>
        </w:rPr>
        <w:t xml:space="preserve">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8E3EEF" w:rsidRPr="00093F5E" w14:paraId="4C99495C" w14:textId="77777777" w:rsidTr="000B2C99">
        <w:tc>
          <w:tcPr>
            <w:tcW w:w="8080" w:type="dxa"/>
          </w:tcPr>
          <w:p w14:paraId="67013ADA" w14:textId="77777777" w:rsidR="000B2C99" w:rsidRPr="00093F5E" w:rsidRDefault="00093F5E" w:rsidP="000B2C99">
            <w:pPr>
              <w:pStyle w:val="BodyText"/>
              <w:ind w:leftChars="14" w:left="31" w:rightChars="595" w:right="1309"/>
              <w:rPr>
                <w:b w:val="0"/>
                <w:sz w:val="21"/>
                <w:szCs w:val="21"/>
              </w:rPr>
            </w:pPr>
            <w:r w:rsidRPr="00093F5E">
              <w:rPr>
                <w:b w:val="0"/>
                <w:sz w:val="21"/>
                <w:szCs w:val="21"/>
              </w:rPr>
              <w:t xml:space="preserve">                             </w:t>
            </w:r>
            <m:oMath>
              <m:eqArr>
                <m:eqArrPr>
                  <m:ctrlPr>
                    <w:rPr>
                      <w:rFonts w:ascii="Cambria Math" w:hAnsi="Cambria Math"/>
                      <w:b w:val="0"/>
                      <w:sz w:val="21"/>
                      <w:szCs w:val="21"/>
                    </w:rPr>
                  </m:ctrlPr>
                </m:eqArrPr>
                <m:e>
                  <m:r>
                    <m:rPr>
                      <m:sty m:val="bi"/>
                    </m:rPr>
                    <w:rPr>
                      <w:rFonts w:ascii="Cambria Math" w:hAnsi="Cambria Math"/>
                      <w:sz w:val="21"/>
                      <w:szCs w:val="21"/>
                    </w:rPr>
                    <m:t>&amp;</m:t>
                  </m:r>
                  <m:func>
                    <m:funcPr>
                      <m:ctrlPr>
                        <w:rPr>
                          <w:rFonts w:ascii="Cambria Math" w:hAnsi="Cambria Math"/>
                          <w:b w:val="0"/>
                          <w:i/>
                          <w:sz w:val="21"/>
                          <w:szCs w:val="21"/>
                        </w:rPr>
                      </m:ctrlPr>
                    </m:funcPr>
                    <m:fName>
                      <m:r>
                        <m:rPr>
                          <m:sty m:val="b"/>
                        </m:rPr>
                        <w:rPr>
                          <w:rFonts w:ascii="Cambria Math" w:hAnsi="Cambria Math"/>
                          <w:sz w:val="21"/>
                          <w:szCs w:val="21"/>
                        </w:rPr>
                        <m:t>log</m:t>
                      </m:r>
                    </m:fName>
                    <m:e>
                      <m:d>
                        <m:dPr>
                          <m:ctrlPr>
                            <w:rPr>
                              <w:rFonts w:ascii="Cambria Math" w:hAnsi="Cambria Math"/>
                              <w:b w:val="0"/>
                              <w:sz w:val="21"/>
                              <w:szCs w:val="21"/>
                            </w:rPr>
                          </m:ctrlPr>
                        </m:dPr>
                        <m:e>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1</m:t>
                                  </m:r>
                                </m:sub>
                              </m:sSub>
                            </m:num>
                            <m:den>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t</m:t>
                                  </m:r>
                                </m:sub>
                              </m:sSub>
                            </m:den>
                          </m:f>
                        </m:e>
                      </m:d>
                    </m:e>
                  </m:func>
                  <m:r>
                    <m:rPr>
                      <m:sty m:val="bi"/>
                    </m:rPr>
                    <w:rPr>
                      <w:rFonts w:ascii="Cambria Math" w:hAnsi="Cambria Math"/>
                      <w:sz w:val="21"/>
                      <w:szCs w:val="21"/>
                    </w:rPr>
                    <m:t xml:space="preserve">-2 </m:t>
                  </m:r>
                  <m:r>
                    <m:rPr>
                      <m:sty m:val="b"/>
                    </m:rPr>
                    <w:rPr>
                      <w:rFonts w:ascii="Cambria Math" w:hAnsi="Cambria Math"/>
                      <w:sz w:val="21"/>
                      <w:szCs w:val="21"/>
                    </w:rPr>
                    <m:t>log</m:t>
                  </m:r>
                  <m:r>
                    <m:rPr>
                      <m:sty m:val="bi"/>
                    </m:rPr>
                    <w:rPr>
                      <w:rFonts w:ascii="Cambria Math" w:hAnsi="Cambria Math"/>
                      <w:sz w:val="21"/>
                      <w:szCs w:val="21"/>
                    </w:rPr>
                    <m:t>⁡{</m:t>
                  </m:r>
                  <m:r>
                    <m:rPr>
                      <m:sty m:val="b"/>
                    </m:rPr>
                    <w:rPr>
                      <w:rFonts w:ascii="Cambria Math" w:hAnsi="Cambria Math"/>
                      <w:sz w:val="21"/>
                      <w:szCs w:val="21"/>
                    </w:rPr>
                    <m:t>log</m:t>
                  </m:r>
                  <m:r>
                    <m:rPr>
                      <m:sty m:val="bi"/>
                    </m:rPr>
                    <w:rPr>
                      <w:rFonts w:ascii="Cambria Math" w:hAnsi="Cambria Math"/>
                      <w:sz w:val="21"/>
                      <w:szCs w:val="21"/>
                    </w:rPr>
                    <m:t xml:space="preserve">⁡(t)}=a+b </m:t>
                  </m:r>
                  <m:r>
                    <m:rPr>
                      <m:sty m:val="b"/>
                    </m:rPr>
                    <w:rPr>
                      <w:rFonts w:ascii="Cambria Math" w:hAnsi="Cambria Math"/>
                      <w:sz w:val="21"/>
                      <w:szCs w:val="21"/>
                    </w:rPr>
                    <m:t>log</m:t>
                  </m:r>
                  <m:r>
                    <m:rPr>
                      <m:sty m:val="bi"/>
                    </m:rPr>
                    <w:rPr>
                      <w:rFonts w:ascii="Cambria Math" w:hAnsi="Cambria Math"/>
                      <w:sz w:val="21"/>
                      <w:szCs w:val="21"/>
                    </w:rPr>
                    <m:t>⁡(t)+</m:t>
                  </m:r>
                  <m:sSub>
                    <m:sSubPr>
                      <m:ctrlPr>
                        <w:rPr>
                          <w:rFonts w:ascii="Cambria Math" w:hAnsi="Cambria Math"/>
                          <w:b w:val="0"/>
                          <w:sz w:val="21"/>
                          <w:szCs w:val="21"/>
                        </w:rPr>
                      </m:ctrlPr>
                    </m:sSubPr>
                    <m:e>
                      <m:r>
                        <m:rPr>
                          <m:sty m:val="bi"/>
                        </m:rPr>
                        <w:rPr>
                          <w:rFonts w:ascii="Cambria Math" w:hAnsi="Cambria Math"/>
                          <w:sz w:val="21"/>
                          <w:szCs w:val="21"/>
                        </w:rPr>
                        <m:t>ϵ</m:t>
                      </m:r>
                    </m:e>
                    <m:sub>
                      <m:r>
                        <m:rPr>
                          <m:sty m:val="bi"/>
                        </m:rPr>
                        <w:rPr>
                          <w:rFonts w:ascii="Cambria Math" w:hAnsi="Cambria Math"/>
                          <w:sz w:val="21"/>
                          <w:szCs w:val="21"/>
                        </w:rPr>
                        <m:t>t</m:t>
                      </m:r>
                    </m:sub>
                  </m:sSub>
                </m:e>
                <m:e>
                  <m:r>
                    <m:rPr>
                      <m:sty m:val="bi"/>
                    </m:rPr>
                    <w:rPr>
                      <w:rFonts w:ascii="Cambria Math" w:hAnsi="Cambria Math"/>
                      <w:sz w:val="21"/>
                      <w:szCs w:val="21"/>
                    </w:rPr>
                    <m:t xml:space="preserve">&amp; for t=[rT],[rT]+1,…,T with r </m:t>
                  </m:r>
                  <m:r>
                    <m:rPr>
                      <m:sty m:val="bi"/>
                    </m:rPr>
                    <w:rPr>
                      <w:rFonts w:ascii="Cambria Math" w:hAnsi="Cambria Math" w:hint="eastAsia"/>
                      <w:sz w:val="21"/>
                      <w:szCs w:val="21"/>
                    </w:rPr>
                    <m:t>∈</m:t>
                  </m:r>
                  <m:r>
                    <m:rPr>
                      <m:sty m:val="bi"/>
                    </m:rPr>
                    <w:rPr>
                      <w:rFonts w:ascii="Cambria Math" w:hAnsi="Cambria Math"/>
                      <w:sz w:val="21"/>
                      <w:szCs w:val="21"/>
                    </w:rPr>
                    <m:t>(0,1)</m:t>
                  </m:r>
                </m:e>
              </m:eqArr>
            </m:oMath>
          </w:p>
        </w:tc>
        <w:tc>
          <w:tcPr>
            <w:tcW w:w="567" w:type="dxa"/>
          </w:tcPr>
          <w:p w14:paraId="353BA798" w14:textId="77777777" w:rsidR="000B2C99" w:rsidRPr="00093F5E" w:rsidRDefault="00093F5E" w:rsidP="00971B36">
            <w:pPr>
              <w:pStyle w:val="BodyText"/>
              <w:tabs>
                <w:tab w:val="left" w:pos="0"/>
              </w:tabs>
              <w:ind w:rightChars="12" w:right="26"/>
              <w:jc w:val="right"/>
              <w:rPr>
                <w:b w:val="0"/>
                <w:sz w:val="21"/>
                <w:szCs w:val="21"/>
              </w:rPr>
            </w:pPr>
            <w:r w:rsidRPr="00093F5E">
              <w:rPr>
                <w:b w:val="0"/>
                <w:sz w:val="21"/>
                <w:szCs w:val="21"/>
              </w:rPr>
              <w:t>(</w:t>
            </w:r>
            <w:r w:rsidR="003116E1" w:rsidRPr="00093F5E">
              <w:rPr>
                <w:b w:val="0"/>
                <w:sz w:val="21"/>
                <w:szCs w:val="21"/>
              </w:rPr>
              <w:t>6</w:t>
            </w:r>
            <w:r w:rsidRPr="00093F5E">
              <w:rPr>
                <w:b w:val="0"/>
                <w:sz w:val="21"/>
                <w:szCs w:val="21"/>
              </w:rPr>
              <w:t>)</w:t>
            </w:r>
          </w:p>
        </w:tc>
      </w:tr>
    </w:tbl>
    <w:p w14:paraId="2FA031C7" w14:textId="77777777" w:rsidR="00E1186E" w:rsidRPr="00093F5E" w:rsidRDefault="00E1186E" w:rsidP="000B2C99">
      <w:pPr>
        <w:pStyle w:val="BodyText"/>
        <w:jc w:val="both"/>
        <w:rPr>
          <w:b w:val="0"/>
          <w:sz w:val="21"/>
          <w:szCs w:val="21"/>
        </w:rPr>
      </w:pPr>
    </w:p>
    <w:p w14:paraId="2FA27397" w14:textId="77777777" w:rsidR="00E40C42" w:rsidRPr="00093F5E" w:rsidRDefault="00093F5E" w:rsidP="0011388F">
      <w:pPr>
        <w:pStyle w:val="BodyText"/>
        <w:spacing w:line="360" w:lineRule="auto"/>
        <w:ind w:left="720"/>
        <w:jc w:val="both"/>
        <w:rPr>
          <w:rFonts w:asciiTheme="minorHAnsi" w:eastAsiaTheme="minorEastAsia" w:hAnsiTheme="minorHAnsi" w:cstheme="minorBidi"/>
          <w:b w:val="0"/>
          <w:sz w:val="22"/>
          <w:szCs w:val="22"/>
        </w:rPr>
      </w:pPr>
      <w:r w:rsidRPr="00093F5E">
        <w:rPr>
          <w:rFonts w:asciiTheme="minorHAnsi" w:eastAsiaTheme="minorEastAsia" w:hAnsiTheme="minorHAnsi" w:cstheme="minorBidi"/>
          <w:b w:val="0"/>
          <w:sz w:val="22"/>
          <w:szCs w:val="22"/>
        </w:rPr>
        <w:t>From the</w:t>
      </w:r>
      <w:r w:rsidR="00F06AAD" w:rsidRPr="00093F5E">
        <w:rPr>
          <w:rFonts w:asciiTheme="minorHAnsi" w:eastAsiaTheme="minorEastAsia" w:hAnsiTheme="minorHAnsi" w:cstheme="minorBidi"/>
          <w:b w:val="0"/>
          <w:sz w:val="22"/>
          <w:szCs w:val="22"/>
        </w:rPr>
        <w:t xml:space="preserve"> Monte Carlo</w:t>
      </w:r>
      <w:r w:rsidRPr="00093F5E">
        <w:rPr>
          <w:rFonts w:asciiTheme="minorHAnsi" w:eastAsiaTheme="minorEastAsia" w:hAnsiTheme="minorHAnsi" w:cstheme="minorBidi"/>
          <w:b w:val="0"/>
          <w:sz w:val="22"/>
          <w:szCs w:val="22"/>
        </w:rPr>
        <w:t xml:space="preserve"> simulation</w:t>
      </w:r>
      <w:r w:rsidR="00F06AAD" w:rsidRPr="00093F5E">
        <w:rPr>
          <w:rFonts w:asciiTheme="minorHAnsi" w:eastAsiaTheme="minorEastAsia" w:hAnsiTheme="minorHAnsi" w:cstheme="minorBidi"/>
          <w:b w:val="0"/>
          <w:sz w:val="22"/>
          <w:szCs w:val="22"/>
        </w:rPr>
        <w:t xml:space="preserve">, </w:t>
      </w:r>
      <w:r w:rsidR="00F06AAD" w:rsidRPr="00093F5E">
        <w:rPr>
          <w:rFonts w:asciiTheme="minorHAnsi" w:eastAsiaTheme="minorEastAsia" w:hAnsiTheme="minorHAnsi" w:cstheme="minorBidi"/>
          <w:b w:val="0"/>
          <w:sz w:val="22"/>
          <w:szCs w:val="22"/>
        </w:rPr>
        <w:fldChar w:fldCharType="begin"/>
      </w:r>
      <w:r w:rsidR="00F06AAD" w:rsidRPr="00093F5E">
        <w:rPr>
          <w:rFonts w:asciiTheme="minorHAnsi" w:eastAsiaTheme="minorEastAsia" w:hAnsiTheme="minorHAnsi" w:cstheme="minorBidi"/>
          <w:b w:val="0"/>
          <w:sz w:val="22"/>
          <w:szCs w:val="22"/>
        </w:rPr>
        <w:instrText xml:space="preserve"> ADDIN ZOTERO_ITEM CSL_CITATION {"citationID":"UFb9KIaz","properties":{"formattedCitation":"(Phillips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F06AAD" w:rsidRPr="00093F5E">
        <w:rPr>
          <w:rFonts w:asciiTheme="minorHAnsi" w:eastAsiaTheme="minorEastAsia" w:hAnsiTheme="minorHAnsi" w:cstheme="minorBidi"/>
          <w:b w:val="0"/>
          <w:sz w:val="22"/>
          <w:szCs w:val="22"/>
        </w:rPr>
        <w:fldChar w:fldCharType="separate"/>
      </w:r>
      <w:r w:rsidR="00F06AAD" w:rsidRPr="00093F5E">
        <w:rPr>
          <w:rFonts w:asciiTheme="minorHAnsi" w:eastAsiaTheme="minorEastAsia" w:hAnsiTheme="minorHAnsi" w:cstheme="minorBidi"/>
          <w:b w:val="0"/>
          <w:sz w:val="22"/>
          <w:szCs w:val="22"/>
        </w:rPr>
        <w:t>Phillips &amp; Sul (2007)</w:t>
      </w:r>
      <w:r w:rsidR="00F06AAD" w:rsidRPr="00093F5E">
        <w:rPr>
          <w:rFonts w:asciiTheme="minorHAnsi" w:eastAsiaTheme="minorEastAsia" w:hAnsiTheme="minorHAnsi" w:cstheme="minorBidi"/>
          <w:b w:val="0"/>
          <w:sz w:val="22"/>
          <w:szCs w:val="22"/>
        </w:rPr>
        <w:fldChar w:fldCharType="end"/>
      </w:r>
      <w:r w:rsidR="00F06AAD" w:rsidRPr="00093F5E">
        <w:rPr>
          <w:rFonts w:asciiTheme="minorHAnsi" w:eastAsiaTheme="minorEastAsia" w:hAnsiTheme="minorHAnsi" w:cstheme="minorBidi"/>
          <w:b w:val="0"/>
          <w:sz w:val="22"/>
          <w:szCs w:val="22"/>
        </w:rPr>
        <w:t xml:space="preserve"> </w:t>
      </w:r>
      <w:r w:rsidRPr="00093F5E">
        <w:rPr>
          <w:rFonts w:asciiTheme="minorHAnsi" w:eastAsiaTheme="minorEastAsia" w:hAnsiTheme="minorHAnsi" w:cstheme="minorBidi"/>
          <w:b w:val="0"/>
          <w:sz w:val="22"/>
          <w:szCs w:val="22"/>
        </w:rPr>
        <w:t xml:space="preserve">argue that setting </w:t>
      </w:r>
      <m:oMath>
        <m:r>
          <m:rPr>
            <m:sty m:val="bi"/>
          </m:rPr>
          <w:rPr>
            <w:rFonts w:ascii="Cambria Math" w:eastAsiaTheme="minorEastAsia" w:hAnsi="Cambria Math" w:cstheme="minorBidi"/>
            <w:sz w:val="22"/>
            <w:szCs w:val="22"/>
          </w:rPr>
          <m:t>r</m:t>
        </m:r>
        <m:r>
          <m:rPr>
            <m:sty m:val="b"/>
          </m:rPr>
          <w:rPr>
            <w:rFonts w:ascii="Cambria Math" w:eastAsiaTheme="minorEastAsia" w:hAnsi="Cambria Math" w:cstheme="minorBidi"/>
            <w:sz w:val="22"/>
            <w:szCs w:val="22"/>
          </w:rPr>
          <m:t>=0.3</m:t>
        </m:r>
      </m:oMath>
      <w:r w:rsidRPr="00093F5E">
        <w:rPr>
          <w:rFonts w:asciiTheme="minorHAnsi" w:eastAsiaTheme="minorEastAsia" w:hAnsiTheme="minorHAnsi" w:cstheme="minorBidi"/>
          <w:b w:val="0"/>
          <w:sz w:val="22"/>
          <w:szCs w:val="22"/>
        </w:rPr>
        <w:t xml:space="preserve"> is recommended.</w:t>
      </w:r>
      <w:r w:rsidR="00F06AAD" w:rsidRPr="00093F5E">
        <w:rPr>
          <w:rFonts w:asciiTheme="minorHAnsi" w:eastAsiaTheme="minorEastAsia" w:hAnsiTheme="minorHAnsi" w:cstheme="minorBidi"/>
          <w:b w:val="0"/>
          <w:sz w:val="22"/>
          <w:szCs w:val="22"/>
        </w:rPr>
        <w:t xml:space="preserve"> </w:t>
      </w:r>
      <w:r w:rsidR="009B380D" w:rsidRPr="00093F5E">
        <w:rPr>
          <w:rFonts w:asciiTheme="minorHAnsi" w:eastAsiaTheme="minorEastAsia" w:hAnsiTheme="minorHAnsi" w:cstheme="minorBidi"/>
          <w:b w:val="0"/>
          <w:sz w:val="22"/>
          <w:szCs w:val="22"/>
        </w:rPr>
        <w:t>The null hypothesis is rejected when</w:t>
      </w:r>
      <w:r w:rsidR="00F06AAD" w:rsidRPr="00093F5E">
        <w:rPr>
          <w:rFonts w:asciiTheme="minorHAnsi" w:eastAsiaTheme="minorEastAsia" w:hAnsiTheme="minorHAnsi" w:cstheme="minorBidi"/>
          <w:b w:val="0"/>
          <w:sz w:val="22"/>
          <w:szCs w:val="22"/>
        </w:rPr>
        <w:t xml:space="preserve">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t</m:t>
            </m:r>
          </m:e>
          <m:sub>
            <m:r>
              <m:rPr>
                <m:sty m:val="bi"/>
              </m:rPr>
              <w:rPr>
                <w:rFonts w:ascii="Cambria Math" w:eastAsiaTheme="minorEastAsia" w:hAnsi="Cambria Math" w:cstheme="minorBidi"/>
                <w:sz w:val="22"/>
                <w:szCs w:val="22"/>
              </w:rPr>
              <m:t>b</m:t>
            </m:r>
          </m:sub>
        </m:sSub>
        <m:r>
          <m:rPr>
            <m:sty m:val="b"/>
          </m:rPr>
          <w:rPr>
            <w:rFonts w:ascii="Cambria Math" w:eastAsiaTheme="minorEastAsia" w:hAnsi="Cambria Math" w:cstheme="minorBidi"/>
            <w:sz w:val="22"/>
            <w:szCs w:val="22"/>
          </w:rPr>
          <m:t>&lt;-1.65</m:t>
        </m:r>
      </m:oMath>
      <w:r w:rsidR="009B380D" w:rsidRPr="00093F5E">
        <w:rPr>
          <w:rFonts w:asciiTheme="minorHAnsi" w:eastAsiaTheme="minorEastAsia" w:hAnsiTheme="minorHAnsi" w:cstheme="minorBidi"/>
          <w:b w:val="0"/>
          <w:sz w:val="22"/>
          <w:szCs w:val="22"/>
        </w:rPr>
        <w:t>;</w:t>
      </w:r>
      <w:r w:rsidR="003116E1" w:rsidRPr="00093F5E">
        <w:rPr>
          <w:rFonts w:asciiTheme="minorHAnsi" w:eastAsiaTheme="minorEastAsia" w:hAnsiTheme="minorHAnsi" w:cstheme="minorBidi"/>
          <w:b w:val="0"/>
          <w:sz w:val="22"/>
          <w:szCs w:val="22"/>
        </w:rPr>
        <w:t xml:space="preserve"> </w:t>
      </w:r>
      <w:r w:rsidR="009B380D" w:rsidRPr="00093F5E">
        <w:rPr>
          <w:rFonts w:asciiTheme="minorHAnsi" w:eastAsiaTheme="minorEastAsia" w:hAnsiTheme="minorHAnsi" w:cstheme="minorBidi"/>
          <w:b w:val="0"/>
          <w:sz w:val="22"/>
          <w:szCs w:val="22"/>
        </w:rPr>
        <w:t>if that is the case, the next step is to identify relative or club convergence</w:t>
      </w:r>
      <w:ins w:id="318" w:author="Author">
        <w:r w:rsidRPr="00093F5E">
          <w:rPr>
            <w:rFonts w:ascii="Calibri" w:eastAsia="Yu Mincho" w:hAnsi="Calibri"/>
            <w:b w:val="0"/>
            <w:sz w:val="22"/>
            <w:szCs w:val="22"/>
          </w:rPr>
          <w:t>.</w:t>
        </w:r>
      </w:ins>
      <w:r w:rsidR="003116E1" w:rsidRPr="00093F5E">
        <w:rPr>
          <w:rFonts w:asciiTheme="minorHAnsi" w:eastAsiaTheme="minorEastAsia" w:hAnsiTheme="minorHAnsi" w:cstheme="minorBidi"/>
          <w:b w:val="0"/>
          <w:sz w:val="22"/>
          <w:szCs w:val="22"/>
        </w:rPr>
        <w:t xml:space="preserve"> </w:t>
      </w:r>
    </w:p>
    <w:p w14:paraId="06392899" w14:textId="77777777" w:rsidR="0011388F" w:rsidRPr="00093F5E" w:rsidRDefault="0011388F" w:rsidP="0011388F">
      <w:pPr>
        <w:pStyle w:val="BodyText"/>
        <w:spacing w:line="360" w:lineRule="auto"/>
        <w:ind w:left="720"/>
        <w:jc w:val="both"/>
        <w:rPr>
          <w:rFonts w:asciiTheme="minorHAnsi" w:eastAsiaTheme="minorEastAsia" w:hAnsiTheme="minorHAnsi" w:cstheme="minorBidi"/>
          <w:b w:val="0"/>
          <w:sz w:val="22"/>
          <w:szCs w:val="22"/>
        </w:rPr>
      </w:pPr>
    </w:p>
    <w:p w14:paraId="59D726A9" w14:textId="77777777" w:rsidR="0011388F" w:rsidRPr="00093F5E" w:rsidRDefault="00093F5E" w:rsidP="0011388F">
      <w:pPr>
        <w:pStyle w:val="ListParagraph"/>
        <w:numPr>
          <w:ilvl w:val="2"/>
          <w:numId w:val="2"/>
        </w:numPr>
        <w:ind w:left="1418" w:hanging="709"/>
        <w:rPr>
          <w:rFonts w:ascii="Bookman Old Style" w:eastAsia="Adobe Myungjo Std M" w:hAnsi="Bookman Old Style"/>
          <w:b/>
          <w:szCs w:val="18"/>
          <w:lang w:val="en-GB"/>
        </w:rPr>
      </w:pPr>
      <w:r w:rsidRPr="00093F5E">
        <w:rPr>
          <w:rFonts w:ascii="Bookman Old Style" w:eastAsia="Adobe Myungjo Std M" w:hAnsi="Bookman Old Style"/>
          <w:b/>
          <w:szCs w:val="18"/>
          <w:lang w:val="en-GB"/>
        </w:rPr>
        <w:t>Identifying club convergence</w:t>
      </w:r>
    </w:p>
    <w:p w14:paraId="2DF2FA43" w14:textId="77777777" w:rsidR="0011388F" w:rsidRPr="00093F5E" w:rsidRDefault="0011388F" w:rsidP="0011388F">
      <w:pPr>
        <w:pStyle w:val="ListParagraph"/>
        <w:spacing w:line="360" w:lineRule="auto"/>
        <w:jc w:val="both"/>
        <w:rPr>
          <w:lang w:val="en-GB"/>
        </w:rPr>
      </w:pPr>
    </w:p>
    <w:p w14:paraId="5D77A026" w14:textId="77777777" w:rsidR="0011388F" w:rsidRPr="00093F5E" w:rsidRDefault="00093F5E" w:rsidP="0075497E">
      <w:pPr>
        <w:pStyle w:val="ListParagraph"/>
        <w:spacing w:line="360" w:lineRule="auto"/>
        <w:jc w:val="both"/>
        <w:rPr>
          <w:lang w:val="en-GB"/>
        </w:rPr>
      </w:pPr>
      <w:r w:rsidRPr="00093F5E">
        <w:rPr>
          <w:lang w:val="en-GB"/>
        </w:rPr>
        <w:t xml:space="preserve">The method of </w:t>
      </w:r>
      <w:r w:rsidRPr="00093F5E">
        <w:rPr>
          <w:lang w:val="en-GB"/>
        </w:rPr>
        <w:fldChar w:fldCharType="begin"/>
      </w:r>
      <w:r w:rsidRPr="00093F5E">
        <w:rPr>
          <w:lang w:val="en-GB"/>
        </w:rPr>
        <w:instrText xml:space="preserve"> ADDIN ZOTERO_ITEM CSL_CITATION {"citationID":"C8bnz2LT","properties":{"formattedCitation":"(Peter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093F5E">
        <w:rPr>
          <w:lang w:val="en-GB"/>
        </w:rPr>
        <w:fldChar w:fldCharType="separate"/>
      </w:r>
      <w:r w:rsidRPr="00093F5E">
        <w:rPr>
          <w:lang w:val="en-GB"/>
        </w:rPr>
        <w:t>Phillips and Sul (2009)</w:t>
      </w:r>
      <w:r w:rsidRPr="00093F5E">
        <w:rPr>
          <w:lang w:val="en-GB"/>
        </w:rPr>
        <w:fldChar w:fldCharType="end"/>
      </w:r>
      <w:r w:rsidR="003D4949" w:rsidRPr="00093F5E">
        <w:rPr>
          <w:lang w:val="en-GB"/>
        </w:rPr>
        <w:t xml:space="preserve"> can </w:t>
      </w:r>
      <w:r w:rsidRPr="00093F5E">
        <w:rPr>
          <w:lang w:val="en-GB"/>
        </w:rPr>
        <w:t xml:space="preserve">identify </w:t>
      </w:r>
      <w:ins w:id="319" w:author="Author">
        <w:r w:rsidRPr="00093F5E">
          <w:rPr>
            <w:lang w:val="en-GB"/>
          </w:rPr>
          <w:t>whether</w:t>
        </w:r>
      </w:ins>
      <w:del w:id="320" w:author="Author">
        <w:r w:rsidRPr="00093F5E">
          <w:rPr>
            <w:lang w:val="en-GB"/>
          </w:rPr>
          <w:delText>if</w:delText>
        </w:r>
      </w:del>
      <w:r w:rsidRPr="00093F5E">
        <w:rPr>
          <w:lang w:val="en-GB"/>
        </w:rPr>
        <w:t xml:space="preserve"> different club </w:t>
      </w:r>
      <w:ins w:id="321" w:author="Author">
        <w:r w:rsidRPr="00093F5E">
          <w:rPr>
            <w:lang w:val="en-GB"/>
          </w:rPr>
          <w:t>convergences</w:t>
        </w:r>
      </w:ins>
      <w:del w:id="322" w:author="Author">
        <w:r w:rsidRPr="00093F5E">
          <w:rPr>
            <w:lang w:val="en-GB"/>
          </w:rPr>
          <w:delText>convergence</w:delText>
        </w:r>
      </w:del>
      <w:r w:rsidRPr="00093F5E">
        <w:rPr>
          <w:lang w:val="en-GB"/>
        </w:rPr>
        <w:t xml:space="preserve"> </w:t>
      </w:r>
      <w:ins w:id="323" w:author="Author">
        <w:r w:rsidRPr="00093F5E">
          <w:rPr>
            <w:lang w:val="en-GB"/>
          </w:rPr>
          <w:t>exist</w:t>
        </w:r>
      </w:ins>
      <w:del w:id="324" w:author="Author">
        <w:r w:rsidRPr="00093F5E">
          <w:rPr>
            <w:lang w:val="en-GB"/>
          </w:rPr>
          <w:delText>exist</w:delText>
        </w:r>
        <w:r w:rsidR="003D4949" w:rsidRPr="00093F5E">
          <w:rPr>
            <w:lang w:val="en-GB"/>
          </w:rPr>
          <w:delText>s</w:delText>
        </w:r>
      </w:del>
      <w:r w:rsidR="003D4949" w:rsidRPr="00093F5E">
        <w:rPr>
          <w:lang w:val="en-GB"/>
        </w:rPr>
        <w:t xml:space="preserve"> </w:t>
      </w:r>
      <w:r w:rsidRPr="00093F5E">
        <w:rPr>
          <w:lang w:val="en-GB"/>
        </w:rPr>
        <w:t xml:space="preserve">in </w:t>
      </w:r>
      <w:r w:rsidR="004A49A0" w:rsidRPr="00093F5E">
        <w:rPr>
          <w:lang w:val="en-GB"/>
        </w:rPr>
        <w:t xml:space="preserve">the </w:t>
      </w:r>
      <w:r w:rsidRPr="00093F5E">
        <w:rPr>
          <w:lang w:val="en-GB"/>
        </w:rPr>
        <w:t xml:space="preserve">sub-sample in the absence of overall convergence in </w:t>
      </w:r>
      <w:r w:rsidR="003D4949" w:rsidRPr="00093F5E">
        <w:rPr>
          <w:lang w:val="en-GB"/>
        </w:rPr>
        <w:t xml:space="preserve">the </w:t>
      </w:r>
      <w:r w:rsidRPr="00093F5E">
        <w:rPr>
          <w:lang w:val="en-GB"/>
        </w:rPr>
        <w:t xml:space="preserve">full sample. </w:t>
      </w:r>
      <w:r w:rsidR="00936A6A" w:rsidRPr="00093F5E">
        <w:rPr>
          <w:lang w:val="en-GB"/>
        </w:rPr>
        <w:t>Hence</w:t>
      </w:r>
      <w:r w:rsidRPr="00093F5E">
        <w:rPr>
          <w:lang w:val="en-GB"/>
        </w:rPr>
        <w:t xml:space="preserve">, </w:t>
      </w:r>
      <w:r w:rsidR="00936A6A" w:rsidRPr="00093F5E">
        <w:rPr>
          <w:lang w:val="en-GB"/>
        </w:rPr>
        <w:t xml:space="preserve">after testing </w:t>
      </w:r>
      <w:ins w:id="325"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 xml:space="preserve">overall convergence using log t regression, </w:t>
      </w:r>
      <w:r w:rsidRPr="00093F5E">
        <w:rPr>
          <w:lang w:val="en-GB"/>
        </w:rPr>
        <w:t xml:space="preserve">we </w:t>
      </w:r>
      <w:r w:rsidR="00936A6A" w:rsidRPr="00093F5E">
        <w:rPr>
          <w:lang w:val="en-GB"/>
        </w:rPr>
        <w:t xml:space="preserve">use </w:t>
      </w:r>
      <w:r w:rsidRPr="00093F5E">
        <w:rPr>
          <w:lang w:val="en-GB"/>
        </w:rPr>
        <w:t xml:space="preserve">the </w:t>
      </w:r>
      <w:r w:rsidR="00936A6A" w:rsidRPr="00093F5E">
        <w:rPr>
          <w:lang w:val="en-GB"/>
        </w:rPr>
        <w:t xml:space="preserve">clustering </w:t>
      </w:r>
      <w:r w:rsidRPr="00093F5E">
        <w:rPr>
          <w:lang w:val="en-GB"/>
        </w:rPr>
        <w:t xml:space="preserve">algorithm </w:t>
      </w:r>
      <w:r w:rsidR="00936A6A" w:rsidRPr="00093F5E">
        <w:rPr>
          <w:lang w:val="en-GB"/>
        </w:rPr>
        <w:t>of</w:t>
      </w:r>
      <w:r w:rsidRPr="00093F5E">
        <w:rPr>
          <w:lang w:val="en-GB"/>
        </w:rPr>
        <w:t xml:space="preserve"> </w:t>
      </w:r>
      <w:r w:rsidRPr="00093F5E">
        <w:rPr>
          <w:lang w:val="en-GB"/>
        </w:rPr>
        <w:fldChar w:fldCharType="begin"/>
      </w:r>
      <w:r w:rsidRPr="00093F5E">
        <w:rPr>
          <w:lang w:val="en-GB"/>
        </w:rPr>
        <w:instrText xml:space="preserve"> ADDIN ZOTERO_ITEM CSL_CITATION {"citationID":"BkI7Qkit","properties":{"formattedCitation":"(Peter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093F5E">
        <w:rPr>
          <w:lang w:val="en-GB"/>
        </w:rPr>
        <w:fldChar w:fldCharType="separate"/>
      </w:r>
      <w:r w:rsidRPr="00093F5E">
        <w:rPr>
          <w:lang w:val="en-GB"/>
        </w:rPr>
        <w:t>Phillips and Sul (2009)</w:t>
      </w:r>
      <w:r w:rsidRPr="00093F5E">
        <w:rPr>
          <w:lang w:val="en-GB"/>
        </w:rPr>
        <w:fldChar w:fldCharType="end"/>
      </w:r>
      <w:r w:rsidRPr="00093F5E">
        <w:rPr>
          <w:lang w:val="en-GB"/>
        </w:rPr>
        <w:t xml:space="preserve"> </w:t>
      </w:r>
      <w:r w:rsidR="006B26A0" w:rsidRPr="00093F5E">
        <w:rPr>
          <w:lang w:val="en-GB"/>
        </w:rPr>
        <w:t>for</w:t>
      </w:r>
      <w:r w:rsidR="00936A6A" w:rsidRPr="00093F5E">
        <w:rPr>
          <w:lang w:val="en-GB"/>
        </w:rPr>
        <w:t xml:space="preserve"> </w:t>
      </w:r>
      <w:r w:rsidRPr="00093F5E">
        <w:rPr>
          <w:lang w:val="en-GB"/>
        </w:rPr>
        <w:t>club convergence</w:t>
      </w:r>
      <w:r w:rsidR="006B26A0" w:rsidRPr="00093F5E">
        <w:rPr>
          <w:lang w:val="en-GB"/>
        </w:rPr>
        <w:t xml:space="preserve"> identification</w:t>
      </w:r>
      <w:r w:rsidRPr="00093F5E">
        <w:rPr>
          <w:lang w:val="en-GB"/>
        </w:rPr>
        <w:t xml:space="preserve">. </w:t>
      </w:r>
      <w:r w:rsidR="00B401AE" w:rsidRPr="00093F5E">
        <w:rPr>
          <w:lang w:val="en-GB"/>
        </w:rPr>
        <w:t>A</w:t>
      </w:r>
      <w:r w:rsidRPr="00093F5E">
        <w:rPr>
          <w:lang w:val="en-GB"/>
        </w:rPr>
        <w:t xml:space="preserve"> summary of this clustering algorithm </w:t>
      </w:r>
      <w:r w:rsidR="00B401AE" w:rsidRPr="00093F5E">
        <w:rPr>
          <w:lang w:val="en-GB"/>
        </w:rPr>
        <w:t xml:space="preserve">is </w:t>
      </w:r>
      <w:ins w:id="326" w:author="Author">
        <w:r w:rsidRPr="00093F5E">
          <w:rPr>
            <w:rFonts w:ascii="Calibri" w:eastAsia="Yu Mincho" w:hAnsi="Calibri" w:cs="Times New Roman"/>
            <w:lang w:val="en-GB"/>
          </w:rPr>
          <w:t xml:space="preserve">provided </w:t>
        </w:r>
      </w:ins>
      <w:r w:rsidRPr="00093F5E">
        <w:rPr>
          <w:lang w:val="en-GB"/>
        </w:rPr>
        <w:t>in Appendix 1.</w:t>
      </w:r>
      <w:r w:rsidRPr="00093F5E">
        <w:rPr>
          <w:rStyle w:val="FootnoteReference"/>
          <w:lang w:val="en-GB"/>
        </w:rPr>
        <w:footnoteReference w:id="1"/>
      </w:r>
    </w:p>
    <w:p w14:paraId="5147BA67" w14:textId="77777777" w:rsidR="0075497E" w:rsidRPr="00093F5E" w:rsidRDefault="0075497E" w:rsidP="0075497E">
      <w:pPr>
        <w:pStyle w:val="ListParagraph"/>
        <w:spacing w:line="360" w:lineRule="auto"/>
        <w:jc w:val="both"/>
        <w:rPr>
          <w:lang w:val="en-GB"/>
        </w:rPr>
      </w:pPr>
    </w:p>
    <w:p w14:paraId="47C6F123" w14:textId="77777777" w:rsidR="000B2C99" w:rsidRPr="00093F5E" w:rsidRDefault="00093F5E" w:rsidP="000B2C99">
      <w:pPr>
        <w:pStyle w:val="ListParagraph"/>
        <w:numPr>
          <w:ilvl w:val="2"/>
          <w:numId w:val="2"/>
        </w:numPr>
        <w:ind w:left="1418" w:hanging="709"/>
        <w:rPr>
          <w:rFonts w:ascii="Bookman Old Style" w:eastAsia="Adobe Myungjo Std M" w:hAnsi="Bookman Old Style"/>
          <w:b/>
          <w:szCs w:val="18"/>
          <w:lang w:val="en-GB"/>
        </w:rPr>
      </w:pPr>
      <w:r w:rsidRPr="00093F5E">
        <w:rPr>
          <w:rFonts w:ascii="Bookman Old Style" w:eastAsia="Adobe Myungjo Std M" w:hAnsi="Bookman Old Style"/>
          <w:b/>
          <w:szCs w:val="18"/>
          <w:lang w:val="en-GB"/>
        </w:rPr>
        <w:t>Investigating conditioning factors of club convergence</w:t>
      </w:r>
    </w:p>
    <w:p w14:paraId="361D9EE3" w14:textId="77777777" w:rsidR="005A15AD" w:rsidRPr="00093F5E" w:rsidRDefault="00093F5E" w:rsidP="005A15AD">
      <w:pPr>
        <w:spacing w:after="0" w:line="360" w:lineRule="auto"/>
        <w:ind w:leftChars="321" w:left="706"/>
        <w:jc w:val="both"/>
        <w:rPr>
          <w:lang w:val="en-GB"/>
        </w:rPr>
      </w:pPr>
      <w:r w:rsidRPr="00093F5E">
        <w:rPr>
          <w:lang w:val="en-GB"/>
        </w:rPr>
        <w:lastRenderedPageBreak/>
        <w:t xml:space="preserve">The literature proposes an important discussion on the conditioning factors of club convergence from two different convergence perspectives. On the one hand, the club convergence hypothesis </w:t>
      </w:r>
      <w:ins w:id="327" w:author="Author">
        <w:r w:rsidRPr="00093F5E">
          <w:rPr>
            <w:lang w:val="en-GB"/>
          </w:rPr>
          <w:t>emphasises</w:t>
        </w:r>
      </w:ins>
      <w:del w:id="328" w:author="Author">
        <w:r w:rsidRPr="00093F5E">
          <w:rPr>
            <w:lang w:val="en-GB"/>
          </w:rPr>
          <w:delText>emphasizes</w:delText>
        </w:r>
      </w:del>
      <w:r w:rsidRPr="00093F5E">
        <w:rPr>
          <w:lang w:val="en-GB"/>
        </w:rPr>
        <w:t xml:space="preserve"> the importance of the initial condition for an economy's transition. On the other hand, conditional convergence argues that structural characteristics completely affect the long-run growth path, while the initial condition is exogenous </w:t>
      </w:r>
      <w:r w:rsidRPr="00093F5E">
        <w:rPr>
          <w:lang w:val="en-GB"/>
        </w:rPr>
        <w:fldChar w:fldCharType="begin"/>
      </w:r>
      <w:r w:rsidRPr="00093F5E">
        <w:rPr>
          <w:lang w:val="en-GB"/>
        </w:rPr>
        <w:instrText xml:space="preserve"> ADDIN ZOTERO_ITEM CSL_CITATION {"citationID":"2gwOi5la","properties":{"formattedCitation":"(Von Lyncker &amp; Thoennessen, 2017)","plainCitation":"(Von Lyncker &amp; Thoennessen, 2017)","noteIndex":0},"citationItems":[{"id":206,"uris":["http://zotero.org/users/local/9Bu69DCL/items/ZZ3DGXNC"],"uri":["http://zotero.org/users/local/9Bu69DCL/items/ZZ3DGXNC"],"itemData":{"id":206,"type":"article-journal","container-title":"Empirical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Pr="00093F5E">
        <w:rPr>
          <w:lang w:val="en-GB"/>
        </w:rPr>
        <w:fldChar w:fldCharType="separate"/>
      </w:r>
      <w:r w:rsidRPr="00093F5E">
        <w:rPr>
          <w:rFonts w:ascii="Calibri" w:hAnsi="Calibri" w:cs="Calibri"/>
          <w:lang w:val="en-GB"/>
        </w:rPr>
        <w:t>(Von Lyncker &amp; Thoennessen, 2017)</w:t>
      </w:r>
      <w:r w:rsidRPr="00093F5E">
        <w:rPr>
          <w:lang w:val="en-GB"/>
        </w:rPr>
        <w:fldChar w:fldCharType="end"/>
      </w:r>
      <w:r w:rsidRPr="00093F5E">
        <w:rPr>
          <w:lang w:val="en-GB"/>
        </w:rPr>
        <w:t xml:space="preserve">. </w:t>
      </w:r>
    </w:p>
    <w:p w14:paraId="296535C5" w14:textId="77777777" w:rsidR="008036CE" w:rsidRPr="00093F5E" w:rsidRDefault="00093F5E" w:rsidP="005A15AD">
      <w:pPr>
        <w:spacing w:after="0" w:line="360" w:lineRule="auto"/>
        <w:ind w:leftChars="327" w:left="719" w:firstLine="14"/>
        <w:jc w:val="both"/>
        <w:rPr>
          <w:lang w:val="en-GB"/>
        </w:rPr>
      </w:pPr>
      <w:r w:rsidRPr="00093F5E">
        <w:rPr>
          <w:lang w:val="en-GB"/>
        </w:rPr>
        <w:tab/>
      </w:r>
      <w:r w:rsidR="006417ED" w:rsidRPr="00093F5E">
        <w:rPr>
          <w:lang w:val="en-GB"/>
        </w:rPr>
        <w:t>Although</w:t>
      </w:r>
      <w:r w:rsidR="00F04063" w:rsidRPr="00093F5E">
        <w:rPr>
          <w:lang w:val="en-GB"/>
        </w:rPr>
        <w:t xml:space="preserve"> </w:t>
      </w:r>
      <w:r w:rsidR="006417ED" w:rsidRPr="00093F5E">
        <w:rPr>
          <w:lang w:val="en-GB"/>
        </w:rPr>
        <w:t xml:space="preserve">the club </w:t>
      </w:r>
      <w:r w:rsidR="00F04063" w:rsidRPr="00093F5E">
        <w:rPr>
          <w:lang w:val="en-GB"/>
        </w:rPr>
        <w:t xml:space="preserve">convergence method </w:t>
      </w:r>
      <w:r w:rsidR="006417ED" w:rsidRPr="00093F5E">
        <w:rPr>
          <w:lang w:val="en-GB"/>
        </w:rPr>
        <w:t>b</w:t>
      </w:r>
      <w:commentRangeStart w:id="329"/>
      <w:r w:rsidR="006417ED" w:rsidRPr="00093F5E">
        <w:rPr>
          <w:lang w:val="en-GB"/>
        </w:rPr>
        <w:t>y</w:t>
      </w:r>
      <w:r w:rsidR="00F04063" w:rsidRPr="00093F5E">
        <w:rPr>
          <w:lang w:val="en-GB"/>
        </w:rPr>
        <w:t xml:space="preserve"> </w:t>
      </w:r>
      <w:commentRangeEnd w:id="329"/>
      <w:r w:rsidR="00487B48">
        <w:rPr>
          <w:rStyle w:val="CommentReference"/>
        </w:rPr>
        <w:commentReference w:id="329"/>
      </w:r>
      <w:r w:rsidR="00F04063" w:rsidRPr="00093F5E">
        <w:rPr>
          <w:lang w:val="en-GB"/>
        </w:rPr>
        <w:fldChar w:fldCharType="begin"/>
      </w:r>
      <w:r w:rsidR="00F04063" w:rsidRPr="00093F5E">
        <w:rPr>
          <w:lang w:val="en-GB"/>
        </w:rPr>
        <w:instrText xml:space="preserve"> ADDIN ZOTERO_ITEM CSL_CITATION {"citationID":"TP7YCXGk","properties":{"formattedCitation":"(Phillips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F04063" w:rsidRPr="00093F5E">
        <w:rPr>
          <w:lang w:val="en-GB"/>
        </w:rPr>
        <w:fldChar w:fldCharType="separate"/>
      </w:r>
      <w:r w:rsidR="00F04063" w:rsidRPr="00093F5E">
        <w:rPr>
          <w:lang w:val="en-GB"/>
        </w:rPr>
        <w:t>Phillips &amp; Sul (2007)</w:t>
      </w:r>
      <w:r w:rsidR="00F04063" w:rsidRPr="00093F5E">
        <w:rPr>
          <w:lang w:val="en-GB"/>
        </w:rPr>
        <w:fldChar w:fldCharType="end"/>
      </w:r>
      <w:r w:rsidR="006417ED" w:rsidRPr="00093F5E">
        <w:rPr>
          <w:lang w:val="en-GB"/>
        </w:rPr>
        <w:t xml:space="preserve"> clusters individual units according to their transition path estimates, it </w:t>
      </w:r>
      <w:r w:rsidR="00F04063" w:rsidRPr="00093F5E">
        <w:rPr>
          <w:lang w:val="en-GB"/>
        </w:rPr>
        <w:t xml:space="preserve">does not </w:t>
      </w:r>
      <w:r w:rsidR="00B30271" w:rsidRPr="00093F5E">
        <w:rPr>
          <w:lang w:val="en-GB"/>
        </w:rPr>
        <w:t>explain the</w:t>
      </w:r>
      <w:r w:rsidR="00F04063" w:rsidRPr="00093F5E">
        <w:rPr>
          <w:lang w:val="en-GB"/>
        </w:rPr>
        <w:t xml:space="preserve"> factors</w:t>
      </w:r>
      <w:r w:rsidR="006417ED" w:rsidRPr="00093F5E">
        <w:rPr>
          <w:lang w:val="en-GB"/>
        </w:rPr>
        <w:t xml:space="preserve"> that drive</w:t>
      </w:r>
      <w:r w:rsidR="00F04063" w:rsidRPr="00093F5E">
        <w:rPr>
          <w:lang w:val="en-GB"/>
        </w:rPr>
        <w:t xml:space="preserve"> club formation</w:t>
      </w:r>
      <w:r w:rsidR="00B30271" w:rsidRPr="00093F5E">
        <w:rPr>
          <w:lang w:val="en-GB"/>
        </w:rPr>
        <w:t xml:space="preserve"> </w:t>
      </w:r>
      <w:r w:rsidR="006417ED" w:rsidRPr="00093F5E">
        <w:rPr>
          <w:lang w:val="en-GB"/>
        </w:rPr>
        <w:t xml:space="preserve">as </w:t>
      </w:r>
      <w:r w:rsidR="00A8671F" w:rsidRPr="00093F5E">
        <w:rPr>
          <w:lang w:val="en-GB"/>
        </w:rPr>
        <w:fldChar w:fldCharType="begin"/>
      </w:r>
      <w:r w:rsidR="00F44D2F" w:rsidRPr="00093F5E">
        <w:rPr>
          <w:lang w:val="en-GB"/>
        </w:rPr>
        <w:instrText xml:space="preserve"> ADDIN ZOTERO_ITEM CSL_CITATION {"citationID":"pjNuHOia","properties":{"formattedCitation":"(Azariadis &amp; Drazen, 1990)","plainCitation":"(Azariadis &amp; Drazen, 1990)","dontUpdate":true,"noteIndex":0},"citationItems":[{"id":81,"uris":["http://zotero.org/users/local/9Bu69DCL/items/YTQSPYA5"],"uri":["http://zotero.org/users/local/9Bu69DCL/items/YTQSPYA5"],"itemData":{"id":81,"type":"article-journal","abstract":"[Standard one-sector growth models often have the counterfactual implication that economies with access to similar technologies will converge to a common balanced growth path. We propose an elaboration of the Diamond model that permits multiple, locally stable stationary states. This multiplicity is due to increasing social returns to scale in the accumulation of human capital.]","archive":"JSTOR","container-title":"The Quarterly Journal of Economics","DOI":"10.2307/2937797","ISSN":"00335533, 15314650","issue":"2","page":"501-526","title":"Threshold Externalities in Economic Development","volume":"105","author":[{"family":"Azariadis","given":"Costas"},{"family":"Drazen","given":"Allan"}],"issued":{"date-parts":[["1990"]]}}}],"schema":"https://github.com/citation-style-language/schema/raw/master/csl-citation.json"} </w:instrText>
      </w:r>
      <w:r w:rsidR="00A8671F" w:rsidRPr="00093F5E">
        <w:rPr>
          <w:lang w:val="en-GB"/>
        </w:rPr>
        <w:fldChar w:fldCharType="separate"/>
      </w:r>
      <w:r w:rsidR="00A8671F" w:rsidRPr="00093F5E">
        <w:rPr>
          <w:rFonts w:ascii="Calibri" w:hAnsi="Calibri" w:cs="Calibri"/>
          <w:lang w:val="en-GB"/>
        </w:rPr>
        <w:t>Azariadis &amp; Drazen (1990)</w:t>
      </w:r>
      <w:r w:rsidR="00A8671F" w:rsidRPr="00093F5E">
        <w:rPr>
          <w:lang w:val="en-GB"/>
        </w:rPr>
        <w:fldChar w:fldCharType="end"/>
      </w:r>
      <w:r w:rsidR="006417ED" w:rsidRPr="00093F5E">
        <w:rPr>
          <w:rFonts w:ascii="Calibri" w:hAnsi="Calibri" w:cs="Calibri"/>
          <w:lang w:val="en-GB"/>
        </w:rPr>
        <w:t xml:space="preserve"> and </w:t>
      </w:r>
      <w:r w:rsidR="00A8671F" w:rsidRPr="00093F5E">
        <w:rPr>
          <w:rFonts w:ascii="Calibri" w:hAnsi="Calibri" w:cs="Calibri"/>
          <w:lang w:val="en-GB"/>
        </w:rPr>
        <w:fldChar w:fldCharType="begin"/>
      </w:r>
      <w:r w:rsidR="00F44D2F" w:rsidRPr="00093F5E">
        <w:rPr>
          <w:rFonts w:ascii="Calibri" w:hAnsi="Calibri" w:cs="Calibri"/>
          <w:lang w:val="en-GB"/>
        </w:rPr>
        <w:instrText xml:space="preserve"> ADDIN ZOTERO_ITEM CSL_CITATION {"citationID":"Gjj5jlvl","properties":{"formattedCitation":"(Galor, 1996)","plainCitation":"(Galor, 1996)","dontUpdate":true,"noteIndex":0},"citationItems":[{"id":82,"uris":["http://zotero.org/users/local/9Bu69DCL/items/RSE97NIJ"],"uri":["http://zotero.org/users/local/9Bu69DCL/items/RSE97NIJ"],"itemData":{"id":82,"type":"article-journal","abstract":"[This essay suggests that the convergence controversy may reflect, in part, differences in perception regarding the viable set of competing testable hypotheses generated by existing growth theories. It argues that in contrast to the prevailing wisdom, the traditional neoclassical growth paradigm generates the club convergence hypothesis as well as the conditional convergence hypothesis. Furthermore, the inclusion of empirically significant variables such as human capital, income distribution,and fertility in conventional growth model, along with capital markets imperfections, externalities, and non-convexities, strengthens the viability of club convergence as a competing hypothesis with conditional convergence.]","archive":"JSTOR","container-title":"The Economic Journal","DOI":"10.2307/2235378","ISSN":"00130133, 14680297","issue":"437","page":"1056-1069","title":"Convergence? Inferences from Theoretical Models","volume":"106","author":[{"family":"Galor","given":"Oded"}],"issued":{"date-parts":[["1996"]]}}}],"schema":"https://github.com/citation-style-language/schema/raw/master/csl-citation.json"} </w:instrText>
      </w:r>
      <w:r w:rsidR="00A8671F" w:rsidRPr="00093F5E">
        <w:rPr>
          <w:rFonts w:ascii="Calibri" w:hAnsi="Calibri" w:cs="Calibri"/>
          <w:lang w:val="en-GB"/>
        </w:rPr>
        <w:fldChar w:fldCharType="separate"/>
      </w:r>
      <w:r w:rsidR="00A8671F" w:rsidRPr="00093F5E">
        <w:rPr>
          <w:rFonts w:ascii="Calibri" w:hAnsi="Calibri" w:cs="Calibri"/>
          <w:lang w:val="en-GB"/>
        </w:rPr>
        <w:t>Galor (1996)</w:t>
      </w:r>
      <w:r w:rsidR="00A8671F" w:rsidRPr="00093F5E">
        <w:rPr>
          <w:rFonts w:ascii="Calibri" w:hAnsi="Calibri" w:cs="Calibri"/>
          <w:lang w:val="en-GB"/>
        </w:rPr>
        <w:fldChar w:fldCharType="end"/>
      </w:r>
      <w:r w:rsidR="006417ED" w:rsidRPr="00093F5E">
        <w:rPr>
          <w:lang w:val="en-GB"/>
        </w:rPr>
        <w:t xml:space="preserve"> specify </w:t>
      </w:r>
      <w:ins w:id="330" w:author="Author">
        <w:r w:rsidR="006417ED" w:rsidRPr="00093F5E">
          <w:rPr>
            <w:lang w:val="en-GB"/>
          </w:rPr>
          <w:t>the</w:t>
        </w:r>
      </w:ins>
      <w:del w:id="331" w:author="Author">
        <w:r w:rsidR="006417ED" w:rsidRPr="00093F5E">
          <w:rPr>
            <w:lang w:val="en-GB"/>
          </w:rPr>
          <w:delText>as</w:delText>
        </w:r>
      </w:del>
      <w:r w:rsidR="00B30271" w:rsidRPr="00093F5E">
        <w:rPr>
          <w:lang w:val="en-GB"/>
        </w:rPr>
        <w:t xml:space="preserve"> club convergence hypothesis</w:t>
      </w:r>
      <w:r w:rsidR="006417ED" w:rsidRPr="00093F5E">
        <w:rPr>
          <w:lang w:val="en-GB"/>
        </w:rPr>
        <w:t>.</w:t>
      </w:r>
      <w:r w:rsidR="00F04063" w:rsidRPr="00093F5E">
        <w:rPr>
          <w:lang w:val="en-GB"/>
        </w:rPr>
        <w:t xml:space="preserve"> </w:t>
      </w:r>
      <w:r w:rsidR="006417ED" w:rsidRPr="00093F5E">
        <w:rPr>
          <w:lang w:val="en-GB"/>
        </w:rPr>
        <w:t>To complete our analysis, we</w:t>
      </w:r>
      <w:r w:rsidRPr="00093F5E">
        <w:rPr>
          <w:lang w:val="en-GB"/>
        </w:rPr>
        <w:t xml:space="preserve"> investigate the conditioning factors of club convergence formation.</w:t>
      </w:r>
    </w:p>
    <w:p w14:paraId="2ACC8F19" w14:textId="77777777" w:rsidR="00B91CDA" w:rsidRPr="00093F5E" w:rsidRDefault="00093F5E" w:rsidP="005A15AD">
      <w:pPr>
        <w:spacing w:after="0" w:line="360" w:lineRule="auto"/>
        <w:ind w:leftChars="327" w:left="719" w:firstLine="14"/>
        <w:jc w:val="both"/>
        <w:rPr>
          <w:lang w:val="en-GB"/>
        </w:rPr>
      </w:pPr>
      <w:r w:rsidRPr="00093F5E">
        <w:rPr>
          <w:lang w:val="en-GB"/>
        </w:rPr>
        <w:t xml:space="preserve">For this purpose, similar to </w:t>
      </w:r>
      <w:r w:rsidR="00F04063" w:rsidRPr="00093F5E">
        <w:rPr>
          <w:lang w:val="en-GB"/>
        </w:rPr>
        <w:fldChar w:fldCharType="begin"/>
      </w:r>
      <w:r w:rsidR="00D20F47" w:rsidRPr="00093F5E">
        <w:rPr>
          <w:lang w:val="en-GB"/>
        </w:rPr>
        <w:instrText xml:space="preserve"> ADDIN ZOTERO_ITEM CSL_CITATION {"citationID":"aRHhbAY3","properties":{"formattedCitation":"(Bartkowska and Riedl 2012)","plainCitation":"(Bartkowska and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F04063" w:rsidRPr="00093F5E">
        <w:rPr>
          <w:lang w:val="en-GB"/>
        </w:rPr>
        <w:fldChar w:fldCharType="separate"/>
      </w:r>
      <w:r w:rsidR="00F04063" w:rsidRPr="00093F5E">
        <w:rPr>
          <w:lang w:val="en-GB"/>
        </w:rPr>
        <w:t>Bartkowska and Riedl (2012)</w:t>
      </w:r>
      <w:r w:rsidR="00F04063" w:rsidRPr="00093F5E">
        <w:rPr>
          <w:lang w:val="en-GB"/>
        </w:rPr>
        <w:fldChar w:fldCharType="end"/>
      </w:r>
      <w:r w:rsidR="00EC1F06" w:rsidRPr="00093F5E">
        <w:rPr>
          <w:lang w:val="en-GB"/>
        </w:rPr>
        <w:t xml:space="preserve">, we apply </w:t>
      </w:r>
      <w:r w:rsidR="00E17D71" w:rsidRPr="00093F5E">
        <w:rPr>
          <w:lang w:val="en-GB"/>
        </w:rPr>
        <w:t xml:space="preserve">the </w:t>
      </w:r>
      <w:r w:rsidR="00EC1F06" w:rsidRPr="00093F5E">
        <w:rPr>
          <w:lang w:val="en-GB"/>
        </w:rPr>
        <w:t>ordered logit model</w:t>
      </w:r>
      <w:r w:rsidR="00F04063" w:rsidRPr="00093F5E">
        <w:rPr>
          <w:lang w:val="en-GB"/>
        </w:rPr>
        <w:t xml:space="preserve">. </w:t>
      </w:r>
      <w:r w:rsidR="005A15AD" w:rsidRPr="00093F5E">
        <w:rPr>
          <w:lang w:val="en-GB"/>
        </w:rPr>
        <w:t xml:space="preserve">Based on </w:t>
      </w:r>
      <w:ins w:id="332"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 xml:space="preserve">theoretical considerations discussed </w:t>
      </w:r>
      <w:r w:rsidRPr="00093F5E">
        <w:rPr>
          <w:lang w:val="en-GB"/>
        </w:rPr>
        <w:t>previously</w:t>
      </w:r>
      <w:r w:rsidR="005A15AD" w:rsidRPr="00093F5E">
        <w:rPr>
          <w:lang w:val="en-GB"/>
        </w:rPr>
        <w:t xml:space="preserve">, we </w:t>
      </w:r>
      <w:r w:rsidRPr="00093F5E">
        <w:rPr>
          <w:lang w:val="en-GB"/>
        </w:rPr>
        <w:t>test</w:t>
      </w:r>
      <w:r w:rsidR="005A15AD" w:rsidRPr="00093F5E">
        <w:rPr>
          <w:lang w:val="en-GB"/>
        </w:rPr>
        <w:t xml:space="preserve"> </w:t>
      </w:r>
      <w:del w:id="333" w:author="Author">
        <w:r w:rsidR="005A15AD" w:rsidRPr="00093F5E" w:rsidDel="004812A6">
          <w:rPr>
            <w:lang w:val="en-GB"/>
          </w:rPr>
          <w:delText xml:space="preserve">both </w:delText>
        </w:r>
      </w:del>
      <w:ins w:id="334"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 xml:space="preserve">initial condition and </w:t>
      </w:r>
      <w:r w:rsidR="00F04063" w:rsidRPr="00093F5E">
        <w:rPr>
          <w:lang w:val="en-GB"/>
        </w:rPr>
        <w:t xml:space="preserve">structural characteristics </w:t>
      </w:r>
      <w:r w:rsidRPr="00093F5E">
        <w:rPr>
          <w:lang w:val="en-GB"/>
        </w:rPr>
        <w:t xml:space="preserve">as </w:t>
      </w:r>
      <w:del w:id="335" w:author="Author">
        <w:r w:rsidRPr="00093F5E">
          <w:rPr>
            <w:lang w:val="en-GB"/>
          </w:rPr>
          <w:delText xml:space="preserve">the </w:delText>
        </w:r>
      </w:del>
      <w:r w:rsidRPr="00093F5E">
        <w:rPr>
          <w:lang w:val="en-GB"/>
        </w:rPr>
        <w:t xml:space="preserve">explanatory factors in the </w:t>
      </w:r>
      <w:r w:rsidR="005A15AD" w:rsidRPr="00093F5E">
        <w:rPr>
          <w:lang w:val="en-GB"/>
        </w:rPr>
        <w:t xml:space="preserve">estimation. </w:t>
      </w:r>
    </w:p>
    <w:p w14:paraId="049A8555" w14:textId="77777777" w:rsidR="00F04063" w:rsidRPr="00093F5E" w:rsidRDefault="00093F5E" w:rsidP="00B91CDA">
      <w:pPr>
        <w:spacing w:after="0" w:line="360" w:lineRule="auto"/>
        <w:ind w:leftChars="327" w:left="719" w:firstLine="697"/>
        <w:jc w:val="both"/>
        <w:rPr>
          <w:lang w:val="en-GB"/>
        </w:rPr>
      </w:pPr>
      <w:r w:rsidRPr="00093F5E">
        <w:rPr>
          <w:lang w:val="en-GB"/>
        </w:rPr>
        <w:t>In practice, w</w:t>
      </w:r>
      <w:r w:rsidR="00340552" w:rsidRPr="00093F5E">
        <w:rPr>
          <w:lang w:val="en-GB"/>
        </w:rPr>
        <w:t>e</w:t>
      </w:r>
      <w:r w:rsidRPr="00093F5E">
        <w:rPr>
          <w:lang w:val="en-GB"/>
        </w:rPr>
        <w:t xml:space="preserve"> denote each club convergence as </w:t>
      </w:r>
      <m:oMath>
        <m:r>
          <m:rPr>
            <m:sty m:val="bi"/>
          </m:rPr>
          <w:rPr>
            <w:rFonts w:ascii="Cambria Math" w:hAnsi="Cambria Math"/>
            <w:lang w:val="en-GB"/>
          </w:rPr>
          <m:t>c</m:t>
        </m:r>
      </m:oMath>
      <w:r w:rsidRPr="00093F5E">
        <w:rPr>
          <w:lang w:val="en-GB"/>
        </w:rPr>
        <w:t xml:space="preserve"> = 1,</w:t>
      </w:r>
      <w:r w:rsidR="00340552" w:rsidRPr="00093F5E">
        <w:rPr>
          <w:lang w:val="en-GB"/>
        </w:rPr>
        <w:t xml:space="preserve"> 2,</w:t>
      </w:r>
      <w:r w:rsidR="0071065A" w:rsidRPr="00093F5E">
        <w:rPr>
          <w:lang w:val="en-GB"/>
        </w:rPr>
        <w:t xml:space="preserve"> </w:t>
      </w:r>
      <w:r w:rsidR="00340552" w:rsidRPr="00093F5E">
        <w:rPr>
          <w:lang w:val="en-GB"/>
        </w:rPr>
        <w:t xml:space="preserve">… </w:t>
      </w:r>
      <m:oMath>
        <m:r>
          <m:rPr>
            <m:sty m:val="bi"/>
          </m:rPr>
          <w:rPr>
            <w:rFonts w:ascii="Cambria Math" w:hAnsi="Cambria Math"/>
            <w:lang w:val="en-GB"/>
          </w:rPr>
          <m:t>c</m:t>
        </m:r>
      </m:oMath>
      <w:r w:rsidR="00340552" w:rsidRPr="00093F5E">
        <w:rPr>
          <w:lang w:val="en-GB"/>
        </w:rPr>
        <w:t xml:space="preserve">, </w:t>
      </w:r>
      <w:r w:rsidRPr="00093F5E">
        <w:rPr>
          <w:lang w:val="en-GB"/>
        </w:rPr>
        <w:t xml:space="preserve"> where</w:t>
      </w:r>
      <w:r w:rsidRPr="00093F5E">
        <w:rPr>
          <w:i/>
          <w:iCs/>
          <w:lang w:val="en-GB"/>
        </w:rPr>
        <w:t xml:space="preserve"> </w:t>
      </w:r>
      <m:oMath>
        <m:r>
          <m:rPr>
            <m:sty m:val="bi"/>
          </m:rPr>
          <w:rPr>
            <w:rFonts w:ascii="Cambria Math" w:hAnsi="Cambria Math"/>
            <w:lang w:val="en-GB"/>
          </w:rPr>
          <m:t>c</m:t>
        </m:r>
      </m:oMath>
      <w:r w:rsidRPr="00093F5E">
        <w:rPr>
          <w:lang w:val="en-GB"/>
        </w:rPr>
        <w:t xml:space="preserve"> </w:t>
      </w:r>
      <w:r w:rsidR="00E17D71" w:rsidRPr="00093F5E">
        <w:rPr>
          <w:lang w:val="en-GB"/>
        </w:rPr>
        <w:t xml:space="preserve">is </w:t>
      </w:r>
      <w:r w:rsidRPr="00093F5E">
        <w:rPr>
          <w:lang w:val="en-GB"/>
        </w:rPr>
        <w:t>categorical</w:t>
      </w:r>
      <w:r w:rsidR="00E17D71" w:rsidRPr="00093F5E">
        <w:rPr>
          <w:lang w:val="en-GB"/>
        </w:rPr>
        <w:t xml:space="preserve"> </w:t>
      </w:r>
      <w:r w:rsidR="00340552" w:rsidRPr="00093F5E">
        <w:rPr>
          <w:lang w:val="en-GB"/>
        </w:rPr>
        <w:t xml:space="preserve">according to </w:t>
      </w:r>
      <w:r w:rsidR="0071065A" w:rsidRPr="00093F5E">
        <w:rPr>
          <w:lang w:val="en-GB"/>
        </w:rPr>
        <w:t>the number of club convergence identified</w:t>
      </w:r>
      <w:r w:rsidRPr="00093F5E">
        <w:rPr>
          <w:lang w:val="en-GB"/>
        </w:rPr>
        <w:t xml:space="preserve">. Since the method of </w:t>
      </w:r>
      <w:r w:rsidRPr="00093F5E">
        <w:rPr>
          <w:lang w:val="en-GB"/>
        </w:rPr>
        <w:fldChar w:fldCharType="begin"/>
      </w:r>
      <w:r w:rsidR="004C42BA" w:rsidRPr="00093F5E">
        <w:rPr>
          <w:lang w:val="en-GB"/>
        </w:rPr>
        <w:instrText xml:space="preserve"> ADDIN ZOTERO_ITEM CSL_CITATION {"citationID":"Hf4rwFA3","properties":{"formattedCitation":"(Phillips &amp; Sul, 2007, 2009)","plainCitation":"(Phillips &amp; Sul, 2007, 2009)","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093F5E">
        <w:rPr>
          <w:lang w:val="en-GB"/>
        </w:rPr>
        <w:fldChar w:fldCharType="separate"/>
      </w:r>
      <w:r w:rsidR="0071065A" w:rsidRPr="00093F5E">
        <w:rPr>
          <w:rFonts w:ascii="Calibri" w:hAnsi="Calibri" w:cs="Calibri"/>
          <w:lang w:val="en-GB"/>
        </w:rPr>
        <w:t xml:space="preserve">Phillips </w:t>
      </w:r>
      <w:ins w:id="336" w:author="Author">
        <w:r w:rsidR="0071065A" w:rsidRPr="00093F5E">
          <w:rPr>
            <w:rFonts w:ascii="Calibri" w:hAnsi="Calibri" w:cs="Calibri"/>
            <w:lang w:val="en-GB"/>
          </w:rPr>
          <w:t>and</w:t>
        </w:r>
      </w:ins>
      <w:del w:id="337" w:author="Author">
        <w:r w:rsidR="0071065A" w:rsidRPr="00093F5E">
          <w:rPr>
            <w:rFonts w:ascii="Calibri" w:hAnsi="Calibri" w:cs="Calibri"/>
            <w:lang w:val="en-GB"/>
          </w:rPr>
          <w:delText>&amp;</w:delText>
        </w:r>
      </w:del>
      <w:r w:rsidR="0071065A" w:rsidRPr="00093F5E">
        <w:rPr>
          <w:rFonts w:ascii="Calibri" w:hAnsi="Calibri" w:cs="Calibri"/>
          <w:lang w:val="en-GB"/>
        </w:rPr>
        <w:t xml:space="preserve"> Sul (2007, 2009)</w:t>
      </w:r>
      <w:r w:rsidRPr="00093F5E">
        <w:rPr>
          <w:lang w:val="en-GB"/>
        </w:rPr>
        <w:fldChar w:fldCharType="end"/>
      </w:r>
      <w:r w:rsidRPr="00093F5E">
        <w:rPr>
          <w:lang w:val="en-GB"/>
        </w:rPr>
        <w:t xml:space="preserve"> rank</w:t>
      </w:r>
      <w:r w:rsidR="00E17D71" w:rsidRPr="00093F5E">
        <w:rPr>
          <w:lang w:val="en-GB"/>
        </w:rPr>
        <w:t>s</w:t>
      </w:r>
      <w:r w:rsidRPr="00093F5E">
        <w:rPr>
          <w:lang w:val="en-GB"/>
        </w:rPr>
        <w:t xml:space="preserve"> the clubs according to the long-run </w:t>
      </w:r>
      <w:r w:rsidR="0071065A" w:rsidRPr="00093F5E">
        <w:rPr>
          <w:lang w:val="en-GB"/>
        </w:rPr>
        <w:t>trend</w:t>
      </w:r>
      <w:r w:rsidRPr="00093F5E">
        <w:rPr>
          <w:lang w:val="en-GB"/>
        </w:rPr>
        <w:t xml:space="preserve"> of </w:t>
      </w:r>
      <w:r w:rsidR="0071065A" w:rsidRPr="00093F5E">
        <w:rPr>
          <w:lang w:val="en-GB"/>
        </w:rPr>
        <w:t xml:space="preserve">each individual </w:t>
      </w:r>
      <w:r w:rsidRPr="00093F5E">
        <w:rPr>
          <w:lang w:val="en-GB"/>
        </w:rPr>
        <w:t>in the respective club</w:t>
      </w:r>
      <w:r w:rsidR="0071065A" w:rsidRPr="00093F5E">
        <w:rPr>
          <w:lang w:val="en-GB"/>
        </w:rPr>
        <w:t>,</w:t>
      </w:r>
      <w:r w:rsidRPr="00093F5E">
        <w:rPr>
          <w:lang w:val="en-GB"/>
        </w:rPr>
        <w:t xml:space="preserve"> we are allowed to arrange </w:t>
      </w:r>
      <m:oMath>
        <m:r>
          <m:rPr>
            <m:sty m:val="bi"/>
          </m:rPr>
          <w:rPr>
            <w:rFonts w:ascii="Cambria Math" w:hAnsi="Cambria Math"/>
            <w:lang w:val="en-GB"/>
          </w:rPr>
          <m:t>c</m:t>
        </m:r>
      </m:oMath>
      <w:r w:rsidR="0071065A" w:rsidRPr="00093F5E">
        <w:rPr>
          <w:lang w:val="en-GB"/>
        </w:rPr>
        <w:t xml:space="preserve"> </w:t>
      </w:r>
      <w:r w:rsidRPr="00093F5E">
        <w:rPr>
          <w:lang w:val="en-GB"/>
        </w:rPr>
        <w:t>a</w:t>
      </w:r>
      <w:r w:rsidR="0071065A" w:rsidRPr="00093F5E">
        <w:rPr>
          <w:lang w:val="en-GB"/>
        </w:rPr>
        <w:t xml:space="preserve">s an ordinal </w:t>
      </w:r>
      <w:r w:rsidRPr="00093F5E">
        <w:rPr>
          <w:lang w:val="en-GB"/>
        </w:rPr>
        <w:t>variable</w:t>
      </w:r>
      <w:r w:rsidR="0071065A" w:rsidRPr="00093F5E">
        <w:rPr>
          <w:lang w:val="en-GB"/>
        </w:rPr>
        <w:t>.</w:t>
      </w:r>
      <w:r w:rsidRPr="00093F5E">
        <w:rPr>
          <w:lang w:val="en-GB"/>
        </w:rPr>
        <w:t xml:space="preserve"> </w:t>
      </w:r>
      <w:r w:rsidR="0071065A" w:rsidRPr="00093F5E">
        <w:rPr>
          <w:lang w:val="en-GB"/>
        </w:rPr>
        <w:t>We</w:t>
      </w:r>
      <w:r w:rsidRPr="00093F5E">
        <w:rPr>
          <w:lang w:val="en-GB"/>
        </w:rPr>
        <w:t xml:space="preserve"> assume that the</w:t>
      </w:r>
      <w:r w:rsidR="0071065A" w:rsidRPr="00093F5E">
        <w:rPr>
          <w:lang w:val="en-GB"/>
        </w:rPr>
        <w:t xml:space="preserve">re </w:t>
      </w:r>
      <w:r w:rsidR="00C52833" w:rsidRPr="00093F5E">
        <w:rPr>
          <w:lang w:val="en-GB"/>
        </w:rPr>
        <w:t xml:space="preserve">is </w:t>
      </w:r>
      <w:r w:rsidR="00E17D71" w:rsidRPr="00093F5E">
        <w:rPr>
          <w:lang w:val="en-GB"/>
        </w:rPr>
        <w:t xml:space="preserve">an </w:t>
      </w:r>
      <w:r w:rsidR="00C52833" w:rsidRPr="00093F5E">
        <w:rPr>
          <w:lang w:val="en-GB"/>
        </w:rPr>
        <w:t xml:space="preserve">unobserved variable  </w:t>
      </w:r>
      <m:oMath>
        <m:sSubSup>
          <m:sSubSupPr>
            <m:ctrlPr>
              <w:rPr>
                <w:rFonts w:ascii="Cambria Math" w:hAnsi="Cambria Math"/>
                <w:lang w:val="en-GB"/>
              </w:rPr>
            </m:ctrlPr>
          </m:sSubSupPr>
          <m:e>
            <m:r>
              <w:rPr>
                <w:rFonts w:ascii="Cambria Math" w:hAnsi="Cambria Math"/>
                <w:lang w:val="en-GB"/>
              </w:rPr>
              <m:t>y</m:t>
            </m:r>
          </m:e>
          <m:sub>
            <m:r>
              <w:rPr>
                <w:rFonts w:ascii="Cambria Math" w:hAnsi="Cambria Math"/>
                <w:lang w:val="en-GB"/>
              </w:rPr>
              <m:t>t</m:t>
            </m:r>
          </m:sub>
          <m:sup>
            <m:r>
              <m:rPr>
                <m:sty m:val="p"/>
              </m:rPr>
              <w:rPr>
                <w:rFonts w:ascii="Cambria Math" w:hAnsi="Cambria Math"/>
                <w:lang w:val="en-GB"/>
              </w:rPr>
              <m:t>*</m:t>
            </m:r>
          </m:sup>
        </m:sSubSup>
      </m:oMath>
      <w:r w:rsidR="00C52833" w:rsidRPr="00093F5E">
        <w:rPr>
          <w:rFonts w:hint="eastAsia"/>
          <w:lang w:val="en-GB"/>
        </w:rPr>
        <w:t xml:space="preserve"> </w:t>
      </w:r>
      <w:r w:rsidR="00C52833" w:rsidRPr="00093F5E">
        <w:rPr>
          <w:lang w:val="en-GB"/>
        </w:rPr>
        <w:t xml:space="preserve"> that is related to the long-run wage dynamics of provinces </w:t>
      </w:r>
      <w:r w:rsidR="0071065A" w:rsidRPr="00093F5E">
        <w:rPr>
          <w:lang w:val="en-GB"/>
        </w:rPr>
        <w:t xml:space="preserve">that force </w:t>
      </w:r>
      <w:r w:rsidRPr="00093F5E">
        <w:rPr>
          <w:lang w:val="en-GB"/>
        </w:rPr>
        <w:t xml:space="preserve">provinces </w:t>
      </w:r>
      <w:ins w:id="338" w:author="Author">
        <w:r w:rsidR="0071065A" w:rsidRPr="00093F5E">
          <w:rPr>
            <w:lang w:val="en-GB"/>
          </w:rPr>
          <w:t>to be</w:t>
        </w:r>
      </w:ins>
      <w:del w:id="339" w:author="Author">
        <w:r w:rsidR="0071065A" w:rsidRPr="00093F5E">
          <w:rPr>
            <w:lang w:val="en-GB"/>
          </w:rPr>
          <w:delText>being</w:delText>
        </w:r>
      </w:del>
      <w:r w:rsidR="0071065A" w:rsidRPr="00093F5E">
        <w:rPr>
          <w:lang w:val="en-GB"/>
        </w:rPr>
        <w:t xml:space="preserve"> </w:t>
      </w:r>
      <w:r w:rsidRPr="00093F5E">
        <w:rPr>
          <w:lang w:val="en-GB"/>
        </w:rPr>
        <w:t>clustered in a certain club.</w:t>
      </w:r>
      <w:r w:rsidR="00A548CB" w:rsidRPr="00093F5E">
        <w:rPr>
          <w:lang w:val="en-GB"/>
        </w:rPr>
        <w:t xml:space="preserve"> </w:t>
      </w:r>
      <w:r w:rsidRPr="00093F5E">
        <w:rPr>
          <w:lang w:val="en-GB"/>
        </w:rPr>
        <w:t xml:space="preserve">Thus, </w:t>
      </w:r>
      <w:r w:rsidR="00C52833" w:rsidRPr="00093F5E">
        <w:rPr>
          <w:lang w:val="en-GB"/>
        </w:rPr>
        <w:t xml:space="preserve">we can write </w:t>
      </w:r>
      <w:r w:rsidRPr="00093F5E">
        <w:rPr>
          <w:lang w:val="en-GB"/>
        </w:rPr>
        <w:t>the specification as</w:t>
      </w:r>
    </w:p>
    <w:tbl>
      <w:tblPr>
        <w:tblStyle w:val="TableGrid"/>
        <w:tblW w:w="8653"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73"/>
      </w:tblGrid>
      <w:tr w:rsidR="008E3EEF" w:rsidRPr="00093F5E" w14:paraId="6BCAC55D" w14:textId="77777777" w:rsidTr="00B91CDA">
        <w:tc>
          <w:tcPr>
            <w:tcW w:w="8080" w:type="dxa"/>
          </w:tcPr>
          <w:p w14:paraId="36F9B9CA" w14:textId="77777777" w:rsidR="00B91CDA" w:rsidRPr="00093F5E" w:rsidRDefault="00101043" w:rsidP="00224483">
            <w:pPr>
              <w:pStyle w:val="BodyText"/>
              <w:ind w:leftChars="915" w:left="2013" w:rightChars="959" w:right="2110"/>
              <w:rPr>
                <w:b w:val="0"/>
                <w:bCs/>
                <w:sz w:val="21"/>
                <w:szCs w:val="21"/>
              </w:rPr>
            </w:pPr>
            <m:oMathPara>
              <m:oMathParaPr>
                <m:jc m:val="center"/>
              </m:oMathParaPr>
              <m:oMath>
                <m:sSubSup>
                  <m:sSubSupPr>
                    <m:ctrlPr>
                      <w:rPr>
                        <w:rFonts w:ascii="Cambria Math" w:hAnsi="Cambria Math"/>
                        <w:b w:val="0"/>
                        <w:bCs/>
                        <w:sz w:val="21"/>
                        <w:szCs w:val="21"/>
                      </w:rPr>
                    </m:ctrlPr>
                  </m:sSubSupPr>
                  <m:e>
                    <m:r>
                      <m:rPr>
                        <m:sty m:val="bi"/>
                      </m:rPr>
                      <w:rPr>
                        <w:rFonts w:ascii="Cambria Math" w:hAnsi="Cambria Math"/>
                        <w:sz w:val="21"/>
                        <w:szCs w:val="21"/>
                      </w:rPr>
                      <m:t>y</m:t>
                    </m:r>
                  </m:e>
                  <m:sub>
                    <m:r>
                      <m:rPr>
                        <m:sty m:val="bi"/>
                      </m:rPr>
                      <w:rPr>
                        <w:rFonts w:ascii="Cambria Math" w:hAnsi="Cambria Math"/>
                        <w:sz w:val="21"/>
                        <w:szCs w:val="21"/>
                      </w:rPr>
                      <m:t>t</m:t>
                    </m:r>
                  </m:sub>
                  <m:sup>
                    <m:r>
                      <m:rPr>
                        <m:sty m:val="bi"/>
                      </m:rPr>
                      <w:rPr>
                        <w:rFonts w:ascii="Cambria Math" w:hAnsi="Cambria Math"/>
                        <w:sz w:val="21"/>
                        <w:szCs w:val="21"/>
                      </w:rPr>
                      <m:t>*</m:t>
                    </m:r>
                  </m:sup>
                </m:sSubSup>
                <m:r>
                  <m:rPr>
                    <m:sty m:val="bi"/>
                  </m:rPr>
                  <w:rPr>
                    <w:rFonts w:ascii="Cambria Math" w:hAnsi="Cambria Math"/>
                    <w:sz w:val="21"/>
                    <w:szCs w:val="21"/>
                  </w:rPr>
                  <m:t>=</m:t>
                </m:r>
                <m:sSub>
                  <m:sSubPr>
                    <m:ctrlPr>
                      <w:rPr>
                        <w:rFonts w:ascii="Cambria Math" w:hAnsi="Cambria Math"/>
                        <w:b w:val="0"/>
                        <w:bCs/>
                        <w:sz w:val="21"/>
                        <w:szCs w:val="21"/>
                      </w:rPr>
                    </m:ctrlPr>
                  </m:sSubPr>
                  <m:e>
                    <m:r>
                      <m:rPr>
                        <m:sty m:val="bi"/>
                      </m:rPr>
                      <w:rPr>
                        <w:rFonts w:ascii="Cambria Math" w:hAnsi="Cambria Math"/>
                        <w:sz w:val="21"/>
                        <w:szCs w:val="21"/>
                      </w:rPr>
                      <m:t>X</m:t>
                    </m:r>
                  </m:e>
                  <m:sub>
                    <m:r>
                      <m:rPr>
                        <m:sty m:val="bi"/>
                      </m:rPr>
                      <w:rPr>
                        <w:rFonts w:ascii="Cambria Math" w:hAnsi="Cambria Math"/>
                        <w:sz w:val="21"/>
                        <w:szCs w:val="21"/>
                      </w:rPr>
                      <m:t>i</m:t>
                    </m:r>
                  </m:sub>
                </m:sSub>
                <m:r>
                  <m:rPr>
                    <m:sty m:val="bi"/>
                  </m:rPr>
                  <w:rPr>
                    <w:rFonts w:ascii="Cambria Math" w:hAnsi="Cambria Math"/>
                    <w:sz w:val="21"/>
                    <w:szCs w:val="21"/>
                  </w:rPr>
                  <m:t>β+</m:t>
                </m:r>
                <m:sSub>
                  <m:sSubPr>
                    <m:ctrlPr>
                      <w:rPr>
                        <w:rFonts w:ascii="Cambria Math" w:hAnsi="Cambria Math"/>
                        <w:b w:val="0"/>
                        <w:bCs/>
                        <w:sz w:val="21"/>
                        <w:szCs w:val="21"/>
                      </w:rPr>
                    </m:ctrlPr>
                  </m:sSubPr>
                  <m:e>
                    <m:r>
                      <m:rPr>
                        <m:sty m:val="bi"/>
                      </m:rPr>
                      <w:rPr>
                        <w:rFonts w:ascii="Cambria Math" w:hAnsi="Cambria Math"/>
                        <w:sz w:val="21"/>
                        <w:szCs w:val="21"/>
                      </w:rPr>
                      <m:t>ϵ</m:t>
                    </m:r>
                  </m:e>
                  <m:sub>
                    <m:r>
                      <m:rPr>
                        <m:sty m:val="bi"/>
                      </m:rPr>
                      <w:rPr>
                        <w:rFonts w:ascii="Cambria Math" w:hAnsi="Cambria Math"/>
                        <w:sz w:val="21"/>
                        <w:szCs w:val="21"/>
                      </w:rPr>
                      <m:t>t</m:t>
                    </m:r>
                  </m:sub>
                </m:sSub>
              </m:oMath>
            </m:oMathPara>
          </w:p>
        </w:tc>
        <w:tc>
          <w:tcPr>
            <w:tcW w:w="573" w:type="dxa"/>
          </w:tcPr>
          <w:p w14:paraId="25593ECB" w14:textId="77777777" w:rsidR="00B91CDA" w:rsidRPr="00093F5E" w:rsidRDefault="00093F5E" w:rsidP="00971B36">
            <w:pPr>
              <w:pStyle w:val="BodyText"/>
              <w:tabs>
                <w:tab w:val="left" w:pos="0"/>
              </w:tabs>
              <w:ind w:rightChars="12" w:right="26"/>
              <w:jc w:val="right"/>
              <w:rPr>
                <w:b w:val="0"/>
                <w:bCs/>
                <w:sz w:val="21"/>
                <w:szCs w:val="21"/>
              </w:rPr>
            </w:pPr>
            <w:r w:rsidRPr="00093F5E">
              <w:rPr>
                <w:rFonts w:ascii="Cambria Math" w:hAnsi="Cambria Math"/>
                <w:b w:val="0"/>
                <w:bCs/>
                <w:sz w:val="21"/>
                <w:szCs w:val="21"/>
              </w:rPr>
              <w:t>(9)</w:t>
            </w:r>
          </w:p>
        </w:tc>
      </w:tr>
    </w:tbl>
    <w:p w14:paraId="5D0275E6" w14:textId="77777777" w:rsidR="00F04063" w:rsidRPr="00093F5E" w:rsidRDefault="00F04063" w:rsidP="00F04063">
      <w:pPr>
        <w:pStyle w:val="BodyText"/>
        <w:ind w:leftChars="322" w:left="709" w:hanging="1"/>
        <w:jc w:val="both"/>
      </w:pPr>
    </w:p>
    <w:p w14:paraId="4271CECC" w14:textId="77777777" w:rsidR="00F04063" w:rsidRPr="00093F5E" w:rsidRDefault="00093F5E" w:rsidP="00E77782">
      <w:pPr>
        <w:pStyle w:val="BodyText"/>
        <w:spacing w:line="360" w:lineRule="auto"/>
        <w:ind w:leftChars="322" w:left="708"/>
        <w:jc w:val="both"/>
        <w:rPr>
          <w:rFonts w:asciiTheme="minorHAnsi" w:eastAsiaTheme="minorEastAsia" w:hAnsiTheme="minorHAnsi" w:cstheme="minorBidi"/>
          <w:b w:val="0"/>
          <w:sz w:val="22"/>
          <w:szCs w:val="22"/>
        </w:rPr>
      </w:pPr>
      <w:r w:rsidRPr="00093F5E">
        <w:rPr>
          <w:rFonts w:asciiTheme="minorHAnsi" w:eastAsiaTheme="minorEastAsia" w:hAnsiTheme="minorHAnsi" w:cstheme="minorBidi"/>
          <w:b w:val="0"/>
          <w:sz w:val="22"/>
          <w:szCs w:val="22"/>
        </w:rPr>
        <w:t xml:space="preserve">where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X</m:t>
            </m:r>
          </m:e>
          <m:sub>
            <m:r>
              <m:rPr>
                <m:sty m:val="bi"/>
              </m:rPr>
              <w:rPr>
                <w:rFonts w:ascii="Cambria Math" w:eastAsiaTheme="minorEastAsia" w:hAnsi="Cambria Math" w:cstheme="minorBidi"/>
                <w:sz w:val="22"/>
                <w:szCs w:val="22"/>
              </w:rPr>
              <m:t>i</m:t>
            </m:r>
          </m:sub>
        </m:sSub>
      </m:oMath>
      <w:r w:rsidRPr="00093F5E">
        <w:rPr>
          <w:rFonts w:asciiTheme="minorHAnsi" w:eastAsiaTheme="minorEastAsia" w:hAnsiTheme="minorHAnsi" w:cstheme="minorBidi"/>
          <w:b w:val="0"/>
          <w:sz w:val="22"/>
          <w:szCs w:val="22"/>
        </w:rPr>
        <w:t xml:space="preserve"> </w:t>
      </w:r>
      <w:r w:rsidR="00A548CB" w:rsidRPr="00093F5E">
        <w:rPr>
          <w:rFonts w:asciiTheme="minorHAnsi" w:eastAsiaTheme="minorEastAsia" w:hAnsiTheme="minorHAnsi" w:cstheme="minorBidi"/>
          <w:b w:val="0"/>
          <w:sz w:val="22"/>
          <w:szCs w:val="22"/>
        </w:rPr>
        <w:t xml:space="preserve">is a vector </w:t>
      </w:r>
      <w:r w:rsidRPr="00093F5E">
        <w:rPr>
          <w:rFonts w:asciiTheme="minorHAnsi" w:eastAsiaTheme="minorEastAsia" w:hAnsiTheme="minorHAnsi" w:cstheme="minorBidi"/>
          <w:b w:val="0"/>
          <w:sz w:val="22"/>
          <w:szCs w:val="22"/>
        </w:rPr>
        <w:t>consist</w:t>
      </w:r>
      <w:r w:rsidR="00E17D71" w:rsidRPr="00093F5E">
        <w:rPr>
          <w:rFonts w:asciiTheme="minorHAnsi" w:eastAsiaTheme="minorEastAsia" w:hAnsiTheme="minorHAnsi" w:cstheme="minorBidi"/>
          <w:b w:val="0"/>
          <w:sz w:val="22"/>
          <w:szCs w:val="22"/>
        </w:rPr>
        <w:t>ing</w:t>
      </w:r>
      <w:r w:rsidRPr="00093F5E">
        <w:rPr>
          <w:rFonts w:asciiTheme="minorHAnsi" w:eastAsiaTheme="minorEastAsia" w:hAnsiTheme="minorHAnsi" w:cstheme="minorBidi"/>
          <w:b w:val="0"/>
          <w:sz w:val="22"/>
          <w:szCs w:val="22"/>
        </w:rPr>
        <w:t xml:space="preserve"> </w:t>
      </w:r>
      <w:r w:rsidR="00A548CB" w:rsidRPr="00093F5E">
        <w:rPr>
          <w:rFonts w:asciiTheme="minorHAnsi" w:eastAsiaTheme="minorEastAsia" w:hAnsiTheme="minorHAnsi" w:cstheme="minorBidi"/>
          <w:b w:val="0"/>
          <w:sz w:val="22"/>
          <w:szCs w:val="22"/>
        </w:rPr>
        <w:t xml:space="preserve">potential </w:t>
      </w:r>
      <w:r w:rsidRPr="00093F5E">
        <w:rPr>
          <w:rFonts w:asciiTheme="minorHAnsi" w:eastAsiaTheme="minorEastAsia" w:hAnsiTheme="minorHAnsi" w:cstheme="minorBidi"/>
          <w:b w:val="0"/>
          <w:sz w:val="22"/>
          <w:szCs w:val="22"/>
        </w:rPr>
        <w:t xml:space="preserve">explanatory variables </w:t>
      </w:r>
      <w:r w:rsidR="00A548CB" w:rsidRPr="00093F5E">
        <w:rPr>
          <w:rFonts w:asciiTheme="minorHAnsi" w:eastAsiaTheme="minorEastAsia" w:hAnsiTheme="minorHAnsi" w:cstheme="minorBidi"/>
          <w:b w:val="0"/>
          <w:sz w:val="22"/>
          <w:szCs w:val="22"/>
        </w:rPr>
        <w:t>for club convergence membership</w:t>
      </w:r>
      <w:r w:rsidRPr="00093F5E">
        <w:rPr>
          <w:rFonts w:asciiTheme="minorHAnsi" w:eastAsiaTheme="minorEastAsia" w:hAnsiTheme="minorHAnsi" w:cstheme="minorBidi"/>
          <w:b w:val="0"/>
          <w:sz w:val="22"/>
          <w:szCs w:val="22"/>
        </w:rPr>
        <w:t xml:space="preserve">, with </w:t>
      </w:r>
      <m:oMath>
        <m:r>
          <m:rPr>
            <m:sty m:val="bi"/>
          </m:rPr>
          <w:rPr>
            <w:rFonts w:ascii="Cambria Math" w:eastAsiaTheme="minorEastAsia" w:hAnsi="Cambria Math" w:cstheme="minorBidi"/>
            <w:sz w:val="22"/>
            <w:szCs w:val="22"/>
          </w:rPr>
          <m:t>i</m:t>
        </m:r>
        <m:r>
          <m:rPr>
            <m:sty m:val="b"/>
          </m:rPr>
          <w:rPr>
            <w:rFonts w:ascii="Cambria Math" w:eastAsiaTheme="minorEastAsia" w:hAnsi="Cambria Math" w:cstheme="minorBidi"/>
            <w:sz w:val="22"/>
            <w:szCs w:val="22"/>
          </w:rPr>
          <m:t>=1,…,34,</m:t>
        </m:r>
      </m:oMath>
      <w:r w:rsidRPr="00093F5E">
        <w:rPr>
          <w:rFonts w:asciiTheme="minorHAnsi" w:eastAsiaTheme="minorEastAsia" w:hAnsiTheme="minorHAnsi" w:cstheme="minorBidi"/>
          <w:b w:val="0"/>
          <w:sz w:val="22"/>
          <w:szCs w:val="22"/>
        </w:rPr>
        <w:t xml:space="preserve"> indicating the province and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ϵ</m:t>
            </m:r>
          </m:e>
          <m:sub>
            <m:r>
              <m:rPr>
                <m:sty m:val="bi"/>
              </m:rPr>
              <w:rPr>
                <w:rFonts w:ascii="Cambria Math" w:eastAsiaTheme="minorEastAsia" w:hAnsi="Cambria Math" w:cstheme="minorBidi"/>
                <w:sz w:val="22"/>
                <w:szCs w:val="22"/>
              </w:rPr>
              <m:t>t</m:t>
            </m:r>
          </m:sub>
        </m:sSub>
      </m:oMath>
      <w:r w:rsidRPr="00093F5E">
        <w:rPr>
          <w:rFonts w:asciiTheme="minorHAnsi" w:eastAsiaTheme="minorEastAsia" w:hAnsiTheme="minorHAnsi" w:cstheme="minorBidi"/>
          <w:b w:val="0"/>
          <w:sz w:val="22"/>
          <w:szCs w:val="22"/>
        </w:rPr>
        <w:t xml:space="preserve"> have a logistic distribution. </w:t>
      </w:r>
      <w:r w:rsidR="00A548CB" w:rsidRPr="00093F5E">
        <w:rPr>
          <w:rFonts w:asciiTheme="minorHAnsi" w:eastAsiaTheme="minorEastAsia" w:hAnsiTheme="minorHAnsi" w:cstheme="minorBidi"/>
          <w:b w:val="0"/>
          <w:sz w:val="22"/>
          <w:szCs w:val="22"/>
        </w:rPr>
        <w:t xml:space="preserve">The model uses </w:t>
      </w:r>
      <w:r w:rsidR="00C162B8" w:rsidRPr="00093F5E">
        <w:rPr>
          <w:rFonts w:asciiTheme="minorHAnsi" w:eastAsiaTheme="minorEastAsia" w:hAnsiTheme="minorHAnsi" w:cstheme="minorBidi"/>
          <w:b w:val="0"/>
          <w:sz w:val="22"/>
          <w:szCs w:val="22"/>
        </w:rPr>
        <w:t xml:space="preserve">a </w:t>
      </w:r>
      <w:r w:rsidR="00A548CB" w:rsidRPr="00093F5E">
        <w:rPr>
          <w:rFonts w:asciiTheme="minorHAnsi" w:eastAsiaTheme="minorEastAsia" w:hAnsiTheme="minorHAnsi" w:cstheme="minorBidi"/>
          <w:b w:val="0"/>
          <w:sz w:val="22"/>
          <w:szCs w:val="22"/>
        </w:rPr>
        <w:t xml:space="preserve">maximum likelihood (ML) estimator to compute </w:t>
      </w:r>
      <w:r w:rsidRPr="00093F5E">
        <w:rPr>
          <w:rFonts w:asciiTheme="minorHAnsi" w:eastAsiaTheme="minorEastAsia" w:hAnsiTheme="minorHAnsi" w:cstheme="minorBidi"/>
          <w:b w:val="0"/>
          <w:sz w:val="22"/>
          <w:szCs w:val="22"/>
        </w:rPr>
        <w:t xml:space="preserve">the probabilities of observing values of </w:t>
      </w:r>
      <m:oMath>
        <m:r>
          <m:rPr>
            <m:sty m:val="bi"/>
          </m:rPr>
          <w:rPr>
            <w:rFonts w:ascii="Cambria Math" w:eastAsiaTheme="minorEastAsia" w:hAnsi="Cambria Math" w:cstheme="minorBidi"/>
            <w:sz w:val="22"/>
            <w:szCs w:val="22"/>
          </w:rPr>
          <m:t>c</m:t>
        </m:r>
      </m:oMath>
      <w:r w:rsidR="00A548CB" w:rsidRPr="00093F5E">
        <w:rPr>
          <w:rFonts w:asciiTheme="minorHAnsi" w:eastAsiaTheme="minorEastAsia" w:hAnsiTheme="minorHAnsi" w:cstheme="minorBidi"/>
          <w:b w:val="0"/>
          <w:sz w:val="22"/>
          <w:szCs w:val="22"/>
        </w:rPr>
        <w:t>.</w:t>
      </w:r>
      <w:r w:rsidR="00E77782" w:rsidRPr="00093F5E">
        <w:rPr>
          <w:rFonts w:asciiTheme="minorHAnsi" w:eastAsiaTheme="minorEastAsia" w:hAnsiTheme="minorHAnsi" w:cstheme="minorBidi" w:hint="eastAsia"/>
          <w:b w:val="0"/>
          <w:sz w:val="22"/>
          <w:szCs w:val="22"/>
        </w:rPr>
        <w:t xml:space="preserve"> </w:t>
      </w:r>
      <w:r w:rsidR="00E77782" w:rsidRPr="00093F5E">
        <w:rPr>
          <w:rFonts w:asciiTheme="minorHAnsi" w:eastAsiaTheme="minorEastAsia" w:hAnsiTheme="minorHAnsi" w:cstheme="minorBidi"/>
          <w:b w:val="0"/>
          <w:sz w:val="22"/>
          <w:szCs w:val="22"/>
        </w:rPr>
        <w:t>Note that although one can assess the directional effect of explanatory variables towards club membership with the</w:t>
      </w:r>
      <w:r w:rsidRPr="00093F5E">
        <w:rPr>
          <w:rFonts w:asciiTheme="minorHAnsi" w:eastAsiaTheme="minorEastAsia" w:hAnsiTheme="minorHAnsi" w:cstheme="minorBidi"/>
          <w:b w:val="0"/>
          <w:sz w:val="22"/>
          <w:szCs w:val="22"/>
        </w:rPr>
        <w:t xml:space="preserve"> sign of </w:t>
      </w:r>
      <m:oMath>
        <m:r>
          <m:rPr>
            <m:sty m:val="bi"/>
          </m:rPr>
          <w:rPr>
            <w:rFonts w:ascii="Cambria Math" w:eastAsiaTheme="minorEastAsia" w:hAnsi="Cambria Math" w:cstheme="minorBidi"/>
            <w:sz w:val="22"/>
            <w:szCs w:val="22"/>
          </w:rPr>
          <m:t>β</m:t>
        </m:r>
      </m:oMath>
      <w:r w:rsidRPr="00093F5E">
        <w:rPr>
          <w:rFonts w:asciiTheme="minorHAnsi" w:eastAsiaTheme="minorEastAsia" w:hAnsiTheme="minorHAnsi" w:cstheme="minorBidi"/>
          <w:b w:val="0"/>
          <w:sz w:val="22"/>
          <w:szCs w:val="22"/>
        </w:rPr>
        <w:t xml:space="preserve"> coefficients</w:t>
      </w:r>
      <w:r w:rsidR="00E77782" w:rsidRPr="00093F5E">
        <w:rPr>
          <w:rFonts w:asciiTheme="minorHAnsi" w:eastAsiaTheme="minorEastAsia" w:hAnsiTheme="minorHAnsi" w:cstheme="minorBidi"/>
          <w:b w:val="0"/>
          <w:sz w:val="22"/>
          <w:szCs w:val="22"/>
        </w:rPr>
        <w:t>,</w:t>
      </w:r>
      <w:r w:rsidRPr="00093F5E">
        <w:rPr>
          <w:rFonts w:asciiTheme="minorHAnsi" w:eastAsiaTheme="minorEastAsia" w:hAnsiTheme="minorHAnsi" w:cstheme="minorBidi"/>
          <w:b w:val="0"/>
          <w:sz w:val="22"/>
          <w:szCs w:val="22"/>
        </w:rPr>
        <w:t xml:space="preserve"> the magnitude </w:t>
      </w:r>
      <w:r w:rsidR="00E77782" w:rsidRPr="00093F5E">
        <w:rPr>
          <w:rFonts w:asciiTheme="minorHAnsi" w:eastAsiaTheme="minorEastAsia" w:hAnsiTheme="minorHAnsi" w:cstheme="minorBidi"/>
          <w:b w:val="0"/>
          <w:sz w:val="22"/>
          <w:szCs w:val="22"/>
        </w:rPr>
        <w:t xml:space="preserve">does not contain any </w:t>
      </w:r>
      <w:r w:rsidRPr="00093F5E">
        <w:rPr>
          <w:rFonts w:asciiTheme="minorHAnsi" w:eastAsiaTheme="minorEastAsia" w:hAnsiTheme="minorHAnsi" w:cstheme="minorBidi"/>
          <w:b w:val="0"/>
          <w:sz w:val="22"/>
          <w:szCs w:val="22"/>
        </w:rPr>
        <w:t xml:space="preserve">economic </w:t>
      </w:r>
      <w:r w:rsidR="00E77782" w:rsidRPr="00093F5E">
        <w:rPr>
          <w:rFonts w:asciiTheme="minorHAnsi" w:eastAsiaTheme="minorEastAsia" w:hAnsiTheme="minorHAnsi" w:cstheme="minorBidi"/>
          <w:b w:val="0"/>
          <w:sz w:val="22"/>
          <w:szCs w:val="22"/>
        </w:rPr>
        <w:t>information</w:t>
      </w:r>
      <w:r w:rsidRPr="00093F5E">
        <w:rPr>
          <w:rFonts w:asciiTheme="minorHAnsi" w:eastAsiaTheme="minorEastAsia" w:hAnsiTheme="minorHAnsi" w:cstheme="minorBidi"/>
          <w:b w:val="0"/>
          <w:sz w:val="22"/>
          <w:szCs w:val="22"/>
        </w:rPr>
        <w:t xml:space="preserve">. </w:t>
      </w:r>
      <w:r w:rsidR="00043DEB" w:rsidRPr="00093F5E">
        <w:rPr>
          <w:rFonts w:asciiTheme="minorHAnsi" w:eastAsiaTheme="minorEastAsia" w:hAnsiTheme="minorHAnsi" w:cstheme="minorBidi"/>
          <w:b w:val="0"/>
          <w:sz w:val="22"/>
          <w:szCs w:val="22"/>
        </w:rPr>
        <w:t>Therefore, in addition to</w:t>
      </w:r>
      <w:r w:rsidRPr="00093F5E">
        <w:rPr>
          <w:rFonts w:asciiTheme="minorHAnsi" w:eastAsiaTheme="minorEastAsia" w:hAnsiTheme="minorHAnsi" w:cstheme="minorBidi"/>
          <w:b w:val="0"/>
          <w:sz w:val="22"/>
          <w:szCs w:val="22"/>
        </w:rPr>
        <w:t xml:space="preserve"> the directional information</w:t>
      </w:r>
      <w:r w:rsidR="00043DEB" w:rsidRPr="00093F5E">
        <w:rPr>
          <w:rFonts w:asciiTheme="minorHAnsi" w:eastAsiaTheme="minorEastAsia" w:hAnsiTheme="minorHAnsi" w:cstheme="minorBidi"/>
          <w:b w:val="0"/>
          <w:sz w:val="22"/>
          <w:szCs w:val="22"/>
        </w:rPr>
        <w:t xml:space="preserve"> given by the sign of </w:t>
      </w:r>
      <m:oMath>
        <m:r>
          <m:rPr>
            <m:sty m:val="bi"/>
          </m:rPr>
          <w:rPr>
            <w:rFonts w:ascii="Cambria Math" w:eastAsiaTheme="minorEastAsia" w:hAnsi="Cambria Math" w:cstheme="minorBidi"/>
            <w:sz w:val="22"/>
            <w:szCs w:val="22"/>
          </w:rPr>
          <m:t>β</m:t>
        </m:r>
      </m:oMath>
      <w:r w:rsidR="00043DEB" w:rsidRPr="00093F5E">
        <w:rPr>
          <w:rFonts w:asciiTheme="minorHAnsi" w:eastAsiaTheme="minorEastAsia" w:hAnsiTheme="minorHAnsi" w:cstheme="minorBidi"/>
          <w:b w:val="0"/>
          <w:sz w:val="22"/>
          <w:szCs w:val="22"/>
        </w:rPr>
        <w:t xml:space="preserve"> coefficients</w:t>
      </w:r>
      <w:r w:rsidRPr="00093F5E">
        <w:rPr>
          <w:rFonts w:asciiTheme="minorHAnsi" w:eastAsiaTheme="minorEastAsia" w:hAnsiTheme="minorHAnsi" w:cstheme="minorBidi"/>
          <w:b w:val="0"/>
          <w:sz w:val="22"/>
          <w:szCs w:val="22"/>
        </w:rPr>
        <w:t xml:space="preserve">, we </w:t>
      </w:r>
      <w:r w:rsidR="00043DEB" w:rsidRPr="00093F5E">
        <w:rPr>
          <w:rFonts w:asciiTheme="minorHAnsi" w:eastAsiaTheme="minorEastAsia" w:hAnsiTheme="minorHAnsi" w:cstheme="minorBidi"/>
          <w:b w:val="0"/>
          <w:sz w:val="22"/>
          <w:szCs w:val="22"/>
        </w:rPr>
        <w:t>further compute the</w:t>
      </w:r>
      <w:r w:rsidRPr="00093F5E">
        <w:rPr>
          <w:rFonts w:asciiTheme="minorHAnsi" w:eastAsiaTheme="minorEastAsia" w:hAnsiTheme="minorHAnsi" w:cstheme="minorBidi"/>
          <w:b w:val="0"/>
          <w:sz w:val="22"/>
          <w:szCs w:val="22"/>
        </w:rPr>
        <w:t xml:space="preserve"> marginal effects of a given unit change in each explanatory variable on </w:t>
      </w:r>
      <w:ins w:id="340" w:author="Author">
        <w:r w:rsidRPr="00093F5E">
          <w:rPr>
            <w:rFonts w:ascii="Calibri" w:eastAsia="Yu Mincho" w:hAnsi="Calibri"/>
            <w:b w:val="0"/>
            <w:sz w:val="22"/>
            <w:szCs w:val="22"/>
          </w:rPr>
          <w:t xml:space="preserve">the </w:t>
        </w:r>
      </w:ins>
      <w:r w:rsidRPr="00093F5E">
        <w:rPr>
          <w:rFonts w:ascii="Calibri" w:eastAsia="Yu Mincho" w:hAnsi="Calibri"/>
          <w:b w:val="0"/>
          <w:sz w:val="22"/>
          <w:szCs w:val="22"/>
        </w:rPr>
        <w:t>predicted probability,</w:t>
      </w:r>
      <w:r w:rsidR="00895A5D" w:rsidRPr="00093F5E">
        <w:rPr>
          <w:rFonts w:asciiTheme="minorHAnsi" w:eastAsiaTheme="minorEastAsia" w:hAnsiTheme="minorHAnsi" w:cstheme="minorBidi"/>
          <w:b w:val="0"/>
          <w:sz w:val="22"/>
          <w:szCs w:val="22"/>
        </w:rPr>
        <w:t xml:space="preserve"> </w:t>
      </w:r>
      <w:r w:rsidR="00043DEB" w:rsidRPr="00093F5E">
        <w:rPr>
          <w:rFonts w:asciiTheme="minorHAnsi" w:eastAsiaTheme="minorEastAsia" w:hAnsiTheme="minorHAnsi" w:cstheme="minorBidi"/>
          <w:b w:val="0"/>
          <w:sz w:val="22"/>
          <w:szCs w:val="22"/>
        </w:rPr>
        <w:t xml:space="preserve">holding </w:t>
      </w:r>
      <w:r w:rsidRPr="00093F5E">
        <w:rPr>
          <w:rFonts w:asciiTheme="minorHAnsi" w:eastAsiaTheme="minorEastAsia" w:hAnsiTheme="minorHAnsi" w:cstheme="minorBidi"/>
          <w:b w:val="0"/>
          <w:sz w:val="22"/>
          <w:szCs w:val="22"/>
        </w:rPr>
        <w:t xml:space="preserve">other variables </w:t>
      </w:r>
      <w:r w:rsidR="00043DEB" w:rsidRPr="00093F5E">
        <w:rPr>
          <w:rFonts w:asciiTheme="minorHAnsi" w:eastAsiaTheme="minorEastAsia" w:hAnsiTheme="minorHAnsi" w:cstheme="minorBidi"/>
          <w:b w:val="0"/>
          <w:sz w:val="22"/>
          <w:szCs w:val="22"/>
        </w:rPr>
        <w:t>constant</w:t>
      </w:r>
      <w:r w:rsidRPr="00093F5E">
        <w:rPr>
          <w:rFonts w:asciiTheme="minorHAnsi" w:eastAsiaTheme="minorEastAsia" w:hAnsiTheme="minorHAnsi" w:cstheme="minorBidi"/>
          <w:b w:val="0"/>
          <w:sz w:val="22"/>
          <w:szCs w:val="22"/>
        </w:rPr>
        <w:t>.</w:t>
      </w:r>
    </w:p>
    <w:p w14:paraId="23174493" w14:textId="77777777" w:rsidR="0011388F" w:rsidRPr="00093F5E" w:rsidRDefault="0011388F" w:rsidP="00F04063">
      <w:pPr>
        <w:ind w:left="720"/>
        <w:rPr>
          <w:rFonts w:ascii="Bookman Old Style" w:eastAsia="Adobe Myungjo Std M" w:hAnsi="Bookman Old Style"/>
          <w:b/>
          <w:szCs w:val="18"/>
          <w:lang w:val="en-GB"/>
        </w:rPr>
      </w:pPr>
    </w:p>
    <w:p w14:paraId="4EAE746C" w14:textId="77777777" w:rsidR="00186716" w:rsidRPr="00093F5E" w:rsidRDefault="00093F5E" w:rsidP="009C6E3C">
      <w:pPr>
        <w:pStyle w:val="ListParagraph"/>
        <w:numPr>
          <w:ilvl w:val="1"/>
          <w:numId w:val="2"/>
        </w:numPr>
        <w:spacing w:after="0" w:line="360" w:lineRule="auto"/>
        <w:contextualSpacing w:val="0"/>
        <w:rPr>
          <w:rFonts w:ascii="Bookman Old Style" w:eastAsia="Adobe Myungjo Std M" w:hAnsi="Bookman Old Style"/>
          <w:b/>
          <w:szCs w:val="18"/>
          <w:lang w:val="en-GB"/>
        </w:rPr>
      </w:pPr>
      <w:r w:rsidRPr="00093F5E">
        <w:rPr>
          <w:rFonts w:ascii="Bookman Old Style" w:eastAsia="Adobe Myungjo Std M" w:hAnsi="Bookman Old Style" w:hint="eastAsia"/>
          <w:b/>
          <w:szCs w:val="18"/>
          <w:lang w:val="en-GB"/>
        </w:rPr>
        <w:t>D</w:t>
      </w:r>
      <w:r w:rsidRPr="00093F5E">
        <w:rPr>
          <w:rFonts w:ascii="Bookman Old Style" w:eastAsia="Adobe Myungjo Std M" w:hAnsi="Bookman Old Style"/>
          <w:b/>
          <w:szCs w:val="18"/>
          <w:lang w:val="en-GB"/>
        </w:rPr>
        <w:t>ata</w:t>
      </w:r>
    </w:p>
    <w:p w14:paraId="15B535D8" w14:textId="1D9D3D6C" w:rsidR="00FD509B" w:rsidRPr="00093F5E" w:rsidRDefault="00093F5E" w:rsidP="009C6E3C">
      <w:pPr>
        <w:pStyle w:val="ListParagraph"/>
        <w:spacing w:after="0" w:line="360" w:lineRule="auto"/>
        <w:contextualSpacing w:val="0"/>
        <w:jc w:val="both"/>
        <w:rPr>
          <w:lang w:val="en-GB"/>
        </w:rPr>
      </w:pPr>
      <w:r w:rsidRPr="00093F5E">
        <w:rPr>
          <w:lang w:val="en-GB"/>
        </w:rPr>
        <w:lastRenderedPageBreak/>
        <w:t xml:space="preserve">As a proxy </w:t>
      </w:r>
      <w:ins w:id="341" w:author="Author">
        <w:r w:rsidRPr="00093F5E">
          <w:rPr>
            <w:lang w:val="en-GB"/>
          </w:rPr>
          <w:t>for</w:t>
        </w:r>
      </w:ins>
      <w:del w:id="342" w:author="Author">
        <w:r w:rsidRPr="00093F5E">
          <w:rPr>
            <w:lang w:val="en-GB"/>
          </w:rPr>
          <w:delText>of</w:delText>
        </w:r>
      </w:del>
      <w:r w:rsidRPr="00093F5E">
        <w:rPr>
          <w:lang w:val="en-GB"/>
        </w:rPr>
        <w:t xml:space="preserve"> regional wage, we use</w:t>
      </w:r>
      <w:r w:rsidR="002A3BE4" w:rsidRPr="00093F5E">
        <w:rPr>
          <w:lang w:val="en-GB"/>
        </w:rPr>
        <w:t xml:space="preserve"> the average </w:t>
      </w:r>
      <w:del w:id="343" w:author="Author">
        <w:r w:rsidR="002A3BE4" w:rsidRPr="00093F5E">
          <w:rPr>
            <w:lang w:val="en-GB"/>
          </w:rPr>
          <w:delText>of</w:delText>
        </w:r>
        <w:r w:rsidRPr="00093F5E">
          <w:rPr>
            <w:lang w:val="en-GB"/>
          </w:rPr>
          <w:delText xml:space="preserve"> </w:delText>
        </w:r>
      </w:del>
      <w:r w:rsidRPr="00093F5E">
        <w:rPr>
          <w:lang w:val="en-GB"/>
        </w:rPr>
        <w:t xml:space="preserve">net nominal income per month </w:t>
      </w:r>
      <w:r w:rsidR="002A3BE4" w:rsidRPr="00093F5E">
        <w:rPr>
          <w:lang w:val="en-GB"/>
        </w:rPr>
        <w:t xml:space="preserve">received by a general worker </w:t>
      </w:r>
      <w:r w:rsidRPr="00093F5E">
        <w:rPr>
          <w:lang w:val="en-GB"/>
        </w:rPr>
        <w:t xml:space="preserve">(in thousand </w:t>
      </w:r>
      <w:r w:rsidR="002A72FE" w:rsidRPr="00093F5E">
        <w:rPr>
          <w:lang w:val="en-GB"/>
        </w:rPr>
        <w:t>IDR</w:t>
      </w:r>
      <w:r w:rsidRPr="00093F5E">
        <w:rPr>
          <w:lang w:val="en-GB"/>
        </w:rPr>
        <w:t>)</w:t>
      </w:r>
      <w:r w:rsidR="002A3BE4" w:rsidRPr="00093F5E">
        <w:rPr>
          <w:lang w:val="en-GB"/>
        </w:rPr>
        <w:t xml:space="preserve"> </w:t>
      </w:r>
      <w:r w:rsidRPr="00093F5E">
        <w:rPr>
          <w:lang w:val="en-GB"/>
        </w:rPr>
        <w:t xml:space="preserve">published by </w:t>
      </w:r>
      <w:ins w:id="344" w:author="Author">
        <w:r w:rsidRPr="00093F5E">
          <w:rPr>
            <w:rFonts w:ascii="Calibri" w:eastAsia="Yu Mincho" w:hAnsi="Calibri" w:cs="Times New Roman"/>
            <w:lang w:val="en-GB"/>
          </w:rPr>
          <w:t xml:space="preserve">the </w:t>
        </w:r>
      </w:ins>
      <w:r w:rsidR="00D4256D" w:rsidRPr="00093F5E">
        <w:rPr>
          <w:lang w:val="en-GB"/>
        </w:rPr>
        <w:t>BPS</w:t>
      </w:r>
      <w:r w:rsidRPr="00093F5E">
        <w:rPr>
          <w:lang w:val="en-GB"/>
        </w:rPr>
        <w:t xml:space="preserve">. </w:t>
      </w:r>
      <w:r w:rsidR="007D774B" w:rsidRPr="00093F5E">
        <w:rPr>
          <w:lang w:val="en-GB"/>
        </w:rPr>
        <w:t xml:space="preserve">According to BPS, the net nominal income per month is defined as remuneration received during the last month in the form of money or goods </w:t>
      </w:r>
      <w:del w:id="345" w:author="Author">
        <w:r w:rsidR="007D774B" w:rsidRPr="00093F5E" w:rsidDel="007D401E">
          <w:rPr>
            <w:lang w:val="en-GB"/>
          </w:rPr>
          <w:delText xml:space="preserve">received </w:delText>
        </w:r>
      </w:del>
      <w:r w:rsidR="007D774B" w:rsidRPr="00093F5E">
        <w:rPr>
          <w:lang w:val="en-GB"/>
        </w:rPr>
        <w:t xml:space="preserve">by a person considered an own-account worker, a casual employee in agriculture, or a casual employee </w:t>
      </w:r>
      <w:ins w:id="346" w:author="Author">
        <w:r w:rsidR="007D401E">
          <w:rPr>
            <w:lang w:val="en-GB"/>
          </w:rPr>
          <w:t xml:space="preserve">in the </w:t>
        </w:r>
      </w:ins>
      <w:r w:rsidR="007D774B" w:rsidRPr="00093F5E">
        <w:rPr>
          <w:lang w:val="en-GB"/>
        </w:rPr>
        <w:t>non-agriculture sector.</w:t>
      </w:r>
      <w:r w:rsidR="00A73A8C" w:rsidRPr="00093F5E">
        <w:rPr>
          <w:lang w:val="en-GB"/>
        </w:rPr>
        <w:t xml:space="preserve"> </w:t>
      </w:r>
      <w:r w:rsidRPr="00093F5E">
        <w:rPr>
          <w:lang w:val="en-GB"/>
        </w:rPr>
        <w:t xml:space="preserve">The original </w:t>
      </w:r>
      <w:r w:rsidR="006067F5" w:rsidRPr="00093F5E">
        <w:rPr>
          <w:lang w:val="en-GB"/>
        </w:rPr>
        <w:t xml:space="preserve">wage </w:t>
      </w:r>
      <w:r w:rsidRPr="00093F5E">
        <w:rPr>
          <w:lang w:val="en-GB"/>
        </w:rPr>
        <w:t>data is in nominal term</w:t>
      </w:r>
      <w:r w:rsidR="00CA7E8E" w:rsidRPr="00093F5E">
        <w:rPr>
          <w:lang w:val="en-GB"/>
        </w:rPr>
        <w:t>s</w:t>
      </w:r>
      <w:r w:rsidR="00EF3305" w:rsidRPr="00093F5E">
        <w:rPr>
          <w:lang w:val="en-GB"/>
        </w:rPr>
        <w:t>,</w:t>
      </w:r>
      <w:r w:rsidR="00E823FF" w:rsidRPr="00093F5E">
        <w:rPr>
          <w:lang w:val="en-GB"/>
        </w:rPr>
        <w:t xml:space="preserve"> and its statistical measurement is uniform</w:t>
      </w:r>
      <w:r w:rsidR="00DB6940" w:rsidRPr="00093F5E">
        <w:rPr>
          <w:lang w:val="en-GB"/>
        </w:rPr>
        <w:t xml:space="preserve"> across provinces and consistent over time. </w:t>
      </w:r>
      <w:commentRangeStart w:id="347"/>
      <w:r w:rsidR="00A32EE0" w:rsidRPr="00093F5E">
        <w:rPr>
          <w:lang w:val="en-GB"/>
        </w:rPr>
        <w:t xml:space="preserve">Ideally, to </w:t>
      </w:r>
      <w:r w:rsidR="00E025EF" w:rsidRPr="00093F5E">
        <w:rPr>
          <w:lang w:val="en-GB"/>
        </w:rPr>
        <w:t>reflect</w:t>
      </w:r>
      <w:r w:rsidR="00A32EE0" w:rsidRPr="00093F5E">
        <w:rPr>
          <w:lang w:val="en-GB"/>
        </w:rPr>
        <w:t xml:space="preserve"> </w:t>
      </w:r>
      <w:ins w:id="348" w:author="Author">
        <w:r w:rsidR="00A32EE0" w:rsidRPr="00093F5E">
          <w:rPr>
            <w:lang w:val="en-GB"/>
          </w:rPr>
          <w:t>labour</w:t>
        </w:r>
      </w:ins>
      <w:del w:id="349" w:author="Author">
        <w:r w:rsidR="00A32EE0" w:rsidRPr="00093F5E">
          <w:rPr>
            <w:lang w:val="en-GB"/>
          </w:rPr>
          <w:delText>labor</w:delText>
        </w:r>
      </w:del>
      <w:r w:rsidR="00A32EE0" w:rsidRPr="00093F5E">
        <w:rPr>
          <w:lang w:val="en-GB"/>
        </w:rPr>
        <w:t>’s purchasing power</w:t>
      </w:r>
      <w:r w:rsidR="00E025EF" w:rsidRPr="00093F5E">
        <w:rPr>
          <w:lang w:val="en-GB"/>
        </w:rPr>
        <w:t xml:space="preserve"> differential across provinces</w:t>
      </w:r>
      <w:r w:rsidR="00A32EE0" w:rsidRPr="00093F5E">
        <w:rPr>
          <w:lang w:val="en-GB"/>
        </w:rPr>
        <w:t xml:space="preserve">, the nominal wage </w:t>
      </w:r>
      <w:r w:rsidR="00E025EF" w:rsidRPr="00093F5E">
        <w:rPr>
          <w:lang w:val="en-GB"/>
        </w:rPr>
        <w:t>should</w:t>
      </w:r>
      <w:r w:rsidR="00A32EE0" w:rsidRPr="00093F5E">
        <w:rPr>
          <w:lang w:val="en-GB"/>
        </w:rPr>
        <w:t xml:space="preserve"> be deflated using </w:t>
      </w:r>
      <w:ins w:id="350" w:author="Author">
        <w:r w:rsidR="001257E8" w:rsidRPr="00093F5E">
          <w:rPr>
            <w:lang w:val="en-GB"/>
          </w:rPr>
          <w:t>each province</w:t>
        </w:r>
        <w:r w:rsidR="001257E8">
          <w:rPr>
            <w:lang w:val="en-GB"/>
          </w:rPr>
          <w:t>'s</w:t>
        </w:r>
        <w:r w:rsidR="001257E8" w:rsidRPr="00093F5E" w:rsidDel="001257E8">
          <w:rPr>
            <w:lang w:val="en-GB"/>
          </w:rPr>
          <w:t xml:space="preserve"> </w:t>
        </w:r>
      </w:ins>
      <w:del w:id="351" w:author="Author">
        <w:r w:rsidR="00A32EE0" w:rsidRPr="00093F5E" w:rsidDel="001257E8">
          <w:rPr>
            <w:lang w:val="en-GB"/>
          </w:rPr>
          <w:delText xml:space="preserve">the </w:delText>
        </w:r>
      </w:del>
      <w:r w:rsidR="00804971" w:rsidRPr="00093F5E">
        <w:rPr>
          <w:lang w:val="en-GB"/>
        </w:rPr>
        <w:t xml:space="preserve">estimated absolute </w:t>
      </w:r>
      <w:ins w:id="352" w:author="Author">
        <w:r w:rsidR="00A32EE0" w:rsidRPr="00093F5E">
          <w:rPr>
            <w:lang w:val="en-GB"/>
          </w:rPr>
          <w:t>cost of living</w:t>
        </w:r>
      </w:ins>
      <w:del w:id="353" w:author="Author">
        <w:r w:rsidR="00A32EE0" w:rsidRPr="00093F5E">
          <w:rPr>
            <w:lang w:val="en-GB"/>
          </w:rPr>
          <w:delText>cost-of-living</w:delText>
        </w:r>
        <w:r w:rsidR="00804971" w:rsidRPr="00093F5E" w:rsidDel="001257E8">
          <w:rPr>
            <w:lang w:val="en-GB"/>
          </w:rPr>
          <w:delText xml:space="preserve"> </w:delText>
        </w:r>
        <w:r w:rsidR="00A32EE0" w:rsidRPr="00093F5E" w:rsidDel="001257E8">
          <w:rPr>
            <w:lang w:val="en-GB"/>
          </w:rPr>
          <w:delText>of each province</w:delText>
        </w:r>
      </w:del>
      <w:r w:rsidR="0082421E" w:rsidRPr="00093F5E">
        <w:rPr>
          <w:lang w:val="en-GB"/>
        </w:rPr>
        <w:t xml:space="preserve">, similar </w:t>
      </w:r>
      <w:r w:rsidR="00804971" w:rsidRPr="00093F5E">
        <w:rPr>
          <w:lang w:val="en-GB"/>
        </w:rPr>
        <w:t>to the approach</w:t>
      </w:r>
      <w:r w:rsidR="0082421E" w:rsidRPr="00093F5E">
        <w:rPr>
          <w:lang w:val="en-GB"/>
        </w:rPr>
        <w:t xml:space="preserve"> used by </w:t>
      </w:r>
      <w:r w:rsidR="0082421E" w:rsidRPr="00093F5E">
        <w:rPr>
          <w:lang w:val="en-GB"/>
        </w:rPr>
        <w:fldChar w:fldCharType="begin"/>
      </w:r>
      <w:r w:rsidR="0020617F" w:rsidRPr="00093F5E">
        <w:rPr>
          <w:lang w:val="en-GB"/>
        </w:rPr>
        <w:instrText xml:space="preserve"> ADDIN ZOTERO_ITEM CSL_CITATION {"citationID":"e4mKzjHa","properties":{"formattedCitation":"(Collin et al., 2019)","plainCitation":"(Collin et al., 2019)","dontUpdate":true,"noteIndex":0},"citationItems":[{"id":288,"uris":["http://zotero.org/users/local/9Bu69DCL/items/63EDV5YR"],"uri":["http://zotero.org/users/local/9Bu69DCL/items/63EDV5YR"],"itemData":{"id":288,"type":"article-journal","container-title":"Scandinavian Economic History Review","ISSN":"0358-5522","issue":"3","journalAbbreviation":"Scandinavian Economic History Review","note":"publisher: Taylor &amp; Francis","page":"249-268","title":"Exploring regional wage dispersion in Swedish manufacturing, 1860–2009","volume":"67","author":[{"family":"Collin","given":"Kristoffer"},{"family":"Lundh","given":"Christer"},{"family":"Prado","given":"Svante"}],"issued":{"date-parts":[["2019"]]}}}],"schema":"https://github.com/citation-style-language/schema/raw/master/csl-citation.json"} </w:instrText>
      </w:r>
      <w:r w:rsidR="0082421E" w:rsidRPr="00093F5E">
        <w:rPr>
          <w:lang w:val="en-GB"/>
        </w:rPr>
        <w:fldChar w:fldCharType="separate"/>
      </w:r>
      <w:r w:rsidR="0082421E" w:rsidRPr="00093F5E">
        <w:rPr>
          <w:rFonts w:ascii="Calibri" w:hAnsi="Calibri" w:cs="Calibri"/>
          <w:lang w:val="en-GB"/>
        </w:rPr>
        <w:t>Collin et al.</w:t>
      </w:r>
      <w:del w:id="354" w:author="Author">
        <w:r w:rsidR="0082421E" w:rsidRPr="00093F5E" w:rsidDel="009D77FA">
          <w:rPr>
            <w:rFonts w:ascii="Calibri" w:hAnsi="Calibri" w:cs="Calibri"/>
            <w:lang w:val="en-GB"/>
          </w:rPr>
          <w:delText>,</w:delText>
        </w:r>
      </w:del>
      <w:r w:rsidR="0082421E" w:rsidRPr="00093F5E">
        <w:rPr>
          <w:rFonts w:ascii="Calibri" w:hAnsi="Calibri" w:cs="Calibri"/>
          <w:lang w:val="en-GB"/>
        </w:rPr>
        <w:t xml:space="preserve"> (2019)</w:t>
      </w:r>
      <w:r w:rsidR="0082421E" w:rsidRPr="00093F5E">
        <w:rPr>
          <w:lang w:val="en-GB"/>
        </w:rPr>
        <w:fldChar w:fldCharType="end"/>
      </w:r>
      <w:r w:rsidR="0082421E" w:rsidRPr="00093F5E">
        <w:rPr>
          <w:lang w:val="en-GB"/>
        </w:rPr>
        <w:t>.</w:t>
      </w:r>
      <w:r w:rsidR="00A32EE0" w:rsidRPr="00093F5E">
        <w:rPr>
          <w:lang w:val="en-GB"/>
        </w:rPr>
        <w:t xml:space="preserve"> </w:t>
      </w:r>
      <w:commentRangeEnd w:id="347"/>
      <w:r w:rsidR="001257E8">
        <w:rPr>
          <w:rStyle w:val="CommentReference"/>
        </w:rPr>
        <w:commentReference w:id="347"/>
      </w:r>
      <w:r w:rsidR="0082421E" w:rsidRPr="00093F5E">
        <w:rPr>
          <w:lang w:val="en-GB"/>
        </w:rPr>
        <w:t xml:space="preserve">However, </w:t>
      </w:r>
      <w:r w:rsidR="002A47FD" w:rsidRPr="00093F5E">
        <w:rPr>
          <w:lang w:val="en-GB"/>
        </w:rPr>
        <w:t xml:space="preserve">due to data </w:t>
      </w:r>
      <w:ins w:id="355" w:author="Author">
        <w:r w:rsidR="002A47FD" w:rsidRPr="00093F5E">
          <w:rPr>
            <w:lang w:val="en-GB"/>
          </w:rPr>
          <w:t>limitations</w:t>
        </w:r>
      </w:ins>
      <w:del w:id="356" w:author="Author">
        <w:r w:rsidR="002A47FD" w:rsidRPr="00093F5E">
          <w:rPr>
            <w:lang w:val="en-GB"/>
          </w:rPr>
          <w:delText>limitation</w:delText>
        </w:r>
      </w:del>
      <w:r w:rsidR="002A47FD" w:rsidRPr="00093F5E">
        <w:rPr>
          <w:lang w:val="en-GB"/>
        </w:rPr>
        <w:t xml:space="preserve"> at </w:t>
      </w:r>
      <w:ins w:id="357"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 xml:space="preserve">province level, </w:t>
      </w:r>
      <w:r w:rsidR="00804971" w:rsidRPr="00093F5E">
        <w:rPr>
          <w:lang w:val="en-GB"/>
        </w:rPr>
        <w:t xml:space="preserve">we could not estimate </w:t>
      </w:r>
      <w:r w:rsidR="002A47FD" w:rsidRPr="00093F5E">
        <w:rPr>
          <w:lang w:val="en-GB"/>
        </w:rPr>
        <w:t xml:space="preserve">the </w:t>
      </w:r>
      <w:r w:rsidR="00804971" w:rsidRPr="00093F5E">
        <w:rPr>
          <w:lang w:val="en-GB"/>
        </w:rPr>
        <w:t xml:space="preserve">absolute </w:t>
      </w:r>
      <w:ins w:id="358" w:author="Author">
        <w:r w:rsidR="0082421E" w:rsidRPr="00093F5E">
          <w:rPr>
            <w:lang w:val="en-GB"/>
          </w:rPr>
          <w:t>cost of living</w:t>
        </w:r>
      </w:ins>
      <w:del w:id="359" w:author="Author">
        <w:r w:rsidR="0082421E" w:rsidRPr="00093F5E">
          <w:rPr>
            <w:lang w:val="en-GB"/>
          </w:rPr>
          <w:delText>cost-of-living</w:delText>
        </w:r>
      </w:del>
      <w:r w:rsidR="002A47FD" w:rsidRPr="00093F5E">
        <w:rPr>
          <w:lang w:val="en-GB"/>
        </w:rPr>
        <w:t>. I</w:t>
      </w:r>
      <w:r w:rsidR="0082421E" w:rsidRPr="00093F5E">
        <w:rPr>
          <w:lang w:val="en-GB"/>
        </w:rPr>
        <w:t>nstead</w:t>
      </w:r>
      <w:r w:rsidR="002A47FD" w:rsidRPr="00093F5E">
        <w:rPr>
          <w:lang w:val="en-GB"/>
        </w:rPr>
        <w:t>, we</w:t>
      </w:r>
      <w:r w:rsidR="0082421E" w:rsidRPr="00093F5E">
        <w:rPr>
          <w:lang w:val="en-GB"/>
        </w:rPr>
        <w:t xml:space="preserve"> deflate </w:t>
      </w:r>
      <w:ins w:id="360"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 xml:space="preserve">nominal wage using </w:t>
      </w:r>
      <w:ins w:id="361"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 xml:space="preserve">provincial </w:t>
      </w:r>
      <w:ins w:id="362" w:author="Author">
        <w:r w:rsidR="0082421E" w:rsidRPr="00093F5E">
          <w:rPr>
            <w:lang w:val="en-GB"/>
          </w:rPr>
          <w:t>consumer price</w:t>
        </w:r>
      </w:ins>
      <w:del w:id="363" w:author="Author">
        <w:r w:rsidR="0082421E" w:rsidRPr="00093F5E">
          <w:rPr>
            <w:lang w:val="en-GB"/>
          </w:rPr>
          <w:delText>Consumer Price</w:delText>
        </w:r>
      </w:del>
      <w:r w:rsidR="0082421E" w:rsidRPr="00093F5E">
        <w:rPr>
          <w:lang w:val="en-GB"/>
        </w:rPr>
        <w:t xml:space="preserve"> </w:t>
      </w:r>
      <w:ins w:id="364" w:author="Author">
        <w:r w:rsidR="0082421E" w:rsidRPr="00093F5E">
          <w:rPr>
            <w:lang w:val="en-GB"/>
          </w:rPr>
          <w:t>index</w:t>
        </w:r>
      </w:ins>
      <w:del w:id="365" w:author="Author">
        <w:r w:rsidR="0082421E" w:rsidRPr="00093F5E">
          <w:rPr>
            <w:lang w:val="en-GB"/>
          </w:rPr>
          <w:delText>Index</w:delText>
        </w:r>
      </w:del>
      <w:r w:rsidR="0082421E" w:rsidRPr="00093F5E">
        <w:rPr>
          <w:lang w:val="en-GB"/>
        </w:rPr>
        <w:t xml:space="preserve"> (CPI) of 2005 as the base year (2005=100).</w:t>
      </w:r>
      <w:r w:rsidRPr="00093F5E">
        <w:rPr>
          <w:rStyle w:val="FootnoteReference"/>
          <w:lang w:val="en-GB"/>
        </w:rPr>
        <w:footnoteReference w:id="2"/>
      </w:r>
      <w:r w:rsidR="00D72BA4" w:rsidRPr="00093F5E">
        <w:rPr>
          <w:lang w:val="en-GB"/>
        </w:rPr>
        <w:t xml:space="preserve"> </w:t>
      </w:r>
      <w:r w:rsidR="00487638" w:rsidRPr="00093F5E">
        <w:rPr>
          <w:lang w:val="en-GB"/>
        </w:rPr>
        <w:t>In this way,</w:t>
      </w:r>
      <w:r w:rsidR="00E025EF" w:rsidRPr="00093F5E">
        <w:rPr>
          <w:lang w:val="en-GB"/>
        </w:rPr>
        <w:t xml:space="preserve"> </w:t>
      </w:r>
      <w:r w:rsidR="00487638" w:rsidRPr="00093F5E">
        <w:rPr>
          <w:lang w:val="en-GB"/>
        </w:rPr>
        <w:t>we remove the nominal effects from the change in regional wage</w:t>
      </w:r>
      <w:r w:rsidR="00E025EF" w:rsidRPr="00093F5E">
        <w:rPr>
          <w:lang w:val="en-GB"/>
        </w:rPr>
        <w:t xml:space="preserve"> over time,</w:t>
      </w:r>
      <w:r w:rsidR="003A1BFD" w:rsidRPr="00093F5E">
        <w:rPr>
          <w:lang w:val="en-GB"/>
        </w:rPr>
        <w:t xml:space="preserve"> </w:t>
      </w:r>
      <w:r w:rsidR="00670425" w:rsidRPr="00093F5E">
        <w:rPr>
          <w:lang w:val="en-GB"/>
        </w:rPr>
        <w:t xml:space="preserve">but </w:t>
      </w:r>
      <w:r w:rsidR="00D72BA4" w:rsidRPr="00093F5E">
        <w:rPr>
          <w:lang w:val="en-GB"/>
        </w:rPr>
        <w:t>we ackno</w:t>
      </w:r>
      <w:r w:rsidR="003A1BFD" w:rsidRPr="00093F5E">
        <w:rPr>
          <w:lang w:val="en-GB"/>
        </w:rPr>
        <w:t>w</w:t>
      </w:r>
      <w:r w:rsidR="00D72BA4" w:rsidRPr="00093F5E">
        <w:rPr>
          <w:lang w:val="en-GB"/>
        </w:rPr>
        <w:t>ledge th</w:t>
      </w:r>
      <w:r w:rsidR="00487638" w:rsidRPr="00093F5E">
        <w:rPr>
          <w:lang w:val="en-GB"/>
        </w:rPr>
        <w:t xml:space="preserve">at our real wage </w:t>
      </w:r>
      <w:r w:rsidR="00771AAD" w:rsidRPr="00093F5E">
        <w:rPr>
          <w:lang w:val="en-GB"/>
        </w:rPr>
        <w:t xml:space="preserve">data </w:t>
      </w:r>
      <w:r w:rsidR="00487638" w:rsidRPr="00093F5E">
        <w:rPr>
          <w:lang w:val="en-GB"/>
        </w:rPr>
        <w:t xml:space="preserve">does not reflect regional variation in </w:t>
      </w:r>
      <w:ins w:id="367" w:author="Author">
        <w:r w:rsidR="00487638" w:rsidRPr="00093F5E">
          <w:rPr>
            <w:lang w:val="en-GB"/>
          </w:rPr>
          <w:t>labour’s</w:t>
        </w:r>
      </w:ins>
      <w:del w:id="368" w:author="Author">
        <w:r w:rsidR="00487638" w:rsidRPr="00093F5E">
          <w:rPr>
            <w:lang w:val="en-GB"/>
          </w:rPr>
          <w:delText>labor’s</w:delText>
        </w:r>
      </w:del>
      <w:r w:rsidR="00487638" w:rsidRPr="00093F5E">
        <w:rPr>
          <w:lang w:val="en-GB"/>
        </w:rPr>
        <w:t xml:space="preserve"> purchasing power.</w:t>
      </w:r>
      <w:r w:rsidR="00554F50" w:rsidRPr="00093F5E">
        <w:rPr>
          <w:lang w:val="en-GB"/>
        </w:rPr>
        <w:t xml:space="preserve"> F</w:t>
      </w:r>
      <w:r w:rsidR="00EC2A20" w:rsidRPr="00093F5E">
        <w:rPr>
          <w:lang w:val="en-GB"/>
        </w:rPr>
        <w:t>ig A</w:t>
      </w:r>
      <w:r w:rsidR="00B91087" w:rsidRPr="00093F5E">
        <w:rPr>
          <w:lang w:val="en-GB"/>
        </w:rPr>
        <w:t>1</w:t>
      </w:r>
      <w:r w:rsidR="00EC2A20" w:rsidRPr="00093F5E">
        <w:rPr>
          <w:lang w:val="en-GB"/>
        </w:rPr>
        <w:t xml:space="preserve"> in the Appendix</w:t>
      </w:r>
      <w:r w:rsidR="00554F50" w:rsidRPr="00093F5E">
        <w:rPr>
          <w:lang w:val="en-GB"/>
        </w:rPr>
        <w:t xml:space="preserve"> demonstrates the evolution of provincial real </w:t>
      </w:r>
      <w:ins w:id="369" w:author="Author">
        <w:r w:rsidR="00554F50" w:rsidRPr="00093F5E">
          <w:rPr>
            <w:lang w:val="en-GB"/>
          </w:rPr>
          <w:t>wages</w:t>
        </w:r>
      </w:ins>
      <w:del w:id="370" w:author="Author">
        <w:r w:rsidR="00554F50" w:rsidRPr="00093F5E">
          <w:rPr>
            <w:lang w:val="en-GB"/>
          </w:rPr>
          <w:delText>wage</w:delText>
        </w:r>
      </w:del>
      <w:r w:rsidR="00554F50" w:rsidRPr="00093F5E">
        <w:rPr>
          <w:lang w:val="en-GB"/>
        </w:rPr>
        <w:t xml:space="preserve"> across time, and</w:t>
      </w:r>
      <w:r w:rsidR="00655BBA" w:rsidRPr="00093F5E">
        <w:rPr>
          <w:lang w:val="en-GB"/>
        </w:rPr>
        <w:t xml:space="preserve"> </w:t>
      </w:r>
      <w:r w:rsidR="00554F50" w:rsidRPr="00093F5E">
        <w:rPr>
          <w:lang w:val="en-GB"/>
        </w:rPr>
        <w:t>t</w:t>
      </w:r>
      <w:r w:rsidR="00EC2A20" w:rsidRPr="00093F5E">
        <w:rPr>
          <w:lang w:val="en-GB"/>
        </w:rPr>
        <w:t>he</w:t>
      </w:r>
      <w:r w:rsidR="002D38FF" w:rsidRPr="00093F5E">
        <w:rPr>
          <w:lang w:val="en-GB"/>
        </w:rPr>
        <w:t xml:space="preserve"> summary statistics </w:t>
      </w:r>
      <w:del w:id="371" w:author="Author">
        <w:r w:rsidR="00655BBA" w:rsidRPr="00093F5E" w:rsidDel="009D77FA">
          <w:rPr>
            <w:lang w:val="en-GB"/>
          </w:rPr>
          <w:delText xml:space="preserve">is </w:delText>
        </w:r>
      </w:del>
      <w:ins w:id="372" w:author="Author">
        <w:r w:rsidR="009D77FA">
          <w:rPr>
            <w:lang w:val="en-GB"/>
          </w:rPr>
          <w:t>are</w:t>
        </w:r>
        <w:r w:rsidR="009D77FA" w:rsidRPr="00093F5E">
          <w:rPr>
            <w:lang w:val="en-GB"/>
          </w:rPr>
          <w:t xml:space="preserve"> </w:t>
        </w:r>
      </w:ins>
      <w:r w:rsidR="00655BBA" w:rsidRPr="00093F5E">
        <w:rPr>
          <w:lang w:val="en-GB"/>
        </w:rPr>
        <w:t xml:space="preserve">provided </w:t>
      </w:r>
      <w:r w:rsidR="002D38FF" w:rsidRPr="00093F5E">
        <w:rPr>
          <w:lang w:val="en-GB"/>
        </w:rPr>
        <w:t>in Table A1</w:t>
      </w:r>
      <w:r w:rsidR="00EC2A20" w:rsidRPr="00093F5E">
        <w:rPr>
          <w:lang w:val="en-GB"/>
        </w:rPr>
        <w:t xml:space="preserve"> </w:t>
      </w:r>
      <w:ins w:id="373" w:author="Author">
        <w:r w:rsidRPr="00093F5E">
          <w:rPr>
            <w:rFonts w:ascii="Calibri" w:eastAsia="Yu Mincho" w:hAnsi="Calibri" w:cs="Times New Roman"/>
            <w:lang w:val="en-GB"/>
          </w:rPr>
          <w:t xml:space="preserve">in the </w:t>
        </w:r>
      </w:ins>
      <w:r w:rsidRPr="00093F5E">
        <w:rPr>
          <w:rFonts w:ascii="Calibri" w:eastAsia="Yu Mincho" w:hAnsi="Calibri" w:cs="Times New Roman"/>
          <w:lang w:val="en-GB"/>
        </w:rPr>
        <w:t xml:space="preserve">Appendix. </w:t>
      </w:r>
    </w:p>
    <w:p w14:paraId="63DF5471" w14:textId="77777777" w:rsidR="00FD509B" w:rsidRPr="00093F5E" w:rsidRDefault="00FD509B" w:rsidP="00FD509B">
      <w:pPr>
        <w:pStyle w:val="ListParagraph"/>
        <w:spacing w:line="360" w:lineRule="auto"/>
        <w:jc w:val="both"/>
        <w:rPr>
          <w:lang w:val="en-GB"/>
        </w:rPr>
      </w:pPr>
    </w:p>
    <w:p w14:paraId="09B75D01" w14:textId="77777777" w:rsidR="00511618" w:rsidRPr="00093F5E" w:rsidRDefault="00093F5E" w:rsidP="00FD509B">
      <w:pPr>
        <w:pStyle w:val="ListParagraph"/>
        <w:numPr>
          <w:ilvl w:val="0"/>
          <w:numId w:val="2"/>
        </w:numPr>
        <w:spacing w:line="360" w:lineRule="auto"/>
        <w:jc w:val="both"/>
        <w:rPr>
          <w:rFonts w:ascii="Bookman Old Style" w:eastAsia="Adobe Myungjo Std M" w:hAnsi="Bookman Old Style"/>
          <w:b/>
          <w:szCs w:val="18"/>
          <w:lang w:val="en-GB"/>
        </w:rPr>
      </w:pPr>
      <w:r w:rsidRPr="00093F5E">
        <w:rPr>
          <w:rFonts w:ascii="Bookman Old Style" w:eastAsia="Adobe Myungjo Std M" w:hAnsi="Bookman Old Style" w:hint="eastAsia"/>
          <w:b/>
          <w:szCs w:val="18"/>
          <w:lang w:val="en-GB"/>
        </w:rPr>
        <w:t>R</w:t>
      </w:r>
      <w:r w:rsidRPr="00093F5E">
        <w:rPr>
          <w:rFonts w:ascii="Bookman Old Style" w:eastAsia="Adobe Myungjo Std M" w:hAnsi="Bookman Old Style"/>
          <w:b/>
          <w:szCs w:val="18"/>
          <w:lang w:val="en-GB"/>
        </w:rPr>
        <w:t>esults and discussion</w:t>
      </w:r>
    </w:p>
    <w:p w14:paraId="5A779CB2" w14:textId="77777777" w:rsidR="00766F05" w:rsidRPr="00093F5E" w:rsidRDefault="00093F5E" w:rsidP="00766F05">
      <w:pPr>
        <w:pStyle w:val="ListParagraph"/>
        <w:numPr>
          <w:ilvl w:val="1"/>
          <w:numId w:val="2"/>
        </w:numPr>
        <w:rPr>
          <w:rFonts w:ascii="Bookman Old Style" w:eastAsia="Adobe Myungjo Std M" w:hAnsi="Bookman Old Style"/>
          <w:b/>
          <w:szCs w:val="18"/>
          <w:lang w:val="en-GB"/>
        </w:rPr>
      </w:pPr>
      <w:r w:rsidRPr="00093F5E">
        <w:rPr>
          <w:rFonts w:ascii="Bookman Old Style" w:eastAsia="Adobe Myungjo Std M" w:hAnsi="Bookman Old Style"/>
          <w:b/>
          <w:szCs w:val="18"/>
          <w:lang w:val="en-GB"/>
        </w:rPr>
        <w:t>Regional wage disparities across Indonesian provinces</w:t>
      </w:r>
    </w:p>
    <w:p w14:paraId="39C32E62" w14:textId="77777777" w:rsidR="00766F05" w:rsidRPr="00093F5E" w:rsidRDefault="00766F05" w:rsidP="00766F05">
      <w:pPr>
        <w:pStyle w:val="ListParagraph"/>
        <w:ind w:left="1440"/>
        <w:rPr>
          <w:rFonts w:ascii="Bookman Old Style" w:eastAsia="Adobe Myungjo Std M" w:hAnsi="Bookman Old Style"/>
          <w:b/>
          <w:szCs w:val="18"/>
          <w:lang w:val="en-GB"/>
        </w:rPr>
      </w:pPr>
    </w:p>
    <w:p w14:paraId="0FD737A7" w14:textId="77777777" w:rsidR="0000776D" w:rsidRPr="00093F5E" w:rsidRDefault="00093F5E" w:rsidP="00F8326F">
      <w:pPr>
        <w:pStyle w:val="ListParagraph"/>
        <w:spacing w:line="360" w:lineRule="auto"/>
        <w:jc w:val="both"/>
        <w:rPr>
          <w:lang w:val="en-GB"/>
        </w:rPr>
        <w:sectPr w:rsidR="0000776D" w:rsidRPr="00093F5E">
          <w:pgSz w:w="12240" w:h="15840"/>
          <w:pgMar w:top="1440" w:right="1440" w:bottom="1440" w:left="1440" w:header="720" w:footer="720" w:gutter="0"/>
          <w:cols w:space="720"/>
          <w:docGrid w:linePitch="360"/>
        </w:sectPr>
      </w:pPr>
      <w:r w:rsidRPr="00093F5E">
        <w:rPr>
          <w:lang w:val="en-GB"/>
        </w:rPr>
        <w:t>Before implementing</w:t>
      </w:r>
      <w:r w:rsidR="00183C8A" w:rsidRPr="00093F5E">
        <w:rPr>
          <w:lang w:val="en-GB"/>
        </w:rPr>
        <w:t xml:space="preserve"> the</w:t>
      </w:r>
      <w:r w:rsidRPr="00093F5E">
        <w:rPr>
          <w:lang w:val="en-GB"/>
        </w:rPr>
        <w:t xml:space="preserve"> club convergence test, it is important to document the </w:t>
      </w:r>
      <w:r w:rsidR="008E02D5" w:rsidRPr="00093F5E">
        <w:rPr>
          <w:lang w:val="en-GB"/>
        </w:rPr>
        <w:t>dynamics</w:t>
      </w:r>
      <w:r w:rsidRPr="00093F5E">
        <w:rPr>
          <w:lang w:val="en-GB"/>
        </w:rPr>
        <w:t xml:space="preserve"> of wage</w:t>
      </w:r>
      <w:r w:rsidR="008E02D5" w:rsidRPr="00093F5E">
        <w:rPr>
          <w:lang w:val="en-GB"/>
        </w:rPr>
        <w:t xml:space="preserve"> disparity</w:t>
      </w:r>
      <w:r w:rsidRPr="00093F5E">
        <w:rPr>
          <w:lang w:val="en-GB"/>
        </w:rPr>
        <w:t xml:space="preserve"> across provinces over time. </w:t>
      </w:r>
      <w:r w:rsidR="008E02D5" w:rsidRPr="00093F5E">
        <w:rPr>
          <w:lang w:val="en-GB"/>
        </w:rPr>
        <w:t>F</w:t>
      </w:r>
      <w:r w:rsidRPr="00093F5E">
        <w:rPr>
          <w:lang w:val="en-GB"/>
        </w:rPr>
        <w:t>ig 1</w:t>
      </w:r>
      <w:r w:rsidR="008E02D5" w:rsidRPr="00093F5E">
        <w:rPr>
          <w:lang w:val="en-GB"/>
        </w:rPr>
        <w:t xml:space="preserve"> plots the coefficient of variation (CV) of regional </w:t>
      </w:r>
      <w:ins w:id="374" w:author="Author">
        <w:r w:rsidR="008E02D5" w:rsidRPr="00093F5E">
          <w:rPr>
            <w:lang w:val="en-GB"/>
          </w:rPr>
          <w:t>wages</w:t>
        </w:r>
      </w:ins>
      <w:del w:id="375" w:author="Author">
        <w:r w:rsidR="008E02D5" w:rsidRPr="00093F5E">
          <w:rPr>
            <w:lang w:val="en-GB"/>
          </w:rPr>
          <w:delText>wage</w:delText>
        </w:r>
        <w:r w:rsidRPr="00093F5E" w:rsidDel="00052508">
          <w:rPr>
            <w:lang w:val="en-GB"/>
          </w:rPr>
          <w:delText>,</w:delText>
        </w:r>
      </w:del>
      <w:r w:rsidR="008E02D5" w:rsidRPr="00093F5E">
        <w:rPr>
          <w:lang w:val="en-GB"/>
        </w:rPr>
        <w:t xml:space="preserve"> </w:t>
      </w:r>
      <w:del w:id="376" w:author="Author">
        <w:r w:rsidR="008E02D5" w:rsidRPr="00093F5E" w:rsidDel="00380631">
          <w:rPr>
            <w:lang w:val="en-GB"/>
          </w:rPr>
          <w:delText xml:space="preserve">both </w:delText>
        </w:r>
      </w:del>
      <w:r w:rsidR="008E02D5" w:rsidRPr="00093F5E">
        <w:rPr>
          <w:lang w:val="en-GB"/>
        </w:rPr>
        <w:t>in real and nominal terms.</w:t>
      </w:r>
      <w:r w:rsidRPr="00093F5E">
        <w:rPr>
          <w:lang w:val="en-GB"/>
        </w:rPr>
        <w:t xml:space="preserve"> </w:t>
      </w:r>
      <w:r w:rsidR="008E02D5" w:rsidRPr="00093F5E">
        <w:rPr>
          <w:lang w:val="en-GB"/>
        </w:rPr>
        <w:t xml:space="preserve">The plot </w:t>
      </w:r>
      <w:del w:id="377" w:author="Author">
        <w:r w:rsidR="008E02D5" w:rsidRPr="00093F5E" w:rsidDel="002E5CF7">
          <w:rPr>
            <w:lang w:val="en-GB"/>
          </w:rPr>
          <w:delText xml:space="preserve">clearly </w:delText>
        </w:r>
      </w:del>
      <w:r w:rsidR="008E02D5" w:rsidRPr="00093F5E">
        <w:rPr>
          <w:lang w:val="en-GB"/>
        </w:rPr>
        <w:t xml:space="preserve">shows </w:t>
      </w:r>
      <w:r w:rsidR="0042503C" w:rsidRPr="00093F5E">
        <w:rPr>
          <w:lang w:val="en-GB"/>
        </w:rPr>
        <w:t>the absence</w:t>
      </w:r>
      <w:r w:rsidR="008E02D5" w:rsidRPr="00093F5E">
        <w:rPr>
          <w:lang w:val="en-GB"/>
        </w:rPr>
        <w:t xml:space="preserve"> of sigma convergence in </w:t>
      </w:r>
      <w:r w:rsidR="0042503C" w:rsidRPr="00093F5E">
        <w:rPr>
          <w:lang w:val="en-GB"/>
        </w:rPr>
        <w:t xml:space="preserve">both </w:t>
      </w:r>
      <w:r w:rsidRPr="00093F5E">
        <w:rPr>
          <w:lang w:val="en-GB"/>
        </w:rPr>
        <w:t>regional</w:t>
      </w:r>
      <w:r w:rsidR="0042503C" w:rsidRPr="00093F5E">
        <w:rPr>
          <w:lang w:val="en-GB"/>
        </w:rPr>
        <w:t xml:space="preserve"> real and nominal</w:t>
      </w:r>
      <w:r w:rsidRPr="00093F5E">
        <w:rPr>
          <w:lang w:val="en-GB"/>
        </w:rPr>
        <w:t xml:space="preserve"> </w:t>
      </w:r>
      <w:ins w:id="378" w:author="Author">
        <w:r w:rsidRPr="00093F5E">
          <w:rPr>
            <w:lang w:val="en-GB"/>
          </w:rPr>
          <w:t>wages</w:t>
        </w:r>
      </w:ins>
      <w:del w:id="379" w:author="Author">
        <w:r w:rsidRPr="00093F5E">
          <w:rPr>
            <w:lang w:val="en-GB"/>
          </w:rPr>
          <w:delText>wage</w:delText>
        </w:r>
      </w:del>
      <w:ins w:id="380" w:author="Author">
        <w:r w:rsidR="002E5CF7">
          <w:rPr>
            <w:lang w:val="en-GB"/>
          </w:rPr>
          <w:t>;</w:t>
        </w:r>
      </w:ins>
      <w:del w:id="381" w:author="Author">
        <w:r w:rsidR="008E02D5" w:rsidRPr="00093F5E" w:rsidDel="002E5CF7">
          <w:rPr>
            <w:lang w:val="en-GB"/>
          </w:rPr>
          <w:delText>,</w:delText>
        </w:r>
      </w:del>
      <w:r w:rsidR="008E02D5" w:rsidRPr="00093F5E">
        <w:rPr>
          <w:lang w:val="en-GB"/>
        </w:rPr>
        <w:t xml:space="preserve"> that is,</w:t>
      </w:r>
      <w:r w:rsidRPr="00093F5E">
        <w:rPr>
          <w:lang w:val="en-GB"/>
        </w:rPr>
        <w:t xml:space="preserve"> </w:t>
      </w:r>
      <w:r w:rsidR="008E02D5" w:rsidRPr="00093F5E">
        <w:rPr>
          <w:lang w:val="en-GB"/>
        </w:rPr>
        <w:t xml:space="preserve">the </w:t>
      </w:r>
      <w:r w:rsidRPr="00093F5E">
        <w:rPr>
          <w:lang w:val="en-GB"/>
        </w:rPr>
        <w:t xml:space="preserve">dispersion </w:t>
      </w:r>
      <w:r w:rsidR="008E02D5" w:rsidRPr="00093F5E">
        <w:rPr>
          <w:lang w:val="en-GB"/>
        </w:rPr>
        <w:t>of</w:t>
      </w:r>
      <w:r w:rsidR="0042503C" w:rsidRPr="00093F5E">
        <w:rPr>
          <w:lang w:val="en-GB"/>
        </w:rPr>
        <w:t xml:space="preserve"> </w:t>
      </w:r>
      <w:ins w:id="382" w:author="Author">
        <w:r w:rsidR="0042503C" w:rsidRPr="00093F5E">
          <w:rPr>
            <w:lang w:val="en-GB"/>
          </w:rPr>
          <w:t>wages</w:t>
        </w:r>
      </w:ins>
      <w:del w:id="383" w:author="Author">
        <w:r w:rsidR="0042503C" w:rsidRPr="00093F5E">
          <w:rPr>
            <w:lang w:val="en-GB"/>
          </w:rPr>
          <w:delText>w</w:delText>
        </w:r>
        <w:r w:rsidR="008E02D5" w:rsidRPr="00093F5E">
          <w:rPr>
            <w:lang w:val="en-GB"/>
          </w:rPr>
          <w:delText>age</w:delText>
        </w:r>
      </w:del>
      <w:r w:rsidR="008E02D5" w:rsidRPr="00093F5E">
        <w:rPr>
          <w:lang w:val="en-GB"/>
        </w:rPr>
        <w:t xml:space="preserve"> in the final period is higher than in the initial period.</w:t>
      </w:r>
      <w:r w:rsidRPr="00093F5E">
        <w:rPr>
          <w:rStyle w:val="FootnoteReference"/>
          <w:lang w:val="en-GB"/>
        </w:rPr>
        <w:footnoteReference w:id="3"/>
      </w:r>
      <w:r w:rsidR="008E02D5" w:rsidRPr="00093F5E">
        <w:rPr>
          <w:lang w:val="en-GB"/>
        </w:rPr>
        <w:t xml:space="preserve"> </w:t>
      </w:r>
      <w:r w:rsidR="00C96DA5" w:rsidRPr="00093F5E">
        <w:rPr>
          <w:lang w:val="en-GB"/>
        </w:rPr>
        <w:t xml:space="preserve">Interestingly, the trend of regional wage dispersion in Indonesia is different from that in China and India. </w:t>
      </w:r>
      <w:r w:rsidR="004D5DDD" w:rsidRPr="00093F5E">
        <w:rPr>
          <w:lang w:val="en-GB"/>
        </w:rPr>
        <w:t>As shown in Fig 2</w:t>
      </w:r>
      <w:r w:rsidR="00601C3C" w:rsidRPr="00093F5E">
        <w:rPr>
          <w:lang w:val="en-GB"/>
        </w:rPr>
        <w:t xml:space="preserve">, </w:t>
      </w:r>
      <w:r w:rsidR="0055597E" w:rsidRPr="00093F5E">
        <w:rPr>
          <w:lang w:val="en-GB"/>
        </w:rPr>
        <w:t xml:space="preserve">dispersion in regional </w:t>
      </w:r>
      <w:ins w:id="384" w:author="Author">
        <w:r w:rsidR="0055597E" w:rsidRPr="00093F5E">
          <w:rPr>
            <w:lang w:val="en-GB"/>
          </w:rPr>
          <w:t>wages</w:t>
        </w:r>
      </w:ins>
      <w:del w:id="385" w:author="Author">
        <w:r w:rsidR="0055597E" w:rsidRPr="00093F5E">
          <w:rPr>
            <w:lang w:val="en-GB"/>
          </w:rPr>
          <w:delText>wage</w:delText>
        </w:r>
      </w:del>
      <w:r w:rsidR="0055597E" w:rsidRPr="00093F5E">
        <w:rPr>
          <w:lang w:val="en-GB"/>
        </w:rPr>
        <w:t xml:space="preserve"> in these two developing and most populated countries in Asia exhibits a declining trend during the same observation period.</w:t>
      </w:r>
      <w:r w:rsidR="00257616" w:rsidRPr="00093F5E">
        <w:rPr>
          <w:lang w:val="en-GB"/>
        </w:rPr>
        <w:t xml:space="preserve"> </w:t>
      </w:r>
      <w:r w:rsidR="00DB0CF3" w:rsidRPr="00093F5E">
        <w:rPr>
          <w:lang w:val="en-GB"/>
        </w:rPr>
        <w:t xml:space="preserve">Although the difference in regional wage </w:t>
      </w:r>
      <w:r w:rsidR="00DB0CF3" w:rsidRPr="00093F5E">
        <w:rPr>
          <w:lang w:val="en-GB"/>
        </w:rPr>
        <w:lastRenderedPageBreak/>
        <w:t xml:space="preserve">disparity at the end of the period is relatively subtle (0.185 in China, 0.205 in Indonesia, and 0.216 in India), the difference in the long-run trend is more </w:t>
      </w:r>
      <w:ins w:id="386" w:author="Author">
        <w:r w:rsidR="00DB0CF3" w:rsidRPr="00093F5E">
          <w:rPr>
            <w:lang w:val="en-GB"/>
          </w:rPr>
          <w:t>recognisable</w:t>
        </w:r>
      </w:ins>
      <w:del w:id="387" w:author="Author">
        <w:r w:rsidR="00DB0CF3" w:rsidRPr="00093F5E">
          <w:rPr>
            <w:lang w:val="en-GB"/>
          </w:rPr>
          <w:delText>recognizable</w:delText>
        </w:r>
      </w:del>
      <w:r w:rsidR="00DB0CF3" w:rsidRPr="00093F5E">
        <w:rPr>
          <w:lang w:val="en-GB"/>
        </w:rPr>
        <w:t>, with regional wage disparity in Indonesia being more persistent than in China and India.</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4A0" w:firstRow="1" w:lastRow="0" w:firstColumn="1" w:lastColumn="0" w:noHBand="0" w:noVBand="1"/>
      </w:tblPr>
      <w:tblGrid>
        <w:gridCol w:w="4633"/>
        <w:gridCol w:w="4007"/>
      </w:tblGrid>
      <w:tr w:rsidR="008E3EEF" w:rsidRPr="00093F5E" w14:paraId="0E142BB9" w14:textId="77777777" w:rsidTr="00E17FAB">
        <w:tc>
          <w:tcPr>
            <w:tcW w:w="4422" w:type="dxa"/>
          </w:tcPr>
          <w:p w14:paraId="4E7EB12C" w14:textId="77777777" w:rsidR="005E5DB1" w:rsidRPr="00093F5E" w:rsidRDefault="00093F5E" w:rsidP="005E5DB1">
            <w:pPr>
              <w:pStyle w:val="ListParagraph"/>
              <w:spacing w:line="360" w:lineRule="auto"/>
              <w:ind w:left="0"/>
              <w:jc w:val="both"/>
              <w:rPr>
                <w:lang w:val="en-GB"/>
              </w:rPr>
            </w:pPr>
            <w:r w:rsidRPr="00093F5E">
              <w:rPr>
                <w:noProof/>
                <w:lang w:val="en-GB"/>
              </w:rPr>
              <w:lastRenderedPageBreak/>
              <w:drawing>
                <wp:inline distT="0" distB="0" distL="0" distR="0" wp14:anchorId="3DD7A9C1" wp14:editId="1598148D">
                  <wp:extent cx="2971800" cy="1720850"/>
                  <wp:effectExtent l="0" t="0" r="0" b="12700"/>
                  <wp:docPr id="5" name="Chart 5">
                    <a:extLst xmlns:a="http://schemas.openxmlformats.org/drawingml/2006/main">
                      <a:ext uri="{FF2B5EF4-FFF2-40B4-BE49-F238E27FC236}">
                        <a16:creationId xmlns:a16="http://schemas.microsoft.com/office/drawing/2014/main" id="{9C20463D-776A-427C-9177-A192D39731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4218" w:type="dxa"/>
          </w:tcPr>
          <w:p w14:paraId="6D5FC4F7" w14:textId="77777777" w:rsidR="005E5DB1" w:rsidRPr="00093F5E" w:rsidRDefault="00093F5E" w:rsidP="005E5DB1">
            <w:pPr>
              <w:pStyle w:val="ListParagraph"/>
              <w:spacing w:line="360" w:lineRule="auto"/>
              <w:ind w:left="0"/>
              <w:jc w:val="both"/>
              <w:rPr>
                <w:lang w:val="en-GB"/>
              </w:rPr>
            </w:pPr>
            <w:r w:rsidRPr="00093F5E">
              <w:rPr>
                <w:noProof/>
                <w:lang w:val="en-GB"/>
              </w:rPr>
              <w:drawing>
                <wp:inline distT="0" distB="0" distL="0" distR="0" wp14:anchorId="06592AFC" wp14:editId="25D2BD25">
                  <wp:extent cx="2545080" cy="1720850"/>
                  <wp:effectExtent l="0" t="0" r="7620" b="12700"/>
                  <wp:docPr id="11" name="Chart 11">
                    <a:extLst xmlns:a="http://schemas.openxmlformats.org/drawingml/2006/main">
                      <a:ext uri="{FF2B5EF4-FFF2-40B4-BE49-F238E27FC236}">
                        <a16:creationId xmlns:a16="http://schemas.microsoft.com/office/drawing/2014/main" id="{4E2B7F61-E9B8-407C-88FE-CA11FF1113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8E3EEF" w:rsidRPr="00093F5E" w14:paraId="1CAAFA38" w14:textId="77777777" w:rsidTr="00E17FAB">
        <w:tc>
          <w:tcPr>
            <w:tcW w:w="4422" w:type="dxa"/>
          </w:tcPr>
          <w:p w14:paraId="36DE1294" w14:textId="77777777" w:rsidR="00F8326F" w:rsidRPr="00093F5E" w:rsidRDefault="00093F5E" w:rsidP="00F8326F">
            <w:pPr>
              <w:pStyle w:val="ListParagraph"/>
              <w:snapToGrid w:val="0"/>
              <w:ind w:left="0"/>
              <w:contextualSpacing w:val="0"/>
              <w:jc w:val="center"/>
              <w:rPr>
                <w:sz w:val="22"/>
                <w:szCs w:val="22"/>
                <w:lang w:val="en-GB"/>
              </w:rPr>
            </w:pPr>
            <w:r w:rsidRPr="00093F5E">
              <w:rPr>
                <w:sz w:val="22"/>
                <w:szCs w:val="22"/>
                <w:lang w:val="en-GB"/>
              </w:rPr>
              <w:t>Fig. 1. Dispersion of regional real</w:t>
            </w:r>
            <w:r w:rsidR="009E0162" w:rsidRPr="00093F5E">
              <w:rPr>
                <w:sz w:val="22"/>
                <w:szCs w:val="22"/>
                <w:lang w:val="en-GB"/>
              </w:rPr>
              <w:t xml:space="preserve"> and nominal</w:t>
            </w:r>
            <w:r w:rsidRPr="00093F5E">
              <w:rPr>
                <w:sz w:val="22"/>
                <w:szCs w:val="22"/>
                <w:lang w:val="en-GB"/>
              </w:rPr>
              <w:t xml:space="preserve"> wage in Indonesia, 2008-2020</w:t>
            </w:r>
          </w:p>
        </w:tc>
        <w:tc>
          <w:tcPr>
            <w:tcW w:w="4218" w:type="dxa"/>
          </w:tcPr>
          <w:p w14:paraId="007B7E5A" w14:textId="77777777" w:rsidR="00F8326F" w:rsidRPr="00093F5E" w:rsidRDefault="00093F5E" w:rsidP="00F8326F">
            <w:pPr>
              <w:pStyle w:val="ListParagraph"/>
              <w:snapToGrid w:val="0"/>
              <w:ind w:left="0"/>
              <w:contextualSpacing w:val="0"/>
              <w:jc w:val="center"/>
              <w:rPr>
                <w:sz w:val="22"/>
                <w:szCs w:val="22"/>
                <w:lang w:val="en-GB"/>
              </w:rPr>
            </w:pPr>
            <w:r w:rsidRPr="00093F5E">
              <w:rPr>
                <w:sz w:val="22"/>
                <w:szCs w:val="22"/>
                <w:lang w:val="en-GB"/>
              </w:rPr>
              <w:t xml:space="preserve">Fig. 2. Dispersion of regional </w:t>
            </w:r>
            <w:r w:rsidR="009E0162" w:rsidRPr="00093F5E">
              <w:rPr>
                <w:sz w:val="22"/>
                <w:szCs w:val="22"/>
                <w:lang w:val="en-GB"/>
              </w:rPr>
              <w:t>nominal</w:t>
            </w:r>
            <w:r w:rsidRPr="00093F5E">
              <w:rPr>
                <w:sz w:val="22"/>
                <w:szCs w:val="22"/>
                <w:lang w:val="en-GB"/>
              </w:rPr>
              <w:t xml:space="preserve"> wage in China and India, 2008-2019</w:t>
            </w:r>
            <w:r w:rsidRPr="00093F5E">
              <w:rPr>
                <w:rStyle w:val="FootnoteReference"/>
                <w:sz w:val="22"/>
                <w:szCs w:val="22"/>
                <w:lang w:val="en-GB"/>
              </w:rPr>
              <w:footnoteReference w:id="4"/>
            </w:r>
          </w:p>
        </w:tc>
      </w:tr>
    </w:tbl>
    <w:p w14:paraId="664E00AC" w14:textId="77777777" w:rsidR="00766F05" w:rsidRPr="00093F5E" w:rsidRDefault="00766F05" w:rsidP="005E5DB1">
      <w:pPr>
        <w:pStyle w:val="ListParagraph"/>
        <w:spacing w:line="360" w:lineRule="auto"/>
        <w:ind w:hanging="11"/>
        <w:jc w:val="both"/>
        <w:rPr>
          <w:lang w:val="en-GB"/>
        </w:rPr>
      </w:pPr>
    </w:p>
    <w:p w14:paraId="597CB304" w14:textId="77777777" w:rsidR="00655F0A" w:rsidRPr="00093F5E" w:rsidRDefault="00093F5E" w:rsidP="00766F05">
      <w:pPr>
        <w:pStyle w:val="ListParagraph"/>
        <w:spacing w:line="360" w:lineRule="auto"/>
        <w:ind w:firstLine="720"/>
        <w:jc w:val="both"/>
        <w:rPr>
          <w:lang w:val="en-GB"/>
        </w:rPr>
      </w:pPr>
      <w:r w:rsidRPr="00093F5E">
        <w:rPr>
          <w:lang w:val="en-GB"/>
        </w:rPr>
        <w:t>We also illustrate</w:t>
      </w:r>
      <w:r w:rsidR="002A3BE4" w:rsidRPr="00093F5E">
        <w:rPr>
          <w:lang w:val="en-GB"/>
        </w:rPr>
        <w:t xml:space="preserve"> the evolution of </w:t>
      </w:r>
      <w:r w:rsidRPr="00093F5E">
        <w:rPr>
          <w:lang w:val="en-GB"/>
        </w:rPr>
        <w:t>regional wage disparities a</w:t>
      </w:r>
      <w:r w:rsidR="002A3BE4" w:rsidRPr="00093F5E">
        <w:rPr>
          <w:lang w:val="en-GB"/>
        </w:rPr>
        <w:t xml:space="preserve">mong Indonesian </w:t>
      </w:r>
      <w:r w:rsidRPr="00093F5E">
        <w:rPr>
          <w:lang w:val="en-GB"/>
        </w:rPr>
        <w:t>provinces</w:t>
      </w:r>
      <w:r w:rsidR="002A3BE4" w:rsidRPr="00093F5E">
        <w:rPr>
          <w:lang w:val="en-GB"/>
        </w:rPr>
        <w:t xml:space="preserve"> over the years</w:t>
      </w:r>
      <w:r w:rsidRPr="00093F5E">
        <w:rPr>
          <w:lang w:val="en-GB"/>
        </w:rPr>
        <w:t>.</w:t>
      </w:r>
      <w:r w:rsidR="002A3BE4" w:rsidRPr="00093F5E">
        <w:rPr>
          <w:lang w:val="en-GB"/>
        </w:rPr>
        <w:t xml:space="preserve"> As seen </w:t>
      </w:r>
      <w:ins w:id="388" w:author="Author">
        <w:r w:rsidR="002A3BE4" w:rsidRPr="00093F5E">
          <w:rPr>
            <w:lang w:val="en-GB"/>
          </w:rPr>
          <w:t>in</w:t>
        </w:r>
      </w:ins>
      <w:del w:id="389" w:author="Author">
        <w:r w:rsidR="002A3BE4" w:rsidRPr="00093F5E">
          <w:rPr>
            <w:lang w:val="en-GB"/>
          </w:rPr>
          <w:delText>from</w:delText>
        </w:r>
      </w:del>
      <w:r w:rsidRPr="00093F5E">
        <w:rPr>
          <w:lang w:val="en-GB"/>
        </w:rPr>
        <w:t xml:space="preserve"> Fig </w:t>
      </w:r>
      <w:r w:rsidR="004D5DDD" w:rsidRPr="00093F5E">
        <w:rPr>
          <w:lang w:val="en-GB"/>
        </w:rPr>
        <w:t>3</w:t>
      </w:r>
      <w:r w:rsidR="002A3BE4" w:rsidRPr="00093F5E">
        <w:rPr>
          <w:lang w:val="en-GB"/>
        </w:rPr>
        <w:t>,</w:t>
      </w:r>
      <w:r w:rsidRPr="00093F5E">
        <w:rPr>
          <w:lang w:val="en-GB"/>
        </w:rPr>
        <w:t xml:space="preserve"> </w:t>
      </w:r>
      <w:r w:rsidR="00ED17C7" w:rsidRPr="00093F5E">
        <w:rPr>
          <w:lang w:val="en-GB"/>
        </w:rPr>
        <w:t>generally</w:t>
      </w:r>
      <w:r w:rsidR="00693581" w:rsidRPr="00093F5E">
        <w:rPr>
          <w:lang w:val="en-GB"/>
        </w:rPr>
        <w:t>,</w:t>
      </w:r>
      <w:r w:rsidR="00ED17C7" w:rsidRPr="00093F5E">
        <w:rPr>
          <w:lang w:val="en-GB"/>
        </w:rPr>
        <w:t xml:space="preserve"> </w:t>
      </w:r>
      <w:r w:rsidR="002A3BE4" w:rsidRPr="00093F5E">
        <w:rPr>
          <w:lang w:val="en-GB"/>
        </w:rPr>
        <w:t>t</w:t>
      </w:r>
      <w:r w:rsidRPr="00093F5E">
        <w:rPr>
          <w:lang w:val="en-GB"/>
        </w:rPr>
        <w:t xml:space="preserve">he quantiles of the distribution </w:t>
      </w:r>
      <w:r w:rsidR="00ED17C7" w:rsidRPr="00093F5E">
        <w:rPr>
          <w:lang w:val="en-GB"/>
        </w:rPr>
        <w:t xml:space="preserve">show persistent gaps </w:t>
      </w:r>
      <w:r w:rsidRPr="00093F5E">
        <w:rPr>
          <w:lang w:val="en-GB"/>
        </w:rPr>
        <w:t>over time</w:t>
      </w:r>
      <w:r w:rsidR="00ED17C7" w:rsidRPr="00093F5E">
        <w:rPr>
          <w:lang w:val="en-GB"/>
        </w:rPr>
        <w:t>, i</w:t>
      </w:r>
      <w:r w:rsidRPr="00093F5E">
        <w:rPr>
          <w:lang w:val="en-GB"/>
        </w:rPr>
        <w:t>ndicat</w:t>
      </w:r>
      <w:r w:rsidR="00ED17C7" w:rsidRPr="00093F5E">
        <w:rPr>
          <w:lang w:val="en-GB"/>
        </w:rPr>
        <w:t>ing</w:t>
      </w:r>
      <w:r w:rsidRPr="00093F5E">
        <w:rPr>
          <w:lang w:val="en-GB"/>
        </w:rPr>
        <w:t xml:space="preserve"> </w:t>
      </w:r>
      <w:r w:rsidR="00ED17C7" w:rsidRPr="00093F5E">
        <w:rPr>
          <w:lang w:val="en-GB"/>
        </w:rPr>
        <w:t>the tendency of steady regional wage disparities</w:t>
      </w:r>
      <w:r w:rsidRPr="00093F5E">
        <w:rPr>
          <w:lang w:val="en-GB"/>
        </w:rPr>
        <w:t xml:space="preserve">, similar to what is shown </w:t>
      </w:r>
      <w:r w:rsidR="00601C3C" w:rsidRPr="00093F5E">
        <w:rPr>
          <w:lang w:val="en-GB"/>
        </w:rPr>
        <w:t>in</w:t>
      </w:r>
      <w:r w:rsidRPr="00093F5E">
        <w:rPr>
          <w:lang w:val="en-GB"/>
        </w:rPr>
        <w:t xml:space="preserve"> Fig 1. </w:t>
      </w:r>
      <w:del w:id="390" w:author="Author">
        <w:r w:rsidR="00ED17C7" w:rsidRPr="00093F5E" w:rsidDel="00052508">
          <w:rPr>
            <w:lang w:val="en-GB"/>
          </w:rPr>
          <w:delText>In particular</w:delText>
        </w:r>
      </w:del>
      <w:ins w:id="391" w:author="Author">
        <w:r w:rsidR="00052508">
          <w:rPr>
            <w:lang w:val="en-GB"/>
          </w:rPr>
          <w:t>Particularly</w:t>
        </w:r>
      </w:ins>
      <w:r w:rsidR="00ED17C7" w:rsidRPr="00093F5E">
        <w:rPr>
          <w:lang w:val="en-GB"/>
        </w:rPr>
        <w:t>, the</w:t>
      </w:r>
      <w:r w:rsidRPr="00093F5E">
        <w:rPr>
          <w:lang w:val="en-GB"/>
        </w:rPr>
        <w:t xml:space="preserve"> </w:t>
      </w:r>
      <w:r w:rsidR="003E7009" w:rsidRPr="00093F5E">
        <w:rPr>
          <w:lang w:val="en-GB"/>
        </w:rPr>
        <w:t>persistent</w:t>
      </w:r>
      <w:r w:rsidR="00733EAF" w:rsidRPr="00093F5E">
        <w:rPr>
          <w:lang w:val="en-GB"/>
        </w:rPr>
        <w:t xml:space="preserve"> </w:t>
      </w:r>
      <w:r w:rsidRPr="00093F5E">
        <w:rPr>
          <w:lang w:val="en-GB"/>
        </w:rPr>
        <w:t xml:space="preserve">gap between quantile 95 and </w:t>
      </w:r>
      <w:r w:rsidR="00733EAF" w:rsidRPr="00093F5E">
        <w:rPr>
          <w:lang w:val="en-GB"/>
        </w:rPr>
        <w:t xml:space="preserve">the rest of quantiles and </w:t>
      </w:r>
      <w:r w:rsidR="0017145C" w:rsidRPr="00093F5E">
        <w:rPr>
          <w:lang w:val="en-GB"/>
        </w:rPr>
        <w:t xml:space="preserve">the </w:t>
      </w:r>
      <w:r w:rsidR="00733EAF" w:rsidRPr="00093F5E">
        <w:rPr>
          <w:lang w:val="en-GB"/>
        </w:rPr>
        <w:t xml:space="preserve">widening gap between </w:t>
      </w:r>
      <w:ins w:id="392" w:author="Author">
        <w:r w:rsidR="00733EAF" w:rsidRPr="00093F5E">
          <w:rPr>
            <w:lang w:val="en-GB"/>
          </w:rPr>
          <w:t>quantiles</w:t>
        </w:r>
      </w:ins>
      <w:del w:id="393" w:author="Author">
        <w:r w:rsidR="00733EAF" w:rsidRPr="00093F5E">
          <w:rPr>
            <w:lang w:val="en-GB"/>
          </w:rPr>
          <w:delText>quantile</w:delText>
        </w:r>
      </w:del>
      <w:r w:rsidR="00733EAF" w:rsidRPr="00093F5E">
        <w:rPr>
          <w:lang w:val="en-GB"/>
        </w:rPr>
        <w:t xml:space="preserve"> 75 and </w:t>
      </w:r>
      <w:del w:id="394" w:author="Author">
        <w:r w:rsidR="00733EAF" w:rsidRPr="00093F5E">
          <w:rPr>
            <w:lang w:val="en-GB"/>
          </w:rPr>
          <w:delText xml:space="preserve">quantile </w:delText>
        </w:r>
      </w:del>
      <w:r w:rsidR="00733EAF" w:rsidRPr="00093F5E">
        <w:rPr>
          <w:lang w:val="en-GB"/>
        </w:rPr>
        <w:t xml:space="preserve">50 after 2017 implies a systematic difference between high-wage provinces and the rest of </w:t>
      </w:r>
      <w:ins w:id="395"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provinces</w:t>
      </w:r>
      <w:ins w:id="396" w:author="Author">
        <w:r w:rsidRPr="00093F5E">
          <w:rPr>
            <w:rFonts w:ascii="Calibri" w:eastAsia="Yu Mincho" w:hAnsi="Calibri" w:cs="Times New Roman"/>
            <w:lang w:val="en-GB"/>
          </w:rPr>
          <w:t>,</w:t>
        </w:r>
      </w:ins>
      <w:r w:rsidRPr="00093F5E">
        <w:rPr>
          <w:rFonts w:ascii="Calibri" w:eastAsia="Yu Mincho" w:hAnsi="Calibri" w:cs="Times New Roman"/>
          <w:lang w:val="en-GB"/>
        </w:rPr>
        <w:t xml:space="preserve"> </w:t>
      </w:r>
      <w:ins w:id="397" w:author="Author">
        <w:r w:rsidR="00733EAF" w:rsidRPr="00093F5E">
          <w:rPr>
            <w:lang w:val="en-GB"/>
          </w:rPr>
          <w:t>which</w:t>
        </w:r>
      </w:ins>
      <w:del w:id="398" w:author="Author">
        <w:r w:rsidR="00733EAF" w:rsidRPr="00093F5E">
          <w:rPr>
            <w:lang w:val="en-GB"/>
          </w:rPr>
          <w:delText>that</w:delText>
        </w:r>
      </w:del>
      <w:r w:rsidR="00733EAF" w:rsidRPr="00093F5E">
        <w:rPr>
          <w:lang w:val="en-GB"/>
        </w:rPr>
        <w:t xml:space="preserve"> might be related to the structural differences. </w:t>
      </w:r>
      <w:r w:rsidRPr="00093F5E">
        <w:rPr>
          <w:lang w:val="en-GB"/>
        </w:rPr>
        <w:t>Th</w:t>
      </w:r>
      <w:r w:rsidR="00AF6510" w:rsidRPr="00093F5E">
        <w:rPr>
          <w:lang w:val="en-GB"/>
        </w:rPr>
        <w:t>is</w:t>
      </w:r>
      <w:r w:rsidR="00AB54EE" w:rsidRPr="00093F5E">
        <w:rPr>
          <w:lang w:val="en-GB"/>
        </w:rPr>
        <w:t xml:space="preserve"> dynamic of </w:t>
      </w:r>
      <w:ins w:id="399" w:author="Author">
        <w:r w:rsidR="00AB54EE" w:rsidRPr="00093F5E">
          <w:rPr>
            <w:lang w:val="en-GB"/>
          </w:rPr>
          <w:t>quantile</w:t>
        </w:r>
      </w:ins>
      <w:del w:id="400" w:author="Author">
        <w:r w:rsidR="00AB54EE" w:rsidRPr="00093F5E">
          <w:rPr>
            <w:lang w:val="en-GB"/>
          </w:rPr>
          <w:delText>quantiles</w:delText>
        </w:r>
      </w:del>
      <w:r w:rsidR="00AB54EE" w:rsidRPr="00093F5E">
        <w:rPr>
          <w:lang w:val="en-GB"/>
        </w:rPr>
        <w:t xml:space="preserve"> distribution in provincial wage helps us understand that there is </w:t>
      </w:r>
      <w:ins w:id="401" w:author="Author">
        <w:r w:rsidRPr="00093F5E">
          <w:rPr>
            <w:rFonts w:ascii="Calibri" w:eastAsia="Yu Mincho" w:hAnsi="Calibri" w:cs="Times New Roman"/>
            <w:lang w:val="en-GB"/>
          </w:rPr>
          <w:t xml:space="preserve">a </w:t>
        </w:r>
      </w:ins>
      <w:r w:rsidRPr="00093F5E">
        <w:rPr>
          <w:rFonts w:ascii="Calibri" w:eastAsia="Yu Mincho" w:hAnsi="Calibri" w:cs="Times New Roman"/>
          <w:lang w:val="en-GB"/>
        </w:rPr>
        <w:t>strong symptom of</w:t>
      </w:r>
      <w:r w:rsidRPr="00093F5E">
        <w:rPr>
          <w:lang w:val="en-GB"/>
        </w:rPr>
        <w:t xml:space="preserve"> lack of convergence in regional wage across Indonesian provinces</w:t>
      </w:r>
      <w:r w:rsidR="00300811" w:rsidRPr="00093F5E">
        <w:rPr>
          <w:lang w:val="en-GB"/>
        </w:rPr>
        <w:t xml:space="preserve"> </w:t>
      </w:r>
      <w:r w:rsidR="00693651" w:rsidRPr="00093F5E">
        <w:rPr>
          <w:lang w:val="en-GB"/>
        </w:rPr>
        <w:t>de</w:t>
      </w:r>
      <w:r w:rsidR="00300811" w:rsidRPr="00093F5E">
        <w:rPr>
          <w:lang w:val="en-GB"/>
        </w:rPr>
        <w:t>spite</w:t>
      </w:r>
      <w:r w:rsidR="00693651" w:rsidRPr="00093F5E">
        <w:rPr>
          <w:lang w:val="en-GB"/>
        </w:rPr>
        <w:t xml:space="preserve"> the massive efforts from the government to enhance regional connectivity</w:t>
      </w:r>
      <w:r w:rsidRPr="00093F5E">
        <w:rPr>
          <w:lang w:val="en-GB"/>
        </w:rPr>
        <w:t xml:space="preserve">. </w:t>
      </w:r>
      <w:r w:rsidR="00CE4C2C" w:rsidRPr="00093F5E">
        <w:rPr>
          <w:lang w:val="en-GB"/>
        </w:rPr>
        <w:t>However, as</w:t>
      </w:r>
      <w:r w:rsidR="002A70A3" w:rsidRPr="00093F5E">
        <w:rPr>
          <w:lang w:val="en-GB"/>
        </w:rPr>
        <w:t xml:space="preserve"> </w:t>
      </w:r>
      <w:r w:rsidR="00CE4C2C" w:rsidRPr="00093F5E">
        <w:rPr>
          <w:lang w:val="en-GB"/>
        </w:rPr>
        <w:t xml:space="preserve">discussed in </w:t>
      </w:r>
      <w:r w:rsidR="002A70A3" w:rsidRPr="00093F5E">
        <w:rPr>
          <w:lang w:val="en-GB"/>
        </w:rPr>
        <w:t xml:space="preserve">subsection 3.1.2, the </w:t>
      </w:r>
      <w:ins w:id="402" w:author="Author">
        <w:r w:rsidR="002A70A3" w:rsidRPr="00093F5E">
          <w:rPr>
            <w:lang w:val="en-GB"/>
          </w:rPr>
          <w:t>econometric</w:t>
        </w:r>
      </w:ins>
      <w:del w:id="403" w:author="Author">
        <w:r w:rsidR="002A70A3" w:rsidRPr="00093F5E">
          <w:rPr>
            <w:lang w:val="en-GB"/>
          </w:rPr>
          <w:delText>econometrics</w:delText>
        </w:r>
      </w:del>
      <w:r w:rsidR="002A70A3" w:rsidRPr="00093F5E">
        <w:rPr>
          <w:lang w:val="en-GB"/>
        </w:rPr>
        <w:t xml:space="preserve"> method that we use in the present </w:t>
      </w:r>
      <w:ins w:id="404" w:author="Author">
        <w:r w:rsidR="002A70A3" w:rsidRPr="00093F5E">
          <w:rPr>
            <w:lang w:val="en-GB"/>
          </w:rPr>
          <w:t>study</w:t>
        </w:r>
      </w:ins>
      <w:del w:id="405" w:author="Author">
        <w:r w:rsidR="002A70A3" w:rsidRPr="00093F5E">
          <w:rPr>
            <w:lang w:val="en-GB"/>
          </w:rPr>
          <w:delText>paper</w:delText>
        </w:r>
      </w:del>
      <w:r w:rsidR="002A70A3" w:rsidRPr="00093F5E">
        <w:rPr>
          <w:lang w:val="en-GB"/>
        </w:rPr>
        <w:t xml:space="preserve"> makes </w:t>
      </w:r>
      <w:r w:rsidR="00B94EE5" w:rsidRPr="00093F5E">
        <w:rPr>
          <w:lang w:val="en-GB"/>
        </w:rPr>
        <w:t xml:space="preserve">it </w:t>
      </w:r>
      <w:r w:rsidR="002A70A3" w:rsidRPr="00093F5E">
        <w:rPr>
          <w:lang w:val="en-GB"/>
        </w:rPr>
        <w:t xml:space="preserve">possible to </w:t>
      </w:r>
      <w:r w:rsidR="004B6CC3" w:rsidRPr="00093F5E">
        <w:rPr>
          <w:lang w:val="en-GB"/>
        </w:rPr>
        <w:t xml:space="preserve">identify club convergence, if any, albeit divergence in the entire sample. </w:t>
      </w:r>
      <w:r w:rsidR="00CE4C2C" w:rsidRPr="00093F5E">
        <w:rPr>
          <w:lang w:val="en-GB"/>
        </w:rPr>
        <w:t>Therefore</w:t>
      </w:r>
      <w:r w:rsidRPr="00093F5E">
        <w:rPr>
          <w:lang w:val="en-GB"/>
        </w:rPr>
        <w:t xml:space="preserve">, </w:t>
      </w:r>
      <w:r w:rsidR="004B6CC3" w:rsidRPr="00093F5E">
        <w:rPr>
          <w:lang w:val="en-GB"/>
        </w:rPr>
        <w:t>in the next section, we will test</w:t>
      </w:r>
      <w:r w:rsidRPr="00093F5E">
        <w:rPr>
          <w:lang w:val="en-GB"/>
        </w:rPr>
        <w:t xml:space="preserve"> </w:t>
      </w:r>
      <w:r w:rsidR="004B6CC3" w:rsidRPr="00093F5E">
        <w:rPr>
          <w:lang w:val="en-GB"/>
        </w:rPr>
        <w:t>the temporary</w:t>
      </w:r>
      <w:r w:rsidR="00AB54EE" w:rsidRPr="00093F5E">
        <w:rPr>
          <w:lang w:val="en-GB"/>
        </w:rPr>
        <w:t xml:space="preserve"> conclusion</w:t>
      </w:r>
      <w:r w:rsidRPr="00093F5E">
        <w:rPr>
          <w:lang w:val="en-GB"/>
        </w:rPr>
        <w:t xml:space="preserve"> </w:t>
      </w:r>
      <w:r w:rsidR="004B6CC3" w:rsidRPr="00093F5E">
        <w:rPr>
          <w:lang w:val="en-GB"/>
        </w:rPr>
        <w:t>of</w:t>
      </w:r>
      <w:r w:rsidR="00373A81" w:rsidRPr="00093F5E">
        <w:rPr>
          <w:lang w:val="en-GB"/>
        </w:rPr>
        <w:t xml:space="preserve"> wage</w:t>
      </w:r>
      <w:r w:rsidR="004B6CC3" w:rsidRPr="00093F5E">
        <w:rPr>
          <w:lang w:val="en-GB"/>
        </w:rPr>
        <w:t xml:space="preserve"> divergence </w:t>
      </w:r>
      <w:r w:rsidR="00373A81" w:rsidRPr="00093F5E">
        <w:rPr>
          <w:lang w:val="en-GB"/>
        </w:rPr>
        <w:t>with a</w:t>
      </w:r>
      <w:r w:rsidRPr="00093F5E">
        <w:rPr>
          <w:lang w:val="en-GB"/>
        </w:rPr>
        <w:t xml:space="preserve"> formal econometric framework.</w:t>
      </w:r>
    </w:p>
    <w:p w14:paraId="1FEC9199" w14:textId="77777777" w:rsidR="007C6CF6" w:rsidRPr="00093F5E" w:rsidRDefault="007C6CF6" w:rsidP="00766F05">
      <w:pPr>
        <w:pStyle w:val="ListParagraph"/>
        <w:spacing w:line="360" w:lineRule="auto"/>
        <w:ind w:firstLine="720"/>
        <w:jc w:val="both"/>
        <w:rPr>
          <w:lang w:val="en-GB"/>
        </w:rPr>
      </w:pPr>
    </w:p>
    <w:p w14:paraId="519A58B2" w14:textId="77777777" w:rsidR="00766F05" w:rsidRPr="00093F5E" w:rsidRDefault="00093F5E" w:rsidP="00766F05">
      <w:pPr>
        <w:pStyle w:val="ListParagraph"/>
        <w:ind w:rightChars="1" w:right="2"/>
        <w:jc w:val="center"/>
        <w:rPr>
          <w:rFonts w:ascii="Bookman Old Style" w:eastAsia="Adobe Myungjo Std M" w:hAnsi="Bookman Old Style"/>
          <w:b/>
          <w:szCs w:val="18"/>
          <w:lang w:val="en-GB"/>
        </w:rPr>
      </w:pPr>
      <w:r w:rsidRPr="00093F5E">
        <w:rPr>
          <w:noProof/>
          <w:lang w:val="en-GB"/>
        </w:rPr>
        <w:lastRenderedPageBreak/>
        <w:drawing>
          <wp:inline distT="0" distB="0" distL="0" distR="0" wp14:anchorId="20AF05BE" wp14:editId="757C0091">
            <wp:extent cx="3956050" cy="219780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81524"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962393" cy="2201330"/>
                    </a:xfrm>
                    <a:prstGeom prst="rect">
                      <a:avLst/>
                    </a:prstGeom>
                    <a:noFill/>
                    <a:ln>
                      <a:noFill/>
                    </a:ln>
                  </pic:spPr>
                </pic:pic>
              </a:graphicData>
            </a:graphic>
          </wp:inline>
        </w:drawing>
      </w:r>
    </w:p>
    <w:p w14:paraId="294994C2" w14:textId="77777777" w:rsidR="00766F05" w:rsidRPr="00093F5E" w:rsidRDefault="00093F5E" w:rsidP="00F62225">
      <w:pPr>
        <w:pStyle w:val="ListParagraph"/>
        <w:spacing w:line="360" w:lineRule="auto"/>
        <w:jc w:val="center"/>
        <w:outlineLvl w:val="0"/>
        <w:rPr>
          <w:lang w:val="en-GB"/>
        </w:rPr>
      </w:pPr>
      <w:r w:rsidRPr="00093F5E">
        <w:rPr>
          <w:lang w:val="en-GB"/>
        </w:rPr>
        <w:t xml:space="preserve">Fig. </w:t>
      </w:r>
      <w:r w:rsidR="004D5DDD" w:rsidRPr="00093F5E">
        <w:rPr>
          <w:lang w:val="en-GB"/>
        </w:rPr>
        <w:t>3</w:t>
      </w:r>
      <w:r w:rsidRPr="00093F5E">
        <w:rPr>
          <w:lang w:val="en-GB"/>
        </w:rPr>
        <w:t>. Dispersion of provincial real wage, 2008-2020</w:t>
      </w:r>
    </w:p>
    <w:p w14:paraId="06DCA621" w14:textId="77777777" w:rsidR="00E906E5" w:rsidRPr="00093F5E" w:rsidRDefault="00E906E5" w:rsidP="00E906E5">
      <w:pPr>
        <w:pStyle w:val="ListParagraph"/>
        <w:spacing w:line="360" w:lineRule="auto"/>
        <w:jc w:val="center"/>
        <w:rPr>
          <w:lang w:val="en-GB"/>
        </w:rPr>
      </w:pPr>
    </w:p>
    <w:p w14:paraId="59DDF6AF" w14:textId="77777777" w:rsidR="002C2C3B" w:rsidRPr="00093F5E" w:rsidRDefault="002C2C3B" w:rsidP="002C2C3B">
      <w:pPr>
        <w:pStyle w:val="ListParagraph"/>
        <w:ind w:left="1440"/>
        <w:rPr>
          <w:rFonts w:ascii="Bookman Old Style" w:eastAsia="Adobe Myungjo Std M" w:hAnsi="Bookman Old Style"/>
          <w:b/>
          <w:szCs w:val="18"/>
          <w:lang w:val="en-GB"/>
        </w:rPr>
      </w:pPr>
    </w:p>
    <w:p w14:paraId="334D8858" w14:textId="77777777" w:rsidR="00766F05" w:rsidRPr="00093F5E" w:rsidRDefault="00093F5E" w:rsidP="007C6CF6">
      <w:pPr>
        <w:pStyle w:val="ListParagraph"/>
        <w:numPr>
          <w:ilvl w:val="1"/>
          <w:numId w:val="2"/>
        </w:numPr>
        <w:rPr>
          <w:rFonts w:ascii="Bookman Old Style" w:eastAsia="Adobe Myungjo Std M" w:hAnsi="Bookman Old Style"/>
          <w:b/>
          <w:szCs w:val="18"/>
          <w:lang w:val="en-GB"/>
        </w:rPr>
      </w:pPr>
      <w:r w:rsidRPr="00093F5E">
        <w:rPr>
          <w:rFonts w:ascii="Bookman Old Style" w:eastAsia="Adobe Myungjo Std M" w:hAnsi="Bookman Old Style"/>
          <w:b/>
          <w:szCs w:val="18"/>
          <w:lang w:val="en-GB"/>
        </w:rPr>
        <w:t>Testing</w:t>
      </w:r>
      <w:r w:rsidR="00520C24" w:rsidRPr="00093F5E">
        <w:rPr>
          <w:rFonts w:ascii="Bookman Old Style" w:eastAsia="Adobe Myungjo Std M" w:hAnsi="Bookman Old Style"/>
          <w:b/>
          <w:szCs w:val="18"/>
          <w:lang w:val="en-GB"/>
        </w:rPr>
        <w:t xml:space="preserve"> and identifying</w:t>
      </w:r>
      <w:r w:rsidRPr="00093F5E">
        <w:rPr>
          <w:rFonts w:ascii="Bookman Old Style" w:eastAsia="Adobe Myungjo Std M" w:hAnsi="Bookman Old Style"/>
          <w:b/>
          <w:szCs w:val="18"/>
          <w:lang w:val="en-GB"/>
        </w:rPr>
        <w:t xml:space="preserve"> for convergence clubs </w:t>
      </w:r>
    </w:p>
    <w:p w14:paraId="4074599B" w14:textId="77777777" w:rsidR="00766F05" w:rsidRPr="00093F5E" w:rsidRDefault="00766F05" w:rsidP="00766F05">
      <w:pPr>
        <w:pStyle w:val="ListParagraph"/>
        <w:ind w:left="1440"/>
        <w:rPr>
          <w:rFonts w:ascii="Bookman Old Style" w:eastAsia="Adobe Myungjo Std M" w:hAnsi="Bookman Old Style"/>
          <w:b/>
          <w:szCs w:val="18"/>
          <w:lang w:val="en-GB"/>
        </w:rPr>
      </w:pPr>
    </w:p>
    <w:p w14:paraId="4A9E6DA5" w14:textId="77777777" w:rsidR="009B4476" w:rsidRPr="00093F5E" w:rsidRDefault="00093F5E" w:rsidP="00C05620">
      <w:pPr>
        <w:pStyle w:val="ListParagraph"/>
        <w:spacing w:line="360" w:lineRule="auto"/>
        <w:ind w:left="709"/>
        <w:jc w:val="both"/>
        <w:rPr>
          <w:lang w:val="en-GB"/>
        </w:rPr>
      </w:pPr>
      <w:r w:rsidRPr="00093F5E">
        <w:rPr>
          <w:lang w:val="en-GB"/>
        </w:rPr>
        <w:t>We begin the formal test f</w:t>
      </w:r>
      <w:r w:rsidR="00276B47" w:rsidRPr="00093F5E">
        <w:rPr>
          <w:lang w:val="en-GB"/>
        </w:rPr>
        <w:t>or</w:t>
      </w:r>
      <w:r w:rsidRPr="00093F5E">
        <w:rPr>
          <w:lang w:val="en-GB"/>
        </w:rPr>
        <w:t xml:space="preserve"> convergence by </w:t>
      </w:r>
      <w:r w:rsidR="00B575BE" w:rsidRPr="00093F5E">
        <w:rPr>
          <w:lang w:val="en-GB"/>
        </w:rPr>
        <w:t>appl</w:t>
      </w:r>
      <w:r w:rsidRPr="00093F5E">
        <w:rPr>
          <w:lang w:val="en-GB"/>
        </w:rPr>
        <w:t>ying</w:t>
      </w:r>
      <w:r w:rsidR="00B575BE" w:rsidRPr="00093F5E">
        <w:rPr>
          <w:lang w:val="en-GB"/>
        </w:rPr>
        <w:t xml:space="preserve"> log </w:t>
      </w:r>
      <w:r w:rsidR="00B575BE" w:rsidRPr="00093F5E">
        <w:rPr>
          <w:i/>
          <w:iCs/>
          <w:lang w:val="en-GB"/>
        </w:rPr>
        <w:t>t</w:t>
      </w:r>
      <w:r w:rsidR="00B575BE" w:rsidRPr="00093F5E">
        <w:rPr>
          <w:lang w:val="en-GB"/>
        </w:rPr>
        <w:t xml:space="preserve"> regression on</w:t>
      </w:r>
      <w:r w:rsidRPr="00093F5E">
        <w:rPr>
          <w:lang w:val="en-GB"/>
        </w:rPr>
        <w:t xml:space="preserve"> real</w:t>
      </w:r>
      <w:r w:rsidR="00B575BE" w:rsidRPr="00093F5E">
        <w:rPr>
          <w:lang w:val="en-GB"/>
        </w:rPr>
        <w:t xml:space="preserve"> </w:t>
      </w:r>
      <w:ins w:id="406" w:author="Author">
        <w:r w:rsidR="00B575BE" w:rsidRPr="00093F5E">
          <w:rPr>
            <w:lang w:val="en-GB"/>
          </w:rPr>
          <w:t>wages</w:t>
        </w:r>
      </w:ins>
      <w:del w:id="407" w:author="Author">
        <w:r w:rsidR="00B575BE" w:rsidRPr="00093F5E">
          <w:rPr>
            <w:lang w:val="en-GB"/>
          </w:rPr>
          <w:delText>wage</w:delText>
        </w:r>
      </w:del>
      <w:r w:rsidR="00B575BE" w:rsidRPr="00093F5E">
        <w:rPr>
          <w:lang w:val="en-GB"/>
        </w:rPr>
        <w:t xml:space="preserve"> </w:t>
      </w:r>
      <w:r w:rsidRPr="00093F5E">
        <w:rPr>
          <w:lang w:val="en-GB"/>
        </w:rPr>
        <w:t>across</w:t>
      </w:r>
      <w:r w:rsidR="00B575BE" w:rsidRPr="00093F5E">
        <w:rPr>
          <w:lang w:val="en-GB"/>
        </w:rPr>
        <w:t xml:space="preserve"> 34 Indonesian provinces over the 2008:</w:t>
      </w:r>
      <w:r w:rsidRPr="00093F5E">
        <w:rPr>
          <w:lang w:val="en-GB"/>
        </w:rPr>
        <w:t>01</w:t>
      </w:r>
      <w:ins w:id="408" w:author="Author">
        <w:r w:rsidRPr="00093F5E">
          <w:rPr>
            <w:lang w:val="en-GB"/>
          </w:rPr>
          <w:t>–</w:t>
        </w:r>
      </w:ins>
      <w:del w:id="409" w:author="Author">
        <w:r w:rsidRPr="00093F5E">
          <w:rPr>
            <w:lang w:val="en-GB"/>
          </w:rPr>
          <w:delText xml:space="preserve"> -</w:delText>
        </w:r>
        <w:r w:rsidR="00B575BE" w:rsidRPr="00093F5E">
          <w:rPr>
            <w:lang w:val="en-GB"/>
          </w:rPr>
          <w:delText xml:space="preserve"> </w:delText>
        </w:r>
      </w:del>
      <w:r w:rsidR="00B575BE" w:rsidRPr="00093F5E">
        <w:rPr>
          <w:lang w:val="en-GB"/>
        </w:rPr>
        <w:t>2020:12</w:t>
      </w:r>
      <w:r w:rsidRPr="00093F5E">
        <w:rPr>
          <w:lang w:val="en-GB"/>
        </w:rPr>
        <w:t xml:space="preserve"> period</w:t>
      </w:r>
      <w:r w:rsidR="00B575BE" w:rsidRPr="00093F5E">
        <w:rPr>
          <w:lang w:val="en-GB"/>
        </w:rPr>
        <w:t xml:space="preserve">. </w:t>
      </w:r>
      <w:r w:rsidRPr="00093F5E">
        <w:rPr>
          <w:lang w:val="en-GB"/>
        </w:rPr>
        <w:t>As reported in Table 1, t</w:t>
      </w:r>
      <w:r w:rsidR="00B575BE" w:rsidRPr="00093F5E">
        <w:rPr>
          <w:lang w:val="en-GB"/>
        </w:rPr>
        <w:t>he results s</w:t>
      </w:r>
      <w:r w:rsidRPr="00093F5E">
        <w:rPr>
          <w:lang w:val="en-GB"/>
        </w:rPr>
        <w:t>uggest</w:t>
      </w:r>
      <w:r w:rsidR="00B575BE" w:rsidRPr="00093F5E">
        <w:rPr>
          <w:lang w:val="en-GB"/>
        </w:rPr>
        <w:t xml:space="preserve"> </w:t>
      </w:r>
      <w:ins w:id="410" w:author="Author">
        <w:r w:rsidR="00B575BE" w:rsidRPr="00093F5E">
          <w:rPr>
            <w:lang w:val="en-GB"/>
          </w:rPr>
          <w:t>that</w:t>
        </w:r>
      </w:ins>
      <w:del w:id="411" w:author="Author">
        <w:r w:rsidR="00B575BE" w:rsidRPr="00093F5E">
          <w:rPr>
            <w:lang w:val="en-GB"/>
          </w:rPr>
          <w:delText>reject</w:delText>
        </w:r>
        <w:r w:rsidR="00276B47" w:rsidRPr="00093F5E">
          <w:rPr>
            <w:lang w:val="en-GB"/>
          </w:rPr>
          <w:delText>ing</w:delText>
        </w:r>
      </w:del>
      <w:r w:rsidR="00276B47" w:rsidRPr="00093F5E">
        <w:rPr>
          <w:lang w:val="en-GB"/>
        </w:rPr>
        <w:t xml:space="preserve"> the</w:t>
      </w:r>
      <w:r w:rsidR="00B575BE" w:rsidRPr="00093F5E">
        <w:rPr>
          <w:lang w:val="en-GB"/>
        </w:rPr>
        <w:t xml:space="preserve"> null hypothesis of overall convergence</w:t>
      </w:r>
      <w:ins w:id="412" w:author="Author">
        <w:r w:rsidRPr="00093F5E">
          <w:rPr>
            <w:rFonts w:ascii="Calibri" w:eastAsia="Yu Mincho" w:hAnsi="Calibri" w:cs="Times New Roman"/>
            <w:lang w:val="en-GB"/>
          </w:rPr>
          <w:t xml:space="preserve"> is rejected</w:t>
        </w:r>
      </w:ins>
      <w:r w:rsidRPr="00093F5E">
        <w:rPr>
          <w:rFonts w:ascii="Calibri" w:eastAsia="Yu Mincho" w:hAnsi="Calibri" w:cs="Times New Roman"/>
          <w:lang w:val="en-GB"/>
        </w:rPr>
        <w:t xml:space="preserve">. </w:t>
      </w:r>
      <w:r w:rsidR="00576796" w:rsidRPr="00093F5E">
        <w:rPr>
          <w:lang w:val="en-GB"/>
        </w:rPr>
        <w:t>Therefore, we can support our findings from preliminary inspection and conclude that I</w:t>
      </w:r>
      <w:r w:rsidR="00B575BE" w:rsidRPr="00093F5E">
        <w:rPr>
          <w:lang w:val="en-GB"/>
        </w:rPr>
        <w:t xml:space="preserve">ndonesian provinces </w:t>
      </w:r>
      <w:r w:rsidR="00576796" w:rsidRPr="00093F5E">
        <w:rPr>
          <w:lang w:val="en-GB"/>
        </w:rPr>
        <w:t>d</w:t>
      </w:r>
      <w:r w:rsidR="00EE56C1" w:rsidRPr="00093F5E">
        <w:rPr>
          <w:lang w:val="en-GB"/>
        </w:rPr>
        <w:t>o</w:t>
      </w:r>
      <w:r w:rsidR="00576796" w:rsidRPr="00093F5E">
        <w:rPr>
          <w:lang w:val="en-GB"/>
        </w:rPr>
        <w:t xml:space="preserve"> not converge to a common equilibrium in terms of real </w:t>
      </w:r>
      <w:ins w:id="413" w:author="Author">
        <w:r w:rsidR="00576796" w:rsidRPr="00093F5E">
          <w:rPr>
            <w:lang w:val="en-GB"/>
          </w:rPr>
          <w:t>wages</w:t>
        </w:r>
      </w:ins>
      <w:del w:id="414" w:author="Author">
        <w:r w:rsidR="00576796" w:rsidRPr="00093F5E">
          <w:rPr>
            <w:lang w:val="en-GB"/>
          </w:rPr>
          <w:delText>wage</w:delText>
        </w:r>
      </w:del>
      <w:r w:rsidR="00576796" w:rsidRPr="00093F5E">
        <w:rPr>
          <w:lang w:val="en-GB"/>
        </w:rPr>
        <w:t xml:space="preserve"> </w:t>
      </w:r>
      <w:r w:rsidR="00B575BE" w:rsidRPr="00093F5E">
        <w:rPr>
          <w:lang w:val="en-GB"/>
        </w:rPr>
        <w:t>during the observation period</w:t>
      </w:r>
      <w:r w:rsidR="00576796" w:rsidRPr="00093F5E">
        <w:rPr>
          <w:lang w:val="en-GB"/>
        </w:rPr>
        <w:t>. As real wage is partially linked to the price level in each province, th</w:t>
      </w:r>
      <w:r w:rsidR="00731BE2" w:rsidRPr="00093F5E">
        <w:rPr>
          <w:lang w:val="en-GB"/>
        </w:rPr>
        <w:t>is result is consistent with the</w:t>
      </w:r>
      <w:r w:rsidR="00576796" w:rsidRPr="00093F5E">
        <w:rPr>
          <w:lang w:val="en-GB"/>
        </w:rPr>
        <w:t xml:space="preserve"> evidence from previous studies where overall convergence is not observed in regional price dynamics across Indonesia prices</w:t>
      </w:r>
      <w:r w:rsidR="00783463" w:rsidRPr="00093F5E">
        <w:rPr>
          <w:lang w:val="en-GB"/>
        </w:rPr>
        <w:t xml:space="preserve"> </w:t>
      </w:r>
      <w:r w:rsidR="00576796" w:rsidRPr="00093F5E">
        <w:rPr>
          <w:lang w:val="en-GB"/>
        </w:rPr>
        <w:t>(</w:t>
      </w:r>
      <w:r w:rsidR="00783463" w:rsidRPr="00093F5E">
        <w:rPr>
          <w:lang w:val="en-GB"/>
        </w:rPr>
        <w:fldChar w:fldCharType="begin"/>
      </w:r>
      <w:r w:rsidR="004C42BA" w:rsidRPr="00093F5E">
        <w:rPr>
          <w:lang w:val="en-GB"/>
        </w:rPr>
        <w:instrText xml:space="preserve"> ADDIN ZOTERO_ITEM CSL_CITATION {"citationID":"BkAgc4c8","properties":{"formattedCitation":"(Jangam &amp; Akram, 2019)","plainCitation":"(Jangam &amp; Akram, 2019)","dontUpdate":true,"noteIndex":0},"citationItems":[{"id":51,"uris":["http://zotero.org/users/local/9Bu69DCL/items/KZKTJYPA"],"uri":["http://zotero.org/users/local/9Bu69DCL/items/KZKTJYPA"],"itemData":{"id":51,"type":"article-journal","container-title":"Bulletin of Monetary Economics and Banking","issue":"3","page":"239-262","title":"Do Prices Converge Among Indonesian Cities? An Empirical Analysis","volume":"22","author":[{"family":"Jangam","given":"Bhushan Praveen"},{"family":"Akram","given":"Vassem"}],"issued":{"date-parts":[["2019"]]}}}],"schema":"https://github.com/citation-style-language/schema/raw/master/csl-citation.json"} </w:instrText>
      </w:r>
      <w:r w:rsidR="00783463" w:rsidRPr="00093F5E">
        <w:rPr>
          <w:lang w:val="en-GB"/>
        </w:rPr>
        <w:fldChar w:fldCharType="separate"/>
      </w:r>
      <w:r w:rsidR="00783463" w:rsidRPr="00093F5E">
        <w:rPr>
          <w:rFonts w:ascii="Calibri" w:hAnsi="Calibri" w:cs="Calibri"/>
          <w:lang w:val="en-GB"/>
        </w:rPr>
        <w:t>Jangam &amp; Akram</w:t>
      </w:r>
      <w:r w:rsidR="00576796" w:rsidRPr="00093F5E">
        <w:rPr>
          <w:rFonts w:ascii="Calibri" w:hAnsi="Calibri" w:cs="Calibri"/>
          <w:lang w:val="en-GB"/>
        </w:rPr>
        <w:t xml:space="preserve">, </w:t>
      </w:r>
      <w:r w:rsidR="00783463" w:rsidRPr="00093F5E">
        <w:rPr>
          <w:rFonts w:ascii="Calibri" w:hAnsi="Calibri" w:cs="Calibri"/>
          <w:lang w:val="en-GB"/>
        </w:rPr>
        <w:t>2019</w:t>
      </w:r>
      <w:r w:rsidR="00783463" w:rsidRPr="00093F5E">
        <w:rPr>
          <w:lang w:val="en-GB"/>
        </w:rPr>
        <w:fldChar w:fldCharType="end"/>
      </w:r>
      <w:r w:rsidR="00576796" w:rsidRPr="00093F5E">
        <w:rPr>
          <w:lang w:val="en-GB"/>
        </w:rPr>
        <w:t>;</w:t>
      </w:r>
      <w:r w:rsidR="00731BE2" w:rsidRPr="00093F5E">
        <w:rPr>
          <w:lang w:val="en-GB"/>
        </w:rPr>
        <w:t xml:space="preserve"> </w:t>
      </w:r>
      <w:r w:rsidR="00F60C11" w:rsidRPr="00093F5E">
        <w:rPr>
          <w:lang w:val="en-GB"/>
        </w:rPr>
        <w:fldChar w:fldCharType="begin"/>
      </w:r>
      <w:r w:rsidR="009B1E97" w:rsidRPr="00093F5E">
        <w:rPr>
          <w:lang w:val="en-GB"/>
        </w:rPr>
        <w:instrText xml:space="preserve"> ADDIN ZOTERO_ITEM CSL_CITATION {"citationID":"iKpdXlAN","properties":{"formattedCitation":"(Aginta,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F60C11" w:rsidRPr="00093F5E">
        <w:rPr>
          <w:lang w:val="en-GB"/>
        </w:rPr>
        <w:fldChar w:fldCharType="separate"/>
      </w:r>
      <w:r w:rsidR="00F60C11" w:rsidRPr="00093F5E">
        <w:rPr>
          <w:rFonts w:ascii="Calibri" w:hAnsi="Calibri" w:cs="Calibri"/>
          <w:lang w:val="en-GB"/>
        </w:rPr>
        <w:t>Aginta 2021)</w:t>
      </w:r>
      <w:r w:rsidR="00F60C11" w:rsidRPr="00093F5E">
        <w:rPr>
          <w:lang w:val="en-GB"/>
        </w:rPr>
        <w:fldChar w:fldCharType="end"/>
      </w:r>
      <w:commentRangeStart w:id="415"/>
      <w:r w:rsidR="00576796" w:rsidRPr="00093F5E">
        <w:rPr>
          <w:lang w:val="en-GB"/>
        </w:rPr>
        <w:t>.</w:t>
      </w:r>
      <w:commentRangeEnd w:id="415"/>
      <w:r w:rsidR="00511C7B">
        <w:rPr>
          <w:rStyle w:val="CommentReference"/>
        </w:rPr>
        <w:commentReference w:id="415"/>
      </w:r>
      <w:r w:rsidR="00731BE2" w:rsidRPr="00093F5E">
        <w:rPr>
          <w:lang w:val="en-GB"/>
        </w:rPr>
        <w:t xml:space="preserve"> </w:t>
      </w:r>
      <w:r w:rsidR="006D276B" w:rsidRPr="00093F5E">
        <w:rPr>
          <w:lang w:val="en-GB"/>
        </w:rPr>
        <w:t xml:space="preserve">It is important to </w:t>
      </w:r>
      <w:ins w:id="416" w:author="Author">
        <w:r w:rsidR="009C0D5B" w:rsidRPr="00093F5E">
          <w:rPr>
            <w:lang w:val="en-GB"/>
          </w:rPr>
          <w:t>emphasise</w:t>
        </w:r>
      </w:ins>
      <w:del w:id="417" w:author="Author">
        <w:r w:rsidR="009C0D5B" w:rsidRPr="00093F5E">
          <w:rPr>
            <w:lang w:val="en-GB"/>
          </w:rPr>
          <w:delText>emphasize</w:delText>
        </w:r>
      </w:del>
      <w:r w:rsidR="006D276B" w:rsidRPr="00093F5E">
        <w:rPr>
          <w:lang w:val="en-GB"/>
        </w:rPr>
        <w:t xml:space="preserve"> that</w:t>
      </w:r>
      <w:r w:rsidR="009C0D5B" w:rsidRPr="00093F5E">
        <w:rPr>
          <w:lang w:val="en-GB"/>
        </w:rPr>
        <w:t>,</w:t>
      </w:r>
      <w:r w:rsidR="006D276B" w:rsidRPr="00093F5E">
        <w:rPr>
          <w:lang w:val="en-GB"/>
        </w:rPr>
        <w:t xml:space="preserve"> given the</w:t>
      </w:r>
      <w:r w:rsidR="009C0D5B" w:rsidRPr="00093F5E">
        <w:rPr>
          <w:lang w:val="en-GB"/>
        </w:rPr>
        <w:t xml:space="preserve"> method used to build r</w:t>
      </w:r>
      <w:r w:rsidR="006D276B" w:rsidRPr="00093F5E">
        <w:rPr>
          <w:lang w:val="en-GB"/>
        </w:rPr>
        <w:t xml:space="preserve">eal wage data </w:t>
      </w:r>
      <w:r w:rsidR="009C0D5B" w:rsidRPr="00093F5E">
        <w:rPr>
          <w:lang w:val="en-GB"/>
        </w:rPr>
        <w:t xml:space="preserve">in this analysis </w:t>
      </w:r>
      <w:r w:rsidR="000D5878" w:rsidRPr="00093F5E">
        <w:rPr>
          <w:lang w:val="en-GB"/>
        </w:rPr>
        <w:t xml:space="preserve">as </w:t>
      </w:r>
      <w:r w:rsidR="009C0D5B" w:rsidRPr="00093F5E">
        <w:rPr>
          <w:lang w:val="en-GB"/>
        </w:rPr>
        <w:t>describe</w:t>
      </w:r>
      <w:r w:rsidR="006D276B" w:rsidRPr="00093F5E">
        <w:rPr>
          <w:lang w:val="en-GB"/>
        </w:rPr>
        <w:t xml:space="preserve">d in </w:t>
      </w:r>
      <w:r w:rsidR="0010523A" w:rsidRPr="00093F5E">
        <w:rPr>
          <w:lang w:val="en-GB"/>
        </w:rPr>
        <w:t>Section 3.2</w:t>
      </w:r>
      <w:r w:rsidR="006D276B" w:rsidRPr="00093F5E">
        <w:rPr>
          <w:lang w:val="en-GB"/>
        </w:rPr>
        <w:t xml:space="preserve">, the absence of overall convergence from </w:t>
      </w:r>
      <w:r w:rsidR="008E6657" w:rsidRPr="00093F5E">
        <w:rPr>
          <w:lang w:val="en-GB"/>
        </w:rPr>
        <w:t xml:space="preserve">log </w:t>
      </w:r>
      <w:r w:rsidR="008E6657" w:rsidRPr="00093F5E">
        <w:rPr>
          <w:i/>
          <w:iCs/>
          <w:lang w:val="en-GB"/>
        </w:rPr>
        <w:t>t</w:t>
      </w:r>
      <w:r w:rsidR="008E6657" w:rsidRPr="00093F5E">
        <w:rPr>
          <w:lang w:val="en-GB"/>
        </w:rPr>
        <w:t xml:space="preserve"> regression does not necessarily imply divergence in </w:t>
      </w:r>
      <w:ins w:id="418" w:author="Author">
        <w:r w:rsidR="008E6657" w:rsidRPr="00093F5E">
          <w:rPr>
            <w:lang w:val="en-GB"/>
          </w:rPr>
          <w:t>labour’s</w:t>
        </w:r>
      </w:ins>
      <w:del w:id="419" w:author="Author">
        <w:r w:rsidR="008E6657" w:rsidRPr="00093F5E">
          <w:rPr>
            <w:lang w:val="en-GB"/>
          </w:rPr>
          <w:delText>labor’s</w:delText>
        </w:r>
      </w:del>
      <w:r w:rsidR="008E6657" w:rsidRPr="00093F5E">
        <w:rPr>
          <w:lang w:val="en-GB"/>
        </w:rPr>
        <w:t xml:space="preserve"> purchasing power</w:t>
      </w:r>
      <w:r w:rsidR="00EE40CF" w:rsidRPr="00093F5E">
        <w:rPr>
          <w:lang w:val="en-GB"/>
        </w:rPr>
        <w:t xml:space="preserve"> a</w:t>
      </w:r>
      <w:r w:rsidR="0010523A" w:rsidRPr="00093F5E">
        <w:rPr>
          <w:lang w:val="en-GB"/>
        </w:rPr>
        <w:t>mong</w:t>
      </w:r>
      <w:r w:rsidR="00EE40CF" w:rsidRPr="00093F5E">
        <w:rPr>
          <w:lang w:val="en-GB"/>
        </w:rPr>
        <w:t xml:space="preserve"> Indonesian </w:t>
      </w:r>
      <w:r w:rsidR="0010523A" w:rsidRPr="00093F5E">
        <w:rPr>
          <w:lang w:val="en-GB"/>
        </w:rPr>
        <w:t>provinces</w:t>
      </w:r>
      <w:r w:rsidR="00EE40CF" w:rsidRPr="00093F5E">
        <w:rPr>
          <w:lang w:val="en-GB"/>
        </w:rPr>
        <w:t>.</w:t>
      </w:r>
    </w:p>
    <w:p w14:paraId="3AE120B8" w14:textId="77777777" w:rsidR="000D4F2D" w:rsidRPr="00093F5E" w:rsidRDefault="00093F5E" w:rsidP="00F62225">
      <w:pPr>
        <w:pStyle w:val="ListParagraph"/>
        <w:spacing w:line="360" w:lineRule="auto"/>
        <w:ind w:left="709"/>
        <w:jc w:val="center"/>
        <w:outlineLvl w:val="0"/>
        <w:rPr>
          <w:lang w:val="en-GB"/>
        </w:rPr>
      </w:pPr>
      <w:r w:rsidRPr="00093F5E">
        <w:rPr>
          <w:rFonts w:hint="eastAsia"/>
          <w:lang w:val="en-GB"/>
        </w:rPr>
        <w:t>T</w:t>
      </w:r>
      <w:r w:rsidRPr="00093F5E">
        <w:rPr>
          <w:lang w:val="en-GB"/>
        </w:rPr>
        <w:t xml:space="preserve">able 1. </w:t>
      </w:r>
      <w:r w:rsidR="00A158F9" w:rsidRPr="00093F5E">
        <w:rPr>
          <w:lang w:val="en-GB"/>
        </w:rPr>
        <w:t>Test of o</w:t>
      </w:r>
      <w:r w:rsidRPr="00093F5E">
        <w:rPr>
          <w:lang w:val="en-GB"/>
        </w:rPr>
        <w:t>verall convergence</w:t>
      </w:r>
    </w:p>
    <w:tbl>
      <w:tblPr>
        <w:tblStyle w:val="TableGrid"/>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131"/>
        <w:gridCol w:w="2188"/>
        <w:gridCol w:w="2168"/>
        <w:gridCol w:w="2164"/>
      </w:tblGrid>
      <w:tr w:rsidR="008E3EEF" w:rsidRPr="00093F5E" w14:paraId="6C553639" w14:textId="77777777" w:rsidTr="00731BE2">
        <w:tc>
          <w:tcPr>
            <w:tcW w:w="2337" w:type="dxa"/>
            <w:vAlign w:val="center"/>
          </w:tcPr>
          <w:p w14:paraId="69B0FB26" w14:textId="77777777" w:rsidR="000D4F2D" w:rsidRPr="00093F5E" w:rsidRDefault="000D4F2D" w:rsidP="00C05620">
            <w:pPr>
              <w:pStyle w:val="ListParagraph"/>
              <w:adjustRightInd w:val="0"/>
              <w:snapToGrid w:val="0"/>
              <w:ind w:left="0"/>
              <w:contextualSpacing w:val="0"/>
              <w:jc w:val="center"/>
              <w:rPr>
                <w:rFonts w:ascii="Bookman Old Style" w:eastAsia="Adobe Myungjo Std M" w:hAnsi="Bookman Old Style"/>
                <w:b/>
                <w:szCs w:val="18"/>
                <w:lang w:val="en-GB"/>
              </w:rPr>
            </w:pPr>
          </w:p>
        </w:tc>
        <w:tc>
          <w:tcPr>
            <w:tcW w:w="2337" w:type="dxa"/>
            <w:vAlign w:val="center"/>
          </w:tcPr>
          <w:p w14:paraId="459FC582" w14:textId="77777777" w:rsidR="000D4F2D" w:rsidRPr="00093F5E" w:rsidRDefault="00093F5E" w:rsidP="00C05620">
            <w:pPr>
              <w:pStyle w:val="ListParagraph"/>
              <w:adjustRightInd w:val="0"/>
              <w:snapToGrid w:val="0"/>
              <w:ind w:left="0"/>
              <w:contextualSpacing w:val="0"/>
              <w:jc w:val="center"/>
              <w:rPr>
                <w:rFonts w:ascii="Bookman Old Style" w:eastAsia="Adobe Myungjo Std M" w:hAnsi="Bookman Old Style"/>
                <w:bCs/>
                <w:szCs w:val="18"/>
                <w:lang w:val="en-GB"/>
              </w:rPr>
            </w:pPr>
            <w:r w:rsidRPr="00093F5E">
              <w:rPr>
                <w:rFonts w:hint="eastAsia"/>
                <w:sz w:val="22"/>
                <w:szCs w:val="22"/>
                <w:lang w:val="en-GB"/>
              </w:rPr>
              <w:t>C</w:t>
            </w:r>
            <w:r w:rsidRPr="00093F5E">
              <w:rPr>
                <w:sz w:val="22"/>
                <w:szCs w:val="22"/>
                <w:lang w:val="en-GB"/>
              </w:rPr>
              <w:t>oefficient</w:t>
            </w:r>
          </w:p>
        </w:tc>
        <w:tc>
          <w:tcPr>
            <w:tcW w:w="2338" w:type="dxa"/>
            <w:vAlign w:val="center"/>
          </w:tcPr>
          <w:p w14:paraId="1D68EADD" w14:textId="77777777" w:rsidR="000D4F2D" w:rsidRPr="00093F5E" w:rsidRDefault="00093F5E" w:rsidP="00C05620">
            <w:pPr>
              <w:pStyle w:val="ListParagraph"/>
              <w:adjustRightInd w:val="0"/>
              <w:snapToGrid w:val="0"/>
              <w:ind w:left="0"/>
              <w:contextualSpacing w:val="0"/>
              <w:jc w:val="center"/>
              <w:rPr>
                <w:sz w:val="22"/>
                <w:szCs w:val="22"/>
                <w:lang w:val="en-GB"/>
              </w:rPr>
            </w:pPr>
            <w:r w:rsidRPr="00093F5E">
              <w:rPr>
                <w:rFonts w:hint="eastAsia"/>
                <w:sz w:val="22"/>
                <w:szCs w:val="22"/>
                <w:lang w:val="en-GB"/>
              </w:rPr>
              <w:t>S</w:t>
            </w:r>
            <w:r w:rsidRPr="00093F5E">
              <w:rPr>
                <w:sz w:val="22"/>
                <w:szCs w:val="22"/>
                <w:lang w:val="en-GB"/>
              </w:rPr>
              <w:t>tandard error</w:t>
            </w:r>
          </w:p>
        </w:tc>
        <w:tc>
          <w:tcPr>
            <w:tcW w:w="2338" w:type="dxa"/>
            <w:vAlign w:val="center"/>
          </w:tcPr>
          <w:p w14:paraId="5D06E392" w14:textId="77777777" w:rsidR="000D4F2D" w:rsidRPr="00093F5E" w:rsidRDefault="00093F5E" w:rsidP="00C05620">
            <w:pPr>
              <w:pStyle w:val="ListParagraph"/>
              <w:adjustRightInd w:val="0"/>
              <w:snapToGrid w:val="0"/>
              <w:ind w:left="0"/>
              <w:contextualSpacing w:val="0"/>
              <w:jc w:val="center"/>
              <w:rPr>
                <w:sz w:val="22"/>
                <w:szCs w:val="22"/>
                <w:lang w:val="en-GB"/>
              </w:rPr>
            </w:pPr>
            <w:r w:rsidRPr="00093F5E">
              <w:rPr>
                <w:rFonts w:hint="eastAsia"/>
                <w:i/>
                <w:iCs/>
                <w:sz w:val="22"/>
                <w:szCs w:val="22"/>
                <w:lang w:val="en-GB"/>
              </w:rPr>
              <w:t>t</w:t>
            </w:r>
            <w:r w:rsidRPr="00093F5E">
              <w:rPr>
                <w:sz w:val="22"/>
                <w:szCs w:val="22"/>
                <w:lang w:val="en-GB"/>
              </w:rPr>
              <w:t>-statistics</w:t>
            </w:r>
          </w:p>
        </w:tc>
      </w:tr>
      <w:tr w:rsidR="008E3EEF" w:rsidRPr="00093F5E" w14:paraId="27F586E1" w14:textId="77777777" w:rsidTr="00731BE2">
        <w:tc>
          <w:tcPr>
            <w:tcW w:w="2337" w:type="dxa"/>
            <w:vAlign w:val="center"/>
          </w:tcPr>
          <w:p w14:paraId="1C0E0EE9" w14:textId="77777777" w:rsidR="000D4F2D" w:rsidRPr="00093F5E" w:rsidRDefault="00093F5E" w:rsidP="00C05620">
            <w:pPr>
              <w:pStyle w:val="ListParagraph"/>
              <w:adjustRightInd w:val="0"/>
              <w:snapToGrid w:val="0"/>
              <w:ind w:left="0"/>
              <w:contextualSpacing w:val="0"/>
              <w:jc w:val="center"/>
              <w:rPr>
                <w:rFonts w:ascii="Bookman Old Style" w:eastAsia="Adobe Myungjo Std M" w:hAnsi="Bookman Old Style"/>
                <w:b/>
                <w:szCs w:val="18"/>
                <w:lang w:val="en-GB"/>
              </w:rPr>
            </w:pPr>
            <w:r w:rsidRPr="00093F5E">
              <w:rPr>
                <w:sz w:val="22"/>
                <w:szCs w:val="22"/>
                <w:lang w:val="en-GB"/>
              </w:rPr>
              <w:t>Log(t)</w:t>
            </w:r>
          </w:p>
        </w:tc>
        <w:tc>
          <w:tcPr>
            <w:tcW w:w="2337" w:type="dxa"/>
            <w:vAlign w:val="center"/>
          </w:tcPr>
          <w:p w14:paraId="625ED131" w14:textId="77777777" w:rsidR="000D4F2D" w:rsidRPr="00093F5E" w:rsidRDefault="00093F5E" w:rsidP="00C05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Lucida Console" w:eastAsia="MS Gothic" w:hAnsi="Lucida Console" w:cs="MS Gothic"/>
                <w:color w:val="000000"/>
                <w:sz w:val="20"/>
                <w:szCs w:val="20"/>
                <w:lang w:val="en-GB" w:eastAsia="ja-JP"/>
              </w:rPr>
            </w:pPr>
            <w:r w:rsidRPr="00093F5E">
              <w:rPr>
                <w:rFonts w:ascii="Lucida Console" w:eastAsia="MS Gothic" w:hAnsi="Lucida Console" w:cs="MS Gothic"/>
                <w:color w:val="000000"/>
                <w:sz w:val="20"/>
                <w:szCs w:val="20"/>
                <w:lang w:val="en-GB" w:eastAsia="ja-JP"/>
              </w:rPr>
              <w:t>-1.130</w:t>
            </w:r>
          </w:p>
        </w:tc>
        <w:tc>
          <w:tcPr>
            <w:tcW w:w="2338" w:type="dxa"/>
            <w:vAlign w:val="center"/>
          </w:tcPr>
          <w:p w14:paraId="6A8C28C1" w14:textId="77777777" w:rsidR="000D4F2D" w:rsidRPr="00093F5E" w:rsidRDefault="00093F5E" w:rsidP="00C05620">
            <w:pPr>
              <w:pStyle w:val="HTMLPreformatted"/>
              <w:shd w:val="clear" w:color="auto" w:fill="FFFFFF"/>
              <w:adjustRightInd w:val="0"/>
              <w:snapToGrid w:val="0"/>
              <w:jc w:val="center"/>
              <w:rPr>
                <w:rFonts w:ascii="Lucida Console" w:hAnsi="Lucida Console"/>
                <w:color w:val="000000"/>
                <w:sz w:val="20"/>
                <w:szCs w:val="20"/>
                <w:lang w:val="en-GB"/>
              </w:rPr>
            </w:pPr>
            <w:r w:rsidRPr="00093F5E">
              <w:rPr>
                <w:rFonts w:ascii="Lucida Console" w:hAnsi="Lucida Console"/>
                <w:color w:val="000000"/>
                <w:sz w:val="20"/>
                <w:szCs w:val="20"/>
                <w:lang w:val="en-GB"/>
              </w:rPr>
              <w:t>0.014</w:t>
            </w:r>
          </w:p>
        </w:tc>
        <w:tc>
          <w:tcPr>
            <w:tcW w:w="2338" w:type="dxa"/>
            <w:vAlign w:val="center"/>
          </w:tcPr>
          <w:p w14:paraId="1E0459CB" w14:textId="77777777" w:rsidR="000D4F2D" w:rsidRPr="00093F5E" w:rsidRDefault="00093F5E" w:rsidP="00C05620">
            <w:pPr>
              <w:pStyle w:val="HTMLPreformatted"/>
              <w:shd w:val="clear" w:color="auto" w:fill="FFFFFF"/>
              <w:adjustRightInd w:val="0"/>
              <w:snapToGrid w:val="0"/>
              <w:jc w:val="center"/>
              <w:rPr>
                <w:rFonts w:ascii="Lucida Console" w:hAnsi="Lucida Console"/>
                <w:color w:val="000000"/>
                <w:sz w:val="20"/>
                <w:szCs w:val="20"/>
                <w:lang w:val="en-GB"/>
              </w:rPr>
            </w:pPr>
            <w:r w:rsidRPr="00093F5E">
              <w:rPr>
                <w:rFonts w:ascii="Lucida Console" w:hAnsi="Lucida Console"/>
                <w:color w:val="000000"/>
                <w:sz w:val="20"/>
                <w:szCs w:val="20"/>
                <w:lang w:val="en-GB"/>
              </w:rPr>
              <w:t>-79.721</w:t>
            </w:r>
          </w:p>
        </w:tc>
      </w:tr>
    </w:tbl>
    <w:p w14:paraId="1144402E" w14:textId="77777777" w:rsidR="000D4F2D" w:rsidRPr="00093F5E" w:rsidRDefault="00093F5E" w:rsidP="00B575BE">
      <w:pPr>
        <w:pStyle w:val="ListParagraph"/>
        <w:spacing w:line="360" w:lineRule="auto"/>
        <w:ind w:left="709"/>
        <w:jc w:val="both"/>
        <w:rPr>
          <w:sz w:val="20"/>
          <w:szCs w:val="20"/>
          <w:lang w:val="en-GB"/>
        </w:rPr>
      </w:pPr>
      <w:r w:rsidRPr="005278FD">
        <w:rPr>
          <w:b/>
          <w:i/>
          <w:iCs/>
          <w:sz w:val="20"/>
          <w:szCs w:val="20"/>
          <w:lang w:val="en-GB"/>
          <w:rPrChange w:id="420" w:author="Author">
            <w:rPr>
              <w:i/>
              <w:iCs/>
              <w:sz w:val="20"/>
              <w:szCs w:val="20"/>
              <w:lang w:val="en-GB"/>
            </w:rPr>
          </w:rPrChange>
        </w:rPr>
        <w:t>Note</w:t>
      </w:r>
      <w:r w:rsidRPr="00093F5E">
        <w:rPr>
          <w:i/>
          <w:iCs/>
          <w:sz w:val="20"/>
          <w:szCs w:val="20"/>
          <w:lang w:val="en-GB"/>
        </w:rPr>
        <w:t>:</w:t>
      </w:r>
      <w:r w:rsidR="00457CB0" w:rsidRPr="00093F5E">
        <w:rPr>
          <w:sz w:val="20"/>
          <w:szCs w:val="20"/>
          <w:lang w:val="en-GB"/>
        </w:rPr>
        <w:t xml:space="preserve"> </w:t>
      </w:r>
      <w:r w:rsidR="00457CB0" w:rsidRPr="00093F5E">
        <w:rPr>
          <w:i/>
          <w:iCs/>
          <w:sz w:val="20"/>
          <w:szCs w:val="20"/>
          <w:lang w:val="en-GB"/>
        </w:rPr>
        <w:t>t</w:t>
      </w:r>
      <w:r w:rsidR="00457CB0" w:rsidRPr="00093F5E">
        <w:rPr>
          <w:sz w:val="20"/>
          <w:szCs w:val="20"/>
          <w:lang w:val="en-GB"/>
        </w:rPr>
        <w:t xml:space="preserve">-statistic &lt; -1.65 implies the rejection of </w:t>
      </w:r>
      <w:r w:rsidR="00444427" w:rsidRPr="00093F5E">
        <w:rPr>
          <w:sz w:val="20"/>
          <w:szCs w:val="20"/>
          <w:lang w:val="en-GB"/>
        </w:rPr>
        <w:t xml:space="preserve">the </w:t>
      </w:r>
      <w:r w:rsidRPr="00093F5E">
        <w:rPr>
          <w:sz w:val="20"/>
          <w:szCs w:val="20"/>
          <w:lang w:val="en-GB"/>
        </w:rPr>
        <w:t>null hypothesis of convergence.</w:t>
      </w:r>
    </w:p>
    <w:p w14:paraId="025EE168" w14:textId="77777777" w:rsidR="009B4476" w:rsidRPr="00093F5E" w:rsidRDefault="00093F5E" w:rsidP="00C05620">
      <w:pPr>
        <w:pStyle w:val="ListParagraph"/>
        <w:spacing w:line="360" w:lineRule="auto"/>
        <w:ind w:left="709"/>
        <w:jc w:val="both"/>
        <w:rPr>
          <w:rFonts w:ascii="Bookman Old Style" w:eastAsia="Adobe Myungjo Std M" w:hAnsi="Bookman Old Style"/>
          <w:b/>
          <w:szCs w:val="18"/>
          <w:lang w:val="en-GB"/>
        </w:rPr>
      </w:pPr>
      <w:r w:rsidRPr="00093F5E">
        <w:rPr>
          <w:rFonts w:ascii="Bookman Old Style" w:eastAsia="Adobe Myungjo Std M" w:hAnsi="Bookman Old Style"/>
          <w:b/>
          <w:szCs w:val="18"/>
          <w:lang w:val="en-GB"/>
        </w:rPr>
        <w:tab/>
      </w:r>
      <w:r w:rsidRPr="00093F5E">
        <w:rPr>
          <w:rFonts w:ascii="Bookman Old Style" w:eastAsia="Adobe Myungjo Std M" w:hAnsi="Bookman Old Style"/>
          <w:b/>
          <w:szCs w:val="18"/>
          <w:lang w:val="en-GB"/>
        </w:rPr>
        <w:tab/>
      </w:r>
    </w:p>
    <w:p w14:paraId="0CFA0B35" w14:textId="77777777" w:rsidR="00084A84" w:rsidRPr="00093F5E" w:rsidRDefault="00093F5E" w:rsidP="00C05620">
      <w:pPr>
        <w:pStyle w:val="ListParagraph"/>
        <w:spacing w:line="360" w:lineRule="auto"/>
        <w:ind w:left="709"/>
        <w:jc w:val="both"/>
        <w:rPr>
          <w:lang w:val="en-GB"/>
        </w:rPr>
      </w:pPr>
      <w:r w:rsidRPr="00093F5E">
        <w:rPr>
          <w:lang w:val="en-GB"/>
        </w:rPr>
        <w:t xml:space="preserve">We continue the analysis with the clustering algorithm </w:t>
      </w:r>
      <w:r w:rsidR="00731BE2" w:rsidRPr="00093F5E">
        <w:rPr>
          <w:lang w:val="en-GB"/>
        </w:rPr>
        <w:t xml:space="preserve">by </w:t>
      </w:r>
      <w:r w:rsidR="00E906E5" w:rsidRPr="00093F5E">
        <w:rPr>
          <w:lang w:val="en-GB"/>
        </w:rPr>
        <w:fldChar w:fldCharType="begin"/>
      </w:r>
      <w:r w:rsidR="009B1E97" w:rsidRPr="00093F5E">
        <w:rPr>
          <w:lang w:val="en-GB"/>
        </w:rPr>
        <w:instrText xml:space="preserve"> ADDIN ZOTERO_ITEM CSL_CITATION {"citationID":"0fCj74Ra","properties":{"formattedCitation":"(Phillips &amp; Sul, 2009)","plainCitation":"(Phillips &amp;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E906E5" w:rsidRPr="00093F5E">
        <w:rPr>
          <w:lang w:val="en-GB"/>
        </w:rPr>
        <w:fldChar w:fldCharType="separate"/>
      </w:r>
      <w:r w:rsidR="00E906E5" w:rsidRPr="00093F5E">
        <w:rPr>
          <w:rFonts w:ascii="Calibri" w:hAnsi="Calibri" w:cs="Calibri"/>
          <w:lang w:val="en-GB"/>
        </w:rPr>
        <w:t>Phillips &amp; Sul (2009)</w:t>
      </w:r>
      <w:r w:rsidR="00E906E5" w:rsidRPr="00093F5E">
        <w:rPr>
          <w:lang w:val="en-GB"/>
        </w:rPr>
        <w:fldChar w:fldCharType="end"/>
      </w:r>
      <w:r w:rsidR="00731BE2" w:rsidRPr="00093F5E">
        <w:rPr>
          <w:lang w:val="en-GB"/>
        </w:rPr>
        <w:t xml:space="preserve"> to identify </w:t>
      </w:r>
      <w:r w:rsidRPr="00093F5E">
        <w:rPr>
          <w:lang w:val="en-GB"/>
        </w:rPr>
        <w:t xml:space="preserve">club </w:t>
      </w:r>
      <w:r w:rsidR="00731BE2" w:rsidRPr="00093F5E">
        <w:rPr>
          <w:lang w:val="en-GB"/>
        </w:rPr>
        <w:t>convergence. Table 2 presents the results</w:t>
      </w:r>
      <w:r w:rsidRPr="00093F5E">
        <w:rPr>
          <w:rFonts w:ascii="Calibri" w:eastAsia="Yu Mincho" w:hAnsi="Calibri" w:cs="Times New Roman"/>
          <w:lang w:val="en-GB"/>
        </w:rPr>
        <w:t xml:space="preserve">. </w:t>
      </w:r>
    </w:p>
    <w:p w14:paraId="6F8C9B1D" w14:textId="77777777" w:rsidR="009B4476" w:rsidRPr="00093F5E" w:rsidRDefault="009B4476" w:rsidP="00C05620">
      <w:pPr>
        <w:pStyle w:val="ListParagraph"/>
        <w:spacing w:line="360" w:lineRule="auto"/>
        <w:ind w:left="709"/>
        <w:jc w:val="both"/>
        <w:rPr>
          <w:lang w:val="en-GB"/>
        </w:rPr>
        <w:sectPr w:rsidR="009B4476" w:rsidRPr="00093F5E">
          <w:pgSz w:w="12240" w:h="15840"/>
          <w:pgMar w:top="1440" w:right="1440" w:bottom="1440" w:left="1440" w:header="720" w:footer="720" w:gutter="0"/>
          <w:cols w:space="720"/>
          <w:docGrid w:linePitch="360"/>
        </w:sectPr>
      </w:pPr>
    </w:p>
    <w:p w14:paraId="0027947A" w14:textId="77777777" w:rsidR="00C05620" w:rsidRPr="00093F5E" w:rsidRDefault="00093F5E" w:rsidP="00F62225">
      <w:pPr>
        <w:pStyle w:val="ListParagraph"/>
        <w:spacing w:line="360" w:lineRule="auto"/>
        <w:ind w:left="709"/>
        <w:jc w:val="center"/>
        <w:outlineLvl w:val="0"/>
        <w:rPr>
          <w:lang w:val="en-GB"/>
        </w:rPr>
      </w:pPr>
      <w:r w:rsidRPr="00093F5E">
        <w:rPr>
          <w:rFonts w:hint="eastAsia"/>
          <w:lang w:val="en-GB"/>
        </w:rPr>
        <w:lastRenderedPageBreak/>
        <w:t>T</w:t>
      </w:r>
      <w:r w:rsidRPr="00093F5E">
        <w:rPr>
          <w:lang w:val="en-GB"/>
        </w:rPr>
        <w:t>able 2. Club convergence test</w:t>
      </w:r>
    </w:p>
    <w:tbl>
      <w:tblPr>
        <w:tblStyle w:val="TableGrid"/>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202"/>
        <w:gridCol w:w="2149"/>
        <w:gridCol w:w="2150"/>
        <w:gridCol w:w="2150"/>
      </w:tblGrid>
      <w:tr w:rsidR="008E3EEF" w:rsidRPr="00093F5E" w14:paraId="5ACBFF74" w14:textId="77777777" w:rsidTr="00C05620">
        <w:tc>
          <w:tcPr>
            <w:tcW w:w="2202" w:type="dxa"/>
          </w:tcPr>
          <w:p w14:paraId="0977B4B6" w14:textId="77777777" w:rsidR="00C05620" w:rsidRPr="00093F5E" w:rsidRDefault="00C05620" w:rsidP="00C05620">
            <w:pPr>
              <w:pStyle w:val="ListParagraph"/>
              <w:adjustRightInd w:val="0"/>
              <w:snapToGrid w:val="0"/>
              <w:ind w:left="0"/>
              <w:contextualSpacing w:val="0"/>
              <w:jc w:val="center"/>
              <w:rPr>
                <w:sz w:val="22"/>
                <w:szCs w:val="22"/>
                <w:lang w:val="en-GB"/>
              </w:rPr>
            </w:pPr>
          </w:p>
        </w:tc>
        <w:tc>
          <w:tcPr>
            <w:tcW w:w="2149" w:type="dxa"/>
          </w:tcPr>
          <w:p w14:paraId="505C59EC" w14:textId="77777777" w:rsidR="00C05620" w:rsidRPr="00093F5E" w:rsidRDefault="00093F5E" w:rsidP="00C05620">
            <w:pPr>
              <w:pStyle w:val="ListParagraph"/>
              <w:adjustRightInd w:val="0"/>
              <w:snapToGrid w:val="0"/>
              <w:ind w:left="0"/>
              <w:contextualSpacing w:val="0"/>
              <w:jc w:val="center"/>
              <w:rPr>
                <w:sz w:val="22"/>
                <w:szCs w:val="22"/>
                <w:lang w:val="en-GB"/>
              </w:rPr>
            </w:pPr>
            <w:r w:rsidRPr="00093F5E">
              <w:rPr>
                <w:rFonts w:hint="eastAsia"/>
                <w:sz w:val="22"/>
                <w:szCs w:val="22"/>
                <w:lang w:val="en-GB"/>
              </w:rPr>
              <w:t>C</w:t>
            </w:r>
            <w:r w:rsidRPr="00093F5E">
              <w:rPr>
                <w:sz w:val="22"/>
                <w:szCs w:val="22"/>
                <w:lang w:val="en-GB"/>
              </w:rPr>
              <w:t>lub 1</w:t>
            </w:r>
          </w:p>
        </w:tc>
        <w:tc>
          <w:tcPr>
            <w:tcW w:w="2150" w:type="dxa"/>
          </w:tcPr>
          <w:p w14:paraId="01F2969C" w14:textId="77777777" w:rsidR="00C05620" w:rsidRPr="00093F5E" w:rsidRDefault="00093F5E" w:rsidP="00C05620">
            <w:pPr>
              <w:pStyle w:val="ListParagraph"/>
              <w:adjustRightInd w:val="0"/>
              <w:snapToGrid w:val="0"/>
              <w:ind w:left="0"/>
              <w:contextualSpacing w:val="0"/>
              <w:jc w:val="center"/>
              <w:rPr>
                <w:sz w:val="22"/>
                <w:szCs w:val="22"/>
                <w:lang w:val="en-GB"/>
              </w:rPr>
            </w:pPr>
            <w:r w:rsidRPr="00093F5E">
              <w:rPr>
                <w:rFonts w:hint="eastAsia"/>
                <w:sz w:val="22"/>
                <w:szCs w:val="22"/>
                <w:lang w:val="en-GB"/>
              </w:rPr>
              <w:t>C</w:t>
            </w:r>
            <w:r w:rsidRPr="00093F5E">
              <w:rPr>
                <w:sz w:val="22"/>
                <w:szCs w:val="22"/>
                <w:lang w:val="en-GB"/>
              </w:rPr>
              <w:t>lub 2</w:t>
            </w:r>
          </w:p>
        </w:tc>
        <w:tc>
          <w:tcPr>
            <w:tcW w:w="2150" w:type="dxa"/>
          </w:tcPr>
          <w:p w14:paraId="528887BB" w14:textId="77777777" w:rsidR="00C05620" w:rsidRPr="00093F5E" w:rsidRDefault="00093F5E" w:rsidP="00C05620">
            <w:pPr>
              <w:pStyle w:val="ListParagraph"/>
              <w:adjustRightInd w:val="0"/>
              <w:snapToGrid w:val="0"/>
              <w:ind w:left="0"/>
              <w:contextualSpacing w:val="0"/>
              <w:jc w:val="center"/>
              <w:rPr>
                <w:sz w:val="22"/>
                <w:szCs w:val="22"/>
                <w:lang w:val="en-GB"/>
              </w:rPr>
            </w:pPr>
            <w:r w:rsidRPr="00093F5E">
              <w:rPr>
                <w:rFonts w:hint="eastAsia"/>
                <w:sz w:val="22"/>
                <w:szCs w:val="22"/>
                <w:lang w:val="en-GB"/>
              </w:rPr>
              <w:t>C</w:t>
            </w:r>
            <w:r w:rsidRPr="00093F5E">
              <w:rPr>
                <w:sz w:val="22"/>
                <w:szCs w:val="22"/>
                <w:lang w:val="en-GB"/>
              </w:rPr>
              <w:t>lub 3</w:t>
            </w:r>
          </w:p>
        </w:tc>
      </w:tr>
      <w:tr w:rsidR="008E3EEF" w:rsidRPr="00093F5E" w14:paraId="06441EC6" w14:textId="77777777" w:rsidTr="00C05620">
        <w:tc>
          <w:tcPr>
            <w:tcW w:w="2202" w:type="dxa"/>
            <w:tcBorders>
              <w:bottom w:val="nil"/>
            </w:tcBorders>
          </w:tcPr>
          <w:p w14:paraId="5F13F2E9" w14:textId="77777777" w:rsidR="00C05620" w:rsidRPr="00093F5E" w:rsidRDefault="00093F5E" w:rsidP="00C05620">
            <w:pPr>
              <w:pStyle w:val="ListParagraph"/>
              <w:adjustRightInd w:val="0"/>
              <w:snapToGrid w:val="0"/>
              <w:ind w:left="0"/>
              <w:contextualSpacing w:val="0"/>
              <w:jc w:val="center"/>
              <w:rPr>
                <w:sz w:val="22"/>
                <w:szCs w:val="22"/>
                <w:lang w:val="en-GB"/>
              </w:rPr>
            </w:pPr>
            <w:r w:rsidRPr="00093F5E">
              <w:rPr>
                <w:rFonts w:hint="eastAsia"/>
                <w:sz w:val="22"/>
                <w:szCs w:val="22"/>
                <w:lang w:val="en-GB"/>
              </w:rPr>
              <w:t>C</w:t>
            </w:r>
            <w:r w:rsidRPr="00093F5E">
              <w:rPr>
                <w:sz w:val="22"/>
                <w:szCs w:val="22"/>
                <w:lang w:val="en-GB"/>
              </w:rPr>
              <w:t>oefficient</w:t>
            </w:r>
          </w:p>
        </w:tc>
        <w:tc>
          <w:tcPr>
            <w:tcW w:w="2149" w:type="dxa"/>
            <w:tcBorders>
              <w:bottom w:val="nil"/>
            </w:tcBorders>
          </w:tcPr>
          <w:p w14:paraId="1B5AB275" w14:textId="77777777" w:rsidR="00C05620" w:rsidRPr="00093F5E" w:rsidRDefault="00093F5E" w:rsidP="00C05620">
            <w:pPr>
              <w:pStyle w:val="HTMLPreformatted"/>
              <w:shd w:val="clear" w:color="auto" w:fill="FFFFFF"/>
              <w:adjustRightInd w:val="0"/>
              <w:snapToGrid w:val="0"/>
              <w:jc w:val="center"/>
              <w:rPr>
                <w:rFonts w:asciiTheme="minorHAnsi" w:eastAsiaTheme="minorEastAsia" w:hAnsiTheme="minorHAnsi" w:cstheme="minorBidi"/>
                <w:sz w:val="22"/>
                <w:szCs w:val="22"/>
                <w:lang w:val="en-GB" w:eastAsia="en-US"/>
              </w:rPr>
            </w:pPr>
            <w:r w:rsidRPr="00093F5E">
              <w:rPr>
                <w:rFonts w:asciiTheme="minorHAnsi" w:eastAsiaTheme="minorEastAsia" w:hAnsiTheme="minorHAnsi" w:cstheme="minorBidi"/>
                <w:sz w:val="22"/>
                <w:szCs w:val="22"/>
                <w:lang w:val="en-GB" w:eastAsia="en-US"/>
              </w:rPr>
              <w:t>0.113</w:t>
            </w:r>
          </w:p>
        </w:tc>
        <w:tc>
          <w:tcPr>
            <w:tcW w:w="2150" w:type="dxa"/>
            <w:tcBorders>
              <w:bottom w:val="nil"/>
            </w:tcBorders>
          </w:tcPr>
          <w:p w14:paraId="017CF5DE" w14:textId="77777777" w:rsidR="00C05620" w:rsidRPr="00093F5E" w:rsidRDefault="00093F5E" w:rsidP="00C05620">
            <w:pPr>
              <w:pStyle w:val="HTMLPreformatted"/>
              <w:shd w:val="clear" w:color="auto" w:fill="FFFFFF"/>
              <w:adjustRightInd w:val="0"/>
              <w:snapToGrid w:val="0"/>
              <w:jc w:val="center"/>
              <w:rPr>
                <w:rFonts w:asciiTheme="minorHAnsi" w:eastAsiaTheme="minorEastAsia" w:hAnsiTheme="minorHAnsi" w:cstheme="minorBidi"/>
                <w:sz w:val="22"/>
                <w:szCs w:val="22"/>
                <w:lang w:val="en-GB" w:eastAsia="en-US"/>
              </w:rPr>
            </w:pPr>
            <w:r w:rsidRPr="00093F5E">
              <w:rPr>
                <w:rFonts w:asciiTheme="minorHAnsi" w:eastAsiaTheme="minorEastAsia" w:hAnsiTheme="minorHAnsi" w:cstheme="minorBidi"/>
                <w:sz w:val="22"/>
                <w:szCs w:val="22"/>
                <w:lang w:val="en-GB" w:eastAsia="en-US"/>
              </w:rPr>
              <w:t>0.745</w:t>
            </w:r>
          </w:p>
        </w:tc>
        <w:tc>
          <w:tcPr>
            <w:tcW w:w="2150" w:type="dxa"/>
            <w:tcBorders>
              <w:bottom w:val="nil"/>
            </w:tcBorders>
          </w:tcPr>
          <w:p w14:paraId="31F10471" w14:textId="77777777" w:rsidR="00C05620" w:rsidRPr="00093F5E" w:rsidRDefault="00093F5E" w:rsidP="00C05620">
            <w:pPr>
              <w:pStyle w:val="HTMLPreformatted"/>
              <w:shd w:val="clear" w:color="auto" w:fill="FFFFFF"/>
              <w:adjustRightInd w:val="0"/>
              <w:snapToGrid w:val="0"/>
              <w:jc w:val="center"/>
              <w:rPr>
                <w:rFonts w:asciiTheme="minorHAnsi" w:eastAsiaTheme="minorEastAsia" w:hAnsiTheme="minorHAnsi" w:cstheme="minorBidi"/>
                <w:sz w:val="22"/>
                <w:szCs w:val="22"/>
                <w:lang w:val="en-GB" w:eastAsia="en-US"/>
              </w:rPr>
            </w:pPr>
            <w:r w:rsidRPr="00093F5E">
              <w:rPr>
                <w:rFonts w:asciiTheme="minorHAnsi" w:eastAsiaTheme="minorEastAsia" w:hAnsiTheme="minorHAnsi" w:cstheme="minorBidi"/>
                <w:sz w:val="22"/>
                <w:szCs w:val="22"/>
                <w:lang w:val="en-GB" w:eastAsia="en-US"/>
              </w:rPr>
              <w:t>-0.014</w:t>
            </w:r>
          </w:p>
        </w:tc>
      </w:tr>
      <w:tr w:rsidR="008E3EEF" w:rsidRPr="00093F5E" w14:paraId="7C7D75AB" w14:textId="77777777" w:rsidTr="00093F5E">
        <w:tc>
          <w:tcPr>
            <w:tcW w:w="2202" w:type="dxa"/>
            <w:tcBorders>
              <w:top w:val="nil"/>
              <w:bottom w:val="nil"/>
            </w:tcBorders>
            <w:vAlign w:val="center"/>
          </w:tcPr>
          <w:p w14:paraId="7E5D47FD" w14:textId="77777777" w:rsidR="009241A2" w:rsidRPr="00093F5E" w:rsidRDefault="00093F5E" w:rsidP="009241A2">
            <w:pPr>
              <w:pStyle w:val="ListParagraph"/>
              <w:adjustRightInd w:val="0"/>
              <w:snapToGrid w:val="0"/>
              <w:ind w:left="0"/>
              <w:contextualSpacing w:val="0"/>
              <w:jc w:val="center"/>
              <w:rPr>
                <w:i/>
                <w:iCs/>
                <w:lang w:val="en-GB"/>
              </w:rPr>
            </w:pPr>
            <w:r w:rsidRPr="00093F5E">
              <w:rPr>
                <w:rFonts w:hint="eastAsia"/>
                <w:sz w:val="22"/>
                <w:szCs w:val="22"/>
                <w:lang w:val="en-GB"/>
              </w:rPr>
              <w:t>S</w:t>
            </w:r>
            <w:r w:rsidRPr="00093F5E">
              <w:rPr>
                <w:sz w:val="22"/>
                <w:szCs w:val="22"/>
                <w:lang w:val="en-GB"/>
              </w:rPr>
              <w:t>tandard error</w:t>
            </w:r>
          </w:p>
        </w:tc>
        <w:tc>
          <w:tcPr>
            <w:tcW w:w="2149" w:type="dxa"/>
            <w:tcBorders>
              <w:top w:val="nil"/>
              <w:bottom w:val="nil"/>
            </w:tcBorders>
          </w:tcPr>
          <w:p w14:paraId="5B9FA3FD" w14:textId="77777777" w:rsidR="009241A2" w:rsidRPr="00093F5E" w:rsidRDefault="00093F5E" w:rsidP="009241A2">
            <w:pPr>
              <w:pStyle w:val="HTMLPreformatted"/>
              <w:shd w:val="clear" w:color="auto" w:fill="FFFFFF"/>
              <w:adjustRightInd w:val="0"/>
              <w:snapToGrid w:val="0"/>
              <w:jc w:val="center"/>
              <w:rPr>
                <w:rFonts w:asciiTheme="minorHAnsi" w:eastAsiaTheme="minorEastAsia" w:hAnsiTheme="minorHAnsi" w:cstheme="minorBidi"/>
                <w:sz w:val="22"/>
                <w:szCs w:val="22"/>
                <w:lang w:val="en-GB" w:eastAsia="en-US"/>
              </w:rPr>
            </w:pPr>
            <w:r w:rsidRPr="00093F5E">
              <w:rPr>
                <w:rFonts w:asciiTheme="minorHAnsi" w:eastAsiaTheme="minorEastAsia" w:hAnsiTheme="minorHAnsi" w:cstheme="minorBidi" w:hint="eastAsia"/>
                <w:sz w:val="22"/>
                <w:szCs w:val="22"/>
                <w:lang w:val="en-GB" w:eastAsia="en-US"/>
              </w:rPr>
              <w:t>0</w:t>
            </w:r>
            <w:r w:rsidRPr="00093F5E">
              <w:rPr>
                <w:rFonts w:asciiTheme="minorHAnsi" w:eastAsiaTheme="minorEastAsia" w:hAnsiTheme="minorHAnsi" w:cstheme="minorBidi"/>
                <w:sz w:val="22"/>
                <w:szCs w:val="22"/>
                <w:lang w:val="en-GB" w:eastAsia="en-US"/>
              </w:rPr>
              <w:t>.232</w:t>
            </w:r>
          </w:p>
        </w:tc>
        <w:tc>
          <w:tcPr>
            <w:tcW w:w="2150" w:type="dxa"/>
            <w:tcBorders>
              <w:top w:val="nil"/>
              <w:bottom w:val="nil"/>
            </w:tcBorders>
          </w:tcPr>
          <w:p w14:paraId="166318E0" w14:textId="77777777" w:rsidR="009241A2" w:rsidRPr="00093F5E" w:rsidRDefault="00093F5E" w:rsidP="009241A2">
            <w:pPr>
              <w:pStyle w:val="HTMLPreformatted"/>
              <w:shd w:val="clear" w:color="auto" w:fill="FFFFFF"/>
              <w:adjustRightInd w:val="0"/>
              <w:snapToGrid w:val="0"/>
              <w:jc w:val="center"/>
              <w:rPr>
                <w:rFonts w:asciiTheme="minorHAnsi" w:eastAsiaTheme="minorEastAsia" w:hAnsiTheme="minorHAnsi" w:cstheme="minorBidi"/>
                <w:sz w:val="22"/>
                <w:szCs w:val="22"/>
                <w:lang w:val="en-GB" w:eastAsia="en-US"/>
              </w:rPr>
            </w:pPr>
            <w:r w:rsidRPr="00093F5E">
              <w:rPr>
                <w:rFonts w:asciiTheme="minorHAnsi" w:eastAsiaTheme="minorEastAsia" w:hAnsiTheme="minorHAnsi" w:cstheme="minorBidi" w:hint="eastAsia"/>
                <w:sz w:val="22"/>
                <w:szCs w:val="22"/>
                <w:lang w:val="en-GB" w:eastAsia="en-US"/>
              </w:rPr>
              <w:t>0</w:t>
            </w:r>
            <w:r w:rsidRPr="00093F5E">
              <w:rPr>
                <w:rFonts w:asciiTheme="minorHAnsi" w:eastAsiaTheme="minorEastAsia" w:hAnsiTheme="minorHAnsi" w:cstheme="minorBidi"/>
                <w:sz w:val="22"/>
                <w:szCs w:val="22"/>
                <w:lang w:val="en-GB" w:eastAsia="en-US"/>
              </w:rPr>
              <w:t>.242</w:t>
            </w:r>
          </w:p>
        </w:tc>
        <w:tc>
          <w:tcPr>
            <w:tcW w:w="2150" w:type="dxa"/>
            <w:tcBorders>
              <w:top w:val="nil"/>
              <w:bottom w:val="nil"/>
            </w:tcBorders>
          </w:tcPr>
          <w:p w14:paraId="72BDF56E" w14:textId="77777777" w:rsidR="009241A2" w:rsidRPr="00093F5E" w:rsidRDefault="00093F5E" w:rsidP="009241A2">
            <w:pPr>
              <w:pStyle w:val="HTMLPreformatted"/>
              <w:shd w:val="clear" w:color="auto" w:fill="FFFFFF"/>
              <w:adjustRightInd w:val="0"/>
              <w:snapToGrid w:val="0"/>
              <w:jc w:val="center"/>
              <w:rPr>
                <w:rFonts w:asciiTheme="minorHAnsi" w:eastAsiaTheme="minorEastAsia" w:hAnsiTheme="minorHAnsi" w:cstheme="minorBidi"/>
                <w:sz w:val="22"/>
                <w:szCs w:val="22"/>
                <w:lang w:val="en-GB" w:eastAsia="en-US"/>
              </w:rPr>
            </w:pPr>
            <w:r w:rsidRPr="00093F5E">
              <w:rPr>
                <w:rFonts w:asciiTheme="minorHAnsi" w:eastAsiaTheme="minorEastAsia" w:hAnsiTheme="minorHAnsi" w:cstheme="minorBidi" w:hint="eastAsia"/>
                <w:sz w:val="22"/>
                <w:szCs w:val="22"/>
                <w:lang w:val="en-GB" w:eastAsia="en-US"/>
              </w:rPr>
              <w:t>0</w:t>
            </w:r>
            <w:r w:rsidRPr="00093F5E">
              <w:rPr>
                <w:rFonts w:asciiTheme="minorHAnsi" w:eastAsiaTheme="minorEastAsia" w:hAnsiTheme="minorHAnsi" w:cstheme="minorBidi"/>
                <w:sz w:val="22"/>
                <w:szCs w:val="22"/>
                <w:lang w:val="en-GB" w:eastAsia="en-US"/>
              </w:rPr>
              <w:t>.108</w:t>
            </w:r>
          </w:p>
        </w:tc>
      </w:tr>
      <w:tr w:rsidR="008E3EEF" w:rsidRPr="00093F5E" w14:paraId="32411BB5" w14:textId="77777777" w:rsidTr="00CE4A9D">
        <w:tc>
          <w:tcPr>
            <w:tcW w:w="2202" w:type="dxa"/>
            <w:tcBorders>
              <w:top w:val="nil"/>
              <w:bottom w:val="nil"/>
            </w:tcBorders>
          </w:tcPr>
          <w:p w14:paraId="741812EF" w14:textId="77777777" w:rsidR="009241A2" w:rsidRPr="00093F5E" w:rsidRDefault="00093F5E" w:rsidP="009241A2">
            <w:pPr>
              <w:pStyle w:val="ListParagraph"/>
              <w:adjustRightInd w:val="0"/>
              <w:snapToGrid w:val="0"/>
              <w:ind w:left="0"/>
              <w:contextualSpacing w:val="0"/>
              <w:jc w:val="center"/>
              <w:rPr>
                <w:sz w:val="22"/>
                <w:szCs w:val="22"/>
                <w:lang w:val="en-GB"/>
              </w:rPr>
            </w:pPr>
            <w:r w:rsidRPr="00093F5E">
              <w:rPr>
                <w:rFonts w:hint="eastAsia"/>
                <w:i/>
                <w:iCs/>
                <w:sz w:val="22"/>
                <w:szCs w:val="22"/>
                <w:lang w:val="en-GB"/>
              </w:rPr>
              <w:t>t</w:t>
            </w:r>
            <w:r w:rsidRPr="00093F5E">
              <w:rPr>
                <w:sz w:val="22"/>
                <w:szCs w:val="22"/>
                <w:lang w:val="en-GB"/>
              </w:rPr>
              <w:t>-statistics</w:t>
            </w:r>
          </w:p>
        </w:tc>
        <w:tc>
          <w:tcPr>
            <w:tcW w:w="2149" w:type="dxa"/>
            <w:tcBorders>
              <w:top w:val="nil"/>
              <w:bottom w:val="nil"/>
            </w:tcBorders>
          </w:tcPr>
          <w:p w14:paraId="5A9B57BA" w14:textId="77777777" w:rsidR="009241A2" w:rsidRPr="00093F5E" w:rsidRDefault="00093F5E" w:rsidP="009241A2">
            <w:pPr>
              <w:pStyle w:val="HTMLPreformatted"/>
              <w:shd w:val="clear" w:color="auto" w:fill="FFFFFF"/>
              <w:adjustRightInd w:val="0"/>
              <w:snapToGrid w:val="0"/>
              <w:jc w:val="center"/>
              <w:rPr>
                <w:rFonts w:asciiTheme="minorHAnsi" w:eastAsiaTheme="minorEastAsia" w:hAnsiTheme="minorHAnsi" w:cstheme="minorBidi"/>
                <w:sz w:val="22"/>
                <w:szCs w:val="22"/>
                <w:lang w:val="en-GB" w:eastAsia="en-US"/>
              </w:rPr>
            </w:pPr>
            <w:r w:rsidRPr="00093F5E">
              <w:rPr>
                <w:rFonts w:asciiTheme="minorHAnsi" w:eastAsiaTheme="minorEastAsia" w:hAnsiTheme="minorHAnsi" w:cstheme="minorBidi"/>
                <w:sz w:val="22"/>
                <w:szCs w:val="22"/>
                <w:lang w:val="en-GB" w:eastAsia="en-US"/>
              </w:rPr>
              <w:t>0.486</w:t>
            </w:r>
          </w:p>
        </w:tc>
        <w:tc>
          <w:tcPr>
            <w:tcW w:w="2150" w:type="dxa"/>
            <w:tcBorders>
              <w:top w:val="nil"/>
              <w:bottom w:val="nil"/>
            </w:tcBorders>
          </w:tcPr>
          <w:p w14:paraId="148172FC" w14:textId="77777777" w:rsidR="009241A2" w:rsidRPr="00093F5E" w:rsidRDefault="00093F5E" w:rsidP="009241A2">
            <w:pPr>
              <w:pStyle w:val="HTMLPreformatted"/>
              <w:shd w:val="clear" w:color="auto" w:fill="FFFFFF"/>
              <w:adjustRightInd w:val="0"/>
              <w:snapToGrid w:val="0"/>
              <w:jc w:val="center"/>
              <w:rPr>
                <w:rFonts w:asciiTheme="minorHAnsi" w:eastAsiaTheme="minorEastAsia" w:hAnsiTheme="minorHAnsi" w:cstheme="minorBidi"/>
                <w:sz w:val="22"/>
                <w:szCs w:val="22"/>
                <w:lang w:val="en-GB" w:eastAsia="en-US"/>
              </w:rPr>
            </w:pPr>
            <w:r w:rsidRPr="00093F5E">
              <w:rPr>
                <w:rFonts w:asciiTheme="minorHAnsi" w:eastAsiaTheme="minorEastAsia" w:hAnsiTheme="minorHAnsi" w:cstheme="minorBidi"/>
                <w:sz w:val="22"/>
                <w:szCs w:val="22"/>
                <w:lang w:val="en-GB" w:eastAsia="en-US"/>
              </w:rPr>
              <w:t>3.081</w:t>
            </w:r>
          </w:p>
        </w:tc>
        <w:tc>
          <w:tcPr>
            <w:tcW w:w="2150" w:type="dxa"/>
            <w:tcBorders>
              <w:top w:val="nil"/>
              <w:bottom w:val="nil"/>
            </w:tcBorders>
          </w:tcPr>
          <w:p w14:paraId="4524DD0D" w14:textId="77777777" w:rsidR="009241A2" w:rsidRPr="00093F5E" w:rsidRDefault="00093F5E" w:rsidP="009241A2">
            <w:pPr>
              <w:pStyle w:val="HTMLPreformatted"/>
              <w:shd w:val="clear" w:color="auto" w:fill="FFFFFF"/>
              <w:adjustRightInd w:val="0"/>
              <w:snapToGrid w:val="0"/>
              <w:jc w:val="center"/>
              <w:rPr>
                <w:rFonts w:asciiTheme="minorHAnsi" w:eastAsiaTheme="minorEastAsia" w:hAnsiTheme="minorHAnsi" w:cstheme="minorBidi"/>
                <w:sz w:val="22"/>
                <w:szCs w:val="22"/>
                <w:lang w:val="en-GB" w:eastAsia="en-US"/>
              </w:rPr>
            </w:pPr>
            <w:r w:rsidRPr="00093F5E">
              <w:rPr>
                <w:rFonts w:asciiTheme="minorHAnsi" w:eastAsiaTheme="minorEastAsia" w:hAnsiTheme="minorHAnsi" w:cstheme="minorBidi"/>
                <w:sz w:val="22"/>
                <w:szCs w:val="22"/>
                <w:lang w:val="en-GB" w:eastAsia="en-US"/>
              </w:rPr>
              <w:t>-0.126</w:t>
            </w:r>
          </w:p>
        </w:tc>
      </w:tr>
      <w:tr w:rsidR="008E3EEF" w:rsidRPr="00093F5E" w14:paraId="181419A6" w14:textId="77777777" w:rsidTr="00CE4A9D">
        <w:tc>
          <w:tcPr>
            <w:tcW w:w="2202" w:type="dxa"/>
            <w:tcBorders>
              <w:top w:val="nil"/>
              <w:bottom w:val="single" w:sz="4" w:space="0" w:color="auto"/>
            </w:tcBorders>
          </w:tcPr>
          <w:p w14:paraId="06D0BC62" w14:textId="77777777" w:rsidR="009241A2" w:rsidRPr="00093F5E" w:rsidRDefault="00093F5E" w:rsidP="009241A2">
            <w:pPr>
              <w:pStyle w:val="ListParagraph"/>
              <w:adjustRightInd w:val="0"/>
              <w:snapToGrid w:val="0"/>
              <w:ind w:left="0"/>
              <w:contextualSpacing w:val="0"/>
              <w:jc w:val="center"/>
              <w:rPr>
                <w:sz w:val="22"/>
                <w:szCs w:val="22"/>
                <w:lang w:val="en-GB"/>
              </w:rPr>
            </w:pPr>
            <w:r w:rsidRPr="00093F5E">
              <w:rPr>
                <w:rFonts w:hint="eastAsia"/>
                <w:sz w:val="22"/>
                <w:szCs w:val="22"/>
                <w:lang w:val="en-GB"/>
              </w:rPr>
              <w:t>N</w:t>
            </w:r>
            <w:r w:rsidRPr="00093F5E">
              <w:rPr>
                <w:sz w:val="22"/>
                <w:szCs w:val="22"/>
                <w:lang w:val="en-GB"/>
              </w:rPr>
              <w:t>umber of provinces</w:t>
            </w:r>
          </w:p>
        </w:tc>
        <w:tc>
          <w:tcPr>
            <w:tcW w:w="2149" w:type="dxa"/>
            <w:tcBorders>
              <w:top w:val="nil"/>
              <w:bottom w:val="single" w:sz="4" w:space="0" w:color="auto"/>
            </w:tcBorders>
          </w:tcPr>
          <w:p w14:paraId="10D7B5F9" w14:textId="77777777" w:rsidR="009241A2" w:rsidRPr="00093F5E" w:rsidRDefault="00093F5E" w:rsidP="009241A2">
            <w:pPr>
              <w:pStyle w:val="ListParagraph"/>
              <w:adjustRightInd w:val="0"/>
              <w:snapToGrid w:val="0"/>
              <w:ind w:left="0"/>
              <w:contextualSpacing w:val="0"/>
              <w:jc w:val="center"/>
              <w:rPr>
                <w:sz w:val="22"/>
                <w:szCs w:val="22"/>
                <w:lang w:val="en-GB"/>
              </w:rPr>
            </w:pPr>
            <w:r w:rsidRPr="00093F5E">
              <w:rPr>
                <w:rFonts w:hint="eastAsia"/>
                <w:sz w:val="22"/>
                <w:szCs w:val="22"/>
                <w:lang w:val="en-GB"/>
              </w:rPr>
              <w:t>3</w:t>
            </w:r>
          </w:p>
        </w:tc>
        <w:tc>
          <w:tcPr>
            <w:tcW w:w="2150" w:type="dxa"/>
            <w:tcBorders>
              <w:top w:val="nil"/>
              <w:bottom w:val="single" w:sz="4" w:space="0" w:color="auto"/>
            </w:tcBorders>
          </w:tcPr>
          <w:p w14:paraId="3E6CD80A" w14:textId="77777777" w:rsidR="009241A2" w:rsidRPr="00093F5E" w:rsidRDefault="00093F5E" w:rsidP="009241A2">
            <w:pPr>
              <w:pStyle w:val="ListParagraph"/>
              <w:adjustRightInd w:val="0"/>
              <w:snapToGrid w:val="0"/>
              <w:ind w:left="0"/>
              <w:contextualSpacing w:val="0"/>
              <w:jc w:val="center"/>
              <w:rPr>
                <w:sz w:val="22"/>
                <w:szCs w:val="22"/>
                <w:lang w:val="en-GB"/>
              </w:rPr>
            </w:pPr>
            <w:r w:rsidRPr="00093F5E">
              <w:rPr>
                <w:rFonts w:hint="eastAsia"/>
                <w:sz w:val="22"/>
                <w:szCs w:val="22"/>
                <w:lang w:val="en-GB"/>
              </w:rPr>
              <w:t>9</w:t>
            </w:r>
          </w:p>
        </w:tc>
        <w:tc>
          <w:tcPr>
            <w:tcW w:w="2150" w:type="dxa"/>
            <w:tcBorders>
              <w:top w:val="nil"/>
              <w:bottom w:val="single" w:sz="4" w:space="0" w:color="auto"/>
            </w:tcBorders>
          </w:tcPr>
          <w:p w14:paraId="70A8D584" w14:textId="77777777" w:rsidR="009241A2" w:rsidRPr="00093F5E" w:rsidRDefault="00093F5E" w:rsidP="009241A2">
            <w:pPr>
              <w:pStyle w:val="ListParagraph"/>
              <w:adjustRightInd w:val="0"/>
              <w:snapToGrid w:val="0"/>
              <w:ind w:left="0"/>
              <w:contextualSpacing w:val="0"/>
              <w:jc w:val="center"/>
              <w:rPr>
                <w:sz w:val="22"/>
                <w:szCs w:val="22"/>
                <w:lang w:val="en-GB"/>
              </w:rPr>
            </w:pPr>
            <w:r w:rsidRPr="00093F5E">
              <w:rPr>
                <w:rFonts w:hint="eastAsia"/>
                <w:sz w:val="22"/>
                <w:szCs w:val="22"/>
                <w:lang w:val="en-GB"/>
              </w:rPr>
              <w:t>2</w:t>
            </w:r>
            <w:r w:rsidRPr="00093F5E">
              <w:rPr>
                <w:sz w:val="22"/>
                <w:szCs w:val="22"/>
                <w:lang w:val="en-GB"/>
              </w:rPr>
              <w:t>2</w:t>
            </w:r>
          </w:p>
        </w:tc>
      </w:tr>
    </w:tbl>
    <w:p w14:paraId="5628AFF9" w14:textId="77777777" w:rsidR="008C1A17" w:rsidRPr="00093F5E" w:rsidRDefault="00093F5E" w:rsidP="0016290A">
      <w:pPr>
        <w:pStyle w:val="ListParagraph"/>
        <w:spacing w:after="0" w:line="240" w:lineRule="auto"/>
        <w:ind w:left="709"/>
        <w:contextualSpacing w:val="0"/>
        <w:jc w:val="both"/>
        <w:rPr>
          <w:sz w:val="20"/>
          <w:szCs w:val="20"/>
          <w:lang w:val="en-GB"/>
        </w:rPr>
      </w:pPr>
      <w:r w:rsidRPr="005278FD">
        <w:rPr>
          <w:b/>
          <w:i/>
          <w:iCs/>
          <w:sz w:val="20"/>
          <w:szCs w:val="20"/>
          <w:lang w:val="en-GB"/>
          <w:rPrChange w:id="421" w:author="Author">
            <w:rPr>
              <w:i/>
              <w:iCs/>
              <w:sz w:val="20"/>
              <w:szCs w:val="20"/>
              <w:lang w:val="en-GB"/>
            </w:rPr>
          </w:rPrChange>
        </w:rPr>
        <w:t>Note</w:t>
      </w:r>
      <w:r w:rsidRPr="00093F5E">
        <w:rPr>
          <w:i/>
          <w:iCs/>
          <w:sz w:val="20"/>
          <w:szCs w:val="20"/>
          <w:lang w:val="en-GB"/>
        </w:rPr>
        <w:t>:</w:t>
      </w:r>
      <w:r w:rsidRPr="00093F5E">
        <w:rPr>
          <w:sz w:val="20"/>
          <w:szCs w:val="20"/>
          <w:lang w:val="en-GB"/>
        </w:rPr>
        <w:t xml:space="preserve"> </w:t>
      </w:r>
      <w:r w:rsidRPr="00093F5E">
        <w:rPr>
          <w:i/>
          <w:iCs/>
          <w:sz w:val="20"/>
          <w:szCs w:val="20"/>
          <w:lang w:val="en-GB"/>
        </w:rPr>
        <w:t>t</w:t>
      </w:r>
      <w:r w:rsidRPr="00093F5E">
        <w:rPr>
          <w:sz w:val="20"/>
          <w:szCs w:val="20"/>
          <w:lang w:val="en-GB"/>
        </w:rPr>
        <w:t xml:space="preserve">-statistic &lt; -1.65 implies the rejection of </w:t>
      </w:r>
      <w:ins w:id="422" w:author="Author">
        <w:r w:rsidR="00D415A1">
          <w:rPr>
            <w:sz w:val="20"/>
            <w:szCs w:val="20"/>
            <w:lang w:val="en-GB"/>
          </w:rPr>
          <w:t xml:space="preserve">the </w:t>
        </w:r>
      </w:ins>
      <w:r w:rsidRPr="00093F5E">
        <w:rPr>
          <w:sz w:val="20"/>
          <w:szCs w:val="20"/>
          <w:lang w:val="en-GB"/>
        </w:rPr>
        <w:t>null hypothesis of convergence.</w:t>
      </w:r>
    </w:p>
    <w:p w14:paraId="71F3C5E9" w14:textId="77777777" w:rsidR="0016290A" w:rsidRPr="00093F5E" w:rsidRDefault="00093F5E" w:rsidP="0016290A">
      <w:pPr>
        <w:pStyle w:val="ListParagraph"/>
        <w:spacing w:after="0" w:line="240" w:lineRule="auto"/>
        <w:ind w:left="709"/>
        <w:contextualSpacing w:val="0"/>
        <w:jc w:val="both"/>
        <w:rPr>
          <w:sz w:val="18"/>
          <w:szCs w:val="18"/>
          <w:lang w:val="en-GB"/>
        </w:rPr>
      </w:pPr>
      <w:r w:rsidRPr="00093F5E">
        <w:rPr>
          <w:sz w:val="18"/>
          <w:szCs w:val="18"/>
          <w:lang w:val="en-GB"/>
        </w:rPr>
        <w:t>Club 1: Jakarta, Riau Islands, Banten</w:t>
      </w:r>
    </w:p>
    <w:p w14:paraId="2FFC6F69" w14:textId="77777777" w:rsidR="0016290A" w:rsidRPr="00093F5E" w:rsidRDefault="00093F5E" w:rsidP="0016290A">
      <w:pPr>
        <w:pStyle w:val="ListParagraph"/>
        <w:spacing w:after="0" w:line="240" w:lineRule="auto"/>
        <w:ind w:left="709"/>
        <w:jc w:val="both"/>
        <w:rPr>
          <w:sz w:val="18"/>
          <w:szCs w:val="18"/>
          <w:lang w:val="en-GB"/>
        </w:rPr>
      </w:pPr>
      <w:r w:rsidRPr="00093F5E">
        <w:rPr>
          <w:rFonts w:hint="eastAsia"/>
          <w:sz w:val="18"/>
          <w:szCs w:val="18"/>
          <w:lang w:val="en-GB"/>
        </w:rPr>
        <w:t>C</w:t>
      </w:r>
      <w:r w:rsidRPr="00093F5E">
        <w:rPr>
          <w:sz w:val="18"/>
          <w:szCs w:val="18"/>
          <w:lang w:val="en-GB"/>
        </w:rPr>
        <w:t xml:space="preserve">lub 2: Papua, East Kalimantan, North Kalimantan, West Java, West Papua, North Sulawesi, Bali, Central Kalimantan, </w:t>
      </w:r>
      <w:r w:rsidR="002444CA" w:rsidRPr="00093F5E">
        <w:rPr>
          <w:sz w:val="18"/>
          <w:szCs w:val="18"/>
          <w:lang w:val="en-GB"/>
        </w:rPr>
        <w:tab/>
        <w:t xml:space="preserve">      </w:t>
      </w:r>
      <w:r w:rsidR="002444CA" w:rsidRPr="00093F5E">
        <w:rPr>
          <w:sz w:val="18"/>
          <w:szCs w:val="18"/>
          <w:lang w:val="en-GB"/>
        </w:rPr>
        <w:tab/>
        <w:t xml:space="preserve">             </w:t>
      </w:r>
      <w:r w:rsidRPr="00093F5E">
        <w:rPr>
          <w:sz w:val="18"/>
          <w:szCs w:val="18"/>
          <w:lang w:val="en-GB"/>
        </w:rPr>
        <w:t>South Sulawesi</w:t>
      </w:r>
    </w:p>
    <w:p w14:paraId="024ADB0D" w14:textId="77777777" w:rsidR="00C000C0" w:rsidRPr="00093F5E" w:rsidRDefault="00093F5E" w:rsidP="00C000C0">
      <w:pPr>
        <w:pStyle w:val="ListParagraph"/>
        <w:spacing w:after="0" w:line="240" w:lineRule="auto"/>
        <w:ind w:left="709"/>
        <w:jc w:val="both"/>
        <w:rPr>
          <w:sz w:val="18"/>
          <w:szCs w:val="18"/>
          <w:lang w:val="en-GB"/>
        </w:rPr>
      </w:pPr>
      <w:r w:rsidRPr="00093F5E">
        <w:rPr>
          <w:rFonts w:hint="eastAsia"/>
          <w:sz w:val="18"/>
          <w:szCs w:val="18"/>
          <w:lang w:val="en-GB"/>
        </w:rPr>
        <w:t>C</w:t>
      </w:r>
      <w:r w:rsidRPr="00093F5E">
        <w:rPr>
          <w:sz w:val="18"/>
          <w:szCs w:val="18"/>
          <w:lang w:val="en-GB"/>
        </w:rPr>
        <w:t xml:space="preserve">lub 3: North Maluku, Riau, Maluku, West Sulawesi, South Kalimantan, Bangka Belitung, Southeast Sulawesi, </w:t>
      </w:r>
    </w:p>
    <w:p w14:paraId="0CC23547" w14:textId="77777777" w:rsidR="0016290A" w:rsidRPr="00093F5E" w:rsidRDefault="00093F5E" w:rsidP="00C000C0">
      <w:pPr>
        <w:pStyle w:val="ListParagraph"/>
        <w:spacing w:after="0" w:line="240" w:lineRule="auto"/>
        <w:ind w:left="709"/>
        <w:jc w:val="both"/>
        <w:rPr>
          <w:sz w:val="18"/>
          <w:szCs w:val="18"/>
          <w:lang w:val="en-GB"/>
        </w:rPr>
      </w:pPr>
      <w:r w:rsidRPr="00093F5E">
        <w:rPr>
          <w:sz w:val="18"/>
          <w:szCs w:val="18"/>
          <w:lang w:val="en-GB"/>
        </w:rPr>
        <w:tab/>
        <w:t xml:space="preserve">             West Sumatra, Aceh, Gorontalo, East Java, North Sumatra, Bengkulu, Yogyakarta, Central Java, South Sumatra,</w:t>
      </w:r>
      <w:r w:rsidRPr="00093F5E">
        <w:rPr>
          <w:sz w:val="18"/>
          <w:szCs w:val="18"/>
          <w:lang w:val="en-GB"/>
        </w:rPr>
        <w:tab/>
        <w:t xml:space="preserve">             </w:t>
      </w:r>
      <w:r w:rsidRPr="00093F5E">
        <w:rPr>
          <w:sz w:val="18"/>
          <w:szCs w:val="18"/>
          <w:lang w:val="en-GB"/>
        </w:rPr>
        <w:tab/>
        <w:t xml:space="preserve">             West Nusa Tenggara, Jambi, Lampung, Central Sulawesi, West Kalimantan, East Nusa Tenggara</w:t>
      </w:r>
    </w:p>
    <w:p w14:paraId="11829713" w14:textId="77777777" w:rsidR="00FD509B" w:rsidRPr="00093F5E" w:rsidRDefault="00FD509B" w:rsidP="006934EF">
      <w:pPr>
        <w:pStyle w:val="ListParagraph"/>
        <w:spacing w:line="360" w:lineRule="auto"/>
        <w:ind w:left="709" w:firstLineChars="322" w:firstLine="708"/>
        <w:jc w:val="both"/>
        <w:rPr>
          <w:lang w:val="en-GB"/>
        </w:rPr>
      </w:pPr>
    </w:p>
    <w:p w14:paraId="59EA79CD" w14:textId="77777777" w:rsidR="00060F45" w:rsidRPr="00093F5E" w:rsidRDefault="00093F5E" w:rsidP="006934EF">
      <w:pPr>
        <w:pStyle w:val="ListParagraph"/>
        <w:spacing w:line="360" w:lineRule="auto"/>
        <w:ind w:left="709" w:firstLineChars="322" w:firstLine="708"/>
        <w:jc w:val="both"/>
        <w:rPr>
          <w:lang w:val="en-GB"/>
        </w:rPr>
      </w:pPr>
      <w:commentRangeStart w:id="423"/>
      <w:r w:rsidRPr="00093F5E">
        <w:rPr>
          <w:lang w:val="en-GB"/>
        </w:rPr>
        <w:t>We find three significant initial clubs</w:t>
      </w:r>
      <w:r w:rsidR="00B2106A" w:rsidRPr="00093F5E">
        <w:rPr>
          <w:lang w:val="en-GB"/>
        </w:rPr>
        <w:t xml:space="preserve"> </w:t>
      </w:r>
      <w:ins w:id="424" w:author="Author">
        <w:r w:rsidR="001A219E" w:rsidRPr="001A219E">
          <w:rPr>
            <w:lang w:val="en-GB"/>
          </w:rPr>
          <w:t xml:space="preserve">representing regional wages' convergence dynamics </w:t>
        </w:r>
      </w:ins>
      <w:del w:id="425" w:author="Author">
        <w:r w:rsidR="00B2106A" w:rsidRPr="00093F5E" w:rsidDel="001A219E">
          <w:rPr>
            <w:lang w:val="en-GB"/>
          </w:rPr>
          <w:delText xml:space="preserve">that represent the convergence dynamics of regional </w:delText>
        </w:r>
      </w:del>
      <w:ins w:id="426" w:author="Author">
        <w:del w:id="427" w:author="Author">
          <w:r w:rsidR="00B2106A" w:rsidRPr="00093F5E" w:rsidDel="001A219E">
            <w:rPr>
              <w:lang w:val="en-GB"/>
            </w:rPr>
            <w:delText>wages</w:delText>
          </w:r>
        </w:del>
      </w:ins>
      <w:del w:id="428" w:author="Author">
        <w:r w:rsidR="00B2106A" w:rsidRPr="00093F5E" w:rsidDel="001A219E">
          <w:rPr>
            <w:lang w:val="en-GB"/>
          </w:rPr>
          <w:delText xml:space="preserve">wage </w:delText>
        </w:r>
      </w:del>
      <w:r w:rsidR="00B2106A" w:rsidRPr="00093F5E">
        <w:rPr>
          <w:lang w:val="en-GB"/>
        </w:rPr>
        <w:t>across Indonesian provinces.</w:t>
      </w:r>
      <w:r w:rsidRPr="00093F5E">
        <w:rPr>
          <w:rStyle w:val="FootnoteReference"/>
          <w:lang w:val="en-GB"/>
        </w:rPr>
        <w:footnoteReference w:id="5"/>
      </w:r>
      <w:r w:rsidR="00B321D9" w:rsidRPr="00093F5E">
        <w:rPr>
          <w:lang w:val="en-GB"/>
        </w:rPr>
        <w:t xml:space="preserve"> </w:t>
      </w:r>
      <w:commentRangeEnd w:id="423"/>
      <w:r w:rsidR="00664597">
        <w:rPr>
          <w:rStyle w:val="CommentReference"/>
        </w:rPr>
        <w:commentReference w:id="423"/>
      </w:r>
      <w:r w:rsidR="004C5458" w:rsidRPr="00093F5E">
        <w:rPr>
          <w:lang w:val="en-GB"/>
        </w:rPr>
        <w:t xml:space="preserve">These results are similar to those </w:t>
      </w:r>
      <w:del w:id="429" w:author="Author">
        <w:r w:rsidR="004C5458" w:rsidRPr="00093F5E" w:rsidDel="00EE7173">
          <w:rPr>
            <w:lang w:val="en-GB"/>
          </w:rPr>
          <w:delText xml:space="preserve">reported by </w:delText>
        </w:r>
      </w:del>
      <w:r w:rsidR="004C5458" w:rsidRPr="00093F5E">
        <w:rPr>
          <w:lang w:val="en-GB"/>
        </w:rPr>
        <w:fldChar w:fldCharType="begin"/>
      </w:r>
      <w:r w:rsidR="00BA7897" w:rsidRPr="00093F5E">
        <w:rPr>
          <w:lang w:val="en-GB"/>
        </w:rPr>
        <w:instrText xml:space="preserve"> ADDIN ZOTERO_ITEM CSL_CITATION {"citationID":"95lkoBtc","properties":{"formattedCitation":"(Neagu, 2020)","plainCitation":"(Neagu, 2020)","dontUpdate":true,"noteIndex":0},"citationItems":[{"id":372,"uris":["http://zotero.org/users/local/9Bu69DCL/items/267PF3Q2"],"uri":["http://zotero.org/users/local/9Bu69DCL/items/267PF3Q2"],"itemData":{"id":372,"type":"article-journal","container-title":"Studia Universitatis Vasile Goldiş, Arad-Seria Ştiinţe Economice","ISSN":"1584-2339","issue":"3","journalAbbreviation":"Studia Universitatis Vasile Goldiş, Arad-Seria Ştiinţe Economice","note":"publisher: Editura Universităţii Vasile Goldiş","page":"108-117","title":"Real Wage Convergence in Romania: Empirical Evidence Based on Club Converging","volume":"30","author":[{"family":"Neagu","given":"Olimpia"}],"issued":{"date-parts":[["2020"]]}}}],"schema":"https://github.com/citation-style-language/schema/raw/master/csl-citation.json"} </w:instrText>
      </w:r>
      <w:r w:rsidR="004C5458" w:rsidRPr="00093F5E">
        <w:rPr>
          <w:lang w:val="en-GB"/>
        </w:rPr>
        <w:fldChar w:fldCharType="separate"/>
      </w:r>
      <w:r w:rsidR="004C5458" w:rsidRPr="00093F5E">
        <w:rPr>
          <w:rFonts w:ascii="Calibri" w:hAnsi="Calibri" w:cs="Calibri"/>
          <w:lang w:val="en-GB"/>
        </w:rPr>
        <w:t>Neagu (2020)</w:t>
      </w:r>
      <w:r w:rsidR="004C5458" w:rsidRPr="00093F5E">
        <w:rPr>
          <w:lang w:val="en-GB"/>
        </w:rPr>
        <w:fldChar w:fldCharType="end"/>
      </w:r>
      <w:ins w:id="430" w:author="Author">
        <w:r w:rsidR="00EE7173" w:rsidRPr="00EE7173">
          <w:rPr>
            <w:lang w:val="en-GB"/>
          </w:rPr>
          <w:t xml:space="preserve"> </w:t>
        </w:r>
        <w:r w:rsidR="00EE7173">
          <w:rPr>
            <w:lang w:val="en-GB"/>
          </w:rPr>
          <w:t>reported</w:t>
        </w:r>
      </w:ins>
      <w:r w:rsidR="004C5458" w:rsidRPr="00093F5E">
        <w:rPr>
          <w:lang w:val="en-GB"/>
        </w:rPr>
        <w:t xml:space="preserve"> for the Romanian case. </w:t>
      </w:r>
      <w:r w:rsidR="001E7ACE" w:rsidRPr="00093F5E">
        <w:rPr>
          <w:lang w:val="en-GB"/>
        </w:rPr>
        <w:t>Next, we</w:t>
      </w:r>
      <w:r w:rsidR="00513EE2" w:rsidRPr="00093F5E">
        <w:rPr>
          <w:lang w:val="en-GB"/>
        </w:rPr>
        <w:t xml:space="preserve"> use </w:t>
      </w:r>
      <w:r w:rsidR="001D281F" w:rsidRPr="00093F5E">
        <w:rPr>
          <w:lang w:val="en-GB"/>
        </w:rPr>
        <w:t xml:space="preserve">the </w:t>
      </w:r>
      <w:r w:rsidR="00513EE2" w:rsidRPr="00093F5E">
        <w:rPr>
          <w:lang w:val="en-GB"/>
        </w:rPr>
        <w:t xml:space="preserve">merging method of </w:t>
      </w:r>
      <w:r w:rsidR="0024581A" w:rsidRPr="00093F5E">
        <w:rPr>
          <w:lang w:val="en-GB"/>
        </w:rPr>
        <w:fldChar w:fldCharType="begin"/>
      </w:r>
      <w:r w:rsidR="00F44D2F" w:rsidRPr="00093F5E">
        <w:rPr>
          <w:lang w:val="en-GB"/>
        </w:rPr>
        <w:instrText xml:space="preserve"> ADDIN ZOTERO_ITEM CSL_CITATION {"citationID":"VgacJ7qa","properties":{"formattedCitation":"(Phillips &amp; Sul, 2009)","plainCitation":"(Phillips &amp;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24581A" w:rsidRPr="00093F5E">
        <w:rPr>
          <w:lang w:val="en-GB"/>
        </w:rPr>
        <w:fldChar w:fldCharType="separate"/>
      </w:r>
      <w:r w:rsidR="0024581A" w:rsidRPr="00093F5E">
        <w:rPr>
          <w:rFonts w:ascii="Calibri" w:hAnsi="Calibri" w:cs="Calibri"/>
          <w:lang w:val="en-GB"/>
        </w:rPr>
        <w:t>Phillips &amp; Sul (2009)</w:t>
      </w:r>
      <w:r w:rsidR="0024581A" w:rsidRPr="00093F5E">
        <w:rPr>
          <w:lang w:val="en-GB"/>
        </w:rPr>
        <w:fldChar w:fldCharType="end"/>
      </w:r>
      <w:r w:rsidR="00513EE2" w:rsidRPr="00093F5E">
        <w:rPr>
          <w:lang w:val="en-GB"/>
        </w:rPr>
        <w:t xml:space="preserve"> described in Appendix 2</w:t>
      </w:r>
      <w:ins w:id="431" w:author="Author">
        <w:del w:id="432" w:author="Author">
          <w:r w:rsidRPr="00093F5E" w:rsidDel="00EE7173">
            <w:rPr>
              <w:rFonts w:ascii="Calibri" w:eastAsia="Yu Mincho" w:hAnsi="Calibri" w:cs="Times New Roman"/>
              <w:lang w:val="en-GB"/>
            </w:rPr>
            <w:delText>,</w:delText>
          </w:r>
        </w:del>
      </w:ins>
      <w:r w:rsidRPr="00093F5E">
        <w:rPr>
          <w:rFonts w:ascii="Calibri" w:eastAsia="Yu Mincho" w:hAnsi="Calibri" w:cs="Times New Roman"/>
          <w:lang w:val="en-GB"/>
        </w:rPr>
        <w:t xml:space="preserve"> to test whether the initial clubs can merge </w:t>
      </w:r>
      <w:ins w:id="433" w:author="Author">
        <w:r w:rsidR="00513EE2" w:rsidRPr="00093F5E">
          <w:rPr>
            <w:lang w:val="en-GB"/>
          </w:rPr>
          <w:t>with</w:t>
        </w:r>
      </w:ins>
      <w:del w:id="434" w:author="Author">
        <w:r w:rsidR="00513EE2" w:rsidRPr="00093F5E">
          <w:rPr>
            <w:lang w:val="en-GB"/>
          </w:rPr>
          <w:delText>to</w:delText>
        </w:r>
      </w:del>
      <w:r w:rsidR="00513EE2" w:rsidRPr="00093F5E">
        <w:rPr>
          <w:lang w:val="en-GB"/>
        </w:rPr>
        <w:t xml:space="preserve"> their adjacent club and thus generate </w:t>
      </w:r>
      <w:commentRangeStart w:id="435"/>
      <w:r w:rsidR="00513EE2" w:rsidRPr="00093F5E">
        <w:rPr>
          <w:lang w:val="en-GB"/>
        </w:rPr>
        <w:t xml:space="preserve">bigger </w:t>
      </w:r>
      <w:commentRangeEnd w:id="435"/>
      <w:r w:rsidR="00EC309D">
        <w:rPr>
          <w:rStyle w:val="CommentReference"/>
        </w:rPr>
        <w:commentReference w:id="435"/>
      </w:r>
      <w:r w:rsidR="00513EE2" w:rsidRPr="00093F5E">
        <w:rPr>
          <w:lang w:val="en-GB"/>
        </w:rPr>
        <w:t xml:space="preserve">club convergence. </w:t>
      </w:r>
      <w:r w:rsidR="001F021A" w:rsidRPr="00093F5E">
        <w:rPr>
          <w:lang w:val="en-GB"/>
        </w:rPr>
        <w:t>The results from the merging test suggest rejecting the convergence hypothesis in any merging pair</w:t>
      </w:r>
      <w:r w:rsidR="00513EE2" w:rsidRPr="00093F5E">
        <w:rPr>
          <w:lang w:val="en-GB"/>
        </w:rPr>
        <w:t xml:space="preserve"> (</w:t>
      </w:r>
      <m:oMath>
        <m:acc>
          <m:accPr>
            <m:ctrlPr>
              <w:rPr>
                <w:rFonts w:ascii="Cambria Math" w:hAnsi="Cambria Math"/>
                <w:lang w:val="en-GB"/>
              </w:rPr>
            </m:ctrlPr>
          </m:accPr>
          <m:e>
            <m:r>
              <m:rPr>
                <m:sty m:val="bi"/>
              </m:rPr>
              <w:rPr>
                <w:rFonts w:ascii="Cambria Math" w:hAnsi="Cambria Math"/>
                <w:lang w:val="en-GB"/>
              </w:rPr>
              <m:t>b</m:t>
            </m:r>
          </m:e>
        </m:acc>
      </m:oMath>
      <w:r w:rsidR="00513EE2" w:rsidRPr="00093F5E">
        <w:rPr>
          <w:lang w:val="en-GB"/>
        </w:rPr>
        <w:t xml:space="preserve"> &lt; 0 and</w:t>
      </w:r>
      <w:r w:rsidR="00513EE2" w:rsidRPr="00093F5E">
        <w:rPr>
          <w:i/>
          <w:iCs/>
          <w:lang w:val="en-GB"/>
        </w:rPr>
        <w:t xml:space="preserve"> t</w:t>
      </w:r>
      <w:r w:rsidR="00513EE2" w:rsidRPr="00093F5E">
        <w:rPr>
          <w:lang w:val="en-GB"/>
        </w:rPr>
        <w:t>-statistics &lt; -1.65).</w:t>
      </w:r>
      <w:r w:rsidRPr="00093F5E">
        <w:rPr>
          <w:rStyle w:val="FootnoteReference"/>
          <w:lang w:val="en-GB"/>
        </w:rPr>
        <w:footnoteReference w:id="6"/>
      </w:r>
      <w:r w:rsidR="00513EE2" w:rsidRPr="00093F5E">
        <w:rPr>
          <w:lang w:val="en-GB"/>
        </w:rPr>
        <w:t xml:space="preserve"> Hence, we confirm the initial three clubs as the final club convergence. </w:t>
      </w:r>
      <w:r w:rsidR="004777B9" w:rsidRPr="00093F5E">
        <w:rPr>
          <w:lang w:val="en-GB"/>
        </w:rPr>
        <w:t>The clubs are ordered from the highest to the lowest wage; club 1 consists of higher-wage provinces, while the lowest-wage provinces are clustered in club 3</w:t>
      </w:r>
      <w:r w:rsidR="0036179B" w:rsidRPr="00093F5E">
        <w:rPr>
          <w:lang w:val="en-GB"/>
        </w:rPr>
        <w:t>.</w:t>
      </w:r>
      <w:r w:rsidR="00B321D9" w:rsidRPr="00093F5E">
        <w:rPr>
          <w:lang w:val="en-GB"/>
        </w:rPr>
        <w:t xml:space="preserve"> As mentioned before, the club convergence method estimates the transition path of clubs a</w:t>
      </w:r>
      <w:r w:rsidR="004777B9" w:rsidRPr="00093F5E">
        <w:rPr>
          <w:lang w:val="en-GB"/>
        </w:rPr>
        <w:t>nd</w:t>
      </w:r>
      <w:r w:rsidR="00AE04E2" w:rsidRPr="00093F5E">
        <w:rPr>
          <w:lang w:val="en-GB"/>
        </w:rPr>
        <w:t xml:space="preserve"> all</w:t>
      </w:r>
      <w:r w:rsidR="00B321D9" w:rsidRPr="00093F5E">
        <w:rPr>
          <w:lang w:val="en-GB"/>
        </w:rPr>
        <w:t xml:space="preserve"> individual</w:t>
      </w:r>
      <w:r w:rsidR="00AE04E2" w:rsidRPr="00093F5E">
        <w:rPr>
          <w:lang w:val="en-GB"/>
        </w:rPr>
        <w:t xml:space="preserve"> units</w:t>
      </w:r>
      <w:r w:rsidR="00B321D9" w:rsidRPr="00093F5E">
        <w:rPr>
          <w:lang w:val="en-GB"/>
        </w:rPr>
        <w:t>. Taking this advantage</w:t>
      </w:r>
      <w:r w:rsidR="00E31D2F" w:rsidRPr="00093F5E">
        <w:rPr>
          <w:lang w:val="en-GB"/>
        </w:rPr>
        <w:t>,</w:t>
      </w:r>
      <w:r w:rsidR="00B321D9" w:rsidRPr="00093F5E">
        <w:rPr>
          <w:lang w:val="en-GB"/>
        </w:rPr>
        <w:t xml:space="preserve"> i</w:t>
      </w:r>
      <w:r w:rsidR="00947042" w:rsidRPr="00093F5E">
        <w:rPr>
          <w:lang w:val="en-GB"/>
        </w:rPr>
        <w:t xml:space="preserve">n Fig </w:t>
      </w:r>
      <w:r w:rsidR="005615FF" w:rsidRPr="00093F5E">
        <w:rPr>
          <w:lang w:val="en-GB"/>
        </w:rPr>
        <w:t>4</w:t>
      </w:r>
      <w:ins w:id="436" w:author="Author">
        <w:r w:rsidRPr="00093F5E">
          <w:rPr>
            <w:rFonts w:ascii="Calibri" w:eastAsia="Yu Mincho" w:hAnsi="Calibri" w:cs="Times New Roman"/>
            <w:lang w:val="en-GB"/>
          </w:rPr>
          <w:t>,</w:t>
        </w:r>
      </w:ins>
      <w:r w:rsidR="00947042" w:rsidRPr="00093F5E">
        <w:rPr>
          <w:lang w:val="en-GB"/>
        </w:rPr>
        <w:t xml:space="preserve"> we </w:t>
      </w:r>
      <w:r w:rsidR="00E31D2F" w:rsidRPr="00093F5E">
        <w:rPr>
          <w:lang w:val="en-GB"/>
        </w:rPr>
        <w:t>show</w:t>
      </w:r>
      <w:r w:rsidR="000D30DB" w:rsidRPr="00093F5E">
        <w:rPr>
          <w:lang w:val="en-GB"/>
        </w:rPr>
        <w:t xml:space="preserve"> </w:t>
      </w:r>
      <w:r w:rsidR="003D0BA2" w:rsidRPr="00093F5E">
        <w:rPr>
          <w:lang w:val="en-GB"/>
        </w:rPr>
        <w:t xml:space="preserve">the </w:t>
      </w:r>
      <w:r w:rsidR="000D30DB" w:rsidRPr="00093F5E">
        <w:rPr>
          <w:lang w:val="en-GB"/>
        </w:rPr>
        <w:t>evolution of</w:t>
      </w:r>
      <w:r w:rsidR="00E31D2F" w:rsidRPr="00093F5E">
        <w:rPr>
          <w:lang w:val="en-GB"/>
        </w:rPr>
        <w:t xml:space="preserve"> </w:t>
      </w:r>
      <w:r w:rsidR="00947042" w:rsidRPr="00093F5E">
        <w:rPr>
          <w:lang w:val="en-GB"/>
        </w:rPr>
        <w:t xml:space="preserve">the </w:t>
      </w:r>
      <w:r w:rsidR="00E31D2F" w:rsidRPr="00093F5E">
        <w:rPr>
          <w:lang w:val="en-GB"/>
        </w:rPr>
        <w:t xml:space="preserve">computed </w:t>
      </w:r>
      <w:r w:rsidR="000D30DB" w:rsidRPr="00093F5E">
        <w:rPr>
          <w:lang w:val="en-GB"/>
        </w:rPr>
        <w:t xml:space="preserve">clubs’ </w:t>
      </w:r>
      <w:r w:rsidR="00947042" w:rsidRPr="00093F5E">
        <w:rPr>
          <w:lang w:val="en-GB"/>
        </w:rPr>
        <w:t xml:space="preserve">transition paths </w:t>
      </w:r>
      <w:r w:rsidR="000D30DB" w:rsidRPr="00093F5E">
        <w:rPr>
          <w:lang w:val="en-GB"/>
        </w:rPr>
        <w:t>over time</w:t>
      </w:r>
      <w:r w:rsidR="00B321D9" w:rsidRPr="00093F5E">
        <w:rPr>
          <w:lang w:val="en-GB"/>
        </w:rPr>
        <w:t xml:space="preserve">. Unlike </w:t>
      </w:r>
      <w:r w:rsidR="00947042" w:rsidRPr="00093F5E">
        <w:rPr>
          <w:lang w:val="en-GB"/>
        </w:rPr>
        <w:t xml:space="preserve">using </w:t>
      </w:r>
      <w:r w:rsidR="008E7302" w:rsidRPr="00093F5E">
        <w:rPr>
          <w:lang w:val="en-GB"/>
        </w:rPr>
        <w:t xml:space="preserve">the </w:t>
      </w:r>
      <w:r w:rsidR="00947042" w:rsidRPr="00093F5E">
        <w:rPr>
          <w:lang w:val="en-GB"/>
        </w:rPr>
        <w:t xml:space="preserve">absolute value of </w:t>
      </w:r>
      <w:ins w:id="437" w:author="Author">
        <w:r w:rsidR="00947042" w:rsidRPr="00093F5E">
          <w:rPr>
            <w:lang w:val="en-GB"/>
          </w:rPr>
          <w:t>wages</w:t>
        </w:r>
      </w:ins>
      <w:del w:id="438" w:author="Author">
        <w:r w:rsidR="00947042" w:rsidRPr="00093F5E">
          <w:rPr>
            <w:lang w:val="en-GB"/>
          </w:rPr>
          <w:delText>wage</w:delText>
        </w:r>
      </w:del>
      <w:r w:rsidR="00947042" w:rsidRPr="00093F5E">
        <w:rPr>
          <w:lang w:val="en-GB"/>
        </w:rPr>
        <w:t xml:space="preserve"> on </w:t>
      </w:r>
      <w:ins w:id="439"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Y axes</w:t>
      </w:r>
      <w:r w:rsidR="00EB0AC1" w:rsidRPr="00093F5E">
        <w:rPr>
          <w:lang w:val="en-GB"/>
        </w:rPr>
        <w:t xml:space="preserve"> (</w:t>
      </w:r>
      <w:r w:rsidR="004659A8" w:rsidRPr="00093F5E">
        <w:rPr>
          <w:lang w:val="en-GB"/>
        </w:rPr>
        <w:t>similar</w:t>
      </w:r>
      <w:r w:rsidR="00EB0AC1" w:rsidRPr="00093F5E">
        <w:rPr>
          <w:lang w:val="en-GB"/>
        </w:rPr>
        <w:t xml:space="preserve"> </w:t>
      </w:r>
      <w:r w:rsidR="004659A8" w:rsidRPr="00093F5E">
        <w:rPr>
          <w:lang w:val="en-GB"/>
        </w:rPr>
        <w:t>to</w:t>
      </w:r>
      <w:r w:rsidR="00EB0AC1" w:rsidRPr="00093F5E">
        <w:rPr>
          <w:lang w:val="en-GB"/>
        </w:rPr>
        <w:t xml:space="preserve"> Fig </w:t>
      </w:r>
      <w:r w:rsidR="00B06D08" w:rsidRPr="00093F5E">
        <w:rPr>
          <w:lang w:val="en-GB"/>
        </w:rPr>
        <w:t>3</w:t>
      </w:r>
      <w:r w:rsidR="00EB0AC1" w:rsidRPr="00093F5E">
        <w:rPr>
          <w:lang w:val="en-GB"/>
        </w:rPr>
        <w:t>)</w:t>
      </w:r>
      <w:r w:rsidR="00947042" w:rsidRPr="00093F5E">
        <w:rPr>
          <w:lang w:val="en-GB"/>
        </w:rPr>
        <w:t xml:space="preserve">, </w:t>
      </w:r>
      <w:r w:rsidR="00B321D9" w:rsidRPr="00093F5E">
        <w:rPr>
          <w:lang w:val="en-GB"/>
        </w:rPr>
        <w:t xml:space="preserve">in Fig </w:t>
      </w:r>
      <w:r w:rsidR="005615FF" w:rsidRPr="00093F5E">
        <w:rPr>
          <w:lang w:val="en-GB"/>
        </w:rPr>
        <w:t>4</w:t>
      </w:r>
      <w:ins w:id="440" w:author="Author">
        <w:r w:rsidRPr="00093F5E">
          <w:rPr>
            <w:rFonts w:ascii="Calibri" w:eastAsia="Yu Mincho" w:hAnsi="Calibri" w:cs="Times New Roman"/>
            <w:lang w:val="en-GB"/>
          </w:rPr>
          <w:t>,</w:t>
        </w:r>
      </w:ins>
      <w:r w:rsidR="00B321D9" w:rsidRPr="00093F5E">
        <w:rPr>
          <w:lang w:val="en-GB"/>
        </w:rPr>
        <w:t xml:space="preserve"> </w:t>
      </w:r>
      <w:r w:rsidR="00947042" w:rsidRPr="00093F5E">
        <w:rPr>
          <w:lang w:val="en-GB"/>
        </w:rPr>
        <w:t xml:space="preserve">we </w:t>
      </w:r>
      <w:r w:rsidR="00B321D9" w:rsidRPr="00093F5E">
        <w:rPr>
          <w:lang w:val="en-GB"/>
        </w:rPr>
        <w:t>plot</w:t>
      </w:r>
      <w:r w:rsidR="00947042" w:rsidRPr="00093F5E">
        <w:rPr>
          <w:lang w:val="en-GB"/>
        </w:rPr>
        <w:t xml:space="preserve"> the relative </w:t>
      </w:r>
      <w:r w:rsidR="008E7302" w:rsidRPr="00093F5E">
        <w:rPr>
          <w:lang w:val="en-GB"/>
        </w:rPr>
        <w:t>transition path</w:t>
      </w:r>
      <w:r w:rsidR="00B321D9" w:rsidRPr="00093F5E">
        <w:rPr>
          <w:lang w:val="en-GB"/>
        </w:rPr>
        <w:t xml:space="preserve"> </w:t>
      </w:r>
      <w:r w:rsidR="000C1634" w:rsidRPr="00093F5E">
        <w:rPr>
          <w:lang w:val="en-GB"/>
        </w:rPr>
        <w:t>of each club to</w:t>
      </w:r>
      <w:r w:rsidR="00947042" w:rsidRPr="00093F5E">
        <w:rPr>
          <w:lang w:val="en-GB"/>
        </w:rPr>
        <w:t xml:space="preserve"> the cross-sectional average of all three clubs. </w:t>
      </w:r>
      <w:r w:rsidR="000C1634" w:rsidRPr="00093F5E">
        <w:rPr>
          <w:lang w:val="en-GB"/>
        </w:rPr>
        <w:t xml:space="preserve">Interestingly, there is </w:t>
      </w:r>
      <w:r w:rsidR="008E7302" w:rsidRPr="00093F5E">
        <w:rPr>
          <w:lang w:val="en-GB"/>
        </w:rPr>
        <w:t xml:space="preserve">an </w:t>
      </w:r>
      <w:r w:rsidR="000C1634" w:rsidRPr="00093F5E">
        <w:rPr>
          <w:lang w:val="en-GB"/>
        </w:rPr>
        <w:t xml:space="preserve">indication of </w:t>
      </w:r>
      <w:r w:rsidR="00947CE5" w:rsidRPr="00093F5E">
        <w:rPr>
          <w:lang w:val="en-GB"/>
        </w:rPr>
        <w:t xml:space="preserve">gap reduction between </w:t>
      </w:r>
      <w:r w:rsidR="000C1634" w:rsidRPr="00093F5E">
        <w:rPr>
          <w:lang w:val="en-GB"/>
        </w:rPr>
        <w:t>club</w:t>
      </w:r>
      <w:ins w:id="441" w:author="Author">
        <w:r w:rsidR="001D553A">
          <w:rPr>
            <w:lang w:val="en-GB"/>
          </w:rPr>
          <w:t>s</w:t>
        </w:r>
      </w:ins>
      <w:r w:rsidR="000C1634" w:rsidRPr="00093F5E">
        <w:rPr>
          <w:lang w:val="en-GB"/>
        </w:rPr>
        <w:t xml:space="preserve"> 1 and </w:t>
      </w:r>
      <w:del w:id="442" w:author="Author">
        <w:r w:rsidR="000C1634" w:rsidRPr="00093F5E">
          <w:rPr>
            <w:lang w:val="en-GB"/>
          </w:rPr>
          <w:delText xml:space="preserve">club </w:delText>
        </w:r>
      </w:del>
      <w:r w:rsidR="000C1634" w:rsidRPr="00093F5E">
        <w:rPr>
          <w:lang w:val="en-GB"/>
        </w:rPr>
        <w:t xml:space="preserve">2 from 2008 until 2012. </w:t>
      </w:r>
      <w:r w:rsidR="008E7302" w:rsidRPr="00093F5E">
        <w:rPr>
          <w:lang w:val="en-GB"/>
        </w:rPr>
        <w:t xml:space="preserve">However, the transition path of club 1 </w:t>
      </w:r>
      <w:del w:id="443" w:author="Author">
        <w:r w:rsidR="008E7302" w:rsidRPr="00093F5E">
          <w:rPr>
            <w:lang w:val="en-GB"/>
          </w:rPr>
          <w:delText xml:space="preserve">after that </w:delText>
        </w:r>
      </w:del>
      <w:r w:rsidR="008E7302" w:rsidRPr="00093F5E">
        <w:rPr>
          <w:lang w:val="en-GB"/>
        </w:rPr>
        <w:t>exhibited an increasing trend with a significantly higher slope than that of club 2, resulting in a larger gap between the two clubs.</w:t>
      </w:r>
      <w:r w:rsidR="000C1634" w:rsidRPr="00093F5E">
        <w:rPr>
          <w:lang w:val="en-GB"/>
        </w:rPr>
        <w:t xml:space="preserve"> </w:t>
      </w:r>
      <w:r w:rsidRPr="00093F5E">
        <w:rPr>
          <w:lang w:val="en-GB"/>
        </w:rPr>
        <w:t>In other words, t</w:t>
      </w:r>
      <w:r w:rsidR="00947042" w:rsidRPr="00093F5E">
        <w:rPr>
          <w:lang w:val="en-GB"/>
        </w:rPr>
        <w:t>he</w:t>
      </w:r>
      <w:r w:rsidR="000C1634" w:rsidRPr="00093F5E">
        <w:rPr>
          <w:lang w:val="en-GB"/>
        </w:rPr>
        <w:t xml:space="preserve"> pattern of expanding differences</w:t>
      </w:r>
      <w:r w:rsidR="00947042" w:rsidRPr="00093F5E">
        <w:rPr>
          <w:lang w:val="en-GB"/>
        </w:rPr>
        <w:t xml:space="preserve"> </w:t>
      </w:r>
      <w:r w:rsidR="000C1634" w:rsidRPr="00093F5E">
        <w:rPr>
          <w:lang w:val="en-GB"/>
        </w:rPr>
        <w:t xml:space="preserve">among </w:t>
      </w:r>
      <w:r w:rsidR="00947042" w:rsidRPr="00093F5E">
        <w:rPr>
          <w:lang w:val="en-GB"/>
        </w:rPr>
        <w:t>the clubs’ transition path</w:t>
      </w:r>
      <w:r w:rsidR="002D06D6" w:rsidRPr="00093F5E">
        <w:rPr>
          <w:lang w:val="en-GB"/>
        </w:rPr>
        <w:t>s</w:t>
      </w:r>
      <w:r w:rsidR="00947042" w:rsidRPr="00093F5E">
        <w:rPr>
          <w:lang w:val="en-GB"/>
        </w:rPr>
        <w:t xml:space="preserve"> </w:t>
      </w:r>
      <w:r w:rsidR="000C1634" w:rsidRPr="00093F5E">
        <w:rPr>
          <w:lang w:val="en-GB"/>
        </w:rPr>
        <w:t>supports</w:t>
      </w:r>
      <w:r w:rsidR="00947042" w:rsidRPr="00093F5E">
        <w:rPr>
          <w:lang w:val="en-GB"/>
        </w:rPr>
        <w:t xml:space="preserve"> </w:t>
      </w:r>
      <w:r w:rsidR="000C1634" w:rsidRPr="00093F5E">
        <w:rPr>
          <w:lang w:val="en-GB"/>
        </w:rPr>
        <w:t xml:space="preserve">the identification of significant </w:t>
      </w:r>
      <w:r w:rsidR="00947042" w:rsidRPr="00093F5E">
        <w:rPr>
          <w:lang w:val="en-GB"/>
        </w:rPr>
        <w:t>club converge</w:t>
      </w:r>
      <w:r w:rsidR="000C1634" w:rsidRPr="00093F5E">
        <w:rPr>
          <w:lang w:val="en-GB"/>
        </w:rPr>
        <w:t>nce</w:t>
      </w:r>
      <w:r w:rsidR="00947042" w:rsidRPr="00093F5E">
        <w:rPr>
          <w:lang w:val="en-GB"/>
        </w:rPr>
        <w:t xml:space="preserve"> </w:t>
      </w:r>
      <w:r w:rsidR="000C1634" w:rsidRPr="00093F5E">
        <w:rPr>
          <w:lang w:val="en-GB"/>
        </w:rPr>
        <w:t>over overall convergence</w:t>
      </w:r>
      <w:r w:rsidR="00947042" w:rsidRPr="00093F5E">
        <w:rPr>
          <w:lang w:val="en-GB"/>
        </w:rPr>
        <w:t xml:space="preserve">. </w:t>
      </w:r>
      <w:r w:rsidR="00C458CC" w:rsidRPr="00093F5E">
        <w:rPr>
          <w:lang w:val="en-GB"/>
        </w:rPr>
        <w:t xml:space="preserve">Instead of forming </w:t>
      </w:r>
      <w:r w:rsidR="00C678B6" w:rsidRPr="00093F5E">
        <w:rPr>
          <w:lang w:val="en-GB"/>
        </w:rPr>
        <w:t xml:space="preserve">a </w:t>
      </w:r>
      <w:r w:rsidR="00C458CC" w:rsidRPr="00093F5E">
        <w:rPr>
          <w:lang w:val="en-GB"/>
        </w:rPr>
        <w:t>converging shape</w:t>
      </w:r>
      <w:r w:rsidRPr="00093F5E">
        <w:rPr>
          <w:lang w:val="en-GB"/>
        </w:rPr>
        <w:t>, reflected in</w:t>
      </w:r>
      <w:r w:rsidR="00C458CC" w:rsidRPr="00093F5E">
        <w:rPr>
          <w:lang w:val="en-GB"/>
        </w:rPr>
        <w:t xml:space="preserve"> smaller gaps between clubs over time, </w:t>
      </w:r>
      <w:r w:rsidR="00947042" w:rsidRPr="00093F5E">
        <w:rPr>
          <w:lang w:val="en-GB"/>
        </w:rPr>
        <w:t xml:space="preserve">the </w:t>
      </w:r>
      <w:r w:rsidR="00275950" w:rsidRPr="00093F5E">
        <w:rPr>
          <w:lang w:val="en-GB"/>
        </w:rPr>
        <w:t xml:space="preserve">three </w:t>
      </w:r>
      <w:r w:rsidR="00947042" w:rsidRPr="00093F5E">
        <w:rPr>
          <w:lang w:val="en-GB"/>
        </w:rPr>
        <w:t>transition path</w:t>
      </w:r>
      <w:r w:rsidR="00275950" w:rsidRPr="00093F5E">
        <w:rPr>
          <w:lang w:val="en-GB"/>
        </w:rPr>
        <w:t>s</w:t>
      </w:r>
      <w:r w:rsidR="00947042" w:rsidRPr="00093F5E">
        <w:rPr>
          <w:lang w:val="en-GB"/>
        </w:rPr>
        <w:t xml:space="preserve"> </w:t>
      </w:r>
      <w:r w:rsidRPr="00093F5E">
        <w:rPr>
          <w:lang w:val="en-GB"/>
        </w:rPr>
        <w:t>demonstrate</w:t>
      </w:r>
      <w:r w:rsidR="00275950" w:rsidRPr="00093F5E">
        <w:rPr>
          <w:lang w:val="en-GB"/>
        </w:rPr>
        <w:t xml:space="preserve"> </w:t>
      </w:r>
      <w:r w:rsidR="00275950" w:rsidRPr="00093F5E">
        <w:rPr>
          <w:lang w:val="en-GB"/>
        </w:rPr>
        <w:lastRenderedPageBreak/>
        <w:t>increasing</w:t>
      </w:r>
      <w:r w:rsidR="00947042" w:rsidRPr="00093F5E">
        <w:rPr>
          <w:lang w:val="en-GB"/>
        </w:rPr>
        <w:t xml:space="preserve"> dispersion between clubs, where </w:t>
      </w:r>
      <w:r w:rsidR="00C458CC" w:rsidRPr="00093F5E">
        <w:rPr>
          <w:lang w:val="en-GB"/>
        </w:rPr>
        <w:t>c</w:t>
      </w:r>
      <w:r w:rsidR="00947042" w:rsidRPr="00093F5E">
        <w:rPr>
          <w:lang w:val="en-GB"/>
        </w:rPr>
        <w:t xml:space="preserve">lub </w:t>
      </w:r>
      <w:r w:rsidR="00C458CC" w:rsidRPr="00093F5E">
        <w:rPr>
          <w:lang w:val="en-GB"/>
        </w:rPr>
        <w:t>1</w:t>
      </w:r>
      <w:r w:rsidR="00947042" w:rsidRPr="00093F5E">
        <w:rPr>
          <w:lang w:val="en-GB"/>
        </w:rPr>
        <w:t xml:space="preserve"> </w:t>
      </w:r>
      <w:r w:rsidRPr="00093F5E">
        <w:rPr>
          <w:lang w:val="en-GB"/>
        </w:rPr>
        <w:t>is</w:t>
      </w:r>
      <w:r w:rsidR="00947042" w:rsidRPr="00093F5E">
        <w:rPr>
          <w:lang w:val="en-GB"/>
        </w:rPr>
        <w:t xml:space="preserve"> systematically </w:t>
      </w:r>
      <w:r w:rsidR="00C458CC" w:rsidRPr="00093F5E">
        <w:rPr>
          <w:lang w:val="en-GB"/>
        </w:rPr>
        <w:t xml:space="preserve">above </w:t>
      </w:r>
      <w:r w:rsidR="00947042" w:rsidRPr="00093F5E">
        <w:rPr>
          <w:lang w:val="en-GB"/>
        </w:rPr>
        <w:t xml:space="preserve">the average, </w:t>
      </w:r>
      <w:r w:rsidRPr="00093F5E">
        <w:rPr>
          <w:lang w:val="en-GB"/>
        </w:rPr>
        <w:t xml:space="preserve">club 2 steadily </w:t>
      </w:r>
      <w:ins w:id="444" w:author="Author">
        <w:r w:rsidRPr="00093F5E">
          <w:rPr>
            <w:lang w:val="en-GB"/>
          </w:rPr>
          <w:t>moves</w:t>
        </w:r>
      </w:ins>
      <w:del w:id="445" w:author="Author">
        <w:r w:rsidRPr="00093F5E">
          <w:rPr>
            <w:lang w:val="en-GB"/>
          </w:rPr>
          <w:delText>move</w:delText>
        </w:r>
      </w:del>
      <w:r w:rsidRPr="00093F5E">
        <w:rPr>
          <w:lang w:val="en-GB"/>
        </w:rPr>
        <w:t xml:space="preserve"> from below towards the average, </w:t>
      </w:r>
      <w:r w:rsidR="00947042" w:rsidRPr="00093F5E">
        <w:rPr>
          <w:lang w:val="en-GB"/>
        </w:rPr>
        <w:t xml:space="preserve">while </w:t>
      </w:r>
      <w:r w:rsidR="00C458CC" w:rsidRPr="00093F5E">
        <w:rPr>
          <w:lang w:val="en-GB"/>
        </w:rPr>
        <w:t>c</w:t>
      </w:r>
      <w:r w:rsidR="00947042" w:rsidRPr="00093F5E">
        <w:rPr>
          <w:lang w:val="en-GB"/>
        </w:rPr>
        <w:t xml:space="preserve">lub </w:t>
      </w:r>
      <w:r w:rsidR="00C458CC" w:rsidRPr="00093F5E">
        <w:rPr>
          <w:lang w:val="en-GB"/>
        </w:rPr>
        <w:t>3</w:t>
      </w:r>
      <w:r w:rsidR="00947042" w:rsidRPr="00093F5E">
        <w:rPr>
          <w:lang w:val="en-GB"/>
        </w:rPr>
        <w:t xml:space="preserve"> </w:t>
      </w:r>
      <w:r w:rsidR="00C458CC" w:rsidRPr="00093F5E">
        <w:rPr>
          <w:lang w:val="en-GB"/>
        </w:rPr>
        <w:t>is</w:t>
      </w:r>
      <w:r w:rsidR="00947042" w:rsidRPr="00093F5E">
        <w:rPr>
          <w:lang w:val="en-GB"/>
        </w:rPr>
        <w:t xml:space="preserve"> consistently </w:t>
      </w:r>
      <w:r w:rsidR="00C458CC" w:rsidRPr="00093F5E">
        <w:rPr>
          <w:lang w:val="en-GB"/>
        </w:rPr>
        <w:t>below</w:t>
      </w:r>
      <w:r w:rsidR="00947042" w:rsidRPr="00093F5E">
        <w:rPr>
          <w:lang w:val="en-GB"/>
        </w:rPr>
        <w:t xml:space="preserve"> the average.</w:t>
      </w:r>
      <w:r w:rsidR="006934EF" w:rsidRPr="00093F5E">
        <w:rPr>
          <w:lang w:val="en-GB"/>
        </w:rPr>
        <w:t xml:space="preserve"> </w:t>
      </w:r>
    </w:p>
    <w:p w14:paraId="134F8A20" w14:textId="77777777" w:rsidR="00787501" w:rsidRPr="00093F5E" w:rsidRDefault="00787501" w:rsidP="006934EF">
      <w:pPr>
        <w:pStyle w:val="ListParagraph"/>
        <w:spacing w:line="360" w:lineRule="auto"/>
        <w:ind w:left="709" w:firstLineChars="322" w:firstLine="708"/>
        <w:jc w:val="both"/>
        <w:rPr>
          <w:lang w:val="en-GB"/>
        </w:rPr>
      </w:pPr>
    </w:p>
    <w:p w14:paraId="6D72A4EB" w14:textId="77777777" w:rsidR="001E7ACE" w:rsidRPr="00093F5E" w:rsidRDefault="00093F5E" w:rsidP="00106418">
      <w:pPr>
        <w:pStyle w:val="ListParagraph"/>
        <w:spacing w:line="360" w:lineRule="auto"/>
        <w:ind w:left="709"/>
        <w:jc w:val="center"/>
        <w:rPr>
          <w:lang w:val="en-GB"/>
        </w:rPr>
      </w:pPr>
      <w:r w:rsidRPr="00093F5E">
        <w:rPr>
          <w:noProof/>
          <w:lang w:val="en-GB"/>
        </w:rPr>
        <w:drawing>
          <wp:inline distT="0" distB="0" distL="0" distR="0" wp14:anchorId="312EC3DF" wp14:editId="6A1D0BF7">
            <wp:extent cx="360045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30968"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601167" cy="2000648"/>
                    </a:xfrm>
                    <a:prstGeom prst="rect">
                      <a:avLst/>
                    </a:prstGeom>
                    <a:noFill/>
                    <a:ln>
                      <a:noFill/>
                    </a:ln>
                  </pic:spPr>
                </pic:pic>
              </a:graphicData>
            </a:graphic>
          </wp:inline>
        </w:drawing>
      </w:r>
    </w:p>
    <w:p w14:paraId="622DCD85" w14:textId="77777777" w:rsidR="00D52B51" w:rsidRPr="00093F5E" w:rsidRDefault="00093F5E" w:rsidP="00F62225">
      <w:pPr>
        <w:pStyle w:val="ListParagraph"/>
        <w:spacing w:line="360" w:lineRule="auto"/>
        <w:ind w:left="709"/>
        <w:jc w:val="center"/>
        <w:outlineLvl w:val="0"/>
        <w:rPr>
          <w:lang w:val="en-GB"/>
        </w:rPr>
      </w:pPr>
      <w:r w:rsidRPr="00093F5E">
        <w:rPr>
          <w:lang w:val="en-GB"/>
        </w:rPr>
        <w:t xml:space="preserve">Fig. </w:t>
      </w:r>
      <w:r w:rsidR="004873EA" w:rsidRPr="00093F5E">
        <w:rPr>
          <w:lang w:val="en-GB"/>
        </w:rPr>
        <w:t>4</w:t>
      </w:r>
      <w:r w:rsidRPr="00093F5E">
        <w:rPr>
          <w:lang w:val="en-GB"/>
        </w:rPr>
        <w:t>. The transition path of convergence clubs, 2008-2020</w:t>
      </w:r>
    </w:p>
    <w:p w14:paraId="123254CA" w14:textId="77777777" w:rsidR="00FD509B" w:rsidRPr="00093F5E" w:rsidRDefault="00FD509B" w:rsidP="0057212D">
      <w:pPr>
        <w:pStyle w:val="ListParagraph"/>
        <w:spacing w:line="360" w:lineRule="auto"/>
        <w:ind w:left="709" w:firstLineChars="322" w:firstLine="708"/>
        <w:jc w:val="both"/>
        <w:rPr>
          <w:lang w:val="en-GB"/>
        </w:rPr>
      </w:pPr>
    </w:p>
    <w:p w14:paraId="2FEB8B52" w14:textId="20CAF32A" w:rsidR="00947042" w:rsidRPr="00093F5E" w:rsidRDefault="00093F5E" w:rsidP="0057212D">
      <w:pPr>
        <w:pStyle w:val="ListParagraph"/>
        <w:spacing w:line="360" w:lineRule="auto"/>
        <w:ind w:left="709" w:firstLineChars="322" w:firstLine="708"/>
        <w:jc w:val="both"/>
        <w:rPr>
          <w:lang w:val="en-GB"/>
        </w:rPr>
      </w:pPr>
      <w:r w:rsidRPr="00093F5E">
        <w:rPr>
          <w:lang w:val="en-GB"/>
        </w:rPr>
        <w:t>We</w:t>
      </w:r>
      <w:r w:rsidR="00060F45" w:rsidRPr="00093F5E">
        <w:rPr>
          <w:lang w:val="en-GB"/>
        </w:rPr>
        <w:t xml:space="preserve"> then</w:t>
      </w:r>
      <w:r w:rsidRPr="00093F5E">
        <w:rPr>
          <w:lang w:val="en-GB"/>
        </w:rPr>
        <w:t xml:space="preserve"> </w:t>
      </w:r>
      <w:ins w:id="446" w:author="Author">
        <w:r w:rsidR="00CD23B8" w:rsidRPr="00093F5E">
          <w:rPr>
            <w:lang w:val="en-GB"/>
          </w:rPr>
          <w:t>analyse</w:t>
        </w:r>
      </w:ins>
      <w:del w:id="447" w:author="Author">
        <w:r w:rsidR="00CD23B8" w:rsidRPr="00093F5E">
          <w:rPr>
            <w:lang w:val="en-GB"/>
          </w:rPr>
          <w:delText>analyze</w:delText>
        </w:r>
      </w:del>
      <w:r w:rsidR="00CD23B8" w:rsidRPr="00093F5E">
        <w:rPr>
          <w:lang w:val="en-GB"/>
        </w:rPr>
        <w:t xml:space="preserve"> the </w:t>
      </w:r>
      <w:ins w:id="448" w:author="Author">
        <w:r w:rsidR="00CD23B8" w:rsidRPr="00093F5E">
          <w:rPr>
            <w:lang w:val="en-GB"/>
          </w:rPr>
          <w:t>within-club</w:t>
        </w:r>
      </w:ins>
      <w:del w:id="449" w:author="Author">
        <w:r w:rsidR="00CD23B8" w:rsidRPr="00093F5E">
          <w:rPr>
            <w:lang w:val="en-GB"/>
          </w:rPr>
          <w:delText>within club</w:delText>
        </w:r>
      </w:del>
      <w:r w:rsidR="00CD23B8" w:rsidRPr="00093F5E">
        <w:rPr>
          <w:lang w:val="en-GB"/>
        </w:rPr>
        <w:t xml:space="preserve"> transition dynamics by </w:t>
      </w:r>
      <w:r w:rsidRPr="00093F5E">
        <w:rPr>
          <w:lang w:val="en-GB"/>
        </w:rPr>
        <w:t>plot</w:t>
      </w:r>
      <w:r w:rsidR="00CD23B8" w:rsidRPr="00093F5E">
        <w:rPr>
          <w:lang w:val="en-GB"/>
        </w:rPr>
        <w:t>ting</w:t>
      </w:r>
      <w:r w:rsidRPr="00093F5E">
        <w:rPr>
          <w:lang w:val="en-GB"/>
        </w:rPr>
        <w:t xml:space="preserve"> the transition path of provinces </w:t>
      </w:r>
      <w:r w:rsidR="00CD23B8" w:rsidRPr="00093F5E">
        <w:rPr>
          <w:lang w:val="en-GB"/>
        </w:rPr>
        <w:t>in</w:t>
      </w:r>
      <w:r w:rsidRPr="00093F5E">
        <w:rPr>
          <w:lang w:val="en-GB"/>
        </w:rPr>
        <w:t xml:space="preserve"> each club</w:t>
      </w:r>
      <w:ins w:id="450" w:author="Author">
        <w:r w:rsidRPr="00093F5E">
          <w:rPr>
            <w:rFonts w:ascii="Calibri" w:eastAsia="Yu Mincho" w:hAnsi="Calibri" w:cs="Times New Roman"/>
            <w:lang w:val="en-GB"/>
          </w:rPr>
          <w:t>, as shown</w:t>
        </w:r>
      </w:ins>
      <w:r w:rsidRPr="00093F5E">
        <w:rPr>
          <w:rFonts w:ascii="Calibri" w:eastAsia="Yu Mincho" w:hAnsi="Calibri" w:cs="Times New Roman"/>
          <w:lang w:val="en-GB"/>
        </w:rPr>
        <w:t xml:space="preserve"> in </w:t>
      </w:r>
      <w:ins w:id="451" w:author="Author">
        <w:r w:rsidRPr="00093F5E">
          <w:rPr>
            <w:lang w:val="en-GB"/>
          </w:rPr>
          <w:t>Fig.</w:t>
        </w:r>
      </w:ins>
      <w:del w:id="452" w:author="Author">
        <w:r w:rsidRPr="00093F5E">
          <w:rPr>
            <w:lang w:val="en-GB"/>
          </w:rPr>
          <w:delText>Fig</w:delText>
        </w:r>
      </w:del>
      <w:r w:rsidRPr="00093F5E">
        <w:rPr>
          <w:lang w:val="en-GB"/>
        </w:rPr>
        <w:t xml:space="preserve"> </w:t>
      </w:r>
      <w:r w:rsidR="002C6229" w:rsidRPr="00093F5E">
        <w:rPr>
          <w:lang w:val="en-GB"/>
        </w:rPr>
        <w:t>5</w:t>
      </w:r>
      <w:r w:rsidRPr="00093F5E">
        <w:rPr>
          <w:lang w:val="en-GB"/>
        </w:rPr>
        <w:t>. Unlike the diverging pattern shown in Fig</w:t>
      </w:r>
      <w:ins w:id="453" w:author="Author">
        <w:r w:rsidR="00EC309D">
          <w:rPr>
            <w:lang w:val="en-GB"/>
          </w:rPr>
          <w:t>.</w:t>
        </w:r>
      </w:ins>
      <w:r w:rsidRPr="00093F5E">
        <w:rPr>
          <w:lang w:val="en-GB"/>
        </w:rPr>
        <w:t xml:space="preserve"> </w:t>
      </w:r>
      <w:r w:rsidR="002C6229" w:rsidRPr="00093F5E">
        <w:rPr>
          <w:lang w:val="en-GB"/>
        </w:rPr>
        <w:t>4</w:t>
      </w:r>
      <w:ins w:id="454" w:author="Author">
        <w:r w:rsidR="00EC309D">
          <w:rPr>
            <w:lang w:val="en-GB"/>
          </w:rPr>
          <w:t>.</w:t>
        </w:r>
      </w:ins>
      <w:r w:rsidRPr="00093F5E">
        <w:rPr>
          <w:lang w:val="en-GB"/>
        </w:rPr>
        <w:t xml:space="preserve">, the transition </w:t>
      </w:r>
      <w:ins w:id="455" w:author="Author">
        <w:r w:rsidRPr="00093F5E">
          <w:rPr>
            <w:lang w:val="en-GB"/>
          </w:rPr>
          <w:t>paths</w:t>
        </w:r>
      </w:ins>
      <w:del w:id="456" w:author="Author">
        <w:r w:rsidRPr="00093F5E">
          <w:rPr>
            <w:lang w:val="en-GB"/>
          </w:rPr>
          <w:delText>path</w:delText>
        </w:r>
      </w:del>
      <w:r w:rsidRPr="00093F5E">
        <w:rPr>
          <w:lang w:val="en-GB"/>
        </w:rPr>
        <w:t xml:space="preserve"> in </w:t>
      </w:r>
      <w:ins w:id="457" w:author="Author">
        <w:r w:rsidRPr="00093F5E">
          <w:rPr>
            <w:lang w:val="en-GB"/>
          </w:rPr>
          <w:t>Figs.</w:t>
        </w:r>
      </w:ins>
      <w:del w:id="458" w:author="Author">
        <w:r w:rsidRPr="00093F5E">
          <w:rPr>
            <w:lang w:val="en-GB"/>
          </w:rPr>
          <w:delText>Fig</w:delText>
        </w:r>
      </w:del>
      <w:r w:rsidRPr="00093F5E">
        <w:rPr>
          <w:lang w:val="en-GB"/>
        </w:rPr>
        <w:t xml:space="preserve"> </w:t>
      </w:r>
      <w:r w:rsidR="002C6229" w:rsidRPr="00093F5E">
        <w:rPr>
          <w:lang w:val="en-GB"/>
        </w:rPr>
        <w:t>5</w:t>
      </w:r>
      <w:r w:rsidRPr="00093F5E">
        <w:rPr>
          <w:lang w:val="en-GB"/>
        </w:rPr>
        <w:t xml:space="preserve"> (a), (b), and (c) demonstrate</w:t>
      </w:r>
      <w:r w:rsidR="002D06D6" w:rsidRPr="00093F5E">
        <w:rPr>
          <w:lang w:val="en-GB"/>
        </w:rPr>
        <w:t xml:space="preserve"> a</w:t>
      </w:r>
      <w:r w:rsidRPr="00093F5E">
        <w:rPr>
          <w:lang w:val="en-GB"/>
        </w:rPr>
        <w:t xml:space="preserve"> </w:t>
      </w:r>
      <w:r w:rsidR="002D06D6" w:rsidRPr="00093F5E">
        <w:rPr>
          <w:lang w:val="en-GB"/>
        </w:rPr>
        <w:t xml:space="preserve">clear </w:t>
      </w:r>
      <w:r w:rsidRPr="00093F5E">
        <w:rPr>
          <w:lang w:val="en-GB"/>
        </w:rPr>
        <w:t xml:space="preserve">convergence pattern, </w:t>
      </w:r>
      <w:r w:rsidR="00705C75" w:rsidRPr="00093F5E">
        <w:rPr>
          <w:lang w:val="en-GB"/>
        </w:rPr>
        <w:t xml:space="preserve">with </w:t>
      </w:r>
      <w:r w:rsidR="004A0087" w:rsidRPr="00093F5E">
        <w:rPr>
          <w:lang w:val="en-GB"/>
        </w:rPr>
        <w:t xml:space="preserve">a </w:t>
      </w:r>
      <w:r w:rsidR="00705C75" w:rsidRPr="00093F5E">
        <w:rPr>
          <w:lang w:val="en-GB"/>
        </w:rPr>
        <w:t>smaller</w:t>
      </w:r>
      <w:r w:rsidRPr="00093F5E">
        <w:rPr>
          <w:lang w:val="en-GB"/>
        </w:rPr>
        <w:t xml:space="preserve"> gap between provinces </w:t>
      </w:r>
      <w:r w:rsidR="00705C75" w:rsidRPr="00093F5E">
        <w:rPr>
          <w:lang w:val="en-GB"/>
        </w:rPr>
        <w:t>in the final period</w:t>
      </w:r>
      <w:r w:rsidRPr="00093F5E">
        <w:rPr>
          <w:lang w:val="en-GB"/>
        </w:rPr>
        <w:t>.</w:t>
      </w:r>
      <w:r w:rsidR="00705C75" w:rsidRPr="00093F5E">
        <w:rPr>
          <w:lang w:val="en-GB"/>
        </w:rPr>
        <w:t xml:space="preserve"> </w:t>
      </w:r>
      <w:r w:rsidR="004A0087" w:rsidRPr="00093F5E">
        <w:rPr>
          <w:lang w:val="en-GB"/>
        </w:rPr>
        <w:t xml:space="preserve">In </w:t>
      </w:r>
      <w:ins w:id="459" w:author="Author">
        <w:r w:rsidR="004A0087" w:rsidRPr="00093F5E">
          <w:rPr>
            <w:lang w:val="en-GB"/>
          </w:rPr>
          <w:t>Club</w:t>
        </w:r>
      </w:ins>
      <w:del w:id="460" w:author="Author">
        <w:r w:rsidR="004A0087" w:rsidRPr="00093F5E">
          <w:rPr>
            <w:lang w:val="en-GB"/>
          </w:rPr>
          <w:delText>club</w:delText>
        </w:r>
      </w:del>
      <w:r w:rsidR="004A0087" w:rsidRPr="00093F5E">
        <w:rPr>
          <w:lang w:val="en-GB"/>
        </w:rPr>
        <w:t xml:space="preserve"> 1, although real </w:t>
      </w:r>
      <w:ins w:id="461" w:author="Author">
        <w:r w:rsidR="004A0087" w:rsidRPr="00093F5E">
          <w:rPr>
            <w:lang w:val="en-GB"/>
          </w:rPr>
          <w:t>wages</w:t>
        </w:r>
      </w:ins>
      <w:del w:id="462" w:author="Author">
        <w:r w:rsidR="004A0087" w:rsidRPr="00093F5E">
          <w:rPr>
            <w:lang w:val="en-GB"/>
          </w:rPr>
          <w:delText>wage</w:delText>
        </w:r>
      </w:del>
      <w:r w:rsidR="004A0087" w:rsidRPr="00093F5E">
        <w:rPr>
          <w:lang w:val="en-GB"/>
        </w:rPr>
        <w:t xml:space="preserve"> in Banten and Jakarta improve over time, the convergence is largely driven by the declining real wage in </w:t>
      </w:r>
      <w:ins w:id="463"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 xml:space="preserve">Riau </w:t>
      </w:r>
      <w:ins w:id="464" w:author="Author">
        <w:r w:rsidR="004A0087" w:rsidRPr="00093F5E">
          <w:rPr>
            <w:lang w:val="en-GB"/>
          </w:rPr>
          <w:t>Islands</w:t>
        </w:r>
      </w:ins>
      <w:del w:id="465" w:author="Author">
        <w:r w:rsidR="004A0087" w:rsidRPr="00093F5E">
          <w:rPr>
            <w:lang w:val="en-GB"/>
          </w:rPr>
          <w:delText>islands</w:delText>
        </w:r>
      </w:del>
      <w:r w:rsidR="004A0087" w:rsidRPr="00093F5E">
        <w:rPr>
          <w:lang w:val="en-GB"/>
        </w:rPr>
        <w:t>, particularly since 2015.</w:t>
      </w:r>
      <w:r w:rsidR="00925ACE" w:rsidRPr="00093F5E">
        <w:rPr>
          <w:lang w:val="en-GB"/>
        </w:rPr>
        <w:t xml:space="preserve"> </w:t>
      </w:r>
      <w:r w:rsidR="00B77073" w:rsidRPr="00093F5E">
        <w:rPr>
          <w:lang w:val="en-GB"/>
        </w:rPr>
        <w:t xml:space="preserve">It is worth noting that </w:t>
      </w:r>
      <w:ins w:id="466"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 xml:space="preserve">Riau Islands </w:t>
      </w:r>
      <w:r w:rsidR="00B77073" w:rsidRPr="00093F5E">
        <w:rPr>
          <w:lang w:val="en-GB"/>
        </w:rPr>
        <w:t xml:space="preserve">is renowned as the country's industrial hub, with shipbuilding, oil and gas, and electronics </w:t>
      </w:r>
      <w:ins w:id="467" w:author="Author">
        <w:r w:rsidR="00B77073" w:rsidRPr="00093F5E">
          <w:rPr>
            <w:lang w:val="en-GB"/>
          </w:rPr>
          <w:t>manufacturing</w:t>
        </w:r>
      </w:ins>
      <w:del w:id="468" w:author="Author">
        <w:r w:rsidR="00B77073" w:rsidRPr="00093F5E">
          <w:rPr>
            <w:lang w:val="en-GB"/>
          </w:rPr>
          <w:delText>manufacture</w:delText>
        </w:r>
      </w:del>
      <w:r w:rsidR="00B77073" w:rsidRPr="00093F5E">
        <w:rPr>
          <w:lang w:val="en-GB"/>
        </w:rPr>
        <w:t xml:space="preserve"> among its mainstays.</w:t>
      </w:r>
      <w:r w:rsidR="001D5F7F" w:rsidRPr="00093F5E">
        <w:rPr>
          <w:lang w:val="en-GB"/>
        </w:rPr>
        <w:t xml:space="preserve"> </w:t>
      </w:r>
      <w:r w:rsidR="0025533D" w:rsidRPr="00093F5E">
        <w:rPr>
          <w:lang w:val="en-GB"/>
        </w:rPr>
        <w:t xml:space="preserve">Despite its proximity to Singapore, the performance of the islands' industrial sector has deteriorated, with diminishing levels of </w:t>
      </w:r>
      <w:ins w:id="469" w:author="Author">
        <w:r w:rsidR="002E579E">
          <w:rPr>
            <w:lang w:val="en-GB"/>
          </w:rPr>
          <w:t>Foreign Direct Investment (</w:t>
        </w:r>
      </w:ins>
      <w:commentRangeStart w:id="470"/>
      <w:r w:rsidR="0025533D" w:rsidRPr="00093F5E">
        <w:rPr>
          <w:lang w:val="en-GB"/>
        </w:rPr>
        <w:t>FDI</w:t>
      </w:r>
      <w:ins w:id="471" w:author="Author">
        <w:r w:rsidR="002E579E">
          <w:rPr>
            <w:lang w:val="en-GB"/>
          </w:rPr>
          <w:t>)</w:t>
        </w:r>
      </w:ins>
      <w:r w:rsidR="0025533D" w:rsidRPr="00093F5E">
        <w:rPr>
          <w:lang w:val="en-GB"/>
        </w:rPr>
        <w:t xml:space="preserve"> </w:t>
      </w:r>
      <w:commentRangeEnd w:id="470"/>
      <w:r w:rsidR="00577CCD">
        <w:rPr>
          <w:rStyle w:val="CommentReference"/>
        </w:rPr>
        <w:commentReference w:id="470"/>
      </w:r>
      <w:r w:rsidR="0025533D" w:rsidRPr="00093F5E">
        <w:rPr>
          <w:lang w:val="en-GB"/>
        </w:rPr>
        <w:t>and exports</w:t>
      </w:r>
      <w:r w:rsidR="002E305F" w:rsidRPr="00093F5E">
        <w:rPr>
          <w:lang w:val="en-GB"/>
        </w:rPr>
        <w:t xml:space="preserve"> </w:t>
      </w:r>
      <w:r w:rsidR="002E305F" w:rsidRPr="00093F5E">
        <w:rPr>
          <w:lang w:val="en-GB"/>
        </w:rPr>
        <w:fldChar w:fldCharType="begin"/>
      </w:r>
      <w:r w:rsidR="002E305F" w:rsidRPr="00093F5E">
        <w:rPr>
          <w:lang w:val="en-GB"/>
        </w:rPr>
        <w:instrText xml:space="preserve"> ADDIN ZOTERO_ITEM CSL_CITATION {"citationID":"f4dWSK2t","properties":{"formattedCitation":"(Negara &amp; Hutchinson, 2020)","plainCitation":"(Negara &amp; Hutchinson, 2020)","noteIndex":0},"citationItems":[{"id":369,"uris":["http://zotero.org/users/local/9Bu69DCL/items/GPRGFWEA"],"uri":["http://zotero.org/users/local/9Bu69DCL/items/GPRGFWEA"],"itemData":{"id":369,"type":"article-journal","container-title":"Bulletin of Indonesian Economic Studies","ISSN":"0007-4918","issue":"1","journalAbbreviation":"Bulletin of Indonesian Economic Studies","note":"publisher: Taylor &amp; Francis","page":"87-125","title":"Batam: Life after the FTZ?","volume":"56","author":[{"family":"Negara","given":"Siwage Dharma"},{"family":"Hutchinson","given":"Francis"}],"issued":{"date-parts":[["2020"]]}}}],"schema":"https://github.com/citation-style-language/schema/raw/master/csl-citation.json"} </w:instrText>
      </w:r>
      <w:r w:rsidR="002E305F" w:rsidRPr="00093F5E">
        <w:rPr>
          <w:lang w:val="en-GB"/>
        </w:rPr>
        <w:fldChar w:fldCharType="separate"/>
      </w:r>
      <w:r w:rsidR="002E305F" w:rsidRPr="00093F5E">
        <w:rPr>
          <w:rFonts w:ascii="Calibri" w:hAnsi="Calibri" w:cs="Calibri"/>
          <w:lang w:val="en-GB"/>
        </w:rPr>
        <w:t>(Negara &amp; Hutchinson, 2020)</w:t>
      </w:r>
      <w:r w:rsidR="002E305F" w:rsidRPr="00093F5E">
        <w:rPr>
          <w:lang w:val="en-GB"/>
        </w:rPr>
        <w:fldChar w:fldCharType="end"/>
      </w:r>
      <w:r w:rsidR="002E305F" w:rsidRPr="00093F5E">
        <w:rPr>
          <w:lang w:val="en-GB"/>
        </w:rPr>
        <w:t>.</w:t>
      </w:r>
      <w:r w:rsidR="001D5F7F" w:rsidRPr="00093F5E">
        <w:rPr>
          <w:lang w:val="en-GB"/>
        </w:rPr>
        <w:t xml:space="preserve"> </w:t>
      </w:r>
      <w:del w:id="472" w:author="Author">
        <w:r w:rsidR="0025533D" w:rsidRPr="00093F5E" w:rsidDel="00F3224C">
          <w:rPr>
            <w:lang w:val="en-GB"/>
          </w:rPr>
          <w:delText>On the other hand</w:delText>
        </w:r>
      </w:del>
      <w:ins w:id="473" w:author="Author">
        <w:r w:rsidR="00F3224C">
          <w:rPr>
            <w:lang w:val="en-GB"/>
          </w:rPr>
          <w:t>Meanwhile</w:t>
        </w:r>
      </w:ins>
      <w:r w:rsidR="0025533D" w:rsidRPr="00093F5E">
        <w:rPr>
          <w:lang w:val="en-GB"/>
        </w:rPr>
        <w:t xml:space="preserve">, </w:t>
      </w:r>
      <w:r w:rsidR="00925ACE" w:rsidRPr="00093F5E">
        <w:rPr>
          <w:lang w:val="en-GB"/>
        </w:rPr>
        <w:t xml:space="preserve">Jakarta is the </w:t>
      </w:r>
      <w:ins w:id="474" w:author="Author">
        <w:r w:rsidR="00925ACE" w:rsidRPr="00093F5E">
          <w:rPr>
            <w:lang w:val="en-GB"/>
          </w:rPr>
          <w:t>country’s</w:t>
        </w:r>
      </w:ins>
      <w:del w:id="475" w:author="Author">
        <w:r w:rsidR="00925ACE" w:rsidRPr="00093F5E">
          <w:rPr>
            <w:lang w:val="en-GB"/>
          </w:rPr>
          <w:delText>countries’</w:delText>
        </w:r>
      </w:del>
      <w:r w:rsidR="00925ACE" w:rsidRPr="00093F5E">
        <w:rPr>
          <w:lang w:val="en-GB"/>
        </w:rPr>
        <w:t xml:space="preserve"> capital city </w:t>
      </w:r>
      <w:r w:rsidR="007A501E" w:rsidRPr="00093F5E">
        <w:rPr>
          <w:lang w:val="en-GB"/>
        </w:rPr>
        <w:t>where large</w:t>
      </w:r>
      <w:r w:rsidR="00925ACE" w:rsidRPr="00093F5E">
        <w:rPr>
          <w:lang w:val="en-GB"/>
        </w:rPr>
        <w:t xml:space="preserve"> business and financial </w:t>
      </w:r>
      <w:r w:rsidR="007A501E" w:rsidRPr="00093F5E">
        <w:rPr>
          <w:lang w:val="en-GB"/>
        </w:rPr>
        <w:t>service</w:t>
      </w:r>
      <w:r w:rsidR="00925ACE" w:rsidRPr="00093F5E">
        <w:rPr>
          <w:lang w:val="en-GB"/>
        </w:rPr>
        <w:t>s</w:t>
      </w:r>
      <w:r w:rsidR="007A501E" w:rsidRPr="00093F5E">
        <w:rPr>
          <w:lang w:val="en-GB"/>
        </w:rPr>
        <w:t xml:space="preserve"> are </w:t>
      </w:r>
      <w:ins w:id="476" w:author="Author">
        <w:r w:rsidR="007A501E" w:rsidRPr="00093F5E">
          <w:rPr>
            <w:lang w:val="en-GB"/>
          </w:rPr>
          <w:t>centred</w:t>
        </w:r>
      </w:ins>
      <w:del w:id="477" w:author="Author">
        <w:r w:rsidR="007A501E" w:rsidRPr="00093F5E">
          <w:rPr>
            <w:lang w:val="en-GB"/>
          </w:rPr>
          <w:delText>centered</w:delText>
        </w:r>
      </w:del>
      <w:r w:rsidR="007A501E" w:rsidRPr="00093F5E">
        <w:rPr>
          <w:lang w:val="en-GB"/>
        </w:rPr>
        <w:t xml:space="preserve">, </w:t>
      </w:r>
      <w:r w:rsidR="000D3C49" w:rsidRPr="00093F5E">
        <w:rPr>
          <w:lang w:val="en-GB"/>
        </w:rPr>
        <w:t xml:space="preserve">and </w:t>
      </w:r>
      <w:r w:rsidR="00D912D7" w:rsidRPr="00093F5E">
        <w:rPr>
          <w:lang w:val="en-GB"/>
        </w:rPr>
        <w:t>Banten is a province that shares a border with Jakarta and relies heavily on the manufacturing industry to support its economy (</w:t>
      </w:r>
      <w:del w:id="478" w:author="Author">
        <w:r w:rsidR="00D912D7" w:rsidRPr="00093F5E" w:rsidDel="00F3224C">
          <w:rPr>
            <w:lang w:val="en-GB"/>
          </w:rPr>
          <w:delText xml:space="preserve">around </w:delText>
        </w:r>
      </w:del>
      <w:ins w:id="479" w:author="Author">
        <w:r w:rsidR="00F3224C">
          <w:rPr>
            <w:lang w:val="en-GB"/>
          </w:rPr>
          <w:t>approximately</w:t>
        </w:r>
        <w:r w:rsidR="00F3224C" w:rsidRPr="00093F5E">
          <w:rPr>
            <w:lang w:val="en-GB"/>
          </w:rPr>
          <w:t xml:space="preserve"> </w:t>
        </w:r>
      </w:ins>
      <w:r w:rsidR="00D912D7" w:rsidRPr="00093F5E">
        <w:rPr>
          <w:lang w:val="en-GB"/>
        </w:rPr>
        <w:t>37% of GDP).</w:t>
      </w:r>
      <w:r w:rsidR="00925ACE" w:rsidRPr="00093F5E">
        <w:rPr>
          <w:lang w:val="en-GB"/>
        </w:rPr>
        <w:t xml:space="preserve"> </w:t>
      </w:r>
    </w:p>
    <w:tbl>
      <w:tblPr>
        <w:tblStyle w:val="TableGrid"/>
        <w:tblpPr w:leftFromText="142" w:rightFromText="142" w:vertAnchor="text" w:horzAnchor="margin" w:tblpXSpec="center" w:tblpY="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8E3EEF" w:rsidRPr="00093F5E" w14:paraId="752F032E" w14:textId="77777777" w:rsidTr="00CC582F">
        <w:tc>
          <w:tcPr>
            <w:tcW w:w="8640" w:type="dxa"/>
          </w:tcPr>
          <w:p w14:paraId="7A4C9CA1" w14:textId="77777777" w:rsidR="00CC582F" w:rsidRPr="00093F5E" w:rsidRDefault="00093F5E" w:rsidP="00CC582F">
            <w:pPr>
              <w:pStyle w:val="ListParagraph"/>
              <w:ind w:leftChars="272" w:left="598" w:rightChars="388" w:right="854"/>
              <w:jc w:val="center"/>
              <w:rPr>
                <w:rFonts w:ascii="Bookman Old Style" w:eastAsia="Adobe Myungjo Std M" w:hAnsi="Bookman Old Style"/>
                <w:b/>
                <w:szCs w:val="18"/>
                <w:lang w:val="en-GB"/>
              </w:rPr>
            </w:pPr>
            <w:r w:rsidRPr="00093F5E">
              <w:rPr>
                <w:noProof/>
                <w:lang w:val="en-GB"/>
              </w:rPr>
              <w:lastRenderedPageBreak/>
              <w:drawing>
                <wp:inline distT="0" distB="0" distL="0" distR="0" wp14:anchorId="7760E748" wp14:editId="5B95AC37">
                  <wp:extent cx="3177672" cy="1765374"/>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51775"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185601" cy="1769779"/>
                          </a:xfrm>
                          <a:prstGeom prst="rect">
                            <a:avLst/>
                          </a:prstGeom>
                          <a:noFill/>
                          <a:ln>
                            <a:noFill/>
                          </a:ln>
                        </pic:spPr>
                      </pic:pic>
                    </a:graphicData>
                  </a:graphic>
                </wp:inline>
              </w:drawing>
            </w:r>
          </w:p>
          <w:p w14:paraId="6821D681" w14:textId="77777777" w:rsidR="00CC582F" w:rsidRPr="00093F5E" w:rsidRDefault="00093F5E" w:rsidP="00CC582F">
            <w:pPr>
              <w:pStyle w:val="ListParagraph"/>
              <w:numPr>
                <w:ilvl w:val="0"/>
                <w:numId w:val="4"/>
              </w:numPr>
              <w:ind w:rightChars="388" w:right="854"/>
              <w:jc w:val="center"/>
              <w:rPr>
                <w:rFonts w:ascii="Bookman Old Style" w:eastAsia="Adobe Myungjo Std M" w:hAnsi="Bookman Old Style"/>
                <w:bCs/>
                <w:szCs w:val="18"/>
                <w:lang w:val="en-GB"/>
              </w:rPr>
            </w:pPr>
            <w:r w:rsidRPr="00093F5E">
              <w:rPr>
                <w:rFonts w:hint="eastAsia"/>
                <w:sz w:val="22"/>
                <w:szCs w:val="22"/>
                <w:lang w:val="en-GB"/>
              </w:rPr>
              <w:t>C</w:t>
            </w:r>
            <w:r w:rsidRPr="00093F5E">
              <w:rPr>
                <w:sz w:val="22"/>
                <w:szCs w:val="22"/>
                <w:lang w:val="en-GB"/>
              </w:rPr>
              <w:t>lub 1</w:t>
            </w:r>
          </w:p>
        </w:tc>
      </w:tr>
      <w:tr w:rsidR="008E3EEF" w:rsidRPr="00093F5E" w14:paraId="2ED437B0" w14:textId="77777777" w:rsidTr="00CC582F">
        <w:tc>
          <w:tcPr>
            <w:tcW w:w="8640" w:type="dxa"/>
          </w:tcPr>
          <w:p w14:paraId="2799E044" w14:textId="77777777" w:rsidR="00CC582F" w:rsidRPr="00093F5E" w:rsidRDefault="00093F5E" w:rsidP="00CC582F">
            <w:pPr>
              <w:pStyle w:val="ListParagraph"/>
              <w:ind w:leftChars="401" w:left="882" w:rightChars="388" w:right="854"/>
              <w:jc w:val="center"/>
              <w:rPr>
                <w:rFonts w:ascii="Bookman Old Style" w:eastAsia="Adobe Myungjo Std M" w:hAnsi="Bookman Old Style"/>
                <w:b/>
                <w:szCs w:val="18"/>
                <w:lang w:val="en-GB"/>
              </w:rPr>
            </w:pPr>
            <w:r w:rsidRPr="00093F5E">
              <w:rPr>
                <w:noProof/>
                <w:lang w:val="en-GB"/>
              </w:rPr>
              <w:drawing>
                <wp:inline distT="0" distB="0" distL="0" distR="0" wp14:anchorId="17FCABF3" wp14:editId="535D4751">
                  <wp:extent cx="3414356" cy="189747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30857"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434929" cy="1908911"/>
                          </a:xfrm>
                          <a:prstGeom prst="rect">
                            <a:avLst/>
                          </a:prstGeom>
                          <a:noFill/>
                          <a:ln>
                            <a:noFill/>
                          </a:ln>
                        </pic:spPr>
                      </pic:pic>
                    </a:graphicData>
                  </a:graphic>
                </wp:inline>
              </w:drawing>
            </w:r>
          </w:p>
          <w:p w14:paraId="553D618D" w14:textId="77777777" w:rsidR="00CC582F" w:rsidRPr="00093F5E" w:rsidRDefault="00093F5E" w:rsidP="00CC582F">
            <w:pPr>
              <w:pStyle w:val="ListParagraph"/>
              <w:numPr>
                <w:ilvl w:val="0"/>
                <w:numId w:val="4"/>
              </w:numPr>
              <w:ind w:rightChars="388" w:right="854"/>
              <w:jc w:val="center"/>
              <w:rPr>
                <w:rFonts w:ascii="Bookman Old Style" w:eastAsia="Adobe Myungjo Std M" w:hAnsi="Bookman Old Style"/>
                <w:b/>
                <w:szCs w:val="18"/>
                <w:lang w:val="en-GB"/>
              </w:rPr>
            </w:pPr>
            <w:r w:rsidRPr="00093F5E">
              <w:rPr>
                <w:rFonts w:hint="eastAsia"/>
                <w:sz w:val="22"/>
                <w:szCs w:val="22"/>
                <w:lang w:val="en-GB"/>
              </w:rPr>
              <w:t>C</w:t>
            </w:r>
            <w:r w:rsidRPr="00093F5E">
              <w:rPr>
                <w:sz w:val="22"/>
                <w:szCs w:val="22"/>
                <w:lang w:val="en-GB"/>
              </w:rPr>
              <w:t>lub 2</w:t>
            </w:r>
          </w:p>
        </w:tc>
      </w:tr>
      <w:tr w:rsidR="008E3EEF" w:rsidRPr="00093F5E" w14:paraId="70D142E5" w14:textId="77777777" w:rsidTr="00CC582F">
        <w:tc>
          <w:tcPr>
            <w:tcW w:w="8640" w:type="dxa"/>
          </w:tcPr>
          <w:p w14:paraId="1E693022" w14:textId="77777777" w:rsidR="00CC582F" w:rsidRPr="00093F5E" w:rsidRDefault="00093F5E" w:rsidP="00CC582F">
            <w:pPr>
              <w:pStyle w:val="ListParagraph"/>
              <w:ind w:leftChars="465" w:left="1023" w:rightChars="388" w:right="854"/>
              <w:jc w:val="center"/>
              <w:rPr>
                <w:rFonts w:ascii="Bookman Old Style" w:eastAsia="Adobe Myungjo Std M" w:hAnsi="Bookman Old Style"/>
                <w:b/>
                <w:szCs w:val="18"/>
                <w:lang w:val="en-GB"/>
              </w:rPr>
            </w:pPr>
            <w:r w:rsidRPr="00093F5E">
              <w:rPr>
                <w:noProof/>
                <w:lang w:val="en-GB"/>
              </w:rPr>
              <w:drawing>
                <wp:inline distT="0" distB="0" distL="0" distR="0" wp14:anchorId="3C85D78D" wp14:editId="75AB0FFD">
                  <wp:extent cx="3557080" cy="1976795"/>
                  <wp:effectExtent l="0" t="0" r="571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3563"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3571535" cy="1984828"/>
                          </a:xfrm>
                          <a:prstGeom prst="rect">
                            <a:avLst/>
                          </a:prstGeom>
                          <a:noFill/>
                          <a:ln>
                            <a:noFill/>
                          </a:ln>
                        </pic:spPr>
                      </pic:pic>
                    </a:graphicData>
                  </a:graphic>
                </wp:inline>
              </w:drawing>
            </w:r>
          </w:p>
          <w:p w14:paraId="44684FFC" w14:textId="77777777" w:rsidR="00CC582F" w:rsidRPr="00093F5E" w:rsidRDefault="00093F5E" w:rsidP="00CC582F">
            <w:pPr>
              <w:pStyle w:val="ListParagraph"/>
              <w:numPr>
                <w:ilvl w:val="0"/>
                <w:numId w:val="4"/>
              </w:numPr>
              <w:ind w:rightChars="388" w:right="854"/>
              <w:jc w:val="center"/>
              <w:rPr>
                <w:rFonts w:ascii="Bookman Old Style" w:eastAsia="Adobe Myungjo Std M" w:hAnsi="Bookman Old Style"/>
                <w:b/>
                <w:szCs w:val="18"/>
                <w:lang w:val="en-GB"/>
              </w:rPr>
            </w:pPr>
            <w:r w:rsidRPr="00093F5E">
              <w:rPr>
                <w:rFonts w:hint="eastAsia"/>
                <w:sz w:val="22"/>
                <w:szCs w:val="22"/>
                <w:lang w:val="en-GB"/>
              </w:rPr>
              <w:t>C</w:t>
            </w:r>
            <w:r w:rsidRPr="00093F5E">
              <w:rPr>
                <w:sz w:val="22"/>
                <w:szCs w:val="22"/>
                <w:lang w:val="en-GB"/>
              </w:rPr>
              <w:t>lub 3</w:t>
            </w:r>
          </w:p>
        </w:tc>
      </w:tr>
    </w:tbl>
    <w:p w14:paraId="27004EEB" w14:textId="77777777" w:rsidR="00CC582F" w:rsidRPr="00093F5E" w:rsidRDefault="00093F5E" w:rsidP="00CC582F">
      <w:pPr>
        <w:pStyle w:val="ListParagraph"/>
        <w:spacing w:after="0" w:line="360" w:lineRule="auto"/>
        <w:jc w:val="both"/>
        <w:rPr>
          <w:lang w:val="en-GB"/>
        </w:rPr>
      </w:pPr>
      <w:r w:rsidRPr="00093F5E">
        <w:rPr>
          <w:lang w:val="en-GB"/>
        </w:rPr>
        <w:tab/>
        <w:t xml:space="preserve">Fig. </w:t>
      </w:r>
      <w:r w:rsidR="0038698D" w:rsidRPr="00093F5E">
        <w:rPr>
          <w:lang w:val="en-GB"/>
        </w:rPr>
        <w:t>5</w:t>
      </w:r>
      <w:r w:rsidRPr="00093F5E">
        <w:rPr>
          <w:lang w:val="en-GB"/>
        </w:rPr>
        <w:t>. The transition path of provinces within each convergence club, 2008-2020</w:t>
      </w:r>
    </w:p>
    <w:p w14:paraId="51E04D6F" w14:textId="77777777" w:rsidR="00CC582F" w:rsidRPr="00093F5E" w:rsidRDefault="00CC582F" w:rsidP="00B53C74">
      <w:pPr>
        <w:pStyle w:val="ListParagraph"/>
        <w:spacing w:after="0" w:line="360" w:lineRule="auto"/>
        <w:jc w:val="both"/>
        <w:rPr>
          <w:lang w:val="en-GB"/>
        </w:rPr>
      </w:pPr>
    </w:p>
    <w:p w14:paraId="250780C7" w14:textId="77777777" w:rsidR="00F53207" w:rsidRPr="00093F5E" w:rsidRDefault="00093F5E" w:rsidP="008B5764">
      <w:pPr>
        <w:pStyle w:val="ListParagraph"/>
        <w:spacing w:after="0" w:line="360" w:lineRule="auto"/>
        <w:jc w:val="both"/>
        <w:rPr>
          <w:lang w:val="en-GB"/>
        </w:rPr>
      </w:pPr>
      <w:r w:rsidRPr="00093F5E">
        <w:rPr>
          <w:lang w:val="en-GB"/>
        </w:rPr>
        <w:tab/>
      </w:r>
      <w:r w:rsidR="00B53C74" w:rsidRPr="00093F5E">
        <w:rPr>
          <w:lang w:val="en-GB"/>
        </w:rPr>
        <w:t>The convergence in club 2 is due to a combination of real wage decline</w:t>
      </w:r>
      <w:del w:id="480" w:author="Author">
        <w:r w:rsidR="00B53C74" w:rsidRPr="00093F5E" w:rsidDel="0039396D">
          <w:rPr>
            <w:lang w:val="en-GB"/>
          </w:rPr>
          <w:delText>s</w:delText>
        </w:r>
      </w:del>
      <w:r w:rsidR="00B53C74" w:rsidRPr="00093F5E">
        <w:rPr>
          <w:lang w:val="en-GB"/>
        </w:rPr>
        <w:t xml:space="preserve"> in mining-based provinces (e.g., East Kalimantan, Papua, and West Papua) and improved conditions in </w:t>
      </w:r>
      <w:r w:rsidR="00983E3C" w:rsidRPr="00093F5E">
        <w:rPr>
          <w:lang w:val="en-GB"/>
        </w:rPr>
        <w:t xml:space="preserve">the </w:t>
      </w:r>
      <w:ins w:id="481" w:author="Author">
        <w:r w:rsidR="009803E1" w:rsidRPr="00093F5E">
          <w:rPr>
            <w:lang w:val="en-GB"/>
          </w:rPr>
          <w:t>industrialised</w:t>
        </w:r>
      </w:ins>
      <w:del w:id="482" w:author="Author">
        <w:r w:rsidR="009803E1" w:rsidRPr="00093F5E">
          <w:rPr>
            <w:lang w:val="en-GB"/>
          </w:rPr>
          <w:delText>industrialized</w:delText>
        </w:r>
      </w:del>
      <w:r w:rsidR="009803E1" w:rsidRPr="00093F5E">
        <w:rPr>
          <w:lang w:val="en-GB"/>
        </w:rPr>
        <w:t xml:space="preserve"> province of </w:t>
      </w:r>
      <w:r w:rsidR="00B53C74" w:rsidRPr="00093F5E">
        <w:rPr>
          <w:lang w:val="en-GB"/>
        </w:rPr>
        <w:t xml:space="preserve">West Java and </w:t>
      </w:r>
      <w:r w:rsidR="00983E3C" w:rsidRPr="00093F5E">
        <w:rPr>
          <w:lang w:val="en-GB"/>
        </w:rPr>
        <w:t xml:space="preserve">the </w:t>
      </w:r>
      <w:r w:rsidR="009803E1" w:rsidRPr="00093F5E">
        <w:rPr>
          <w:lang w:val="en-GB"/>
        </w:rPr>
        <w:t xml:space="preserve">newly established province of </w:t>
      </w:r>
      <w:r w:rsidR="00B53C74" w:rsidRPr="00093F5E">
        <w:rPr>
          <w:lang w:val="en-GB"/>
        </w:rPr>
        <w:t>North Kalimantan.</w:t>
      </w:r>
      <w:r w:rsidRPr="00093F5E">
        <w:rPr>
          <w:lang w:val="en-GB"/>
        </w:rPr>
        <w:t xml:space="preserve"> </w:t>
      </w:r>
      <w:r w:rsidR="006454A6" w:rsidRPr="00093F5E">
        <w:rPr>
          <w:lang w:val="en-GB"/>
        </w:rPr>
        <w:t xml:space="preserve">Similarly, the consistent growth of real wages in Java's other two </w:t>
      </w:r>
      <w:ins w:id="483" w:author="Author">
        <w:r w:rsidR="006454A6" w:rsidRPr="00093F5E">
          <w:rPr>
            <w:lang w:val="en-GB"/>
          </w:rPr>
          <w:t>industrialised</w:t>
        </w:r>
      </w:ins>
      <w:del w:id="484" w:author="Author">
        <w:r w:rsidR="006454A6" w:rsidRPr="00093F5E">
          <w:rPr>
            <w:lang w:val="en-GB"/>
          </w:rPr>
          <w:delText>industrialized</w:delText>
        </w:r>
      </w:del>
      <w:r w:rsidR="006454A6" w:rsidRPr="00093F5E">
        <w:rPr>
          <w:lang w:val="en-GB"/>
        </w:rPr>
        <w:t xml:space="preserve"> provinces (Central Java and East Java, </w:t>
      </w:r>
      <w:del w:id="485" w:author="Author">
        <w:r w:rsidR="006454A6" w:rsidRPr="00093F5E" w:rsidDel="00A37B7A">
          <w:rPr>
            <w:lang w:val="en-GB"/>
          </w:rPr>
          <w:delText xml:space="preserve">respectively, </w:delText>
        </w:r>
      </w:del>
      <w:r w:rsidR="006454A6" w:rsidRPr="00093F5E">
        <w:rPr>
          <w:lang w:val="en-GB"/>
        </w:rPr>
        <w:t xml:space="preserve">with </w:t>
      </w:r>
      <w:r w:rsidR="006454A6" w:rsidRPr="00093F5E">
        <w:rPr>
          <w:lang w:val="en-GB"/>
        </w:rPr>
        <w:lastRenderedPageBreak/>
        <w:t>manufacturing shares of 30% and 34% of GDP</w:t>
      </w:r>
      <w:ins w:id="486" w:author="Author">
        <w:r w:rsidR="00A37B7A">
          <w:rPr>
            <w:lang w:val="en-GB"/>
          </w:rPr>
          <w:t>, respectively</w:t>
        </w:r>
      </w:ins>
      <w:r w:rsidR="006454A6" w:rsidRPr="00093F5E">
        <w:rPr>
          <w:lang w:val="en-GB"/>
        </w:rPr>
        <w:t xml:space="preserve">) dominates the club 3 convergence process. </w:t>
      </w:r>
      <w:del w:id="487" w:author="Author">
        <w:r w:rsidR="006454A6" w:rsidRPr="00093F5E" w:rsidDel="00A37B7A">
          <w:rPr>
            <w:lang w:val="en-GB"/>
          </w:rPr>
          <w:delText>On the other hand</w:delText>
        </w:r>
      </w:del>
      <w:ins w:id="488" w:author="Author">
        <w:r w:rsidR="00A37B7A">
          <w:rPr>
            <w:lang w:val="en-GB"/>
          </w:rPr>
          <w:t>Conversely</w:t>
        </w:r>
      </w:ins>
      <w:r w:rsidR="006454A6" w:rsidRPr="00093F5E">
        <w:rPr>
          <w:lang w:val="en-GB"/>
        </w:rPr>
        <w:t xml:space="preserve">, </w:t>
      </w:r>
      <w:ins w:id="489"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 xml:space="preserve">wage condition in East Nusa Tenggara continues to decline. </w:t>
      </w:r>
      <w:r w:rsidR="008B5764" w:rsidRPr="00093F5E">
        <w:rPr>
          <w:lang w:val="en-GB"/>
        </w:rPr>
        <w:t xml:space="preserve">Agriculture's prolonged dominance – most of which is low-tech and </w:t>
      </w:r>
      <w:r w:rsidR="00A92EB0" w:rsidRPr="00093F5E">
        <w:rPr>
          <w:lang w:val="en-GB"/>
        </w:rPr>
        <w:t>subsistence-oriented</w:t>
      </w:r>
      <w:ins w:id="490" w:author="Author">
        <w:r w:rsidR="00A92EB0" w:rsidRPr="00093F5E">
          <w:rPr>
            <w:lang w:val="en-GB"/>
          </w:rPr>
          <w:t>,</w:t>
        </w:r>
      </w:ins>
      <w:del w:id="491" w:author="Author">
        <w:r w:rsidR="00A92EB0" w:rsidRPr="00093F5E">
          <w:rPr>
            <w:lang w:val="en-GB"/>
          </w:rPr>
          <w:delText xml:space="preserve"> –</w:delText>
        </w:r>
      </w:del>
      <w:r w:rsidR="00A92EB0" w:rsidRPr="00093F5E">
        <w:rPr>
          <w:lang w:val="en-GB"/>
        </w:rPr>
        <w:t xml:space="preserve"> plays a significant role in this phenomenon</w:t>
      </w:r>
      <w:r w:rsidR="00FC77C3" w:rsidRPr="00093F5E">
        <w:rPr>
          <w:lang w:val="en-GB"/>
        </w:rPr>
        <w:t xml:space="preserve"> </w:t>
      </w:r>
      <w:r w:rsidR="00FC77C3" w:rsidRPr="00093F5E">
        <w:rPr>
          <w:lang w:val="en-GB"/>
        </w:rPr>
        <w:fldChar w:fldCharType="begin"/>
      </w:r>
      <w:r w:rsidR="00FC77C3" w:rsidRPr="00093F5E">
        <w:rPr>
          <w:lang w:val="en-GB"/>
        </w:rPr>
        <w:instrText xml:space="preserve"> ADDIN ZOTERO_ITEM CSL_CITATION {"citationID":"vRNL2d1W","properties":{"formattedCitation":"({\\i{}Decent Work Profile East Nusa Tenggara}, 2013)","plainCitation":"(Decent Work Profile East Nusa Tenggara, 2013)","noteIndex":0},"citationItems":[{"id":381,"uris":["http://zotero.org/users/local/9Bu69DCL/items/GWPZ4U5F"],"uri":["http://zotero.org/users/local/9Bu69DCL/items/GWPZ4U5F"],"itemData":{"id":381,"type":"book","event-place":"Geneva","ISBN":"978-92-2-127611-1","language":"English","publisher":"International Labour Organization","publisher-place":"Geneva","title":"Decent Work Profile East Nusa Tenggara","URL":"https://www.ilo.org/wcmsp5/groups/public/---dgreports/---integration/documents/publication/wcms_228702.pdf","issued":{"date-parts":[["2013"]]}}}],"schema":"https://github.com/citation-style-language/schema/raw/master/csl-citation.json"} </w:instrText>
      </w:r>
      <w:r w:rsidR="00FC77C3" w:rsidRPr="00093F5E">
        <w:rPr>
          <w:lang w:val="en-GB"/>
        </w:rPr>
        <w:fldChar w:fldCharType="separate"/>
      </w:r>
      <w:r w:rsidR="00FC77C3" w:rsidRPr="00093F5E">
        <w:rPr>
          <w:rFonts w:ascii="Calibri" w:hAnsi="Calibri" w:cs="Calibri"/>
          <w:szCs w:val="24"/>
          <w:lang w:val="en-GB"/>
        </w:rPr>
        <w:t>(</w:t>
      </w:r>
      <w:r w:rsidR="00FC77C3" w:rsidRPr="00093F5E">
        <w:rPr>
          <w:rFonts w:ascii="Calibri" w:hAnsi="Calibri" w:cs="Calibri"/>
          <w:i/>
          <w:iCs/>
          <w:szCs w:val="24"/>
          <w:lang w:val="en-GB"/>
        </w:rPr>
        <w:t>Decent Work Profile East Nusa Tenggara</w:t>
      </w:r>
      <w:r w:rsidR="00FC77C3" w:rsidRPr="00093F5E">
        <w:rPr>
          <w:rFonts w:ascii="Calibri" w:hAnsi="Calibri" w:cs="Calibri"/>
          <w:szCs w:val="24"/>
          <w:lang w:val="en-GB"/>
        </w:rPr>
        <w:t>, 2013)</w:t>
      </w:r>
      <w:r w:rsidR="00FC77C3" w:rsidRPr="00093F5E">
        <w:rPr>
          <w:lang w:val="en-GB"/>
        </w:rPr>
        <w:fldChar w:fldCharType="end"/>
      </w:r>
      <w:r w:rsidR="00FC77C3" w:rsidRPr="00093F5E">
        <w:rPr>
          <w:lang w:val="en-GB"/>
        </w:rPr>
        <w:t>.</w:t>
      </w:r>
    </w:p>
    <w:p w14:paraId="2BE429E3" w14:textId="6BEECDB6" w:rsidR="00FD509B" w:rsidRPr="00093F5E" w:rsidRDefault="00093F5E" w:rsidP="00FD509B">
      <w:pPr>
        <w:pStyle w:val="ListParagraph"/>
        <w:spacing w:line="360" w:lineRule="auto"/>
        <w:ind w:firstLine="720"/>
        <w:jc w:val="both"/>
        <w:rPr>
          <w:lang w:val="en-GB"/>
        </w:rPr>
      </w:pPr>
      <w:r w:rsidRPr="00093F5E">
        <w:rPr>
          <w:rFonts w:hint="eastAsia"/>
          <w:lang w:val="en-GB"/>
        </w:rPr>
        <w:t>F</w:t>
      </w:r>
      <w:r w:rsidRPr="00093F5E">
        <w:rPr>
          <w:lang w:val="en-GB"/>
        </w:rPr>
        <w:t xml:space="preserve">inally, we </w:t>
      </w:r>
      <w:ins w:id="492" w:author="Author">
        <w:r w:rsidRPr="00093F5E">
          <w:rPr>
            <w:lang w:val="en-GB"/>
          </w:rPr>
          <w:t>visualised</w:t>
        </w:r>
      </w:ins>
      <w:del w:id="493" w:author="Author">
        <w:r w:rsidRPr="00093F5E">
          <w:rPr>
            <w:lang w:val="en-GB"/>
          </w:rPr>
          <w:delText>visualize</w:delText>
        </w:r>
      </w:del>
      <w:r w:rsidRPr="00093F5E">
        <w:rPr>
          <w:lang w:val="en-GB"/>
        </w:rPr>
        <w:t xml:space="preserve"> the geographical distribution of club convergence in Fig</w:t>
      </w:r>
      <w:ins w:id="494" w:author="Author">
        <w:r w:rsidR="0039396D">
          <w:rPr>
            <w:lang w:val="en-GB"/>
          </w:rPr>
          <w:t>.</w:t>
        </w:r>
      </w:ins>
      <w:r w:rsidRPr="00093F5E">
        <w:rPr>
          <w:lang w:val="en-GB"/>
        </w:rPr>
        <w:t xml:space="preserve"> </w:t>
      </w:r>
      <w:r w:rsidR="008813C3" w:rsidRPr="00093F5E">
        <w:rPr>
          <w:lang w:val="en-GB"/>
        </w:rPr>
        <w:t>6</w:t>
      </w:r>
      <w:r w:rsidRPr="00093F5E">
        <w:rPr>
          <w:lang w:val="en-GB"/>
        </w:rPr>
        <w:t>.</w:t>
      </w:r>
      <w:r w:rsidR="00F44D2F" w:rsidRPr="00093F5E">
        <w:rPr>
          <w:lang w:val="en-GB"/>
        </w:rPr>
        <w:t xml:space="preserve"> It is worth noting that we capture geographical effects of club convergence </w:t>
      </w:r>
      <w:r w:rsidR="00F44D2F" w:rsidRPr="00093F5E">
        <w:rPr>
          <w:lang w:val="en-GB"/>
        </w:rPr>
        <w:fldChar w:fldCharType="begin"/>
      </w:r>
      <w:r w:rsidR="00F44D2F" w:rsidRPr="00093F5E">
        <w:rPr>
          <w:lang w:val="en-GB"/>
        </w:rPr>
        <w:instrText xml:space="preserve"> ADDIN ZOTERO_ITEM CSL_CITATION {"citationID":"cNpf6dJE","properties":{"formattedCitation":"(Barro et al., 1991; Quah, 1996)","plainCitation":"(Barro et al., 1991; Quah, 1996)","noteIndex":0},"citationItems":[{"id":193,"uris":["http://zotero.org/users/local/9Bu69DCL/items/4TBKQL6T"],"uri":["http://zotero.org/users/local/9Bu69DCL/items/4TBKQL6T"],"itemData":{"id":193,"type":"article-journal","container-title":"Brookings papers on economic activity","note":"Citation Key: barro1991convergence\npublisher: JSTOR","page":"107–182","title":"Convergence across states and regions","author":[{"family":"Barro","given":"Robert J"},{"family":"Sala-i-Martin","given":"Xavier"},{"family":"Blanchard","given":"Olivier Jean"},{"family":"Hall","given":"Robert E"}],"issued":{"date-parts":[["1991"]]}}},{"id":23,"uris":["http://zotero.org/users/local/9Bu69DCL/items/4A7UKAGF"],"uri":["http://zotero.org/users/local/9Bu69DCL/items/4A7UKAGF"],"itemData":{"id":23,"type":"article-journal","container-title":"Economic Journal","page":"1045–1055","title":"Twin peaks: growth and convergence in models of distribution dynamics","author":[{"family":"Quah","given":"D"}],"issued":{"date-parts":[["1996"]]}}}],"schema":"https://github.com/citation-style-language/schema/raw/master/csl-citation.json"} </w:instrText>
      </w:r>
      <w:r w:rsidR="00F44D2F" w:rsidRPr="00093F5E">
        <w:rPr>
          <w:lang w:val="en-GB"/>
        </w:rPr>
        <w:fldChar w:fldCharType="separate"/>
      </w:r>
      <w:r w:rsidR="00F44D2F" w:rsidRPr="00093F5E">
        <w:rPr>
          <w:rFonts w:ascii="Calibri" w:hAnsi="Calibri" w:cs="Calibri"/>
          <w:lang w:val="en-GB"/>
        </w:rPr>
        <w:t>(Barro et al., 1991; Quah, 1996)</w:t>
      </w:r>
      <w:r w:rsidR="00F44D2F" w:rsidRPr="00093F5E">
        <w:rPr>
          <w:lang w:val="en-GB"/>
        </w:rPr>
        <w:fldChar w:fldCharType="end"/>
      </w:r>
      <w:r w:rsidR="00F44D2F" w:rsidRPr="00093F5E">
        <w:rPr>
          <w:lang w:val="en-GB"/>
        </w:rPr>
        <w:t xml:space="preserve">, similar to what has been documented in the study of </w:t>
      </w:r>
      <w:r w:rsidR="00F44D2F" w:rsidRPr="00093F5E">
        <w:rPr>
          <w:lang w:val="en-GB"/>
        </w:rPr>
        <w:fldChar w:fldCharType="begin"/>
      </w:r>
      <w:r w:rsidR="00335413" w:rsidRPr="00093F5E">
        <w:rPr>
          <w:lang w:val="en-GB"/>
        </w:rPr>
        <w:instrText xml:space="preserve"> ADDIN ZOTERO_ITEM CSL_CITATION {"citationID":"FYYaCZNL","properties":{"formattedCitation":"(Aginta et al., 2020)","plainCitation":"(Aginta et al., 2020)","dontUpdate":true,"noteIndex":0},"citationItems":[{"id":296,"uris":["http://zotero.org/users/local/9Bu69DCL/items/DTVQE7E9"],"uri":["http://zotero.org/users/local/9Bu69DCL/items/DTVQE7E9"],"itemData":{"id":296,"type":"article-journal","container-title":"Journal of the Asia Pacific Economy","ISSN":"1354-7860","journalAbbreviation":"Journal of the Asia Pacific Economy","note":"publisher: Taylor &amp; Francis","page":"1-33","title":"Regional income disparities and convergence clubs in Indonesia: new district-level evidence","author":[{"family":"Aginta","given":"Harry"},{"family":"Gunawan","given":"Anang Budi"},{"family":"Mendez","given":"Carlos"}],"issued":{"date-parts":[["2020"]]}}}],"schema":"https://github.com/citation-style-language/schema/raw/master/csl-citation.json"} </w:instrText>
      </w:r>
      <w:r w:rsidR="00F44D2F" w:rsidRPr="00093F5E">
        <w:rPr>
          <w:lang w:val="en-GB"/>
        </w:rPr>
        <w:fldChar w:fldCharType="separate"/>
      </w:r>
      <w:r w:rsidR="00F44D2F" w:rsidRPr="00093F5E">
        <w:rPr>
          <w:rFonts w:ascii="Calibri" w:hAnsi="Calibri" w:cs="Calibri"/>
          <w:lang w:val="en-GB"/>
        </w:rPr>
        <w:t>Aginta et al. (2020)</w:t>
      </w:r>
      <w:r w:rsidR="00F44D2F" w:rsidRPr="00093F5E">
        <w:rPr>
          <w:lang w:val="en-GB"/>
        </w:rPr>
        <w:fldChar w:fldCharType="end"/>
      </w:r>
      <w:r w:rsidR="00F44D2F" w:rsidRPr="00093F5E">
        <w:rPr>
          <w:lang w:val="en-GB"/>
        </w:rPr>
        <w:t xml:space="preserve"> and </w:t>
      </w:r>
      <w:r w:rsidR="00F44D2F" w:rsidRPr="00093F5E">
        <w:rPr>
          <w:lang w:val="en-GB"/>
        </w:rPr>
        <w:fldChar w:fldCharType="begin"/>
      </w:r>
      <w:r w:rsidR="00335413" w:rsidRPr="00093F5E">
        <w:rPr>
          <w:lang w:val="en-GB"/>
        </w:rPr>
        <w:instrText xml:space="preserve"> ADDIN ZOTERO_ITEM CSL_CITATION {"citationID":"tO5iRDnL","properties":{"formattedCitation":"(Aginta,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F44D2F" w:rsidRPr="00093F5E">
        <w:rPr>
          <w:lang w:val="en-GB"/>
        </w:rPr>
        <w:fldChar w:fldCharType="separate"/>
      </w:r>
      <w:r w:rsidR="00F44D2F" w:rsidRPr="00093F5E">
        <w:rPr>
          <w:rFonts w:ascii="Calibri" w:hAnsi="Calibri" w:cs="Calibri"/>
          <w:lang w:val="en-GB"/>
        </w:rPr>
        <w:t>Aginta (2021)</w:t>
      </w:r>
      <w:r w:rsidR="00F44D2F" w:rsidRPr="00093F5E">
        <w:rPr>
          <w:lang w:val="en-GB"/>
        </w:rPr>
        <w:fldChar w:fldCharType="end"/>
      </w:r>
      <w:r w:rsidR="00F44D2F" w:rsidRPr="00093F5E">
        <w:rPr>
          <w:lang w:val="en-GB"/>
        </w:rPr>
        <w:t xml:space="preserve"> when studying regional income and price convergence in Indonesia. These geographical effects are </w:t>
      </w:r>
      <w:r w:rsidR="00FA438A" w:rsidRPr="00093F5E">
        <w:rPr>
          <w:lang w:val="en-GB"/>
        </w:rPr>
        <w:t>apparent</w:t>
      </w:r>
      <w:r w:rsidR="00F44D2F" w:rsidRPr="00093F5E">
        <w:rPr>
          <w:lang w:val="en-GB"/>
        </w:rPr>
        <w:t xml:space="preserve"> </w:t>
      </w:r>
      <w:ins w:id="495" w:author="Author">
        <w:r w:rsidR="00F44D2F" w:rsidRPr="00093F5E">
          <w:rPr>
            <w:lang w:val="en-GB"/>
          </w:rPr>
          <w:t>on</w:t>
        </w:r>
      </w:ins>
      <w:del w:id="496" w:author="Author">
        <w:r w:rsidR="00F44D2F" w:rsidRPr="00093F5E">
          <w:rPr>
            <w:lang w:val="en-GB"/>
          </w:rPr>
          <w:delText>in</w:delText>
        </w:r>
      </w:del>
      <w:r w:rsidR="00F44D2F" w:rsidRPr="00093F5E">
        <w:rPr>
          <w:lang w:val="en-GB"/>
        </w:rPr>
        <w:t xml:space="preserve"> Sumatra </w:t>
      </w:r>
      <w:ins w:id="497" w:author="Author">
        <w:r w:rsidR="00F44D2F" w:rsidRPr="00093F5E">
          <w:rPr>
            <w:lang w:val="en-GB"/>
          </w:rPr>
          <w:t>Island</w:t>
        </w:r>
      </w:ins>
      <w:del w:id="498" w:author="Author">
        <w:r w:rsidR="00F44D2F" w:rsidRPr="00093F5E">
          <w:rPr>
            <w:lang w:val="en-GB"/>
          </w:rPr>
          <w:delText>island</w:delText>
        </w:r>
      </w:del>
      <w:r w:rsidR="00FA438A" w:rsidRPr="00093F5E">
        <w:rPr>
          <w:lang w:val="en-GB"/>
        </w:rPr>
        <w:t>,</w:t>
      </w:r>
      <w:r w:rsidR="00F44D2F" w:rsidRPr="00093F5E">
        <w:rPr>
          <w:lang w:val="en-GB"/>
        </w:rPr>
        <w:t xml:space="preserve"> where a province and its </w:t>
      </w:r>
      <w:ins w:id="499" w:author="Author">
        <w:r w:rsidR="00F44D2F" w:rsidRPr="00093F5E">
          <w:rPr>
            <w:lang w:val="en-GB"/>
          </w:rPr>
          <w:t>neighbouring</w:t>
        </w:r>
      </w:ins>
      <w:del w:id="500" w:author="Author">
        <w:r w:rsidR="00F44D2F" w:rsidRPr="00093F5E">
          <w:rPr>
            <w:lang w:val="en-GB"/>
          </w:rPr>
          <w:delText>neighboring</w:delText>
        </w:r>
      </w:del>
      <w:r w:rsidR="00F44D2F" w:rsidRPr="00093F5E">
        <w:rPr>
          <w:lang w:val="en-GB"/>
        </w:rPr>
        <w:t xml:space="preserve"> provinces are clustered in the same club (club 3). </w:t>
      </w:r>
      <w:r w:rsidR="00493EE6" w:rsidRPr="00093F5E">
        <w:rPr>
          <w:lang w:val="en-GB"/>
        </w:rPr>
        <w:t>A</w:t>
      </w:r>
      <w:r w:rsidR="00F44D2F" w:rsidRPr="00093F5E">
        <w:rPr>
          <w:lang w:val="en-GB"/>
        </w:rPr>
        <w:t xml:space="preserve"> similar pattern is also observed in the distribution of club 2 </w:t>
      </w:r>
      <w:r w:rsidR="00AA57FC" w:rsidRPr="00093F5E">
        <w:rPr>
          <w:lang w:val="en-GB"/>
        </w:rPr>
        <w:t>(</w:t>
      </w:r>
      <w:r w:rsidR="00F44D2F" w:rsidRPr="00093F5E">
        <w:rPr>
          <w:lang w:val="en-GB"/>
        </w:rPr>
        <w:t xml:space="preserve">in Kalimantan and Papua </w:t>
      </w:r>
      <w:ins w:id="501" w:author="Author">
        <w:r w:rsidR="00F44D2F" w:rsidRPr="00093F5E">
          <w:rPr>
            <w:lang w:val="en-GB"/>
          </w:rPr>
          <w:t>islands</w:t>
        </w:r>
      </w:ins>
      <w:del w:id="502" w:author="Author">
        <w:r w:rsidR="00F44D2F" w:rsidRPr="00093F5E">
          <w:rPr>
            <w:lang w:val="en-GB"/>
          </w:rPr>
          <w:delText>island</w:delText>
        </w:r>
      </w:del>
      <w:r w:rsidR="00AA57FC" w:rsidRPr="00093F5E">
        <w:rPr>
          <w:lang w:val="en-GB"/>
        </w:rPr>
        <w:t xml:space="preserve">) and club 1 (where Jakarta and its </w:t>
      </w:r>
      <w:ins w:id="503" w:author="Author">
        <w:r w:rsidR="00AA57FC" w:rsidRPr="00093F5E">
          <w:rPr>
            <w:lang w:val="en-GB"/>
          </w:rPr>
          <w:t>neighbour</w:t>
        </w:r>
      </w:ins>
      <w:del w:id="504" w:author="Author">
        <w:r w:rsidR="00AA57FC" w:rsidRPr="00093F5E">
          <w:rPr>
            <w:lang w:val="en-GB"/>
          </w:rPr>
          <w:delText>neighbor</w:delText>
        </w:r>
      </w:del>
      <w:r w:rsidR="00AA57FC" w:rsidRPr="00093F5E">
        <w:rPr>
          <w:lang w:val="en-GB"/>
        </w:rPr>
        <w:t xml:space="preserve"> Banten clustered together).</w:t>
      </w:r>
    </w:p>
    <w:p w14:paraId="6B27A9E7" w14:textId="77777777" w:rsidR="00FD509B" w:rsidRPr="00093F5E" w:rsidRDefault="00093F5E" w:rsidP="00FD509B">
      <w:pPr>
        <w:pStyle w:val="ListParagraph"/>
        <w:spacing w:line="360" w:lineRule="auto"/>
        <w:ind w:hanging="11"/>
        <w:jc w:val="center"/>
        <w:rPr>
          <w:lang w:val="en-GB"/>
        </w:rPr>
      </w:pPr>
      <w:r w:rsidRPr="00093F5E">
        <w:rPr>
          <w:noProof/>
          <w:lang w:val="en-GB"/>
        </w:rPr>
        <w:drawing>
          <wp:inline distT="0" distB="0" distL="0" distR="0" wp14:anchorId="3E915FF6" wp14:editId="6A1B2E5E">
            <wp:extent cx="5353050" cy="244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15763"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353050" cy="2444750"/>
                    </a:xfrm>
                    <a:prstGeom prst="rect">
                      <a:avLst/>
                    </a:prstGeom>
                    <a:noFill/>
                    <a:ln>
                      <a:noFill/>
                    </a:ln>
                  </pic:spPr>
                </pic:pic>
              </a:graphicData>
            </a:graphic>
          </wp:inline>
        </w:drawing>
      </w:r>
    </w:p>
    <w:p w14:paraId="6BADE4D9" w14:textId="77777777" w:rsidR="00FD509B" w:rsidRPr="00093F5E" w:rsidRDefault="00093F5E" w:rsidP="00F62225">
      <w:pPr>
        <w:pStyle w:val="ListParagraph"/>
        <w:spacing w:line="360" w:lineRule="auto"/>
        <w:jc w:val="center"/>
        <w:outlineLvl w:val="0"/>
        <w:rPr>
          <w:lang w:val="en-GB"/>
        </w:rPr>
      </w:pPr>
      <w:r w:rsidRPr="00093F5E">
        <w:rPr>
          <w:lang w:val="en-GB"/>
        </w:rPr>
        <w:t xml:space="preserve">Fig. </w:t>
      </w:r>
      <w:r w:rsidR="008813C3" w:rsidRPr="00093F5E">
        <w:rPr>
          <w:lang w:val="en-GB"/>
        </w:rPr>
        <w:t>6</w:t>
      </w:r>
      <w:r w:rsidRPr="00093F5E">
        <w:rPr>
          <w:lang w:val="en-GB"/>
        </w:rPr>
        <w:t>. The geographical distribution of club convergence</w:t>
      </w:r>
    </w:p>
    <w:p w14:paraId="09314243" w14:textId="77777777" w:rsidR="00A73A8C" w:rsidRPr="00093F5E" w:rsidRDefault="00A73A8C" w:rsidP="00B40673">
      <w:pPr>
        <w:pStyle w:val="ListParagraph"/>
        <w:spacing w:line="360" w:lineRule="auto"/>
        <w:ind w:firstLine="720"/>
        <w:jc w:val="both"/>
        <w:rPr>
          <w:lang w:val="en-GB"/>
        </w:rPr>
      </w:pPr>
    </w:p>
    <w:p w14:paraId="41C7A755" w14:textId="77777777" w:rsidR="007B3BC4" w:rsidRPr="00093F5E" w:rsidRDefault="00093F5E" w:rsidP="00B40673">
      <w:pPr>
        <w:pStyle w:val="ListParagraph"/>
        <w:spacing w:line="360" w:lineRule="auto"/>
        <w:ind w:firstLine="720"/>
        <w:jc w:val="both"/>
        <w:rPr>
          <w:lang w:val="en-GB"/>
        </w:rPr>
        <w:sectPr w:rsidR="007B3BC4" w:rsidRPr="00093F5E">
          <w:pgSz w:w="12240" w:h="15840"/>
          <w:pgMar w:top="1440" w:right="1440" w:bottom="1440" w:left="1440" w:header="720" w:footer="720" w:gutter="0"/>
          <w:cols w:space="720"/>
          <w:docGrid w:linePitch="360"/>
        </w:sectPr>
      </w:pPr>
      <w:r w:rsidRPr="00093F5E">
        <w:rPr>
          <w:lang w:val="en-GB"/>
        </w:rPr>
        <w:t xml:space="preserve">The </w:t>
      </w:r>
      <w:r w:rsidR="00BF48A6" w:rsidRPr="00093F5E">
        <w:rPr>
          <w:lang w:val="en-GB"/>
        </w:rPr>
        <w:t>c</w:t>
      </w:r>
      <w:r w:rsidRPr="00093F5E">
        <w:rPr>
          <w:lang w:val="en-GB"/>
        </w:rPr>
        <w:t>lub convergence test</w:t>
      </w:r>
      <w:r w:rsidR="00BF48A6" w:rsidRPr="00093F5E">
        <w:rPr>
          <w:lang w:val="en-GB"/>
        </w:rPr>
        <w:t xml:space="preserve"> results</w:t>
      </w:r>
      <w:r w:rsidRPr="00093F5E">
        <w:rPr>
          <w:lang w:val="en-GB"/>
        </w:rPr>
        <w:t xml:space="preserve"> </w:t>
      </w:r>
      <w:r w:rsidR="00BF48A6" w:rsidRPr="00093F5E">
        <w:rPr>
          <w:lang w:val="en-GB"/>
        </w:rPr>
        <w:t>show</w:t>
      </w:r>
      <w:r w:rsidRPr="00093F5E">
        <w:rPr>
          <w:lang w:val="en-GB"/>
        </w:rPr>
        <w:t xml:space="preserve"> </w:t>
      </w:r>
      <w:r w:rsidR="00316F6D" w:rsidRPr="00093F5E">
        <w:rPr>
          <w:lang w:val="en-GB"/>
        </w:rPr>
        <w:t xml:space="preserve">the presence of </w:t>
      </w:r>
      <w:r w:rsidR="00554CE2" w:rsidRPr="00093F5E">
        <w:rPr>
          <w:lang w:val="en-GB"/>
        </w:rPr>
        <w:t xml:space="preserve">a </w:t>
      </w:r>
      <w:r w:rsidRPr="00093F5E">
        <w:rPr>
          <w:lang w:val="en-GB"/>
        </w:rPr>
        <w:t xml:space="preserve">persistent gap in regional real </w:t>
      </w:r>
      <w:ins w:id="505" w:author="Author">
        <w:r w:rsidRPr="00093F5E">
          <w:rPr>
            <w:lang w:val="en-GB"/>
          </w:rPr>
          <w:t>wages</w:t>
        </w:r>
      </w:ins>
      <w:del w:id="506" w:author="Author">
        <w:r w:rsidRPr="00093F5E">
          <w:rPr>
            <w:lang w:val="en-GB"/>
          </w:rPr>
          <w:delText>wage</w:delText>
        </w:r>
      </w:del>
      <w:r w:rsidRPr="00093F5E">
        <w:rPr>
          <w:lang w:val="en-GB"/>
        </w:rPr>
        <w:t xml:space="preserve"> across Indonesia</w:t>
      </w:r>
      <w:r w:rsidR="00FA438A" w:rsidRPr="00093F5E">
        <w:rPr>
          <w:lang w:val="en-GB"/>
        </w:rPr>
        <w:t>n</w:t>
      </w:r>
      <w:r w:rsidRPr="00093F5E">
        <w:rPr>
          <w:lang w:val="en-GB"/>
        </w:rPr>
        <w:t xml:space="preserve"> provinces. Th</w:t>
      </w:r>
      <w:r w:rsidR="00FA438A" w:rsidRPr="00093F5E">
        <w:rPr>
          <w:lang w:val="en-GB"/>
        </w:rPr>
        <w:t>e results also</w:t>
      </w:r>
      <w:r w:rsidRPr="00093F5E">
        <w:rPr>
          <w:lang w:val="en-GB"/>
        </w:rPr>
        <w:t xml:space="preserve"> reflect</w:t>
      </w:r>
      <w:r w:rsidR="00B40673" w:rsidRPr="00093F5E">
        <w:rPr>
          <w:lang w:val="en-GB"/>
        </w:rPr>
        <w:t xml:space="preserve"> wage </w:t>
      </w:r>
      <w:r w:rsidRPr="00093F5E">
        <w:rPr>
          <w:lang w:val="en-GB"/>
        </w:rPr>
        <w:t>rigidity</w:t>
      </w:r>
      <w:r w:rsidR="00617AE2" w:rsidRPr="00093F5E">
        <w:rPr>
          <w:lang w:val="en-GB"/>
        </w:rPr>
        <w:t xml:space="preserve"> </w:t>
      </w:r>
      <w:commentRangeStart w:id="507"/>
      <w:ins w:id="508" w:author="Author">
        <w:r w:rsidR="00617AE2" w:rsidRPr="00093F5E">
          <w:rPr>
            <w:lang w:val="en-GB"/>
          </w:rPr>
          <w:t>and</w:t>
        </w:r>
      </w:ins>
      <w:del w:id="509" w:author="Author">
        <w:r w:rsidR="00617AE2" w:rsidRPr="00093F5E">
          <w:rPr>
            <w:lang w:val="en-GB"/>
          </w:rPr>
          <w:delText>as well as</w:delText>
        </w:r>
      </w:del>
      <w:r w:rsidR="00617AE2" w:rsidRPr="00093F5E">
        <w:rPr>
          <w:lang w:val="en-GB"/>
        </w:rPr>
        <w:t xml:space="preserve"> </w:t>
      </w:r>
      <w:commentRangeEnd w:id="507"/>
      <w:r w:rsidR="00C45502">
        <w:rPr>
          <w:rStyle w:val="CommentReference"/>
        </w:rPr>
        <w:commentReference w:id="507"/>
      </w:r>
      <w:r w:rsidR="003C7556" w:rsidRPr="00093F5E">
        <w:rPr>
          <w:lang w:val="en-GB"/>
        </w:rPr>
        <w:t xml:space="preserve">heterogeneity in </w:t>
      </w:r>
      <w:r w:rsidR="00B40673" w:rsidRPr="00093F5E">
        <w:rPr>
          <w:lang w:val="en-GB"/>
        </w:rPr>
        <w:t xml:space="preserve">macroeconomic and </w:t>
      </w:r>
      <w:ins w:id="510" w:author="Author">
        <w:r w:rsidR="00B40673" w:rsidRPr="00093F5E">
          <w:rPr>
            <w:lang w:val="en-GB"/>
          </w:rPr>
          <w:t>labour</w:t>
        </w:r>
      </w:ins>
      <w:del w:id="511" w:author="Author">
        <w:r w:rsidR="00B40673" w:rsidRPr="00093F5E">
          <w:rPr>
            <w:lang w:val="en-GB"/>
          </w:rPr>
          <w:delText>labor</w:delText>
        </w:r>
      </w:del>
      <w:r w:rsidR="00B40673" w:rsidRPr="00093F5E">
        <w:rPr>
          <w:lang w:val="en-GB"/>
        </w:rPr>
        <w:t xml:space="preserve"> market</w:t>
      </w:r>
      <w:r w:rsidR="00617AE2" w:rsidRPr="00093F5E">
        <w:rPr>
          <w:lang w:val="en-GB"/>
        </w:rPr>
        <w:t xml:space="preserve"> conditions</w:t>
      </w:r>
      <w:r w:rsidR="00B40673" w:rsidRPr="00093F5E">
        <w:rPr>
          <w:lang w:val="en-GB"/>
        </w:rPr>
        <w:t xml:space="preserve"> across provinces. However, </w:t>
      </w:r>
      <w:ins w:id="512" w:author="Author">
        <w:r w:rsidR="00B40673" w:rsidRPr="00093F5E">
          <w:rPr>
            <w:lang w:val="en-GB"/>
          </w:rPr>
          <w:t>to date,</w:t>
        </w:r>
      </w:ins>
      <w:del w:id="513" w:author="Author">
        <w:r w:rsidR="00B40673" w:rsidRPr="00093F5E">
          <w:rPr>
            <w:lang w:val="en-GB"/>
          </w:rPr>
          <w:delText>by this far</w:delText>
        </w:r>
      </w:del>
      <w:r w:rsidR="00B40673" w:rsidRPr="00093F5E">
        <w:rPr>
          <w:lang w:val="en-GB"/>
        </w:rPr>
        <w:t xml:space="preserve"> we do not know which components of macroeconomic and </w:t>
      </w:r>
      <w:ins w:id="514" w:author="Author">
        <w:r w:rsidR="00B40673" w:rsidRPr="00093F5E">
          <w:rPr>
            <w:lang w:val="en-GB"/>
          </w:rPr>
          <w:t>labour</w:t>
        </w:r>
      </w:ins>
      <w:del w:id="515" w:author="Author">
        <w:r w:rsidR="00B40673" w:rsidRPr="00093F5E">
          <w:rPr>
            <w:lang w:val="en-GB"/>
          </w:rPr>
          <w:delText>labor</w:delText>
        </w:r>
      </w:del>
      <w:r w:rsidR="00B40673" w:rsidRPr="00093F5E">
        <w:rPr>
          <w:lang w:val="en-GB"/>
        </w:rPr>
        <w:t xml:space="preserve"> market condition</w:t>
      </w:r>
      <w:r w:rsidR="004F5D91" w:rsidRPr="00093F5E">
        <w:rPr>
          <w:lang w:val="en-GB"/>
        </w:rPr>
        <w:t>s</w:t>
      </w:r>
      <w:r w:rsidR="00B40673" w:rsidRPr="00093F5E">
        <w:rPr>
          <w:lang w:val="en-GB"/>
        </w:rPr>
        <w:t xml:space="preserve"> explain regional wage disparity across Indonesian provinces. Therefore, in the </w:t>
      </w:r>
      <w:del w:id="516" w:author="Author">
        <w:r w:rsidR="00B40673" w:rsidRPr="00093F5E" w:rsidDel="005A0929">
          <w:rPr>
            <w:lang w:val="en-GB"/>
          </w:rPr>
          <w:delText xml:space="preserve">next </w:delText>
        </w:r>
      </w:del>
      <w:ins w:id="517" w:author="Author">
        <w:r w:rsidR="005A0929">
          <w:rPr>
            <w:lang w:val="en-GB"/>
          </w:rPr>
          <w:t>following</w:t>
        </w:r>
        <w:r w:rsidR="005A0929" w:rsidRPr="00093F5E">
          <w:rPr>
            <w:lang w:val="en-GB"/>
          </w:rPr>
          <w:t xml:space="preserve"> </w:t>
        </w:r>
      </w:ins>
      <w:r w:rsidR="00B40673" w:rsidRPr="00093F5E">
        <w:rPr>
          <w:lang w:val="en-GB"/>
        </w:rPr>
        <w:t xml:space="preserve">section, we investigate the important factors </w:t>
      </w:r>
      <w:del w:id="518" w:author="Author">
        <w:r w:rsidR="00B40673" w:rsidRPr="00093F5E" w:rsidDel="000E3542">
          <w:rPr>
            <w:lang w:val="en-GB"/>
          </w:rPr>
          <w:delText>that contribute</w:delText>
        </w:r>
      </w:del>
      <w:ins w:id="519" w:author="Author">
        <w:r w:rsidR="000E3542">
          <w:rPr>
            <w:lang w:val="en-GB"/>
          </w:rPr>
          <w:t>contributing</w:t>
        </w:r>
      </w:ins>
      <w:r w:rsidR="00B40673" w:rsidRPr="00093F5E">
        <w:rPr>
          <w:lang w:val="en-GB"/>
        </w:rPr>
        <w:t xml:space="preserve"> to </w:t>
      </w:r>
      <w:del w:id="520" w:author="Author">
        <w:r w:rsidR="00B40673" w:rsidRPr="00093F5E">
          <w:rPr>
            <w:lang w:val="en-GB"/>
          </w:rPr>
          <w:delText xml:space="preserve">the </w:delText>
        </w:r>
      </w:del>
      <w:r w:rsidR="00B40673" w:rsidRPr="00093F5E">
        <w:rPr>
          <w:lang w:val="en-GB"/>
        </w:rPr>
        <w:t>persistent regional wage disparity</w:t>
      </w:r>
      <w:r w:rsidR="00AE0B24" w:rsidRPr="00093F5E">
        <w:rPr>
          <w:lang w:val="en-GB"/>
        </w:rPr>
        <w:t>.</w:t>
      </w:r>
      <w:r w:rsidR="00B40673" w:rsidRPr="00093F5E">
        <w:rPr>
          <w:lang w:val="en-GB"/>
        </w:rPr>
        <w:t xml:space="preserve"> More specifically, we </w:t>
      </w:r>
      <w:r w:rsidR="00BF48A6" w:rsidRPr="00093F5E">
        <w:rPr>
          <w:lang w:val="en-GB"/>
        </w:rPr>
        <w:t>aim</w:t>
      </w:r>
      <w:r w:rsidR="00B40673" w:rsidRPr="00093F5E">
        <w:rPr>
          <w:lang w:val="en-GB"/>
        </w:rPr>
        <w:t xml:space="preserve"> to </w:t>
      </w:r>
      <w:r w:rsidR="00BF48A6" w:rsidRPr="00093F5E">
        <w:rPr>
          <w:lang w:val="en-GB"/>
        </w:rPr>
        <w:t xml:space="preserve">provide empirical evidence to </w:t>
      </w:r>
      <w:r w:rsidR="00B40673" w:rsidRPr="00093F5E">
        <w:rPr>
          <w:lang w:val="en-GB"/>
        </w:rPr>
        <w:lastRenderedPageBreak/>
        <w:t>a</w:t>
      </w:r>
      <w:r w:rsidR="00BF48A6" w:rsidRPr="00093F5E">
        <w:rPr>
          <w:lang w:val="en-GB"/>
        </w:rPr>
        <w:t>ddress</w:t>
      </w:r>
      <w:r w:rsidR="00B40673" w:rsidRPr="00093F5E">
        <w:rPr>
          <w:lang w:val="en-GB"/>
        </w:rPr>
        <w:t xml:space="preserve"> the following </w:t>
      </w:r>
      <w:r w:rsidR="00BF48A6" w:rsidRPr="00093F5E">
        <w:rPr>
          <w:lang w:val="en-GB"/>
        </w:rPr>
        <w:t>qu</w:t>
      </w:r>
      <w:r w:rsidR="003203DD" w:rsidRPr="00093F5E">
        <w:rPr>
          <w:lang w:val="en-GB"/>
        </w:rPr>
        <w:t>estion</w:t>
      </w:r>
      <w:r w:rsidR="00B40673" w:rsidRPr="00093F5E">
        <w:rPr>
          <w:lang w:val="en-GB"/>
        </w:rPr>
        <w:t xml:space="preserve">: what regional factors influence the formation of club convergence? </w:t>
      </w:r>
      <w:r w:rsidRPr="00093F5E">
        <w:rPr>
          <w:lang w:val="en-GB"/>
        </w:rPr>
        <w:t xml:space="preserve">   </w:t>
      </w:r>
    </w:p>
    <w:p w14:paraId="236B3B0D" w14:textId="77777777" w:rsidR="00766F05" w:rsidRPr="00093F5E" w:rsidRDefault="00093F5E" w:rsidP="00766F05">
      <w:pPr>
        <w:pStyle w:val="ListParagraph"/>
        <w:numPr>
          <w:ilvl w:val="1"/>
          <w:numId w:val="2"/>
        </w:numPr>
        <w:rPr>
          <w:rFonts w:ascii="Bookman Old Style" w:eastAsia="Adobe Myungjo Std M" w:hAnsi="Bookman Old Style"/>
          <w:b/>
          <w:szCs w:val="18"/>
          <w:lang w:val="en-GB"/>
        </w:rPr>
      </w:pPr>
      <w:r w:rsidRPr="00093F5E">
        <w:rPr>
          <w:rFonts w:ascii="Bookman Old Style" w:eastAsia="Adobe Myungjo Std M" w:hAnsi="Bookman Old Style"/>
          <w:b/>
          <w:szCs w:val="18"/>
          <w:lang w:val="en-GB"/>
        </w:rPr>
        <w:lastRenderedPageBreak/>
        <w:t xml:space="preserve">Factors influencing the </w:t>
      </w:r>
      <w:r w:rsidR="00CD7A61" w:rsidRPr="00093F5E">
        <w:rPr>
          <w:rFonts w:ascii="Bookman Old Style" w:eastAsia="Adobe Myungjo Std M" w:hAnsi="Bookman Old Style"/>
          <w:b/>
          <w:szCs w:val="18"/>
          <w:lang w:val="en-GB"/>
        </w:rPr>
        <w:t xml:space="preserve">club </w:t>
      </w:r>
      <w:r w:rsidRPr="00093F5E">
        <w:rPr>
          <w:rFonts w:ascii="Bookman Old Style" w:eastAsia="Adobe Myungjo Std M" w:hAnsi="Bookman Old Style"/>
          <w:b/>
          <w:szCs w:val="18"/>
          <w:lang w:val="en-GB"/>
        </w:rPr>
        <w:t>convergence</w:t>
      </w:r>
    </w:p>
    <w:p w14:paraId="63C52D06" w14:textId="77777777" w:rsidR="00766F05" w:rsidRPr="00093F5E" w:rsidRDefault="00766F05" w:rsidP="00766F05">
      <w:pPr>
        <w:pStyle w:val="ListParagraph"/>
        <w:ind w:left="1440"/>
        <w:rPr>
          <w:rFonts w:ascii="Bookman Old Style" w:eastAsia="Adobe Myungjo Std M" w:hAnsi="Bookman Old Style"/>
          <w:b/>
          <w:szCs w:val="18"/>
          <w:lang w:val="en-GB"/>
        </w:rPr>
      </w:pPr>
    </w:p>
    <w:p w14:paraId="1E5D2E13" w14:textId="59A2B26B" w:rsidR="0007361F" w:rsidRPr="00093F5E" w:rsidRDefault="00093F5E" w:rsidP="00766E89">
      <w:pPr>
        <w:spacing w:after="0" w:line="360" w:lineRule="auto"/>
        <w:ind w:left="720" w:rightChars="1" w:right="2"/>
        <w:jc w:val="both"/>
        <w:rPr>
          <w:lang w:val="en-GB"/>
        </w:rPr>
      </w:pPr>
      <w:del w:id="521" w:author="Author">
        <w:r w:rsidRPr="00093F5E" w:rsidDel="004E1A1F">
          <w:rPr>
            <w:lang w:val="en-GB"/>
          </w:rPr>
          <w:delText>In t</w:delText>
        </w:r>
        <w:r w:rsidR="00AE0B24" w:rsidRPr="00093F5E" w:rsidDel="004E1A1F">
          <w:rPr>
            <w:lang w:val="en-GB"/>
          </w:rPr>
          <w:delText>his</w:delText>
        </w:r>
      </w:del>
      <w:ins w:id="522" w:author="Author">
        <w:r w:rsidR="004E1A1F">
          <w:rPr>
            <w:lang w:val="en-GB"/>
          </w:rPr>
          <w:t>This</w:t>
        </w:r>
      </w:ins>
      <w:r w:rsidR="00AE0B24" w:rsidRPr="00093F5E">
        <w:rPr>
          <w:lang w:val="en-GB"/>
        </w:rPr>
        <w:t xml:space="preserve"> section</w:t>
      </w:r>
      <w:del w:id="523" w:author="Author">
        <w:r w:rsidR="00554CE2" w:rsidRPr="00093F5E" w:rsidDel="004E1A1F">
          <w:rPr>
            <w:lang w:val="en-GB"/>
          </w:rPr>
          <w:delText>,</w:delText>
        </w:r>
        <w:r w:rsidR="00AE0B24" w:rsidRPr="00093F5E" w:rsidDel="004E1A1F">
          <w:rPr>
            <w:lang w:val="en-GB"/>
          </w:rPr>
          <w:delText xml:space="preserve"> </w:delText>
        </w:r>
        <w:r w:rsidRPr="00093F5E" w:rsidDel="004E1A1F">
          <w:rPr>
            <w:lang w:val="en-GB"/>
          </w:rPr>
          <w:delText>we</w:delText>
        </w:r>
      </w:del>
      <w:r w:rsidRPr="00093F5E">
        <w:rPr>
          <w:lang w:val="en-GB"/>
        </w:rPr>
        <w:t xml:space="preserve"> </w:t>
      </w:r>
      <w:r w:rsidR="00AE0B24" w:rsidRPr="00093F5E">
        <w:rPr>
          <w:lang w:val="en-GB"/>
        </w:rPr>
        <w:t>examine</w:t>
      </w:r>
      <w:ins w:id="524" w:author="Author">
        <w:r w:rsidR="004E1A1F">
          <w:rPr>
            <w:lang w:val="en-GB"/>
          </w:rPr>
          <w:t>s</w:t>
        </w:r>
      </w:ins>
      <w:r w:rsidRPr="00093F5E">
        <w:rPr>
          <w:lang w:val="en-GB"/>
        </w:rPr>
        <w:t xml:space="preserve"> and discuss</w:t>
      </w:r>
      <w:ins w:id="525" w:author="Author">
        <w:r w:rsidR="004E1A1F">
          <w:rPr>
            <w:lang w:val="en-GB"/>
          </w:rPr>
          <w:t>es</w:t>
        </w:r>
      </w:ins>
      <w:r w:rsidR="00D84FDE" w:rsidRPr="00093F5E">
        <w:rPr>
          <w:lang w:val="en-GB"/>
        </w:rPr>
        <w:t xml:space="preserve"> </w:t>
      </w:r>
      <w:ins w:id="526" w:author="Author">
        <w:r w:rsidRPr="00093F5E">
          <w:rPr>
            <w:rFonts w:ascii="Calibri" w:eastAsia="Yu Mincho" w:hAnsi="Calibri" w:cs="Times New Roman"/>
            <w:lang w:val="en-GB"/>
          </w:rPr>
          <w:t xml:space="preserve">the </w:t>
        </w:r>
      </w:ins>
      <w:r w:rsidR="00AE0B24" w:rsidRPr="00093F5E">
        <w:rPr>
          <w:lang w:val="en-GB"/>
        </w:rPr>
        <w:t xml:space="preserve">important conditioning factors that </w:t>
      </w:r>
      <w:r w:rsidRPr="00093F5E">
        <w:rPr>
          <w:lang w:val="en-GB"/>
        </w:rPr>
        <w:t>theoretically influence</w:t>
      </w:r>
      <w:r w:rsidR="00AE0B24" w:rsidRPr="00093F5E">
        <w:rPr>
          <w:lang w:val="en-GB"/>
        </w:rPr>
        <w:t xml:space="preserve"> </w:t>
      </w:r>
      <w:r w:rsidRPr="00093F5E">
        <w:rPr>
          <w:lang w:val="en-GB"/>
        </w:rPr>
        <w:t xml:space="preserve">club </w:t>
      </w:r>
      <w:r w:rsidR="00AE0B24" w:rsidRPr="00093F5E">
        <w:rPr>
          <w:lang w:val="en-GB"/>
        </w:rPr>
        <w:t>convergence formation</w:t>
      </w:r>
      <w:r w:rsidRPr="00093F5E">
        <w:rPr>
          <w:lang w:val="en-GB"/>
        </w:rPr>
        <w:t xml:space="preserve">. </w:t>
      </w:r>
      <w:r w:rsidR="004F4BB8" w:rsidRPr="00093F5E">
        <w:rPr>
          <w:lang w:val="en-GB"/>
        </w:rPr>
        <w:t>T</w:t>
      </w:r>
      <w:r w:rsidR="00766E89" w:rsidRPr="00093F5E">
        <w:rPr>
          <w:lang w:val="en-GB"/>
        </w:rPr>
        <w:t>he club convergence hypothesis</w:t>
      </w:r>
      <w:r w:rsidR="004F4BB8" w:rsidRPr="00093F5E">
        <w:rPr>
          <w:lang w:val="en-GB"/>
        </w:rPr>
        <w:t xml:space="preserve"> </w:t>
      </w:r>
      <w:ins w:id="527" w:author="Author">
        <w:r w:rsidR="00323478" w:rsidRPr="00093F5E">
          <w:rPr>
            <w:lang w:val="en-GB"/>
          </w:rPr>
          <w:t>places</w:t>
        </w:r>
      </w:ins>
      <w:del w:id="528" w:author="Author">
        <w:r w:rsidR="00323478" w:rsidRPr="00093F5E">
          <w:rPr>
            <w:lang w:val="en-GB"/>
          </w:rPr>
          <w:delText>puts</w:delText>
        </w:r>
      </w:del>
      <w:r w:rsidR="00323478" w:rsidRPr="00093F5E">
        <w:rPr>
          <w:lang w:val="en-GB"/>
        </w:rPr>
        <w:t xml:space="preserve"> a </w:t>
      </w:r>
      <w:del w:id="529" w:author="Author">
        <w:r w:rsidR="00323478" w:rsidRPr="00093F5E" w:rsidDel="003439AD">
          <w:rPr>
            <w:lang w:val="en-GB"/>
          </w:rPr>
          <w:delText xml:space="preserve">large </w:delText>
        </w:r>
      </w:del>
      <w:ins w:id="530" w:author="Author">
        <w:r w:rsidR="003439AD">
          <w:rPr>
            <w:lang w:val="en-GB"/>
          </w:rPr>
          <w:t>considerable</w:t>
        </w:r>
        <w:r w:rsidR="003439AD" w:rsidRPr="00093F5E">
          <w:rPr>
            <w:lang w:val="en-GB"/>
          </w:rPr>
          <w:t xml:space="preserve"> </w:t>
        </w:r>
      </w:ins>
      <w:r w:rsidR="00323478" w:rsidRPr="00093F5E">
        <w:rPr>
          <w:lang w:val="en-GB"/>
        </w:rPr>
        <w:t>weight on the</w:t>
      </w:r>
      <w:r w:rsidR="004F4BB8" w:rsidRPr="00093F5E">
        <w:rPr>
          <w:lang w:val="en-GB"/>
        </w:rPr>
        <w:t xml:space="preserve"> </w:t>
      </w:r>
      <w:r w:rsidR="00323478" w:rsidRPr="00093F5E">
        <w:rPr>
          <w:lang w:val="en-GB"/>
        </w:rPr>
        <w:t xml:space="preserve">crucial roles </w:t>
      </w:r>
      <w:r w:rsidR="004F4BB8" w:rsidRPr="00093F5E">
        <w:rPr>
          <w:lang w:val="en-GB"/>
        </w:rPr>
        <w:t xml:space="preserve">of </w:t>
      </w:r>
      <w:r w:rsidR="000B4DE0" w:rsidRPr="00093F5E">
        <w:rPr>
          <w:lang w:val="en-GB"/>
        </w:rPr>
        <w:t xml:space="preserve">the </w:t>
      </w:r>
      <w:r w:rsidR="004F4BB8" w:rsidRPr="00093F5E">
        <w:rPr>
          <w:lang w:val="en-GB"/>
        </w:rPr>
        <w:t>initial condition and</w:t>
      </w:r>
      <w:r w:rsidR="00766E89" w:rsidRPr="00093F5E">
        <w:rPr>
          <w:lang w:val="en-GB"/>
        </w:rPr>
        <w:t xml:space="preserve"> structural characteristics </w:t>
      </w:r>
      <w:r w:rsidR="00323478" w:rsidRPr="00093F5E">
        <w:rPr>
          <w:lang w:val="en-GB"/>
        </w:rPr>
        <w:t xml:space="preserve">in influencing </w:t>
      </w:r>
      <w:r w:rsidR="000B4DE0" w:rsidRPr="00093F5E">
        <w:rPr>
          <w:lang w:val="en-GB"/>
        </w:rPr>
        <w:t xml:space="preserve">the </w:t>
      </w:r>
      <w:r w:rsidR="004F4BB8" w:rsidRPr="00093F5E">
        <w:rPr>
          <w:lang w:val="en-GB"/>
        </w:rPr>
        <w:t>convergence process</w:t>
      </w:r>
      <w:r w:rsidR="000B4DE0" w:rsidRPr="00093F5E">
        <w:rPr>
          <w:lang w:val="en-GB"/>
        </w:rPr>
        <w:t>;</w:t>
      </w:r>
      <w:r w:rsidR="004F4BB8" w:rsidRPr="00093F5E">
        <w:rPr>
          <w:lang w:val="en-GB"/>
        </w:rPr>
        <w:t xml:space="preserve"> that is, countries or regions will </w:t>
      </w:r>
      <w:r w:rsidR="00766E89" w:rsidRPr="00093F5E">
        <w:rPr>
          <w:lang w:val="en-GB"/>
        </w:rPr>
        <w:t xml:space="preserve">only converge </w:t>
      </w:r>
      <w:r w:rsidR="00000B51" w:rsidRPr="00093F5E">
        <w:rPr>
          <w:lang w:val="en-GB"/>
        </w:rPr>
        <w:t xml:space="preserve">to </w:t>
      </w:r>
      <w:r w:rsidR="000B4DE0" w:rsidRPr="00093F5E">
        <w:rPr>
          <w:lang w:val="en-GB"/>
        </w:rPr>
        <w:t xml:space="preserve">a </w:t>
      </w:r>
      <w:r w:rsidR="00000B51" w:rsidRPr="00093F5E">
        <w:rPr>
          <w:lang w:val="en-GB"/>
        </w:rPr>
        <w:t xml:space="preserve">common </w:t>
      </w:r>
      <w:ins w:id="531" w:author="Author">
        <w:r w:rsidR="00000B51" w:rsidRPr="00093F5E">
          <w:rPr>
            <w:lang w:val="en-GB"/>
          </w:rPr>
          <w:t>steady state</w:t>
        </w:r>
      </w:ins>
      <w:del w:id="532" w:author="Author">
        <w:r w:rsidR="00000B51" w:rsidRPr="00093F5E">
          <w:rPr>
            <w:lang w:val="en-GB"/>
          </w:rPr>
          <w:delText>steady-state</w:delText>
        </w:r>
      </w:del>
      <w:r w:rsidR="00766E89" w:rsidRPr="00093F5E">
        <w:rPr>
          <w:lang w:val="en-GB"/>
        </w:rPr>
        <w:t xml:space="preserve"> if they </w:t>
      </w:r>
      <w:r w:rsidR="00000B51" w:rsidRPr="00093F5E">
        <w:rPr>
          <w:lang w:val="en-GB"/>
        </w:rPr>
        <w:t xml:space="preserve">depart from similar </w:t>
      </w:r>
      <w:r w:rsidR="00766E89" w:rsidRPr="00093F5E">
        <w:rPr>
          <w:lang w:val="en-GB"/>
        </w:rPr>
        <w:t>initial conditions</w:t>
      </w:r>
      <w:r w:rsidR="00000B51" w:rsidRPr="00093F5E">
        <w:rPr>
          <w:lang w:val="en-GB"/>
        </w:rPr>
        <w:t xml:space="preserve"> and share </w:t>
      </w:r>
      <w:ins w:id="533"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same structural characteristics</w:t>
      </w:r>
      <w:r w:rsidR="00766E89" w:rsidRPr="00093F5E">
        <w:rPr>
          <w:lang w:val="en-GB"/>
        </w:rPr>
        <w:t xml:space="preserve"> </w:t>
      </w:r>
      <w:r w:rsidR="00000B51" w:rsidRPr="00093F5E">
        <w:rPr>
          <w:lang w:val="en-GB"/>
        </w:rPr>
        <w:fldChar w:fldCharType="begin"/>
      </w:r>
      <w:r w:rsidR="00000B51" w:rsidRPr="00093F5E">
        <w:rPr>
          <w:lang w:val="en-GB"/>
        </w:rPr>
        <w:instrText xml:space="preserve"> ADDIN ZOTERO_ITEM CSL_CITATION {"citationID":"5fAP00U8","properties":{"formattedCitation":"(Galor, 1996)","plainCitation":"(Galor, 1996)","noteIndex":0},"citationItems":[{"id":82,"uris":["http://zotero.org/users/local/9Bu69DCL/items/RSE97NIJ"],"uri":["http://zotero.org/users/local/9Bu69DCL/items/RSE97NIJ"],"itemData":{"id":82,"type":"article-journal","abstract":"[This essay suggests that the convergence controversy may reflect, in part, differences in perception regarding the viable set of competing testable hypotheses generated by existing growth theories. It argues that in contrast to the prevailing wisdom, the traditional neoclassical growth paradigm generates the club convergence hypothesis as well as the conditional convergence hypothesis. Furthermore, the inclusion of empirically significant variables such as human capital, income distribution,and fertility in conventional growth model, along with capital markets imperfections, externalities, and non-convexities, strengthens the viability of club convergence as a competing hypothesis with conditional convergence.]","archive":"JSTOR","container-title":"The Economic Journal","DOI":"10.2307/2235378","ISSN":"00130133, 14680297","issue":"437","page":"1056-1069","title":"Convergence? Inferences from Theoretical Models","volume":"106","author":[{"family":"Galor","given":"Oded"}],"issued":{"date-parts":[["1996"]]}}}],"schema":"https://github.com/citation-style-language/schema/raw/master/csl-citation.json"} </w:instrText>
      </w:r>
      <w:r w:rsidR="00000B51" w:rsidRPr="00093F5E">
        <w:rPr>
          <w:lang w:val="en-GB"/>
        </w:rPr>
        <w:fldChar w:fldCharType="separate"/>
      </w:r>
      <w:r w:rsidR="00000B51" w:rsidRPr="00093F5E">
        <w:rPr>
          <w:rFonts w:ascii="Calibri" w:hAnsi="Calibri" w:cs="Calibri"/>
          <w:lang w:val="en-GB"/>
        </w:rPr>
        <w:t>(Galor, 1996)</w:t>
      </w:r>
      <w:r w:rsidR="00000B51" w:rsidRPr="00093F5E">
        <w:rPr>
          <w:lang w:val="en-GB"/>
        </w:rPr>
        <w:fldChar w:fldCharType="end"/>
      </w:r>
      <w:r w:rsidR="00766E89" w:rsidRPr="00093F5E">
        <w:rPr>
          <w:lang w:val="en-GB"/>
        </w:rPr>
        <w:t>.</w:t>
      </w:r>
      <w:r w:rsidRPr="00093F5E">
        <w:rPr>
          <w:rStyle w:val="FootnoteReference"/>
          <w:lang w:val="en-GB"/>
        </w:rPr>
        <w:footnoteReference w:id="7"/>
      </w:r>
      <w:r w:rsidR="00555852" w:rsidRPr="00093F5E">
        <w:rPr>
          <w:lang w:val="en-GB"/>
        </w:rPr>
        <w:t xml:space="preserve"> </w:t>
      </w:r>
      <w:r w:rsidR="004C1489" w:rsidRPr="00093F5E">
        <w:rPr>
          <w:lang w:val="en-GB"/>
        </w:rPr>
        <w:t xml:space="preserve">Therefore, in addition to the level of real wage in 2008 to control for the initial condition, we also include sectoral and </w:t>
      </w:r>
      <w:ins w:id="539" w:author="Author">
        <w:r w:rsidR="004C1489" w:rsidRPr="00093F5E">
          <w:rPr>
            <w:lang w:val="en-GB"/>
          </w:rPr>
          <w:t>labour</w:t>
        </w:r>
      </w:ins>
      <w:del w:id="540" w:author="Author">
        <w:r w:rsidR="004C1489" w:rsidRPr="00093F5E">
          <w:rPr>
            <w:lang w:val="en-GB"/>
          </w:rPr>
          <w:delText>labor</w:delText>
        </w:r>
      </w:del>
      <w:r w:rsidR="004C1489" w:rsidRPr="00093F5E">
        <w:rPr>
          <w:lang w:val="en-GB"/>
        </w:rPr>
        <w:t xml:space="preserve"> market indicators to capture the role of </w:t>
      </w:r>
      <w:del w:id="541" w:author="Author">
        <w:r w:rsidR="004C1489" w:rsidRPr="00093F5E" w:rsidDel="00A74F22">
          <w:rPr>
            <w:lang w:val="en-GB"/>
          </w:rPr>
          <w:delText xml:space="preserve"> </w:delText>
        </w:r>
      </w:del>
      <w:r w:rsidR="004C1489" w:rsidRPr="00093F5E">
        <w:rPr>
          <w:lang w:val="en-GB"/>
        </w:rPr>
        <w:t>structural characteristics in club convergence formation.</w:t>
      </w:r>
      <w:ins w:id="542" w:author="Author">
        <w:r w:rsidR="003439AD">
          <w:rPr>
            <w:lang w:val="en-GB"/>
          </w:rPr>
          <w:t xml:space="preserve"> </w:t>
        </w:r>
      </w:ins>
      <w:del w:id="543" w:author="Author">
        <w:r w:rsidR="004C1489" w:rsidRPr="00093F5E" w:rsidDel="003439AD">
          <w:rPr>
            <w:lang w:val="en-GB"/>
          </w:rPr>
          <w:delText xml:space="preserve"> Not only</w:delText>
        </w:r>
      </w:del>
      <w:ins w:id="544" w:author="Author">
        <w:r w:rsidR="003439AD">
          <w:rPr>
            <w:lang w:val="en-GB"/>
          </w:rPr>
          <w:t>T</w:t>
        </w:r>
      </w:ins>
      <w:del w:id="545" w:author="Author">
        <w:r w:rsidR="004C1489" w:rsidRPr="00093F5E" w:rsidDel="003439AD">
          <w:rPr>
            <w:lang w:val="en-GB"/>
          </w:rPr>
          <w:delText xml:space="preserve"> t</w:delText>
        </w:r>
      </w:del>
      <w:r w:rsidR="004C1489" w:rsidRPr="00093F5E">
        <w:rPr>
          <w:lang w:val="en-GB"/>
        </w:rPr>
        <w:t xml:space="preserve">o be consistent with the theoretical foundation of </w:t>
      </w:r>
      <w:ins w:id="546"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convergence framework</w:t>
      </w:r>
      <w:ins w:id="547" w:author="Author">
        <w:r w:rsidR="003439AD">
          <w:rPr>
            <w:rFonts w:ascii="Calibri" w:eastAsia="Yu Mincho" w:hAnsi="Calibri" w:cs="Times New Roman"/>
            <w:lang w:val="en-GB"/>
          </w:rPr>
          <w:t>,</w:t>
        </w:r>
      </w:ins>
      <w:del w:id="548" w:author="Author">
        <w:r w:rsidRPr="00093F5E" w:rsidDel="0069224A">
          <w:rPr>
            <w:rFonts w:ascii="Calibri" w:eastAsia="Yu Mincho" w:hAnsi="Calibri" w:cs="Times New Roman"/>
            <w:lang w:val="en-GB"/>
          </w:rPr>
          <w:delText>,</w:delText>
        </w:r>
      </w:del>
      <w:r w:rsidRPr="00093F5E">
        <w:rPr>
          <w:rFonts w:ascii="Calibri" w:eastAsia="Yu Mincho" w:hAnsi="Calibri" w:cs="Times New Roman"/>
          <w:lang w:val="en-GB"/>
        </w:rPr>
        <w:t xml:space="preserve"> the selection of variables in our ordered logit model is also comparable with previous club convergence studies</w:t>
      </w:r>
      <w:r w:rsidR="00E05E65" w:rsidRPr="00093F5E">
        <w:rPr>
          <w:lang w:val="en-GB"/>
        </w:rPr>
        <w:t xml:space="preserve"> </w:t>
      </w:r>
      <w:r w:rsidR="0096046D" w:rsidRPr="00093F5E">
        <w:rPr>
          <w:lang w:val="en-GB"/>
        </w:rPr>
        <w:fldChar w:fldCharType="begin"/>
      </w:r>
      <w:r w:rsidR="0096046D" w:rsidRPr="00093F5E">
        <w:rPr>
          <w:lang w:val="en-GB"/>
        </w:rPr>
        <w:instrText xml:space="preserve"> ADDIN ZOTERO_ITEM CSL_CITATION {"citationID":"BOYEjAhV","properties":{"formattedCitation":"(Bartkowska &amp; Riedl, 2012; Cutrini, 2019; Von Lyncker &amp; Thoennessen, 2017)","plainCitation":"(Bartkowska &amp; Riedl, 2012; Cutrini, 2019; Von Lyncker &amp; Thoennessen, 2017)","noteIndex":0},"citationItems":[{"id":33,"uris":["http://zotero.org/users/local/9Bu69DCL/items/94HQNCYQ"],"uri":["http://zotero.org/users/local/9Bu69DCL/items/94HQNCYQ"],"itemData":{"id":33,"type":"article-journal","container-title":"Economic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id":361,"uris":["http://zotero.org/users/local/9Bu69DCL/items/6VCJHL6Y"],"uri":["http://zotero.org/users/local/9Bu69DCL/items/6VCJHL6Y"],"itemData":{"id":361,"type":"article-journal","container-title":"Structural Change and Economic Dynamics","ISSN":"0954-349X","journalAbbreviation":"Structural Change and Economic Dynamics","note":"publisher: Elsevier","page":"102-113","title":"Economic integration, structural change, and uneven development in the European Union","volume":"50","author":[{"family":"Cutrini","given":"Eleonora"}],"issued":{"date-parts":[["2019"]]}}},{"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0096046D" w:rsidRPr="00093F5E">
        <w:rPr>
          <w:lang w:val="en-GB"/>
        </w:rPr>
        <w:fldChar w:fldCharType="separate"/>
      </w:r>
      <w:r w:rsidR="0096046D" w:rsidRPr="00093F5E">
        <w:rPr>
          <w:rFonts w:ascii="Calibri" w:hAnsi="Calibri" w:cs="Calibri"/>
          <w:lang w:val="en-GB"/>
        </w:rPr>
        <w:t>(Bartkowska &amp; Riedl, 2012; Cutrini, 2019; Von Lyncker &amp; Thoennessen, 2017)</w:t>
      </w:r>
      <w:r w:rsidR="0096046D" w:rsidRPr="00093F5E">
        <w:rPr>
          <w:lang w:val="en-GB"/>
        </w:rPr>
        <w:fldChar w:fldCharType="end"/>
      </w:r>
      <w:r w:rsidR="009721C1" w:rsidRPr="00093F5E">
        <w:rPr>
          <w:lang w:val="en-GB"/>
        </w:rPr>
        <w:t>.</w:t>
      </w:r>
    </w:p>
    <w:p w14:paraId="77BD6225" w14:textId="7A4E7D7E" w:rsidR="00E96243" w:rsidRPr="00093F5E" w:rsidRDefault="00093F5E" w:rsidP="0007361F">
      <w:pPr>
        <w:spacing w:after="0" w:line="360" w:lineRule="auto"/>
        <w:ind w:left="720" w:rightChars="1" w:right="2"/>
        <w:jc w:val="both"/>
        <w:rPr>
          <w:lang w:val="en-GB"/>
        </w:rPr>
      </w:pPr>
      <w:r w:rsidRPr="00093F5E">
        <w:rPr>
          <w:lang w:val="en-GB"/>
        </w:rPr>
        <w:tab/>
        <w:t>The ordered logit specification requires variable</w:t>
      </w:r>
      <w:r w:rsidR="004465C3" w:rsidRPr="00093F5E">
        <w:rPr>
          <w:lang w:val="en-GB"/>
        </w:rPr>
        <w:t>s</w:t>
      </w:r>
      <w:r w:rsidRPr="00093F5E">
        <w:rPr>
          <w:lang w:val="en-GB"/>
        </w:rPr>
        <w:t xml:space="preserve"> to be explained in an ordinal manner </w:t>
      </w:r>
      <w:r w:rsidRPr="00093F5E">
        <w:rPr>
          <w:lang w:val="en-GB"/>
        </w:rPr>
        <w:fldChar w:fldCharType="begin"/>
      </w:r>
      <w:r w:rsidRPr="00093F5E">
        <w:rPr>
          <w:lang w:val="en-GB"/>
        </w:rPr>
        <w:instrText xml:space="preserve"> ADDIN ZOTERO_ITEM CSL_CITATION {"citationID":"6FdQZsFd","properties":{"formattedCitation":"(McKelvey &amp; Zavoina, 1975)","plainCitation":"(McKelvey &amp; Zavoina, 1975)","noteIndex":0},"citationItems":[{"id":186,"uris":["http://zotero.org/users/local/9Bu69DCL/items/8RL3W93Y"],"uri":["http://zotero.org/users/local/9Bu69DCL/items/8RL3W93Y"],"itemData":{"id":186,"type":"article-journal","container-title":"Journal of mathematical sociology","issue":"1","note":"Citation Key: mckelvey1975statistical\npublisher: Taylor &amp; Francis","page":"103–120","title":"A statistical model for the analysis of ordinal level dependent variables","volume":"4","author":[{"family":"McKelvey","given":"Richard D"},{"family":"Zavoina","given":"William"}],"issued":{"date-parts":[["1975"]]}}}],"schema":"https://github.com/citation-style-language/schema/raw/master/csl-citation.json"} </w:instrText>
      </w:r>
      <w:r w:rsidRPr="00093F5E">
        <w:rPr>
          <w:lang w:val="en-GB"/>
        </w:rPr>
        <w:fldChar w:fldCharType="separate"/>
      </w:r>
      <w:r w:rsidRPr="00093F5E">
        <w:rPr>
          <w:rFonts w:ascii="Calibri" w:hAnsi="Calibri" w:cs="Calibri"/>
          <w:lang w:val="en-GB"/>
        </w:rPr>
        <w:t>(McKelvey &amp; Zavoina, 1975)</w:t>
      </w:r>
      <w:r w:rsidRPr="00093F5E">
        <w:rPr>
          <w:lang w:val="en-GB"/>
        </w:rPr>
        <w:fldChar w:fldCharType="end"/>
      </w:r>
      <w:r w:rsidRPr="00093F5E">
        <w:rPr>
          <w:lang w:val="en-GB"/>
        </w:rPr>
        <w:t xml:space="preserve">. Hence, we re-arrange the clubs by using the wage level of each club as </w:t>
      </w:r>
      <w:r w:rsidR="004465C3" w:rsidRPr="00093F5E">
        <w:rPr>
          <w:lang w:val="en-GB"/>
        </w:rPr>
        <w:t xml:space="preserve">a </w:t>
      </w:r>
      <w:r w:rsidRPr="00093F5E">
        <w:rPr>
          <w:lang w:val="en-GB"/>
        </w:rPr>
        <w:t xml:space="preserve">reference to order the clubs from </w:t>
      </w:r>
      <w:ins w:id="549" w:author="Author">
        <w:del w:id="550" w:author="Author">
          <w:r w:rsidRPr="00093F5E" w:rsidDel="00BA3CCB">
            <w:rPr>
              <w:lang w:val="en-GB"/>
            </w:rPr>
            <w:delText>Clubs</w:delText>
          </w:r>
        </w:del>
      </w:ins>
      <w:del w:id="551" w:author="Author">
        <w:r w:rsidRPr="00093F5E" w:rsidDel="00BA3CCB">
          <w:rPr>
            <w:lang w:val="en-GB"/>
          </w:rPr>
          <w:delText>club</w:delText>
        </w:r>
        <w:r w:rsidRPr="00093F5E" w:rsidDel="003439AD">
          <w:rPr>
            <w:lang w:val="en-GB"/>
          </w:rPr>
          <w:delText xml:space="preserve"> </w:delText>
        </w:r>
      </w:del>
      <w:r w:rsidRPr="00093F5E">
        <w:rPr>
          <w:lang w:val="en-GB"/>
        </w:rPr>
        <w:t xml:space="preserve">1, </w:t>
      </w:r>
      <w:del w:id="552" w:author="Author">
        <w:r w:rsidRPr="00093F5E">
          <w:rPr>
            <w:lang w:val="en-GB"/>
          </w:rPr>
          <w:delText xml:space="preserve">club </w:delText>
        </w:r>
      </w:del>
      <w:r w:rsidRPr="00093F5E">
        <w:rPr>
          <w:lang w:val="en-GB"/>
        </w:rPr>
        <w:t>2</w:t>
      </w:r>
      <w:r w:rsidR="000052C1" w:rsidRPr="00093F5E">
        <w:rPr>
          <w:lang w:val="en-GB"/>
        </w:rPr>
        <w:t>,</w:t>
      </w:r>
      <w:r w:rsidRPr="00093F5E">
        <w:rPr>
          <w:lang w:val="en-GB"/>
        </w:rPr>
        <w:t xml:space="preserve"> and </w:t>
      </w:r>
      <w:del w:id="553" w:author="Author">
        <w:r w:rsidRPr="00093F5E">
          <w:rPr>
            <w:lang w:val="en-GB"/>
          </w:rPr>
          <w:delText xml:space="preserve">club </w:delText>
        </w:r>
      </w:del>
      <w:r w:rsidRPr="00093F5E">
        <w:rPr>
          <w:lang w:val="en-GB"/>
        </w:rPr>
        <w:t>3 as</w:t>
      </w:r>
      <w:ins w:id="554" w:author="Author">
        <w:r w:rsidR="00BA3CCB">
          <w:rPr>
            <w:lang w:val="en-GB"/>
          </w:rPr>
          <w:t xml:space="preserve"> </w:t>
        </w:r>
        <w:r w:rsidRPr="00093F5E">
          <w:rPr>
            <w:lang w:val="en-GB"/>
          </w:rPr>
          <w:t>high -</w:t>
        </w:r>
      </w:ins>
      <w:del w:id="555" w:author="Author">
        <w:r w:rsidRPr="00093F5E">
          <w:rPr>
            <w:lang w:val="en-GB"/>
          </w:rPr>
          <w:delText xml:space="preserve"> high</w:delText>
        </w:r>
        <w:r w:rsidR="000E57BA" w:rsidRPr="00093F5E">
          <w:rPr>
            <w:lang w:val="en-GB"/>
          </w:rPr>
          <w:delText>-wage</w:delText>
        </w:r>
      </w:del>
      <w:r w:rsidRPr="00093F5E">
        <w:rPr>
          <w:lang w:val="en-GB"/>
        </w:rPr>
        <w:t>,</w:t>
      </w:r>
      <w:ins w:id="556" w:author="Author">
        <w:r w:rsidRPr="00093F5E">
          <w:rPr>
            <w:lang w:val="en-GB"/>
          </w:rPr>
          <w:t>middle -</w:t>
        </w:r>
      </w:ins>
      <w:del w:id="557" w:author="Author">
        <w:r w:rsidRPr="00093F5E">
          <w:rPr>
            <w:lang w:val="en-GB"/>
          </w:rPr>
          <w:delText xml:space="preserve"> middle</w:delText>
        </w:r>
        <w:r w:rsidR="000E57BA" w:rsidRPr="00093F5E">
          <w:rPr>
            <w:lang w:val="en-GB"/>
          </w:rPr>
          <w:delText>-wage</w:delText>
        </w:r>
      </w:del>
      <w:r w:rsidR="000052C1" w:rsidRPr="00093F5E">
        <w:rPr>
          <w:lang w:val="en-GB"/>
        </w:rPr>
        <w:t>,</w:t>
      </w:r>
      <w:r w:rsidR="000E57BA" w:rsidRPr="00093F5E">
        <w:rPr>
          <w:lang w:val="en-GB"/>
        </w:rPr>
        <w:t xml:space="preserve"> </w:t>
      </w:r>
      <w:r w:rsidRPr="00093F5E">
        <w:rPr>
          <w:lang w:val="en-GB"/>
        </w:rPr>
        <w:t>and low</w:t>
      </w:r>
      <w:r w:rsidR="000E57BA" w:rsidRPr="00093F5E">
        <w:rPr>
          <w:lang w:val="en-GB"/>
        </w:rPr>
        <w:t>-wage</w:t>
      </w:r>
      <w:r w:rsidRPr="00093F5E">
        <w:rPr>
          <w:lang w:val="en-GB"/>
        </w:rPr>
        <w:t xml:space="preserve"> clubs, respectively.</w:t>
      </w:r>
      <w:r w:rsidRPr="00093F5E">
        <w:rPr>
          <w:rFonts w:hint="eastAsia"/>
          <w:lang w:val="en-GB"/>
        </w:rPr>
        <w:t xml:space="preserve"> </w:t>
      </w:r>
      <w:r w:rsidRPr="00093F5E">
        <w:rPr>
          <w:lang w:val="en-GB"/>
        </w:rPr>
        <w:t>Finally</w:t>
      </w:r>
      <w:r w:rsidR="002A60F9" w:rsidRPr="00093F5E">
        <w:rPr>
          <w:lang w:val="en-GB"/>
        </w:rPr>
        <w:t xml:space="preserve">, </w:t>
      </w:r>
      <w:r w:rsidR="00DA586F" w:rsidRPr="00093F5E">
        <w:rPr>
          <w:lang w:val="en-GB"/>
        </w:rPr>
        <w:t>as in</w:t>
      </w:r>
      <w:r w:rsidRPr="00093F5E">
        <w:rPr>
          <w:lang w:val="en-GB"/>
        </w:rPr>
        <w:t xml:space="preserve"> </w:t>
      </w:r>
      <w:ins w:id="558"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previous</w:t>
      </w:r>
      <w:r w:rsidR="002A60F9" w:rsidRPr="00093F5E">
        <w:rPr>
          <w:lang w:val="en-GB"/>
        </w:rPr>
        <w:t xml:space="preserve"> literature, </w:t>
      </w:r>
      <w:r w:rsidRPr="00093F5E">
        <w:rPr>
          <w:lang w:val="en-GB"/>
        </w:rPr>
        <w:t xml:space="preserve">we </w:t>
      </w:r>
      <w:r w:rsidR="00E05BA2" w:rsidRPr="00093F5E">
        <w:rPr>
          <w:lang w:val="en-GB"/>
        </w:rPr>
        <w:t xml:space="preserve">use </w:t>
      </w:r>
      <w:r w:rsidR="002A60F9" w:rsidRPr="00093F5E">
        <w:rPr>
          <w:lang w:val="en-GB"/>
        </w:rPr>
        <w:t xml:space="preserve">these ordered </w:t>
      </w:r>
      <w:r w:rsidR="00AB6A95" w:rsidRPr="00093F5E">
        <w:rPr>
          <w:lang w:val="en-GB"/>
        </w:rPr>
        <w:t xml:space="preserve">clubs </w:t>
      </w:r>
      <w:r w:rsidR="002A60F9" w:rsidRPr="00093F5E">
        <w:rPr>
          <w:lang w:val="en-GB"/>
        </w:rPr>
        <w:t xml:space="preserve">as </w:t>
      </w:r>
      <w:r w:rsidR="000052C1" w:rsidRPr="00093F5E">
        <w:rPr>
          <w:lang w:val="en-GB"/>
        </w:rPr>
        <w:t xml:space="preserve">the </w:t>
      </w:r>
      <w:r w:rsidR="002A60F9" w:rsidRPr="00093F5E">
        <w:rPr>
          <w:lang w:val="en-GB"/>
        </w:rPr>
        <w:t xml:space="preserve">dependent variable </w:t>
      </w:r>
      <w:r w:rsidR="00571DB9" w:rsidRPr="00093F5E">
        <w:rPr>
          <w:lang w:val="en-GB"/>
        </w:rPr>
        <w:t>of the</w:t>
      </w:r>
      <w:r w:rsidR="00DA586F" w:rsidRPr="00093F5E">
        <w:rPr>
          <w:lang w:val="en-GB"/>
        </w:rPr>
        <w:t xml:space="preserve"> regression</w:t>
      </w:r>
      <w:ins w:id="559" w:author="Author">
        <w:r w:rsidRPr="00093F5E">
          <w:rPr>
            <w:rFonts w:ascii="Calibri" w:eastAsia="Yu Mincho" w:hAnsi="Calibri" w:cs="Times New Roman"/>
            <w:lang w:val="en-GB"/>
          </w:rPr>
          <w:t>,</w:t>
        </w:r>
      </w:ins>
      <w:r w:rsidRPr="00093F5E">
        <w:rPr>
          <w:rFonts w:ascii="Calibri" w:eastAsia="Yu Mincho" w:hAnsi="Calibri" w:cs="Times New Roman"/>
          <w:lang w:val="en-GB"/>
        </w:rPr>
        <w:t xml:space="preserve"> </w:t>
      </w:r>
      <w:r w:rsidR="00E05BA2" w:rsidRPr="00093F5E">
        <w:rPr>
          <w:lang w:val="en-GB"/>
        </w:rPr>
        <w:t xml:space="preserve">while </w:t>
      </w:r>
      <w:r w:rsidR="002A60F9" w:rsidRPr="00093F5E">
        <w:rPr>
          <w:lang w:val="en-GB"/>
        </w:rPr>
        <w:t xml:space="preserve">independent variables </w:t>
      </w:r>
      <w:r w:rsidR="00E05BA2" w:rsidRPr="00093F5E">
        <w:rPr>
          <w:lang w:val="en-GB"/>
        </w:rPr>
        <w:t xml:space="preserve">consist of </w:t>
      </w:r>
      <w:ins w:id="560"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main</w:t>
      </w:r>
      <w:r w:rsidR="002A60F9" w:rsidRPr="00093F5E">
        <w:rPr>
          <w:lang w:val="en-GB"/>
        </w:rPr>
        <w:t xml:space="preserve"> factors</w:t>
      </w:r>
      <w:r w:rsidR="00AB6A95" w:rsidRPr="00093F5E">
        <w:rPr>
          <w:lang w:val="en-GB"/>
        </w:rPr>
        <w:t xml:space="preserve"> that </w:t>
      </w:r>
      <w:r w:rsidR="00E05BA2" w:rsidRPr="00093F5E">
        <w:rPr>
          <w:lang w:val="en-GB"/>
        </w:rPr>
        <w:t xml:space="preserve">theoretically </w:t>
      </w:r>
      <w:r w:rsidR="00AB6A95" w:rsidRPr="00093F5E">
        <w:rPr>
          <w:lang w:val="en-GB"/>
        </w:rPr>
        <w:t>influence</w:t>
      </w:r>
      <w:r w:rsidR="002A60F9" w:rsidRPr="00093F5E">
        <w:rPr>
          <w:lang w:val="en-GB"/>
        </w:rPr>
        <w:t xml:space="preserve"> </w:t>
      </w:r>
      <w:r w:rsidR="00AB6A95" w:rsidRPr="00093F5E">
        <w:rPr>
          <w:lang w:val="en-GB"/>
        </w:rPr>
        <w:t>club</w:t>
      </w:r>
      <w:r w:rsidR="002A60F9" w:rsidRPr="00093F5E">
        <w:rPr>
          <w:lang w:val="en-GB"/>
        </w:rPr>
        <w:t xml:space="preserve"> convergence</w:t>
      </w:r>
      <w:r w:rsidR="00AB6A95" w:rsidRPr="00093F5E">
        <w:rPr>
          <w:lang w:val="en-GB"/>
        </w:rPr>
        <w:t xml:space="preserve">. </w:t>
      </w:r>
      <w:r w:rsidR="002A60F9" w:rsidRPr="00093F5E">
        <w:rPr>
          <w:lang w:val="en-GB"/>
        </w:rPr>
        <w:t>T</w:t>
      </w:r>
      <w:r w:rsidR="00DA586F" w:rsidRPr="00093F5E">
        <w:rPr>
          <w:lang w:val="en-GB"/>
        </w:rPr>
        <w:t>able 3 contains</w:t>
      </w:r>
      <w:r w:rsidR="00AB6A95" w:rsidRPr="00093F5E">
        <w:rPr>
          <w:lang w:val="en-GB"/>
        </w:rPr>
        <w:t xml:space="preserve"> </w:t>
      </w:r>
      <w:r w:rsidR="004465C3" w:rsidRPr="00093F5E">
        <w:rPr>
          <w:lang w:val="en-GB"/>
        </w:rPr>
        <w:t xml:space="preserve">the </w:t>
      </w:r>
      <w:ins w:id="561" w:author="Author">
        <w:r w:rsidR="00AB6A95" w:rsidRPr="00093F5E">
          <w:rPr>
            <w:lang w:val="en-GB"/>
          </w:rPr>
          <w:t>definitions</w:t>
        </w:r>
      </w:ins>
      <w:del w:id="562" w:author="Author">
        <w:r w:rsidR="00AB6A95" w:rsidRPr="00093F5E">
          <w:rPr>
            <w:lang w:val="en-GB"/>
          </w:rPr>
          <w:delText>definition</w:delText>
        </w:r>
      </w:del>
      <w:r w:rsidR="00AB6A95" w:rsidRPr="00093F5E">
        <w:rPr>
          <w:lang w:val="en-GB"/>
        </w:rPr>
        <w:t xml:space="preserve"> and source</w:t>
      </w:r>
      <w:r w:rsidR="000A2022" w:rsidRPr="00093F5E">
        <w:rPr>
          <w:lang w:val="en-GB"/>
        </w:rPr>
        <w:t>s</w:t>
      </w:r>
      <w:r w:rsidR="00AB6A95" w:rsidRPr="00093F5E">
        <w:rPr>
          <w:lang w:val="en-GB"/>
        </w:rPr>
        <w:t xml:space="preserve"> </w:t>
      </w:r>
      <w:r w:rsidR="00E05BA2" w:rsidRPr="00093F5E">
        <w:rPr>
          <w:lang w:val="en-GB"/>
        </w:rPr>
        <w:t xml:space="preserve">of </w:t>
      </w:r>
      <w:ins w:id="563" w:author="Author">
        <w:r w:rsidRPr="00093F5E">
          <w:rPr>
            <w:rFonts w:ascii="Calibri" w:eastAsia="Yu Mincho" w:hAnsi="Calibri" w:cs="Times New Roman"/>
            <w:lang w:val="en-GB"/>
          </w:rPr>
          <w:t xml:space="preserve">the </w:t>
        </w:r>
      </w:ins>
      <w:r w:rsidR="00AB6A95" w:rsidRPr="00093F5E">
        <w:rPr>
          <w:lang w:val="en-GB"/>
        </w:rPr>
        <w:t>variable</w:t>
      </w:r>
      <w:r w:rsidR="00E05BA2" w:rsidRPr="00093F5E">
        <w:rPr>
          <w:lang w:val="en-GB"/>
        </w:rPr>
        <w:t>s</w:t>
      </w:r>
      <w:r w:rsidR="00DA586F" w:rsidRPr="00093F5E">
        <w:rPr>
          <w:lang w:val="en-GB"/>
        </w:rPr>
        <w:t>.</w:t>
      </w:r>
    </w:p>
    <w:p w14:paraId="376B1E14" w14:textId="77777777" w:rsidR="006E79B9" w:rsidRPr="00093F5E" w:rsidRDefault="00093F5E" w:rsidP="00F62225">
      <w:pPr>
        <w:spacing w:line="360" w:lineRule="auto"/>
        <w:ind w:left="720" w:rightChars="1" w:right="2"/>
        <w:jc w:val="center"/>
        <w:outlineLvl w:val="0"/>
        <w:rPr>
          <w:lang w:val="en-GB"/>
        </w:rPr>
      </w:pPr>
      <w:r w:rsidRPr="00093F5E">
        <w:rPr>
          <w:rFonts w:hint="eastAsia"/>
          <w:lang w:val="en-GB"/>
        </w:rPr>
        <w:t>T</w:t>
      </w:r>
      <w:r w:rsidRPr="00093F5E">
        <w:rPr>
          <w:lang w:val="en-GB"/>
        </w:rPr>
        <w:t xml:space="preserve">able 3. </w:t>
      </w:r>
      <w:r w:rsidR="00025BA9" w:rsidRPr="00093F5E">
        <w:rPr>
          <w:lang w:val="en-GB"/>
        </w:rPr>
        <w:t>V</w:t>
      </w:r>
      <w:r w:rsidRPr="00093F5E">
        <w:rPr>
          <w:lang w:val="en-GB"/>
        </w:rPr>
        <w:t>ariables</w:t>
      </w:r>
      <w:r w:rsidR="00025BA9" w:rsidRPr="00093F5E">
        <w:rPr>
          <w:lang w:val="en-GB"/>
        </w:rPr>
        <w:t xml:space="preserve"> in ordered logit estimation</w:t>
      </w:r>
    </w:p>
    <w:tbl>
      <w:tblPr>
        <w:tblStyle w:val="TableGrid"/>
        <w:tblW w:w="8631" w:type="dxa"/>
        <w:tblInd w:w="720" w:type="dxa"/>
        <w:tblBorders>
          <w:left w:val="none" w:sz="0" w:space="0" w:color="auto"/>
          <w:right w:val="none" w:sz="0" w:space="0" w:color="auto"/>
        </w:tblBorders>
        <w:tblLayout w:type="fixed"/>
        <w:tblLook w:val="04A0" w:firstRow="1" w:lastRow="0" w:firstColumn="1" w:lastColumn="0" w:noHBand="0" w:noVBand="1"/>
      </w:tblPr>
      <w:tblGrid>
        <w:gridCol w:w="2541"/>
        <w:gridCol w:w="5103"/>
        <w:gridCol w:w="987"/>
      </w:tblGrid>
      <w:tr w:rsidR="008E3EEF" w:rsidRPr="00093F5E" w14:paraId="6337158A" w14:textId="77777777" w:rsidTr="00E516A5">
        <w:tc>
          <w:tcPr>
            <w:tcW w:w="2541" w:type="dxa"/>
            <w:tcBorders>
              <w:right w:val="nil"/>
            </w:tcBorders>
          </w:tcPr>
          <w:p w14:paraId="236DA9D4" w14:textId="77777777" w:rsidR="002B2B9E" w:rsidRPr="00093F5E" w:rsidRDefault="00093F5E" w:rsidP="002B2B9E">
            <w:pPr>
              <w:ind w:rightChars="1" w:right="2"/>
              <w:jc w:val="center"/>
              <w:rPr>
                <w:rFonts w:ascii="Bookman Old Style" w:eastAsia="Adobe Myungjo Std M" w:hAnsi="Bookman Old Style"/>
                <w:b/>
                <w:szCs w:val="18"/>
                <w:lang w:val="en-GB"/>
              </w:rPr>
            </w:pPr>
            <w:r w:rsidRPr="00093F5E">
              <w:rPr>
                <w:rFonts w:hint="eastAsia"/>
                <w:sz w:val="22"/>
                <w:szCs w:val="22"/>
                <w:lang w:val="en-GB"/>
              </w:rPr>
              <w:t>V</w:t>
            </w:r>
            <w:r w:rsidRPr="00093F5E">
              <w:rPr>
                <w:sz w:val="22"/>
                <w:szCs w:val="22"/>
                <w:lang w:val="en-GB"/>
              </w:rPr>
              <w:t>ariable</w:t>
            </w:r>
          </w:p>
        </w:tc>
        <w:tc>
          <w:tcPr>
            <w:tcW w:w="5103" w:type="dxa"/>
            <w:tcBorders>
              <w:left w:val="nil"/>
              <w:right w:val="nil"/>
            </w:tcBorders>
          </w:tcPr>
          <w:p w14:paraId="4118E536" w14:textId="77777777" w:rsidR="002B2B9E" w:rsidRPr="00093F5E" w:rsidRDefault="00093F5E" w:rsidP="002B2B9E">
            <w:pPr>
              <w:ind w:rightChars="1" w:right="2"/>
              <w:jc w:val="center"/>
              <w:rPr>
                <w:rFonts w:ascii="Bookman Old Style" w:eastAsia="Adobe Myungjo Std M" w:hAnsi="Bookman Old Style"/>
                <w:b/>
                <w:szCs w:val="18"/>
                <w:lang w:val="en-GB"/>
              </w:rPr>
            </w:pPr>
            <w:r w:rsidRPr="00093F5E">
              <w:rPr>
                <w:sz w:val="22"/>
                <w:szCs w:val="22"/>
                <w:lang w:val="en-GB"/>
              </w:rPr>
              <w:t>Definition</w:t>
            </w:r>
          </w:p>
        </w:tc>
        <w:tc>
          <w:tcPr>
            <w:tcW w:w="987" w:type="dxa"/>
            <w:tcBorders>
              <w:left w:val="nil"/>
            </w:tcBorders>
          </w:tcPr>
          <w:p w14:paraId="731E0F1F" w14:textId="77777777" w:rsidR="002B2B9E" w:rsidRPr="00093F5E" w:rsidRDefault="00093F5E" w:rsidP="002B2B9E">
            <w:pPr>
              <w:ind w:rightChars="1" w:right="2"/>
              <w:jc w:val="center"/>
              <w:rPr>
                <w:rFonts w:ascii="Bookman Old Style" w:eastAsia="Adobe Myungjo Std M" w:hAnsi="Bookman Old Style"/>
                <w:b/>
                <w:szCs w:val="18"/>
                <w:lang w:val="en-GB"/>
              </w:rPr>
            </w:pPr>
            <w:r w:rsidRPr="00093F5E">
              <w:rPr>
                <w:sz w:val="22"/>
                <w:szCs w:val="22"/>
                <w:lang w:val="en-GB"/>
              </w:rPr>
              <w:t>Source</w:t>
            </w:r>
          </w:p>
        </w:tc>
      </w:tr>
      <w:tr w:rsidR="008E3EEF" w:rsidRPr="00093F5E" w14:paraId="3B065976" w14:textId="77777777" w:rsidTr="00E516A5">
        <w:tc>
          <w:tcPr>
            <w:tcW w:w="2541" w:type="dxa"/>
            <w:tcBorders>
              <w:bottom w:val="nil"/>
              <w:right w:val="nil"/>
            </w:tcBorders>
          </w:tcPr>
          <w:p w14:paraId="534243F2" w14:textId="77777777" w:rsidR="002B2B9E" w:rsidRPr="00093F5E" w:rsidRDefault="00093F5E" w:rsidP="003C4CE2">
            <w:pPr>
              <w:spacing w:afterLines="50" w:after="120"/>
              <w:ind w:rightChars="1" w:right="2"/>
              <w:rPr>
                <w:sz w:val="22"/>
                <w:szCs w:val="22"/>
                <w:lang w:val="en-GB"/>
              </w:rPr>
            </w:pPr>
            <w:r w:rsidRPr="00093F5E">
              <w:rPr>
                <w:rFonts w:hint="eastAsia"/>
                <w:sz w:val="22"/>
                <w:szCs w:val="22"/>
                <w:lang w:val="en-GB"/>
              </w:rPr>
              <w:t>I</w:t>
            </w:r>
            <w:r w:rsidRPr="00093F5E">
              <w:rPr>
                <w:sz w:val="22"/>
                <w:szCs w:val="22"/>
                <w:lang w:val="en-GB"/>
              </w:rPr>
              <w:t>nitial value of wage</w:t>
            </w:r>
            <w:r w:rsidR="00504073" w:rsidRPr="00093F5E">
              <w:rPr>
                <w:sz w:val="22"/>
                <w:szCs w:val="22"/>
                <w:lang w:val="en-GB"/>
              </w:rPr>
              <w:t xml:space="preserve"> (2008)</w:t>
            </w:r>
          </w:p>
        </w:tc>
        <w:tc>
          <w:tcPr>
            <w:tcW w:w="5103" w:type="dxa"/>
            <w:tcBorders>
              <w:left w:val="nil"/>
              <w:bottom w:val="nil"/>
              <w:right w:val="nil"/>
            </w:tcBorders>
          </w:tcPr>
          <w:p w14:paraId="30357B93" w14:textId="77777777" w:rsidR="002B2B9E" w:rsidRPr="00093F5E" w:rsidRDefault="00093F5E" w:rsidP="006E79B9">
            <w:pPr>
              <w:ind w:rightChars="1" w:right="2"/>
              <w:jc w:val="center"/>
              <w:rPr>
                <w:sz w:val="22"/>
                <w:szCs w:val="22"/>
                <w:lang w:val="en-GB"/>
              </w:rPr>
            </w:pPr>
            <w:r w:rsidRPr="00093F5E">
              <w:rPr>
                <w:rFonts w:hint="eastAsia"/>
                <w:sz w:val="22"/>
                <w:szCs w:val="22"/>
                <w:lang w:val="en-GB"/>
              </w:rPr>
              <w:t>R</w:t>
            </w:r>
            <w:r w:rsidRPr="00093F5E">
              <w:rPr>
                <w:sz w:val="22"/>
                <w:szCs w:val="22"/>
                <w:lang w:val="en-GB"/>
              </w:rPr>
              <w:t>eal wage in 2008 (in 000 IDR)</w:t>
            </w:r>
          </w:p>
        </w:tc>
        <w:tc>
          <w:tcPr>
            <w:tcW w:w="987" w:type="dxa"/>
            <w:tcBorders>
              <w:left w:val="nil"/>
              <w:bottom w:val="nil"/>
            </w:tcBorders>
          </w:tcPr>
          <w:p w14:paraId="0ED27605" w14:textId="77777777" w:rsidR="002B2B9E" w:rsidRPr="00093F5E" w:rsidRDefault="00093F5E" w:rsidP="003C4CE2">
            <w:pPr>
              <w:ind w:rightChars="1" w:right="2"/>
              <w:jc w:val="center"/>
              <w:rPr>
                <w:sz w:val="22"/>
                <w:szCs w:val="22"/>
                <w:lang w:val="en-GB"/>
              </w:rPr>
            </w:pPr>
            <w:r w:rsidRPr="00093F5E">
              <w:rPr>
                <w:sz w:val="22"/>
                <w:szCs w:val="22"/>
                <w:lang w:val="en-GB"/>
              </w:rPr>
              <w:t>BPS</w:t>
            </w:r>
          </w:p>
        </w:tc>
      </w:tr>
      <w:tr w:rsidR="008E3EEF" w:rsidRPr="00093F5E" w14:paraId="04934CE5" w14:textId="77777777" w:rsidTr="00E516A5">
        <w:tc>
          <w:tcPr>
            <w:tcW w:w="2541" w:type="dxa"/>
            <w:tcBorders>
              <w:top w:val="nil"/>
              <w:bottom w:val="nil"/>
              <w:right w:val="nil"/>
            </w:tcBorders>
          </w:tcPr>
          <w:p w14:paraId="7DA2CDD1" w14:textId="77777777" w:rsidR="002B2B9E" w:rsidRPr="00093F5E" w:rsidRDefault="00093F5E" w:rsidP="003C4CE2">
            <w:pPr>
              <w:spacing w:afterLines="50" w:after="120"/>
              <w:ind w:rightChars="1" w:right="2"/>
              <w:rPr>
                <w:sz w:val="22"/>
                <w:szCs w:val="22"/>
                <w:lang w:val="en-GB"/>
              </w:rPr>
            </w:pPr>
            <w:r w:rsidRPr="00093F5E">
              <w:rPr>
                <w:rFonts w:hint="eastAsia"/>
                <w:sz w:val="22"/>
                <w:szCs w:val="22"/>
                <w:lang w:val="en-GB"/>
              </w:rPr>
              <w:t>M</w:t>
            </w:r>
            <w:r w:rsidRPr="00093F5E">
              <w:rPr>
                <w:sz w:val="22"/>
                <w:szCs w:val="22"/>
                <w:lang w:val="en-GB"/>
              </w:rPr>
              <w:t>anufacture employment share</w:t>
            </w:r>
          </w:p>
        </w:tc>
        <w:tc>
          <w:tcPr>
            <w:tcW w:w="5103" w:type="dxa"/>
            <w:tcBorders>
              <w:top w:val="nil"/>
              <w:left w:val="nil"/>
              <w:bottom w:val="nil"/>
              <w:right w:val="nil"/>
            </w:tcBorders>
          </w:tcPr>
          <w:p w14:paraId="69BED5D7" w14:textId="77777777" w:rsidR="002B2B9E" w:rsidRPr="00093F5E" w:rsidRDefault="00101043" w:rsidP="002B2B9E">
            <w:pPr>
              <w:ind w:rightChars="1" w:right="2"/>
              <w:rPr>
                <w:rFonts w:cstheme="minorHAnsi"/>
                <w:sz w:val="22"/>
                <w:szCs w:val="22"/>
                <w:lang w:val="en-GB"/>
              </w:rPr>
            </w:pPr>
            <m:oMathPara>
              <m:oMath>
                <m:f>
                  <m:fPr>
                    <m:ctrlPr>
                      <w:rPr>
                        <w:rFonts w:ascii="Cambria Math" w:hAnsi="Cambria Math" w:cstheme="minorHAnsi"/>
                        <w:sz w:val="22"/>
                        <w:szCs w:val="22"/>
                        <w:lang w:val="en-GB"/>
                      </w:rPr>
                    </m:ctrlPr>
                  </m:fPr>
                  <m:num>
                    <m:r>
                      <m:rPr>
                        <m:sty m:val="p"/>
                      </m:rPr>
                      <w:rPr>
                        <w:rFonts w:ascii="Cambria Math" w:hAnsi="Cambria Math" w:cstheme="minorHAnsi"/>
                        <w:sz w:val="22"/>
                        <w:szCs w:val="22"/>
                        <w:lang w:val="en-GB"/>
                      </w:rPr>
                      <m:t>Number of people employed in manufacturing sector</m:t>
                    </m:r>
                  </m:num>
                  <m:den>
                    <m:r>
                      <m:rPr>
                        <m:sty m:val="p"/>
                      </m:rPr>
                      <w:rPr>
                        <w:rFonts w:ascii="Cambria Math" w:hAnsi="Cambria Math" w:cstheme="minorHAnsi"/>
                        <w:sz w:val="22"/>
                        <w:szCs w:val="22"/>
                        <w:lang w:val="en-GB"/>
                      </w:rPr>
                      <m:t>Total number of people employed</m:t>
                    </m:r>
                  </m:den>
                </m:f>
              </m:oMath>
            </m:oMathPara>
          </w:p>
        </w:tc>
        <w:tc>
          <w:tcPr>
            <w:tcW w:w="987" w:type="dxa"/>
            <w:tcBorders>
              <w:top w:val="nil"/>
              <w:left w:val="nil"/>
              <w:bottom w:val="nil"/>
            </w:tcBorders>
          </w:tcPr>
          <w:p w14:paraId="591E9051" w14:textId="77777777" w:rsidR="002B2B9E" w:rsidRPr="00093F5E" w:rsidRDefault="00093F5E" w:rsidP="003C4CE2">
            <w:pPr>
              <w:ind w:rightChars="1" w:right="2"/>
              <w:jc w:val="center"/>
              <w:rPr>
                <w:sz w:val="22"/>
                <w:szCs w:val="22"/>
                <w:lang w:val="en-GB"/>
              </w:rPr>
            </w:pPr>
            <w:r w:rsidRPr="00093F5E">
              <w:rPr>
                <w:sz w:val="22"/>
                <w:szCs w:val="22"/>
                <w:lang w:val="en-GB"/>
              </w:rPr>
              <w:t>BPS</w:t>
            </w:r>
          </w:p>
        </w:tc>
      </w:tr>
      <w:tr w:rsidR="008E3EEF" w:rsidRPr="00093F5E" w14:paraId="2A088A72" w14:textId="77777777" w:rsidTr="00E516A5">
        <w:tc>
          <w:tcPr>
            <w:tcW w:w="2541" w:type="dxa"/>
            <w:tcBorders>
              <w:top w:val="nil"/>
              <w:bottom w:val="nil"/>
              <w:right w:val="nil"/>
            </w:tcBorders>
          </w:tcPr>
          <w:p w14:paraId="21F99C06" w14:textId="77777777" w:rsidR="002B2B9E" w:rsidRPr="00093F5E" w:rsidRDefault="00093F5E" w:rsidP="003C4CE2">
            <w:pPr>
              <w:spacing w:afterLines="50" w:after="120"/>
              <w:ind w:rightChars="1" w:right="2"/>
              <w:rPr>
                <w:sz w:val="22"/>
                <w:szCs w:val="22"/>
                <w:lang w:val="en-GB"/>
              </w:rPr>
            </w:pPr>
            <w:r w:rsidRPr="00093F5E">
              <w:rPr>
                <w:rFonts w:hint="eastAsia"/>
                <w:sz w:val="22"/>
                <w:szCs w:val="22"/>
                <w:lang w:val="en-GB"/>
              </w:rPr>
              <w:t>I</w:t>
            </w:r>
            <w:r w:rsidRPr="00093F5E">
              <w:rPr>
                <w:sz w:val="22"/>
                <w:szCs w:val="22"/>
                <w:lang w:val="en-GB"/>
              </w:rPr>
              <w:t>nvestment share to GDP</w:t>
            </w:r>
          </w:p>
        </w:tc>
        <w:tc>
          <w:tcPr>
            <w:tcW w:w="5103" w:type="dxa"/>
            <w:tcBorders>
              <w:top w:val="nil"/>
              <w:left w:val="nil"/>
              <w:bottom w:val="nil"/>
              <w:right w:val="nil"/>
            </w:tcBorders>
          </w:tcPr>
          <w:p w14:paraId="7FE359CF" w14:textId="77777777" w:rsidR="006E79B9" w:rsidRPr="00093F5E" w:rsidRDefault="00101043" w:rsidP="002B2B9E">
            <w:pPr>
              <w:ind w:rightChars="1" w:right="2"/>
              <w:rPr>
                <w:sz w:val="22"/>
                <w:szCs w:val="22"/>
                <w:lang w:val="en-GB"/>
              </w:rPr>
            </w:pPr>
            <m:oMathPara>
              <m:oMath>
                <m:f>
                  <m:fPr>
                    <m:ctrlPr>
                      <w:rPr>
                        <w:rFonts w:ascii="Cambria Math" w:eastAsia="Arial Unicode MS" w:hAnsi="Cambria Math" w:cs="Arial Unicode MS"/>
                        <w:i/>
                        <w:sz w:val="22"/>
                        <w:szCs w:val="22"/>
                        <w:lang w:val="en-GB"/>
                      </w:rPr>
                    </m:ctrlPr>
                  </m:fPr>
                  <m:num>
                    <m:r>
                      <m:rPr>
                        <m:sty m:val="p"/>
                      </m:rPr>
                      <w:rPr>
                        <w:rFonts w:ascii="Cambria Math" w:eastAsia="Arial Unicode MS" w:hAnsi="Cambria Math" w:cs="Arial Unicode MS"/>
                        <w:sz w:val="22"/>
                        <w:szCs w:val="22"/>
                        <w:lang w:val="en-GB"/>
                      </w:rPr>
                      <m:t>Total investment</m:t>
                    </m:r>
                  </m:num>
                  <m:den>
                    <m:r>
                      <m:rPr>
                        <m:sty m:val="p"/>
                      </m:rPr>
                      <w:rPr>
                        <w:rFonts w:ascii="Cambria Math" w:eastAsia="Arial Unicode MS" w:hAnsi="Cambria Math" w:cs="Arial Unicode MS"/>
                        <w:sz w:val="22"/>
                        <w:szCs w:val="22"/>
                        <w:lang w:val="en-GB"/>
                      </w:rPr>
                      <m:t>Total GDP</m:t>
                    </m:r>
                  </m:den>
                </m:f>
              </m:oMath>
            </m:oMathPara>
          </w:p>
        </w:tc>
        <w:tc>
          <w:tcPr>
            <w:tcW w:w="987" w:type="dxa"/>
            <w:tcBorders>
              <w:top w:val="nil"/>
              <w:left w:val="nil"/>
              <w:bottom w:val="nil"/>
            </w:tcBorders>
          </w:tcPr>
          <w:p w14:paraId="4FF94CEA" w14:textId="77777777" w:rsidR="002B2B9E" w:rsidRPr="00093F5E" w:rsidRDefault="00093F5E" w:rsidP="003C4CE2">
            <w:pPr>
              <w:ind w:rightChars="1" w:right="2"/>
              <w:jc w:val="center"/>
              <w:rPr>
                <w:sz w:val="22"/>
                <w:szCs w:val="22"/>
                <w:lang w:val="en-GB"/>
              </w:rPr>
            </w:pPr>
            <w:r w:rsidRPr="00093F5E">
              <w:rPr>
                <w:sz w:val="22"/>
                <w:szCs w:val="22"/>
                <w:lang w:val="en-GB"/>
              </w:rPr>
              <w:t>BPS</w:t>
            </w:r>
          </w:p>
        </w:tc>
      </w:tr>
      <w:tr w:rsidR="008E3EEF" w:rsidRPr="00093F5E" w14:paraId="3D541692" w14:textId="77777777" w:rsidTr="00E516A5">
        <w:tc>
          <w:tcPr>
            <w:tcW w:w="2541" w:type="dxa"/>
            <w:tcBorders>
              <w:top w:val="nil"/>
              <w:bottom w:val="nil"/>
              <w:right w:val="nil"/>
            </w:tcBorders>
          </w:tcPr>
          <w:p w14:paraId="24B3FE4C" w14:textId="77777777" w:rsidR="002B2B9E" w:rsidRPr="00093F5E" w:rsidRDefault="00093F5E" w:rsidP="003C4CE2">
            <w:pPr>
              <w:spacing w:afterLines="50" w:after="120"/>
              <w:ind w:rightChars="1" w:right="2"/>
              <w:rPr>
                <w:sz w:val="22"/>
                <w:szCs w:val="22"/>
                <w:lang w:val="en-GB"/>
              </w:rPr>
            </w:pPr>
            <w:del w:id="564" w:author="Author">
              <w:r w:rsidRPr="00093F5E" w:rsidDel="0069224A">
                <w:rPr>
                  <w:rFonts w:hint="eastAsia"/>
                  <w:sz w:val="22"/>
                  <w:szCs w:val="22"/>
                  <w:lang w:val="en-GB"/>
                </w:rPr>
                <w:delText>L</w:delText>
              </w:r>
              <w:r w:rsidRPr="00093F5E" w:rsidDel="0069224A">
                <w:rPr>
                  <w:sz w:val="22"/>
                  <w:szCs w:val="22"/>
                  <w:lang w:val="en-GB"/>
                </w:rPr>
                <w:delText>abor</w:delText>
              </w:r>
            </w:del>
            <w:ins w:id="565" w:author="Author">
              <w:r w:rsidR="0069224A" w:rsidRPr="00093F5E">
                <w:rPr>
                  <w:sz w:val="22"/>
                  <w:szCs w:val="22"/>
                  <w:lang w:val="en-GB"/>
                </w:rPr>
                <w:t>Labour</w:t>
              </w:r>
            </w:ins>
            <w:r w:rsidRPr="00093F5E">
              <w:rPr>
                <w:sz w:val="22"/>
                <w:szCs w:val="22"/>
                <w:lang w:val="en-GB"/>
              </w:rPr>
              <w:t xml:space="preserve"> force participation rate</w:t>
            </w:r>
          </w:p>
        </w:tc>
        <w:tc>
          <w:tcPr>
            <w:tcW w:w="5103" w:type="dxa"/>
            <w:tcBorders>
              <w:top w:val="nil"/>
              <w:left w:val="nil"/>
              <w:bottom w:val="nil"/>
              <w:right w:val="nil"/>
            </w:tcBorders>
          </w:tcPr>
          <w:p w14:paraId="282F7D02" w14:textId="77777777" w:rsidR="006E79B9" w:rsidRPr="00093F5E" w:rsidRDefault="00101043" w:rsidP="002B2B9E">
            <w:pPr>
              <w:ind w:rightChars="1" w:right="2"/>
              <w:rPr>
                <w:sz w:val="22"/>
                <w:szCs w:val="22"/>
                <w:lang w:val="en-GB"/>
              </w:rPr>
            </w:pPr>
            <m:oMathPara>
              <m:oMath>
                <m:f>
                  <m:fPr>
                    <m:ctrlPr>
                      <w:rPr>
                        <w:rFonts w:ascii="Cambria Math" w:eastAsia="Arial Unicode MS" w:hAnsi="Cambria Math" w:cs="Arial Unicode MS"/>
                        <w:i/>
                        <w:sz w:val="22"/>
                        <w:szCs w:val="22"/>
                        <w:lang w:val="en-GB"/>
                      </w:rPr>
                    </m:ctrlPr>
                  </m:fPr>
                  <m:num>
                    <m:r>
                      <m:rPr>
                        <m:sty m:val="p"/>
                      </m:rPr>
                      <w:rPr>
                        <w:rFonts w:ascii="Cambria Math" w:eastAsia="Arial Unicode MS" w:hAnsi="Cambria Math" w:cs="Arial Unicode MS"/>
                        <w:sz w:val="22"/>
                        <w:szCs w:val="22"/>
                        <w:lang w:val="en-GB"/>
                      </w:rPr>
                      <m:t>Number of persons in the labor force</m:t>
                    </m:r>
                  </m:num>
                  <m:den>
                    <m:r>
                      <m:rPr>
                        <m:sty m:val="p"/>
                      </m:rPr>
                      <w:rPr>
                        <w:rFonts w:ascii="Cambria Math" w:eastAsia="Arial Unicode MS" w:hAnsi="Cambria Math" w:cs="Arial Unicode MS"/>
                        <w:sz w:val="22"/>
                        <w:szCs w:val="22"/>
                        <w:lang w:val="en-GB"/>
                      </w:rPr>
                      <m:t>Population aged ten (10) years and over</m:t>
                    </m:r>
                  </m:den>
                </m:f>
              </m:oMath>
            </m:oMathPara>
          </w:p>
        </w:tc>
        <w:tc>
          <w:tcPr>
            <w:tcW w:w="987" w:type="dxa"/>
            <w:tcBorders>
              <w:top w:val="nil"/>
              <w:left w:val="nil"/>
              <w:bottom w:val="nil"/>
            </w:tcBorders>
          </w:tcPr>
          <w:p w14:paraId="40DB6F92" w14:textId="77777777" w:rsidR="002B2B9E" w:rsidRPr="00093F5E" w:rsidRDefault="00093F5E" w:rsidP="003C4CE2">
            <w:pPr>
              <w:ind w:rightChars="1" w:right="2"/>
              <w:jc w:val="center"/>
              <w:rPr>
                <w:sz w:val="22"/>
                <w:szCs w:val="22"/>
                <w:lang w:val="en-GB"/>
              </w:rPr>
            </w:pPr>
            <w:r w:rsidRPr="00093F5E">
              <w:rPr>
                <w:sz w:val="22"/>
                <w:szCs w:val="22"/>
                <w:lang w:val="en-GB"/>
              </w:rPr>
              <w:t>BPS</w:t>
            </w:r>
          </w:p>
        </w:tc>
      </w:tr>
      <w:tr w:rsidR="008E3EEF" w:rsidRPr="00093F5E" w14:paraId="490AC131" w14:textId="77777777" w:rsidTr="00E516A5">
        <w:tc>
          <w:tcPr>
            <w:tcW w:w="2541" w:type="dxa"/>
            <w:tcBorders>
              <w:top w:val="nil"/>
              <w:right w:val="nil"/>
            </w:tcBorders>
          </w:tcPr>
          <w:p w14:paraId="5DF2B368" w14:textId="77777777" w:rsidR="002B2B9E" w:rsidRPr="00093F5E" w:rsidRDefault="00093F5E" w:rsidP="002B2B9E">
            <w:pPr>
              <w:ind w:rightChars="1" w:right="2"/>
              <w:rPr>
                <w:sz w:val="22"/>
                <w:szCs w:val="22"/>
                <w:lang w:val="en-GB"/>
              </w:rPr>
            </w:pPr>
            <w:r w:rsidRPr="00093F5E">
              <w:rPr>
                <w:rFonts w:hint="eastAsia"/>
                <w:sz w:val="22"/>
                <w:szCs w:val="22"/>
                <w:lang w:val="en-GB"/>
              </w:rPr>
              <w:lastRenderedPageBreak/>
              <w:t>G</w:t>
            </w:r>
            <w:r w:rsidRPr="00093F5E">
              <w:rPr>
                <w:sz w:val="22"/>
                <w:szCs w:val="22"/>
                <w:lang w:val="en-GB"/>
              </w:rPr>
              <w:t>DP</w:t>
            </w:r>
          </w:p>
        </w:tc>
        <w:tc>
          <w:tcPr>
            <w:tcW w:w="5103" w:type="dxa"/>
            <w:tcBorders>
              <w:top w:val="nil"/>
              <w:left w:val="nil"/>
              <w:right w:val="nil"/>
            </w:tcBorders>
          </w:tcPr>
          <w:p w14:paraId="42D98ADA" w14:textId="77777777" w:rsidR="002B2B9E" w:rsidRPr="00093F5E" w:rsidRDefault="00093F5E" w:rsidP="006E79B9">
            <w:pPr>
              <w:ind w:rightChars="1" w:right="2"/>
              <w:jc w:val="center"/>
              <w:rPr>
                <w:sz w:val="22"/>
                <w:szCs w:val="22"/>
                <w:lang w:val="en-GB"/>
              </w:rPr>
            </w:pPr>
            <w:r w:rsidRPr="00093F5E">
              <w:rPr>
                <w:rFonts w:hint="eastAsia"/>
                <w:sz w:val="22"/>
                <w:szCs w:val="22"/>
                <w:lang w:val="en-GB"/>
              </w:rPr>
              <w:t>R</w:t>
            </w:r>
            <w:r w:rsidRPr="00093F5E">
              <w:rPr>
                <w:sz w:val="22"/>
                <w:szCs w:val="22"/>
                <w:lang w:val="en-GB"/>
              </w:rPr>
              <w:t>eal GDP (2010 = 100) in log form</w:t>
            </w:r>
          </w:p>
        </w:tc>
        <w:tc>
          <w:tcPr>
            <w:tcW w:w="987" w:type="dxa"/>
            <w:tcBorders>
              <w:top w:val="nil"/>
              <w:left w:val="nil"/>
            </w:tcBorders>
          </w:tcPr>
          <w:p w14:paraId="2EB0A084" w14:textId="77777777" w:rsidR="002B2B9E" w:rsidRPr="00093F5E" w:rsidRDefault="00093F5E" w:rsidP="003C4CE2">
            <w:pPr>
              <w:ind w:rightChars="1" w:right="2"/>
              <w:jc w:val="center"/>
              <w:rPr>
                <w:sz w:val="22"/>
                <w:szCs w:val="22"/>
                <w:lang w:val="en-GB"/>
              </w:rPr>
            </w:pPr>
            <w:r w:rsidRPr="00093F5E">
              <w:rPr>
                <w:sz w:val="22"/>
                <w:szCs w:val="22"/>
                <w:lang w:val="en-GB"/>
              </w:rPr>
              <w:t>BPS</w:t>
            </w:r>
          </w:p>
        </w:tc>
      </w:tr>
    </w:tbl>
    <w:p w14:paraId="3CA25B74" w14:textId="77777777" w:rsidR="00514693" w:rsidRPr="00093F5E" w:rsidRDefault="00093F5E" w:rsidP="00514693">
      <w:pPr>
        <w:spacing w:line="360" w:lineRule="auto"/>
        <w:ind w:left="720" w:rightChars="1" w:right="2" w:firstLine="720"/>
        <w:jc w:val="both"/>
        <w:rPr>
          <w:lang w:val="en-GB"/>
        </w:rPr>
      </w:pPr>
      <w:r w:rsidRPr="00093F5E">
        <w:rPr>
          <w:lang w:val="en-GB"/>
        </w:rPr>
        <w:t xml:space="preserve">We report the </w:t>
      </w:r>
      <w:r w:rsidR="00245CBE" w:rsidRPr="00093F5E">
        <w:rPr>
          <w:lang w:val="en-GB"/>
        </w:rPr>
        <w:t xml:space="preserve">marginal effects on </w:t>
      </w:r>
      <w:ins w:id="566"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probabilities computed from</w:t>
      </w:r>
      <w:r w:rsidR="00CE2789" w:rsidRPr="00093F5E">
        <w:rPr>
          <w:lang w:val="en-GB"/>
        </w:rPr>
        <w:t xml:space="preserve"> the</w:t>
      </w:r>
      <w:r w:rsidR="00245CBE" w:rsidRPr="00093F5E">
        <w:rPr>
          <w:lang w:val="en-GB"/>
        </w:rPr>
        <w:t xml:space="preserve"> ordered logit model</w:t>
      </w:r>
      <w:r w:rsidRPr="00093F5E">
        <w:rPr>
          <w:lang w:val="en-GB"/>
        </w:rPr>
        <w:t xml:space="preserve"> in </w:t>
      </w:r>
      <w:r w:rsidR="003C4CE2" w:rsidRPr="00093F5E">
        <w:rPr>
          <w:lang w:val="en-GB"/>
        </w:rPr>
        <w:t>Table 4.</w:t>
      </w:r>
      <w:r w:rsidRPr="00093F5E">
        <w:rPr>
          <w:rStyle w:val="FootnoteReference"/>
          <w:lang w:val="en-GB"/>
        </w:rPr>
        <w:footnoteReference w:id="8"/>
      </w:r>
      <w:r w:rsidR="003C4CE2" w:rsidRPr="00093F5E">
        <w:rPr>
          <w:lang w:val="en-GB"/>
        </w:rPr>
        <w:t xml:space="preserve"> </w:t>
      </w:r>
      <w:r w:rsidR="00761A56" w:rsidRPr="00093F5E">
        <w:rPr>
          <w:lang w:val="en-GB"/>
        </w:rPr>
        <w:t>The individual marginal effect measure</w:t>
      </w:r>
      <w:r w:rsidR="000052C1" w:rsidRPr="00093F5E">
        <w:rPr>
          <w:lang w:val="en-GB"/>
        </w:rPr>
        <w:t>s</w:t>
      </w:r>
      <w:r w:rsidR="00761A56" w:rsidRPr="00093F5E">
        <w:rPr>
          <w:lang w:val="en-GB"/>
        </w:rPr>
        <w:t xml:space="preserve"> how much the probability of a province </w:t>
      </w:r>
      <w:r w:rsidR="000052C1" w:rsidRPr="00093F5E">
        <w:rPr>
          <w:lang w:val="en-GB"/>
        </w:rPr>
        <w:t xml:space="preserve">being </w:t>
      </w:r>
      <w:r w:rsidR="00761A56" w:rsidRPr="00093F5E">
        <w:rPr>
          <w:lang w:val="en-GB"/>
        </w:rPr>
        <w:t xml:space="preserve">included as a member of a specific club changes with respect to a small change in the explanatory variables. </w:t>
      </w:r>
      <w:r w:rsidR="003F72E9" w:rsidRPr="00093F5E">
        <w:rPr>
          <w:lang w:val="en-GB"/>
        </w:rPr>
        <w:t>In this way, our results can explain how a unit change in the independent variable affects the probability of provinces clustered into club 2 (middle-wage) and club 3 (low-wage)</w:t>
      </w:r>
      <w:r w:rsidR="004A2F70" w:rsidRPr="00093F5E">
        <w:rPr>
          <w:lang w:val="en-GB"/>
        </w:rPr>
        <w:t xml:space="preserve">. However, </w:t>
      </w:r>
      <w:r w:rsidR="00331ED4" w:rsidRPr="00093F5E">
        <w:rPr>
          <w:lang w:val="en-GB"/>
        </w:rPr>
        <w:t xml:space="preserve">our model </w:t>
      </w:r>
      <w:commentRangeStart w:id="567"/>
      <w:ins w:id="568" w:author="Author">
        <w:r w:rsidR="00331ED4" w:rsidRPr="00093F5E">
          <w:rPr>
            <w:lang w:val="en-GB"/>
          </w:rPr>
          <w:t>cannot</w:t>
        </w:r>
      </w:ins>
      <w:del w:id="569" w:author="Author">
        <w:r w:rsidR="00331ED4" w:rsidRPr="00093F5E">
          <w:rPr>
            <w:lang w:val="en-GB"/>
          </w:rPr>
          <w:delText>can’t</w:delText>
        </w:r>
      </w:del>
      <w:r w:rsidR="00331ED4" w:rsidRPr="00093F5E">
        <w:rPr>
          <w:lang w:val="en-GB"/>
        </w:rPr>
        <w:t xml:space="preserve"> </w:t>
      </w:r>
      <w:commentRangeEnd w:id="567"/>
      <w:r w:rsidR="00F738A3">
        <w:rPr>
          <w:rStyle w:val="CommentReference"/>
        </w:rPr>
        <w:commentReference w:id="567"/>
      </w:r>
      <w:r w:rsidR="00331ED4" w:rsidRPr="00093F5E">
        <w:rPr>
          <w:lang w:val="en-GB"/>
        </w:rPr>
        <w:t xml:space="preserve">precisely compute </w:t>
      </w:r>
      <w:r w:rsidR="004A2F70" w:rsidRPr="00093F5E">
        <w:rPr>
          <w:lang w:val="en-GB"/>
        </w:rPr>
        <w:t xml:space="preserve">the marginal effects on </w:t>
      </w:r>
      <w:ins w:id="570"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 xml:space="preserve">probability </w:t>
      </w:r>
      <w:ins w:id="571" w:author="Author">
        <w:r w:rsidR="004A2F70" w:rsidRPr="00093F5E">
          <w:rPr>
            <w:lang w:val="en-GB"/>
          </w:rPr>
          <w:t>of</w:t>
        </w:r>
      </w:ins>
      <w:del w:id="572" w:author="Author">
        <w:r w:rsidR="004A2F70" w:rsidRPr="00093F5E">
          <w:rPr>
            <w:lang w:val="en-GB"/>
          </w:rPr>
          <w:delText>to</w:delText>
        </w:r>
      </w:del>
      <w:r w:rsidR="004A2F70" w:rsidRPr="00093F5E">
        <w:rPr>
          <w:lang w:val="en-GB"/>
        </w:rPr>
        <w:t xml:space="preserve"> </w:t>
      </w:r>
      <w:r w:rsidR="00244E0E" w:rsidRPr="00093F5E">
        <w:rPr>
          <w:lang w:val="en-GB"/>
        </w:rPr>
        <w:t>club 1 (high</w:t>
      </w:r>
      <w:r w:rsidR="000E57BA" w:rsidRPr="00093F5E">
        <w:rPr>
          <w:lang w:val="en-GB"/>
        </w:rPr>
        <w:t>-wage</w:t>
      </w:r>
      <w:r w:rsidR="00244E0E" w:rsidRPr="00093F5E">
        <w:rPr>
          <w:lang w:val="en-GB"/>
        </w:rPr>
        <w:t>)</w:t>
      </w:r>
      <w:r w:rsidR="003C4CE2" w:rsidRPr="00093F5E">
        <w:rPr>
          <w:lang w:val="en-GB"/>
        </w:rPr>
        <w:t xml:space="preserve">. </w:t>
      </w:r>
      <w:r w:rsidR="00CB4F11" w:rsidRPr="00093F5E">
        <w:rPr>
          <w:lang w:val="en-GB"/>
        </w:rPr>
        <w:t>We consider t</w:t>
      </w:r>
      <w:r w:rsidR="003C4CE2" w:rsidRPr="00093F5E">
        <w:rPr>
          <w:lang w:val="en-GB"/>
        </w:rPr>
        <w:t xml:space="preserve">his </w:t>
      </w:r>
      <w:ins w:id="573" w:author="Author">
        <w:r w:rsidR="00CB4F11" w:rsidRPr="00093F5E">
          <w:rPr>
            <w:lang w:val="en-GB"/>
          </w:rPr>
          <w:t>to be</w:t>
        </w:r>
      </w:ins>
      <w:del w:id="574" w:author="Author">
        <w:r w:rsidR="00CB4F11" w:rsidRPr="00093F5E">
          <w:rPr>
            <w:lang w:val="en-GB"/>
          </w:rPr>
          <w:delText>as</w:delText>
        </w:r>
      </w:del>
      <w:r w:rsidR="00CB4F11" w:rsidRPr="00093F5E">
        <w:rPr>
          <w:lang w:val="en-GB"/>
        </w:rPr>
        <w:t xml:space="preserve"> the problem of insufficient samples in </w:t>
      </w:r>
      <w:r w:rsidR="00244E0E" w:rsidRPr="00093F5E">
        <w:rPr>
          <w:lang w:val="en-GB"/>
        </w:rPr>
        <w:t>c</w:t>
      </w:r>
      <w:r w:rsidR="003C4CE2" w:rsidRPr="00093F5E">
        <w:rPr>
          <w:lang w:val="en-GB"/>
        </w:rPr>
        <w:t>lub 1 (high</w:t>
      </w:r>
      <w:r w:rsidR="000E57BA" w:rsidRPr="00093F5E">
        <w:rPr>
          <w:lang w:val="en-GB"/>
        </w:rPr>
        <w:t>-wage</w:t>
      </w:r>
      <w:r w:rsidR="003C4CE2" w:rsidRPr="00093F5E">
        <w:rPr>
          <w:lang w:val="en-GB"/>
        </w:rPr>
        <w:t>).</w:t>
      </w:r>
      <w:r w:rsidRPr="00093F5E">
        <w:rPr>
          <w:rStyle w:val="FootnoteReference"/>
          <w:lang w:val="en-GB"/>
        </w:rPr>
        <w:footnoteReference w:id="9"/>
      </w:r>
      <w:r w:rsidR="003C4CE2" w:rsidRPr="00093F5E">
        <w:rPr>
          <w:lang w:val="en-GB"/>
        </w:rPr>
        <w:t xml:space="preserve"> </w:t>
      </w:r>
      <w:r w:rsidR="00096528" w:rsidRPr="00093F5E">
        <w:rPr>
          <w:lang w:val="en-GB"/>
        </w:rPr>
        <w:t xml:space="preserve">Nonetheless, the model clarifies how the selected factors influence the membership of the </w:t>
      </w:r>
      <w:del w:id="575" w:author="Author">
        <w:r w:rsidR="00096528" w:rsidRPr="00093F5E">
          <w:rPr>
            <w:lang w:val="en-GB"/>
          </w:rPr>
          <w:delText xml:space="preserve">club of </w:delText>
        </w:r>
      </w:del>
      <w:r w:rsidR="00096528" w:rsidRPr="00093F5E">
        <w:rPr>
          <w:lang w:val="en-GB"/>
        </w:rPr>
        <w:t>convergence</w:t>
      </w:r>
      <w:ins w:id="576" w:author="Author">
        <w:r w:rsidRPr="00093F5E">
          <w:rPr>
            <w:rFonts w:ascii="Calibri" w:eastAsia="Yu Mincho" w:hAnsi="Calibri" w:cs="Times New Roman"/>
            <w:lang w:val="en-GB"/>
          </w:rPr>
          <w:t xml:space="preserve"> club</w:t>
        </w:r>
      </w:ins>
      <w:r w:rsidRPr="00093F5E">
        <w:rPr>
          <w:rFonts w:ascii="Calibri" w:eastAsia="Yu Mincho" w:hAnsi="Calibri" w:cs="Times New Roman"/>
          <w:lang w:val="en-GB"/>
        </w:rPr>
        <w:t>.</w:t>
      </w:r>
      <w:r w:rsidR="00244E0E" w:rsidRPr="00093F5E">
        <w:rPr>
          <w:lang w:val="en-GB"/>
        </w:rPr>
        <w:t xml:space="preserve"> </w:t>
      </w:r>
    </w:p>
    <w:p w14:paraId="3B9B4523" w14:textId="77777777" w:rsidR="00F307C6" w:rsidRPr="00093F5E" w:rsidRDefault="00093F5E" w:rsidP="00F62225">
      <w:pPr>
        <w:spacing w:line="360" w:lineRule="auto"/>
        <w:ind w:left="720" w:rightChars="1" w:right="2" w:firstLine="273"/>
        <w:jc w:val="center"/>
        <w:outlineLvl w:val="0"/>
        <w:rPr>
          <w:lang w:val="en-GB"/>
        </w:rPr>
      </w:pPr>
      <w:r w:rsidRPr="00093F5E">
        <w:rPr>
          <w:rFonts w:hint="eastAsia"/>
          <w:lang w:val="en-GB"/>
        </w:rPr>
        <w:t>T</w:t>
      </w:r>
      <w:r w:rsidRPr="00093F5E">
        <w:rPr>
          <w:lang w:val="en-GB"/>
        </w:rPr>
        <w:t>able 4</w:t>
      </w:r>
      <w:r w:rsidR="008F5B04" w:rsidRPr="00093F5E">
        <w:rPr>
          <w:lang w:val="en-GB"/>
        </w:rPr>
        <w:t>.</w:t>
      </w:r>
      <w:r w:rsidRPr="00093F5E">
        <w:rPr>
          <w:lang w:val="en-GB"/>
        </w:rPr>
        <w:t xml:space="preserve"> </w:t>
      </w:r>
      <w:r w:rsidR="00CB4F11" w:rsidRPr="00093F5E">
        <w:rPr>
          <w:lang w:val="en-GB"/>
        </w:rPr>
        <w:t xml:space="preserve">The </w:t>
      </w:r>
      <w:r w:rsidR="00B1529D" w:rsidRPr="00093F5E">
        <w:rPr>
          <w:lang w:val="en-GB"/>
        </w:rPr>
        <w:t>results from ordered logit estimation</w:t>
      </w:r>
    </w:p>
    <w:tbl>
      <w:tblPr>
        <w:tblStyle w:val="TableGrid"/>
        <w:tblW w:w="7230" w:type="dxa"/>
        <w:tblInd w:w="1418" w:type="dxa"/>
        <w:tblBorders>
          <w:left w:val="none" w:sz="0" w:space="0" w:color="auto"/>
          <w:right w:val="none" w:sz="0" w:space="0" w:color="auto"/>
          <w:insideV w:val="none" w:sz="0" w:space="0" w:color="auto"/>
        </w:tblBorders>
        <w:tblLook w:val="04A0" w:firstRow="1" w:lastRow="0" w:firstColumn="1" w:lastColumn="0" w:noHBand="0" w:noVBand="1"/>
      </w:tblPr>
      <w:tblGrid>
        <w:gridCol w:w="2394"/>
        <w:gridCol w:w="1559"/>
        <w:gridCol w:w="1701"/>
        <w:gridCol w:w="1576"/>
      </w:tblGrid>
      <w:tr w:rsidR="008E3EEF" w:rsidRPr="00093F5E" w14:paraId="626A5AAF" w14:textId="77777777" w:rsidTr="00245CBE">
        <w:tc>
          <w:tcPr>
            <w:tcW w:w="2394" w:type="dxa"/>
            <w:vMerge w:val="restart"/>
          </w:tcPr>
          <w:p w14:paraId="4EB81AF1" w14:textId="77777777" w:rsidR="00245CBE" w:rsidRPr="00093F5E" w:rsidRDefault="00093F5E" w:rsidP="00245CBE">
            <w:pPr>
              <w:ind w:leftChars="-141" w:left="-310" w:rightChars="1" w:right="2"/>
              <w:jc w:val="center"/>
              <w:rPr>
                <w:sz w:val="22"/>
                <w:szCs w:val="22"/>
                <w:lang w:val="en-GB"/>
              </w:rPr>
            </w:pPr>
            <w:r w:rsidRPr="00093F5E">
              <w:rPr>
                <w:rFonts w:hint="eastAsia"/>
                <w:sz w:val="22"/>
                <w:szCs w:val="22"/>
                <w:lang w:val="en-GB"/>
              </w:rPr>
              <w:t>V</w:t>
            </w:r>
            <w:r w:rsidRPr="00093F5E">
              <w:rPr>
                <w:sz w:val="22"/>
                <w:szCs w:val="22"/>
                <w:lang w:val="en-GB"/>
              </w:rPr>
              <w:t>ariables</w:t>
            </w:r>
          </w:p>
        </w:tc>
        <w:tc>
          <w:tcPr>
            <w:tcW w:w="4836" w:type="dxa"/>
            <w:gridSpan w:val="3"/>
          </w:tcPr>
          <w:p w14:paraId="07EE777B" w14:textId="77777777" w:rsidR="00245CBE" w:rsidRPr="00093F5E" w:rsidRDefault="00093F5E" w:rsidP="00F307C6">
            <w:pPr>
              <w:ind w:rightChars="1" w:right="2"/>
              <w:jc w:val="center"/>
              <w:rPr>
                <w:sz w:val="22"/>
                <w:szCs w:val="22"/>
                <w:lang w:val="en-GB"/>
              </w:rPr>
            </w:pPr>
            <w:r w:rsidRPr="00093F5E">
              <w:rPr>
                <w:rFonts w:hint="eastAsia"/>
                <w:sz w:val="22"/>
                <w:szCs w:val="22"/>
                <w:lang w:val="en-GB"/>
              </w:rPr>
              <w:t>M</w:t>
            </w:r>
            <w:r w:rsidRPr="00093F5E">
              <w:rPr>
                <w:sz w:val="22"/>
                <w:szCs w:val="22"/>
                <w:lang w:val="en-GB"/>
              </w:rPr>
              <w:t>arginal effects on probabilities</w:t>
            </w:r>
          </w:p>
        </w:tc>
      </w:tr>
      <w:tr w:rsidR="008E3EEF" w:rsidRPr="00093F5E" w14:paraId="7BEDB00C" w14:textId="77777777" w:rsidTr="00245CBE">
        <w:tc>
          <w:tcPr>
            <w:tcW w:w="2394" w:type="dxa"/>
            <w:vMerge/>
            <w:tcBorders>
              <w:bottom w:val="single" w:sz="4" w:space="0" w:color="auto"/>
            </w:tcBorders>
          </w:tcPr>
          <w:p w14:paraId="2525E3D6" w14:textId="77777777" w:rsidR="00245CBE" w:rsidRPr="00093F5E" w:rsidRDefault="00245CBE" w:rsidP="00F307C6">
            <w:pPr>
              <w:ind w:rightChars="1" w:right="2"/>
              <w:rPr>
                <w:lang w:val="en-GB"/>
              </w:rPr>
            </w:pPr>
          </w:p>
        </w:tc>
        <w:tc>
          <w:tcPr>
            <w:tcW w:w="1559" w:type="dxa"/>
            <w:tcBorders>
              <w:bottom w:val="single" w:sz="4" w:space="0" w:color="auto"/>
            </w:tcBorders>
          </w:tcPr>
          <w:p w14:paraId="39A250AD" w14:textId="77777777" w:rsidR="00245CBE" w:rsidRPr="00093F5E" w:rsidRDefault="00093F5E" w:rsidP="00F307C6">
            <w:pPr>
              <w:ind w:rightChars="1" w:right="2"/>
              <w:jc w:val="center"/>
              <w:rPr>
                <w:sz w:val="22"/>
                <w:szCs w:val="22"/>
                <w:lang w:val="en-GB"/>
              </w:rPr>
            </w:pPr>
            <w:r w:rsidRPr="00093F5E">
              <w:rPr>
                <w:rFonts w:hint="eastAsia"/>
                <w:sz w:val="22"/>
                <w:szCs w:val="22"/>
                <w:lang w:val="en-GB"/>
              </w:rPr>
              <w:t>C</w:t>
            </w:r>
            <w:r w:rsidRPr="00093F5E">
              <w:rPr>
                <w:sz w:val="22"/>
                <w:szCs w:val="22"/>
                <w:lang w:val="en-GB"/>
              </w:rPr>
              <w:t>lub 1 (High)</w:t>
            </w:r>
          </w:p>
        </w:tc>
        <w:tc>
          <w:tcPr>
            <w:tcW w:w="1701" w:type="dxa"/>
            <w:tcBorders>
              <w:bottom w:val="single" w:sz="4" w:space="0" w:color="auto"/>
            </w:tcBorders>
          </w:tcPr>
          <w:p w14:paraId="22FDBEB6" w14:textId="77777777" w:rsidR="00245CBE" w:rsidRPr="00093F5E" w:rsidRDefault="00093F5E" w:rsidP="00F307C6">
            <w:pPr>
              <w:ind w:rightChars="1" w:right="2"/>
              <w:jc w:val="center"/>
              <w:rPr>
                <w:sz w:val="22"/>
                <w:szCs w:val="22"/>
                <w:lang w:val="en-GB"/>
              </w:rPr>
            </w:pPr>
            <w:r w:rsidRPr="00093F5E">
              <w:rPr>
                <w:rFonts w:hint="eastAsia"/>
                <w:sz w:val="22"/>
                <w:szCs w:val="22"/>
                <w:lang w:val="en-GB"/>
              </w:rPr>
              <w:t>C</w:t>
            </w:r>
            <w:r w:rsidRPr="00093F5E">
              <w:rPr>
                <w:sz w:val="22"/>
                <w:szCs w:val="22"/>
                <w:lang w:val="en-GB"/>
              </w:rPr>
              <w:t>lub 2 (Middle)</w:t>
            </w:r>
          </w:p>
        </w:tc>
        <w:tc>
          <w:tcPr>
            <w:tcW w:w="1576" w:type="dxa"/>
            <w:tcBorders>
              <w:bottom w:val="single" w:sz="4" w:space="0" w:color="auto"/>
            </w:tcBorders>
          </w:tcPr>
          <w:p w14:paraId="7B8A18FE" w14:textId="77777777" w:rsidR="00245CBE" w:rsidRPr="00093F5E" w:rsidRDefault="00093F5E" w:rsidP="00F307C6">
            <w:pPr>
              <w:ind w:rightChars="1" w:right="2"/>
              <w:jc w:val="center"/>
              <w:rPr>
                <w:sz w:val="22"/>
                <w:szCs w:val="22"/>
                <w:lang w:val="en-GB"/>
              </w:rPr>
            </w:pPr>
            <w:r w:rsidRPr="00093F5E">
              <w:rPr>
                <w:rFonts w:hint="eastAsia"/>
                <w:sz w:val="22"/>
                <w:szCs w:val="22"/>
                <w:lang w:val="en-GB"/>
              </w:rPr>
              <w:t>C</w:t>
            </w:r>
            <w:r w:rsidRPr="00093F5E">
              <w:rPr>
                <w:sz w:val="22"/>
                <w:szCs w:val="22"/>
                <w:lang w:val="en-GB"/>
              </w:rPr>
              <w:t>lub 3 (Low)</w:t>
            </w:r>
          </w:p>
        </w:tc>
      </w:tr>
      <w:tr w:rsidR="008E3EEF" w:rsidRPr="00093F5E" w14:paraId="37FE9423" w14:textId="77777777" w:rsidTr="00245CBE">
        <w:tc>
          <w:tcPr>
            <w:tcW w:w="2394" w:type="dxa"/>
            <w:tcBorders>
              <w:top w:val="single" w:sz="4" w:space="0" w:color="auto"/>
              <w:bottom w:val="nil"/>
            </w:tcBorders>
          </w:tcPr>
          <w:p w14:paraId="6887AC3A" w14:textId="77777777" w:rsidR="00245CBE" w:rsidRPr="00093F5E" w:rsidRDefault="00093F5E" w:rsidP="00D613A8">
            <w:pPr>
              <w:spacing w:afterLines="50" w:after="120"/>
              <w:ind w:rightChars="1" w:right="2"/>
              <w:rPr>
                <w:sz w:val="22"/>
                <w:szCs w:val="22"/>
                <w:lang w:val="en-GB"/>
              </w:rPr>
            </w:pPr>
            <w:r w:rsidRPr="00093F5E">
              <w:rPr>
                <w:rFonts w:hint="eastAsia"/>
                <w:sz w:val="22"/>
                <w:szCs w:val="22"/>
                <w:lang w:val="en-GB"/>
              </w:rPr>
              <w:t>I</w:t>
            </w:r>
            <w:r w:rsidRPr="00093F5E">
              <w:rPr>
                <w:sz w:val="22"/>
                <w:szCs w:val="22"/>
                <w:lang w:val="en-GB"/>
              </w:rPr>
              <w:t>nitial value of wage (2008)</w:t>
            </w:r>
          </w:p>
        </w:tc>
        <w:tc>
          <w:tcPr>
            <w:tcW w:w="1559" w:type="dxa"/>
            <w:tcBorders>
              <w:top w:val="single" w:sz="4" w:space="0" w:color="auto"/>
              <w:bottom w:val="nil"/>
            </w:tcBorders>
          </w:tcPr>
          <w:p w14:paraId="37E70E41"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0</w:t>
            </w:r>
            <w:r w:rsidRPr="00093F5E">
              <w:rPr>
                <w:sz w:val="22"/>
                <w:szCs w:val="22"/>
                <w:lang w:val="en-GB"/>
              </w:rPr>
              <w:t>.000</w:t>
            </w:r>
          </w:p>
          <w:p w14:paraId="361A9DA5"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0.000)</w:t>
            </w:r>
          </w:p>
        </w:tc>
        <w:tc>
          <w:tcPr>
            <w:tcW w:w="1701" w:type="dxa"/>
            <w:tcBorders>
              <w:top w:val="single" w:sz="4" w:space="0" w:color="auto"/>
              <w:bottom w:val="nil"/>
            </w:tcBorders>
          </w:tcPr>
          <w:p w14:paraId="361E881A"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0</w:t>
            </w:r>
            <w:r w:rsidRPr="00093F5E">
              <w:rPr>
                <w:sz w:val="22"/>
                <w:szCs w:val="22"/>
                <w:lang w:val="en-GB"/>
              </w:rPr>
              <w:t>.009**</w:t>
            </w:r>
          </w:p>
          <w:p w14:paraId="4C581A06"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0.004)</w:t>
            </w:r>
          </w:p>
        </w:tc>
        <w:tc>
          <w:tcPr>
            <w:tcW w:w="1576" w:type="dxa"/>
            <w:tcBorders>
              <w:top w:val="single" w:sz="4" w:space="0" w:color="auto"/>
              <w:bottom w:val="nil"/>
            </w:tcBorders>
          </w:tcPr>
          <w:p w14:paraId="6AEB2414" w14:textId="77777777" w:rsidR="00245CBE" w:rsidRPr="00093F5E" w:rsidRDefault="00093F5E" w:rsidP="00D613A8">
            <w:pPr>
              <w:ind w:rightChars="1" w:right="2"/>
              <w:jc w:val="center"/>
              <w:rPr>
                <w:sz w:val="22"/>
                <w:szCs w:val="22"/>
                <w:lang w:val="en-GB"/>
              </w:rPr>
            </w:pPr>
            <w:r w:rsidRPr="00093F5E">
              <w:rPr>
                <w:sz w:val="22"/>
                <w:szCs w:val="22"/>
                <w:lang w:val="en-GB"/>
              </w:rPr>
              <w:t>-</w:t>
            </w:r>
            <w:r w:rsidRPr="00093F5E">
              <w:rPr>
                <w:rFonts w:hint="eastAsia"/>
                <w:sz w:val="22"/>
                <w:szCs w:val="22"/>
                <w:lang w:val="en-GB"/>
              </w:rPr>
              <w:t>0</w:t>
            </w:r>
            <w:r w:rsidRPr="00093F5E">
              <w:rPr>
                <w:sz w:val="22"/>
                <w:szCs w:val="22"/>
                <w:lang w:val="en-GB"/>
              </w:rPr>
              <w:t>.009**</w:t>
            </w:r>
          </w:p>
          <w:p w14:paraId="59D4138B"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0.004)</w:t>
            </w:r>
          </w:p>
        </w:tc>
      </w:tr>
      <w:tr w:rsidR="008E3EEF" w:rsidRPr="00093F5E" w14:paraId="4241C29E" w14:textId="77777777" w:rsidTr="00245CBE">
        <w:tc>
          <w:tcPr>
            <w:tcW w:w="2394" w:type="dxa"/>
            <w:tcBorders>
              <w:top w:val="nil"/>
              <w:bottom w:val="nil"/>
            </w:tcBorders>
          </w:tcPr>
          <w:p w14:paraId="3C85D7FC" w14:textId="77777777" w:rsidR="00245CBE" w:rsidRPr="00093F5E" w:rsidRDefault="00093F5E" w:rsidP="00D613A8">
            <w:pPr>
              <w:spacing w:afterLines="50" w:after="120"/>
              <w:ind w:rightChars="1" w:right="2"/>
              <w:rPr>
                <w:sz w:val="22"/>
                <w:szCs w:val="22"/>
                <w:lang w:val="en-GB"/>
              </w:rPr>
            </w:pPr>
            <w:r w:rsidRPr="00093F5E">
              <w:rPr>
                <w:rFonts w:hint="eastAsia"/>
                <w:sz w:val="22"/>
                <w:szCs w:val="22"/>
                <w:lang w:val="en-GB"/>
              </w:rPr>
              <w:t>M</w:t>
            </w:r>
            <w:r w:rsidRPr="00093F5E">
              <w:rPr>
                <w:sz w:val="22"/>
                <w:szCs w:val="22"/>
                <w:lang w:val="en-GB"/>
              </w:rPr>
              <w:t>anufacture employment share</w:t>
            </w:r>
          </w:p>
        </w:tc>
        <w:tc>
          <w:tcPr>
            <w:tcW w:w="1559" w:type="dxa"/>
            <w:tcBorders>
              <w:top w:val="nil"/>
              <w:bottom w:val="nil"/>
            </w:tcBorders>
          </w:tcPr>
          <w:p w14:paraId="75BBAD25"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0</w:t>
            </w:r>
            <w:r w:rsidRPr="00093F5E">
              <w:rPr>
                <w:sz w:val="22"/>
                <w:szCs w:val="22"/>
                <w:lang w:val="en-GB"/>
              </w:rPr>
              <w:t>.000</w:t>
            </w:r>
          </w:p>
          <w:p w14:paraId="3BEE5309"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0.000)</w:t>
            </w:r>
          </w:p>
        </w:tc>
        <w:tc>
          <w:tcPr>
            <w:tcW w:w="1701" w:type="dxa"/>
            <w:tcBorders>
              <w:top w:val="nil"/>
              <w:bottom w:val="nil"/>
            </w:tcBorders>
          </w:tcPr>
          <w:p w14:paraId="40F45E01"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0</w:t>
            </w:r>
            <w:r w:rsidRPr="00093F5E">
              <w:rPr>
                <w:sz w:val="22"/>
                <w:szCs w:val="22"/>
                <w:lang w:val="en-GB"/>
              </w:rPr>
              <w:t>.189**</w:t>
            </w:r>
          </w:p>
          <w:p w14:paraId="79C72F1E"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0.106)</w:t>
            </w:r>
          </w:p>
        </w:tc>
        <w:tc>
          <w:tcPr>
            <w:tcW w:w="1576" w:type="dxa"/>
            <w:tcBorders>
              <w:top w:val="nil"/>
              <w:bottom w:val="nil"/>
            </w:tcBorders>
          </w:tcPr>
          <w:p w14:paraId="69677B2C" w14:textId="77777777" w:rsidR="00245CBE" w:rsidRPr="00093F5E" w:rsidRDefault="00093F5E" w:rsidP="00D613A8">
            <w:pPr>
              <w:ind w:rightChars="1" w:right="2"/>
              <w:jc w:val="center"/>
              <w:rPr>
                <w:sz w:val="22"/>
                <w:szCs w:val="22"/>
                <w:lang w:val="en-GB"/>
              </w:rPr>
            </w:pPr>
            <w:r w:rsidRPr="00093F5E">
              <w:rPr>
                <w:sz w:val="22"/>
                <w:szCs w:val="22"/>
                <w:lang w:val="en-GB"/>
              </w:rPr>
              <w:t>-</w:t>
            </w:r>
            <w:r w:rsidRPr="00093F5E">
              <w:rPr>
                <w:rFonts w:hint="eastAsia"/>
                <w:sz w:val="22"/>
                <w:szCs w:val="22"/>
                <w:lang w:val="en-GB"/>
              </w:rPr>
              <w:t>0</w:t>
            </w:r>
            <w:r w:rsidRPr="00093F5E">
              <w:rPr>
                <w:sz w:val="22"/>
                <w:szCs w:val="22"/>
                <w:lang w:val="en-GB"/>
              </w:rPr>
              <w:t>.189**</w:t>
            </w:r>
          </w:p>
          <w:p w14:paraId="41ED28C4"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0.106)</w:t>
            </w:r>
          </w:p>
        </w:tc>
      </w:tr>
      <w:tr w:rsidR="008E3EEF" w:rsidRPr="00093F5E" w14:paraId="1684D3EA" w14:textId="77777777" w:rsidTr="00245CBE">
        <w:tc>
          <w:tcPr>
            <w:tcW w:w="2394" w:type="dxa"/>
            <w:tcBorders>
              <w:top w:val="nil"/>
              <w:bottom w:val="nil"/>
            </w:tcBorders>
          </w:tcPr>
          <w:p w14:paraId="6FD3F1F3" w14:textId="77777777" w:rsidR="00245CBE" w:rsidRPr="00093F5E" w:rsidRDefault="00093F5E" w:rsidP="00D613A8">
            <w:pPr>
              <w:spacing w:afterLines="50" w:after="120"/>
              <w:ind w:rightChars="1" w:right="2"/>
              <w:rPr>
                <w:sz w:val="22"/>
                <w:szCs w:val="22"/>
                <w:lang w:val="en-GB"/>
              </w:rPr>
            </w:pPr>
            <w:r w:rsidRPr="00093F5E">
              <w:rPr>
                <w:rFonts w:hint="eastAsia"/>
                <w:sz w:val="22"/>
                <w:szCs w:val="22"/>
                <w:lang w:val="en-GB"/>
              </w:rPr>
              <w:t>I</w:t>
            </w:r>
            <w:r w:rsidRPr="00093F5E">
              <w:rPr>
                <w:sz w:val="22"/>
                <w:szCs w:val="22"/>
                <w:lang w:val="en-GB"/>
              </w:rPr>
              <w:t>nvestment share to GDP</w:t>
            </w:r>
          </w:p>
        </w:tc>
        <w:tc>
          <w:tcPr>
            <w:tcW w:w="1559" w:type="dxa"/>
            <w:tcBorders>
              <w:top w:val="nil"/>
              <w:bottom w:val="nil"/>
            </w:tcBorders>
          </w:tcPr>
          <w:p w14:paraId="30F5ED37"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0</w:t>
            </w:r>
            <w:r w:rsidRPr="00093F5E">
              <w:rPr>
                <w:sz w:val="22"/>
                <w:szCs w:val="22"/>
                <w:lang w:val="en-GB"/>
              </w:rPr>
              <w:t>.000</w:t>
            </w:r>
          </w:p>
          <w:p w14:paraId="659A2D39"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0.000)</w:t>
            </w:r>
          </w:p>
        </w:tc>
        <w:tc>
          <w:tcPr>
            <w:tcW w:w="1701" w:type="dxa"/>
            <w:tcBorders>
              <w:top w:val="nil"/>
              <w:bottom w:val="nil"/>
            </w:tcBorders>
          </w:tcPr>
          <w:p w14:paraId="66C5C02B"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0</w:t>
            </w:r>
            <w:r w:rsidRPr="00093F5E">
              <w:rPr>
                <w:sz w:val="22"/>
                <w:szCs w:val="22"/>
                <w:lang w:val="en-GB"/>
              </w:rPr>
              <w:t>.162**</w:t>
            </w:r>
          </w:p>
          <w:p w14:paraId="4B6A1101"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0.078)</w:t>
            </w:r>
          </w:p>
        </w:tc>
        <w:tc>
          <w:tcPr>
            <w:tcW w:w="1576" w:type="dxa"/>
            <w:tcBorders>
              <w:top w:val="nil"/>
              <w:bottom w:val="nil"/>
            </w:tcBorders>
          </w:tcPr>
          <w:p w14:paraId="3F1B35F8" w14:textId="77777777" w:rsidR="00245CBE" w:rsidRPr="00093F5E" w:rsidRDefault="00093F5E" w:rsidP="00D613A8">
            <w:pPr>
              <w:ind w:rightChars="1" w:right="2"/>
              <w:jc w:val="center"/>
              <w:rPr>
                <w:sz w:val="22"/>
                <w:szCs w:val="22"/>
                <w:lang w:val="en-GB"/>
              </w:rPr>
            </w:pPr>
            <w:r w:rsidRPr="00093F5E">
              <w:rPr>
                <w:sz w:val="22"/>
                <w:szCs w:val="22"/>
                <w:lang w:val="en-GB"/>
              </w:rPr>
              <w:t>-</w:t>
            </w:r>
            <w:r w:rsidRPr="00093F5E">
              <w:rPr>
                <w:rFonts w:hint="eastAsia"/>
                <w:sz w:val="22"/>
                <w:szCs w:val="22"/>
                <w:lang w:val="en-GB"/>
              </w:rPr>
              <w:t>0</w:t>
            </w:r>
            <w:r w:rsidRPr="00093F5E">
              <w:rPr>
                <w:sz w:val="22"/>
                <w:szCs w:val="22"/>
                <w:lang w:val="en-GB"/>
              </w:rPr>
              <w:t>.162**</w:t>
            </w:r>
          </w:p>
          <w:p w14:paraId="11F2466F"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0.078)</w:t>
            </w:r>
          </w:p>
        </w:tc>
      </w:tr>
      <w:tr w:rsidR="008E3EEF" w:rsidRPr="00093F5E" w14:paraId="6E299656" w14:textId="77777777" w:rsidTr="00245CBE">
        <w:tc>
          <w:tcPr>
            <w:tcW w:w="2394" w:type="dxa"/>
            <w:tcBorders>
              <w:top w:val="nil"/>
              <w:bottom w:val="nil"/>
            </w:tcBorders>
          </w:tcPr>
          <w:p w14:paraId="00C26558" w14:textId="77777777" w:rsidR="00245CBE" w:rsidRPr="00093F5E" w:rsidRDefault="00093F5E" w:rsidP="00D613A8">
            <w:pPr>
              <w:spacing w:afterLines="50" w:after="120"/>
              <w:ind w:rightChars="1" w:right="2"/>
              <w:rPr>
                <w:sz w:val="22"/>
                <w:szCs w:val="22"/>
                <w:lang w:val="en-GB"/>
              </w:rPr>
            </w:pPr>
            <w:del w:id="577" w:author="Author">
              <w:r w:rsidRPr="00093F5E" w:rsidDel="00850CCE">
                <w:rPr>
                  <w:rFonts w:hint="eastAsia"/>
                  <w:sz w:val="22"/>
                  <w:szCs w:val="22"/>
                  <w:lang w:val="en-GB"/>
                </w:rPr>
                <w:delText>L</w:delText>
              </w:r>
              <w:r w:rsidRPr="00093F5E" w:rsidDel="00850CCE">
                <w:rPr>
                  <w:sz w:val="22"/>
                  <w:szCs w:val="22"/>
                  <w:lang w:val="en-GB"/>
                </w:rPr>
                <w:delText>abor</w:delText>
              </w:r>
            </w:del>
            <w:ins w:id="578" w:author="Author">
              <w:r w:rsidR="00850CCE" w:rsidRPr="00093F5E">
                <w:rPr>
                  <w:sz w:val="22"/>
                  <w:szCs w:val="22"/>
                  <w:lang w:val="en-GB"/>
                </w:rPr>
                <w:t>Labour</w:t>
              </w:r>
            </w:ins>
            <w:r w:rsidRPr="00093F5E">
              <w:rPr>
                <w:sz w:val="22"/>
                <w:szCs w:val="22"/>
                <w:lang w:val="en-GB"/>
              </w:rPr>
              <w:t xml:space="preserve"> force participation rate</w:t>
            </w:r>
          </w:p>
        </w:tc>
        <w:tc>
          <w:tcPr>
            <w:tcW w:w="1559" w:type="dxa"/>
            <w:tcBorders>
              <w:top w:val="nil"/>
              <w:bottom w:val="nil"/>
            </w:tcBorders>
          </w:tcPr>
          <w:p w14:paraId="3CB69053" w14:textId="77777777" w:rsidR="00245CBE" w:rsidRPr="00093F5E" w:rsidRDefault="00093F5E" w:rsidP="00D613A8">
            <w:pPr>
              <w:ind w:rightChars="1" w:right="2"/>
              <w:jc w:val="center"/>
              <w:rPr>
                <w:sz w:val="22"/>
                <w:szCs w:val="22"/>
                <w:lang w:val="en-GB"/>
              </w:rPr>
            </w:pPr>
            <w:r w:rsidRPr="00093F5E">
              <w:rPr>
                <w:sz w:val="22"/>
                <w:szCs w:val="22"/>
                <w:lang w:val="en-GB"/>
              </w:rPr>
              <w:t>-</w:t>
            </w:r>
            <w:r w:rsidRPr="00093F5E">
              <w:rPr>
                <w:rFonts w:hint="eastAsia"/>
                <w:sz w:val="22"/>
                <w:szCs w:val="22"/>
                <w:lang w:val="en-GB"/>
              </w:rPr>
              <w:t>0</w:t>
            </w:r>
            <w:r w:rsidRPr="00093F5E">
              <w:rPr>
                <w:sz w:val="22"/>
                <w:szCs w:val="22"/>
                <w:lang w:val="en-GB"/>
              </w:rPr>
              <w:t>.000</w:t>
            </w:r>
          </w:p>
          <w:p w14:paraId="42CB9233"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0.000)</w:t>
            </w:r>
          </w:p>
        </w:tc>
        <w:tc>
          <w:tcPr>
            <w:tcW w:w="1701" w:type="dxa"/>
            <w:tcBorders>
              <w:top w:val="nil"/>
              <w:bottom w:val="nil"/>
            </w:tcBorders>
          </w:tcPr>
          <w:p w14:paraId="16B48FDD"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0.046**</w:t>
            </w:r>
          </w:p>
          <w:p w14:paraId="27FFC2E4"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0.022)</w:t>
            </w:r>
          </w:p>
        </w:tc>
        <w:tc>
          <w:tcPr>
            <w:tcW w:w="1576" w:type="dxa"/>
            <w:tcBorders>
              <w:top w:val="nil"/>
              <w:bottom w:val="nil"/>
            </w:tcBorders>
          </w:tcPr>
          <w:p w14:paraId="19E461BF" w14:textId="77777777" w:rsidR="00245CBE" w:rsidRPr="00093F5E" w:rsidRDefault="00093F5E" w:rsidP="00D613A8">
            <w:pPr>
              <w:ind w:rightChars="1" w:right="2"/>
              <w:jc w:val="center"/>
              <w:rPr>
                <w:sz w:val="22"/>
                <w:szCs w:val="22"/>
                <w:lang w:val="en-GB"/>
              </w:rPr>
            </w:pPr>
            <w:r w:rsidRPr="00093F5E">
              <w:rPr>
                <w:sz w:val="22"/>
                <w:szCs w:val="22"/>
                <w:lang w:val="en-GB"/>
              </w:rPr>
              <w:t>0.046**</w:t>
            </w:r>
          </w:p>
          <w:p w14:paraId="6986A9B6"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0.022)</w:t>
            </w:r>
          </w:p>
        </w:tc>
      </w:tr>
      <w:tr w:rsidR="008E3EEF" w:rsidRPr="00093F5E" w14:paraId="30292C1E" w14:textId="77777777" w:rsidTr="00245CBE">
        <w:tc>
          <w:tcPr>
            <w:tcW w:w="2394" w:type="dxa"/>
            <w:tcBorders>
              <w:top w:val="nil"/>
              <w:bottom w:val="nil"/>
            </w:tcBorders>
          </w:tcPr>
          <w:p w14:paraId="4C795EAC" w14:textId="77777777" w:rsidR="00245CBE" w:rsidRPr="00093F5E" w:rsidRDefault="00093F5E" w:rsidP="00245CBE">
            <w:pPr>
              <w:spacing w:afterLines="100" w:after="240"/>
              <w:ind w:rightChars="1" w:right="2"/>
              <w:rPr>
                <w:sz w:val="22"/>
                <w:szCs w:val="22"/>
                <w:lang w:val="en-GB"/>
              </w:rPr>
            </w:pPr>
            <w:r w:rsidRPr="00093F5E">
              <w:rPr>
                <w:rFonts w:hint="eastAsia"/>
                <w:sz w:val="22"/>
                <w:szCs w:val="22"/>
                <w:lang w:val="en-GB"/>
              </w:rPr>
              <w:t>G</w:t>
            </w:r>
            <w:r w:rsidRPr="00093F5E">
              <w:rPr>
                <w:sz w:val="22"/>
                <w:szCs w:val="22"/>
                <w:lang w:val="en-GB"/>
              </w:rPr>
              <w:t>DP</w:t>
            </w:r>
            <w:r w:rsidR="00583897" w:rsidRPr="00093F5E">
              <w:rPr>
                <w:sz w:val="22"/>
                <w:szCs w:val="22"/>
                <w:lang w:val="en-GB"/>
              </w:rPr>
              <w:t xml:space="preserve"> (</w:t>
            </w:r>
            <w:r w:rsidR="00583897" w:rsidRPr="00093F5E">
              <w:rPr>
                <w:i/>
                <w:iCs/>
                <w:sz w:val="22"/>
                <w:szCs w:val="22"/>
                <w:lang w:val="en-GB"/>
              </w:rPr>
              <w:t>in logs</w:t>
            </w:r>
            <w:r w:rsidR="00583897" w:rsidRPr="00093F5E">
              <w:rPr>
                <w:sz w:val="22"/>
                <w:szCs w:val="22"/>
                <w:lang w:val="en-GB"/>
              </w:rPr>
              <w:t>)</w:t>
            </w:r>
          </w:p>
        </w:tc>
        <w:tc>
          <w:tcPr>
            <w:tcW w:w="1559" w:type="dxa"/>
            <w:tcBorders>
              <w:top w:val="nil"/>
              <w:bottom w:val="nil"/>
            </w:tcBorders>
          </w:tcPr>
          <w:p w14:paraId="6731C905"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0</w:t>
            </w:r>
            <w:r w:rsidRPr="00093F5E">
              <w:rPr>
                <w:sz w:val="22"/>
                <w:szCs w:val="22"/>
                <w:lang w:val="en-GB"/>
              </w:rPr>
              <w:t>.000</w:t>
            </w:r>
          </w:p>
          <w:p w14:paraId="7BF9AB2A"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0.000)</w:t>
            </w:r>
          </w:p>
        </w:tc>
        <w:tc>
          <w:tcPr>
            <w:tcW w:w="1701" w:type="dxa"/>
            <w:tcBorders>
              <w:top w:val="nil"/>
              <w:bottom w:val="nil"/>
            </w:tcBorders>
          </w:tcPr>
          <w:p w14:paraId="34286F1B"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0</w:t>
            </w:r>
            <w:r w:rsidRPr="00093F5E">
              <w:rPr>
                <w:sz w:val="22"/>
                <w:szCs w:val="22"/>
                <w:lang w:val="en-GB"/>
              </w:rPr>
              <w:t>.242</w:t>
            </w:r>
          </w:p>
          <w:p w14:paraId="0E3B3A99"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0.211)</w:t>
            </w:r>
          </w:p>
        </w:tc>
        <w:tc>
          <w:tcPr>
            <w:tcW w:w="1576" w:type="dxa"/>
            <w:tcBorders>
              <w:top w:val="nil"/>
              <w:bottom w:val="nil"/>
            </w:tcBorders>
          </w:tcPr>
          <w:p w14:paraId="1143C69E" w14:textId="77777777" w:rsidR="00245CBE" w:rsidRPr="00093F5E" w:rsidRDefault="00093F5E" w:rsidP="00D613A8">
            <w:pPr>
              <w:ind w:rightChars="1" w:right="2"/>
              <w:jc w:val="center"/>
              <w:rPr>
                <w:sz w:val="22"/>
                <w:szCs w:val="22"/>
                <w:lang w:val="en-GB"/>
              </w:rPr>
            </w:pPr>
            <w:r w:rsidRPr="00093F5E">
              <w:rPr>
                <w:sz w:val="22"/>
                <w:szCs w:val="22"/>
                <w:lang w:val="en-GB"/>
              </w:rPr>
              <w:t>-</w:t>
            </w:r>
            <w:r w:rsidRPr="00093F5E">
              <w:rPr>
                <w:rFonts w:hint="eastAsia"/>
                <w:sz w:val="22"/>
                <w:szCs w:val="22"/>
                <w:lang w:val="en-GB"/>
              </w:rPr>
              <w:t>0</w:t>
            </w:r>
            <w:r w:rsidRPr="00093F5E">
              <w:rPr>
                <w:sz w:val="22"/>
                <w:szCs w:val="22"/>
                <w:lang w:val="en-GB"/>
              </w:rPr>
              <w:t>.242</w:t>
            </w:r>
          </w:p>
          <w:p w14:paraId="7027565D" w14:textId="77777777" w:rsidR="00245CBE" w:rsidRPr="00093F5E" w:rsidRDefault="00093F5E" w:rsidP="00D613A8">
            <w:pPr>
              <w:ind w:rightChars="1" w:right="2"/>
              <w:jc w:val="center"/>
              <w:rPr>
                <w:sz w:val="22"/>
                <w:szCs w:val="22"/>
                <w:lang w:val="en-GB"/>
              </w:rPr>
            </w:pPr>
            <w:r w:rsidRPr="00093F5E">
              <w:rPr>
                <w:rFonts w:hint="eastAsia"/>
                <w:sz w:val="22"/>
                <w:szCs w:val="22"/>
                <w:lang w:val="en-GB"/>
              </w:rPr>
              <w:t>(</w:t>
            </w:r>
            <w:r w:rsidRPr="00093F5E">
              <w:rPr>
                <w:sz w:val="22"/>
                <w:szCs w:val="22"/>
                <w:lang w:val="en-GB"/>
              </w:rPr>
              <w:t>0.211)</w:t>
            </w:r>
          </w:p>
        </w:tc>
      </w:tr>
      <w:tr w:rsidR="008E3EEF" w:rsidRPr="00093F5E" w14:paraId="2B7C7A4E" w14:textId="77777777" w:rsidTr="00245CBE">
        <w:tc>
          <w:tcPr>
            <w:tcW w:w="2394" w:type="dxa"/>
            <w:tcBorders>
              <w:top w:val="nil"/>
            </w:tcBorders>
          </w:tcPr>
          <w:p w14:paraId="368E37F7" w14:textId="77777777" w:rsidR="00245CBE" w:rsidRPr="00093F5E" w:rsidRDefault="00093F5E" w:rsidP="00D613A8">
            <w:pPr>
              <w:ind w:rightChars="1" w:right="2"/>
              <w:rPr>
                <w:lang w:val="en-GB"/>
              </w:rPr>
            </w:pPr>
            <w:r w:rsidRPr="00093F5E">
              <w:rPr>
                <w:sz w:val="22"/>
                <w:szCs w:val="22"/>
                <w:lang w:val="en-GB"/>
              </w:rPr>
              <w:t>Number of provinces</w:t>
            </w:r>
          </w:p>
        </w:tc>
        <w:tc>
          <w:tcPr>
            <w:tcW w:w="1559" w:type="dxa"/>
            <w:tcBorders>
              <w:top w:val="nil"/>
            </w:tcBorders>
          </w:tcPr>
          <w:p w14:paraId="0905D9FF" w14:textId="77777777" w:rsidR="00245CBE" w:rsidRPr="00093F5E" w:rsidRDefault="00093F5E" w:rsidP="00D613A8">
            <w:pPr>
              <w:ind w:rightChars="1" w:right="2"/>
              <w:jc w:val="center"/>
              <w:rPr>
                <w:lang w:val="en-GB"/>
              </w:rPr>
            </w:pPr>
            <w:r w:rsidRPr="00093F5E">
              <w:rPr>
                <w:rFonts w:hint="eastAsia"/>
                <w:lang w:val="en-GB"/>
              </w:rPr>
              <w:t>3</w:t>
            </w:r>
          </w:p>
        </w:tc>
        <w:tc>
          <w:tcPr>
            <w:tcW w:w="1701" w:type="dxa"/>
            <w:tcBorders>
              <w:top w:val="nil"/>
            </w:tcBorders>
          </w:tcPr>
          <w:p w14:paraId="4088C841" w14:textId="77777777" w:rsidR="00245CBE" w:rsidRPr="00093F5E" w:rsidRDefault="00093F5E" w:rsidP="00D613A8">
            <w:pPr>
              <w:ind w:rightChars="1" w:right="2"/>
              <w:jc w:val="center"/>
              <w:rPr>
                <w:lang w:val="en-GB"/>
              </w:rPr>
            </w:pPr>
            <w:r w:rsidRPr="00093F5E">
              <w:rPr>
                <w:rFonts w:hint="eastAsia"/>
                <w:lang w:val="en-GB"/>
              </w:rPr>
              <w:t>9</w:t>
            </w:r>
          </w:p>
        </w:tc>
        <w:tc>
          <w:tcPr>
            <w:tcW w:w="1576" w:type="dxa"/>
            <w:tcBorders>
              <w:top w:val="nil"/>
            </w:tcBorders>
          </w:tcPr>
          <w:p w14:paraId="5A773D6E" w14:textId="77777777" w:rsidR="00245CBE" w:rsidRPr="00093F5E" w:rsidRDefault="00093F5E" w:rsidP="00D613A8">
            <w:pPr>
              <w:ind w:rightChars="1" w:right="2"/>
              <w:jc w:val="center"/>
              <w:rPr>
                <w:lang w:val="en-GB"/>
              </w:rPr>
            </w:pPr>
            <w:r w:rsidRPr="00093F5E">
              <w:rPr>
                <w:rFonts w:hint="eastAsia"/>
                <w:lang w:val="en-GB"/>
              </w:rPr>
              <w:t>2</w:t>
            </w:r>
            <w:r w:rsidRPr="00093F5E">
              <w:rPr>
                <w:lang w:val="en-GB"/>
              </w:rPr>
              <w:t>2</w:t>
            </w:r>
          </w:p>
        </w:tc>
      </w:tr>
    </w:tbl>
    <w:p w14:paraId="616CD7E7" w14:textId="77777777" w:rsidR="00044CCE" w:rsidRPr="00093F5E" w:rsidRDefault="00093F5E" w:rsidP="00245CBE">
      <w:pPr>
        <w:spacing w:after="0" w:line="240" w:lineRule="auto"/>
        <w:ind w:left="1418" w:rightChars="1" w:right="2" w:hanging="11"/>
        <w:rPr>
          <w:sz w:val="20"/>
          <w:szCs w:val="20"/>
          <w:lang w:val="en-GB"/>
        </w:rPr>
      </w:pPr>
      <w:r w:rsidRPr="005278FD">
        <w:rPr>
          <w:b/>
          <w:i/>
          <w:iCs/>
          <w:sz w:val="20"/>
          <w:szCs w:val="20"/>
          <w:lang w:val="en-GB"/>
          <w:rPrChange w:id="579" w:author="Author">
            <w:rPr>
              <w:i/>
              <w:iCs/>
              <w:sz w:val="20"/>
              <w:szCs w:val="20"/>
              <w:lang w:val="en-GB"/>
            </w:rPr>
          </w:rPrChange>
        </w:rPr>
        <w:t>Note</w:t>
      </w:r>
      <w:r w:rsidRPr="00093F5E">
        <w:rPr>
          <w:sz w:val="20"/>
          <w:szCs w:val="20"/>
          <w:lang w:val="en-GB"/>
        </w:rPr>
        <w:t xml:space="preserve">: </w:t>
      </w:r>
      <w:r w:rsidR="009F258A" w:rsidRPr="00093F5E">
        <w:rPr>
          <w:sz w:val="20"/>
          <w:szCs w:val="20"/>
          <w:lang w:val="en-GB"/>
        </w:rPr>
        <w:t xml:space="preserve">Numbers in </w:t>
      </w:r>
      <w:ins w:id="580" w:author="Author">
        <w:r w:rsidR="009F258A" w:rsidRPr="00093F5E">
          <w:rPr>
            <w:sz w:val="20"/>
            <w:szCs w:val="20"/>
            <w:lang w:val="en-GB"/>
          </w:rPr>
          <w:t>parentheses</w:t>
        </w:r>
      </w:ins>
      <w:del w:id="581" w:author="Author">
        <w:r w:rsidR="009F258A" w:rsidRPr="00093F5E">
          <w:rPr>
            <w:sz w:val="20"/>
            <w:szCs w:val="20"/>
            <w:lang w:val="en-GB"/>
          </w:rPr>
          <w:delText>parenthesis</w:delText>
        </w:r>
      </w:del>
      <w:r w:rsidR="009F258A" w:rsidRPr="00093F5E">
        <w:rPr>
          <w:sz w:val="20"/>
          <w:szCs w:val="20"/>
          <w:lang w:val="en-GB"/>
        </w:rPr>
        <w:t xml:space="preserve"> are </w:t>
      </w:r>
      <w:del w:id="582" w:author="Author">
        <w:r w:rsidR="009F258A" w:rsidRPr="00093F5E">
          <w:rPr>
            <w:sz w:val="20"/>
            <w:szCs w:val="20"/>
            <w:lang w:val="en-GB"/>
          </w:rPr>
          <w:delText xml:space="preserve">the </w:delText>
        </w:r>
      </w:del>
      <w:r w:rsidR="009F258A" w:rsidRPr="00093F5E">
        <w:rPr>
          <w:sz w:val="20"/>
          <w:szCs w:val="20"/>
          <w:lang w:val="en-GB"/>
        </w:rPr>
        <w:t>s</w:t>
      </w:r>
      <w:r w:rsidRPr="00093F5E">
        <w:rPr>
          <w:sz w:val="20"/>
          <w:szCs w:val="20"/>
          <w:lang w:val="en-GB"/>
        </w:rPr>
        <w:t>tandard errors</w:t>
      </w:r>
      <w:r w:rsidR="009F258A" w:rsidRPr="00093F5E">
        <w:rPr>
          <w:sz w:val="20"/>
          <w:szCs w:val="20"/>
          <w:lang w:val="en-GB"/>
        </w:rPr>
        <w:t>.</w:t>
      </w:r>
      <w:r w:rsidR="00157F1E" w:rsidRPr="00093F5E">
        <w:rPr>
          <w:sz w:val="20"/>
          <w:szCs w:val="20"/>
          <w:lang w:val="en-GB"/>
        </w:rPr>
        <w:t xml:space="preserve"> ***</w:t>
      </w:r>
      <w:r w:rsidR="00584454" w:rsidRPr="00093F5E">
        <w:rPr>
          <w:i/>
          <w:iCs/>
          <w:sz w:val="20"/>
          <w:szCs w:val="20"/>
          <w:lang w:val="en-GB"/>
        </w:rPr>
        <w:t>,</w:t>
      </w:r>
      <w:r w:rsidR="00157F1E" w:rsidRPr="00093F5E">
        <w:rPr>
          <w:sz w:val="20"/>
          <w:szCs w:val="20"/>
          <w:lang w:val="en-GB"/>
        </w:rPr>
        <w:t xml:space="preserve"> **, *</w:t>
      </w:r>
      <w:r w:rsidR="00584454" w:rsidRPr="00093F5E">
        <w:rPr>
          <w:sz w:val="20"/>
          <w:szCs w:val="20"/>
          <w:lang w:val="en-GB"/>
        </w:rPr>
        <w:t xml:space="preserve"> show significant level at </w:t>
      </w:r>
    </w:p>
    <w:p w14:paraId="27A3A365" w14:textId="77777777" w:rsidR="00E965AF" w:rsidRPr="00093F5E" w:rsidRDefault="00093F5E" w:rsidP="00245CBE">
      <w:pPr>
        <w:spacing w:after="0" w:line="240" w:lineRule="auto"/>
        <w:ind w:left="1418" w:rightChars="1" w:right="2" w:hanging="11"/>
        <w:rPr>
          <w:sz w:val="20"/>
          <w:szCs w:val="20"/>
          <w:lang w:val="en-GB"/>
        </w:rPr>
      </w:pPr>
      <w:r w:rsidRPr="00093F5E">
        <w:rPr>
          <w:sz w:val="20"/>
          <w:szCs w:val="20"/>
          <w:lang w:val="en-GB"/>
        </w:rPr>
        <w:t>1%, 5%, and 10%, respectively.</w:t>
      </w:r>
      <w:r w:rsidRPr="00093F5E">
        <w:rPr>
          <w:rFonts w:hint="eastAsia"/>
          <w:sz w:val="20"/>
          <w:szCs w:val="20"/>
          <w:lang w:val="en-GB"/>
        </w:rPr>
        <w:t xml:space="preserve"> </w:t>
      </w:r>
      <w:r w:rsidR="00157F1E" w:rsidRPr="00093F5E">
        <w:rPr>
          <w:rFonts w:hint="eastAsia"/>
          <w:i/>
          <w:iCs/>
          <w:sz w:val="20"/>
          <w:szCs w:val="20"/>
          <w:lang w:val="en-GB"/>
        </w:rPr>
        <w:t>S</w:t>
      </w:r>
      <w:r w:rsidR="00157F1E" w:rsidRPr="00093F5E">
        <w:rPr>
          <w:i/>
          <w:iCs/>
          <w:sz w:val="20"/>
          <w:szCs w:val="20"/>
          <w:lang w:val="en-GB"/>
        </w:rPr>
        <w:t>ource:</w:t>
      </w:r>
      <w:r w:rsidR="00157F1E" w:rsidRPr="00093F5E">
        <w:rPr>
          <w:sz w:val="20"/>
          <w:szCs w:val="20"/>
          <w:lang w:val="en-GB"/>
        </w:rPr>
        <w:t xml:space="preserve"> Authors’ </w:t>
      </w:r>
      <w:ins w:id="583" w:author="Author">
        <w:r w:rsidR="00157F1E" w:rsidRPr="00093F5E">
          <w:rPr>
            <w:sz w:val="20"/>
            <w:szCs w:val="20"/>
            <w:lang w:val="en-GB"/>
          </w:rPr>
          <w:t>computations</w:t>
        </w:r>
      </w:ins>
      <w:del w:id="584" w:author="Author">
        <w:r w:rsidR="00157F1E" w:rsidRPr="00093F5E">
          <w:rPr>
            <w:sz w:val="20"/>
            <w:szCs w:val="20"/>
            <w:lang w:val="en-GB"/>
          </w:rPr>
          <w:delText>computation</w:delText>
        </w:r>
      </w:del>
      <w:ins w:id="585" w:author="Author">
        <w:r w:rsidRPr="00093F5E">
          <w:rPr>
            <w:rFonts w:ascii="Calibri" w:eastAsia="Yu Mincho" w:hAnsi="Calibri" w:cs="Times New Roman"/>
            <w:sz w:val="20"/>
            <w:szCs w:val="20"/>
            <w:lang w:val="en-GB"/>
          </w:rPr>
          <w:t>.</w:t>
        </w:r>
      </w:ins>
    </w:p>
    <w:p w14:paraId="4BC01170" w14:textId="77777777" w:rsidR="002833DE" w:rsidRPr="00093F5E" w:rsidRDefault="002833DE" w:rsidP="002833DE">
      <w:pPr>
        <w:spacing w:after="0" w:line="240" w:lineRule="auto"/>
        <w:ind w:left="720" w:rightChars="1" w:right="2" w:hanging="11"/>
        <w:rPr>
          <w:lang w:val="en-GB"/>
        </w:rPr>
      </w:pPr>
    </w:p>
    <w:p w14:paraId="2269D4EC" w14:textId="49DC210D" w:rsidR="00A320AB" w:rsidRPr="00093F5E" w:rsidRDefault="00093F5E" w:rsidP="00861F56">
      <w:pPr>
        <w:spacing w:after="0" w:line="360" w:lineRule="auto"/>
        <w:ind w:left="720" w:rightChars="1" w:right="2" w:firstLine="720"/>
        <w:jc w:val="both"/>
        <w:rPr>
          <w:lang w:val="en-GB"/>
        </w:rPr>
      </w:pPr>
      <w:r w:rsidRPr="00093F5E">
        <w:rPr>
          <w:lang w:val="en-GB"/>
        </w:rPr>
        <w:t xml:space="preserve">All </w:t>
      </w:r>
      <w:ins w:id="586"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o</w:t>
      </w:r>
      <w:r w:rsidR="006701C7" w:rsidRPr="00093F5E">
        <w:rPr>
          <w:lang w:val="en-GB"/>
        </w:rPr>
        <w:t>rdered logit coefficients show</w:t>
      </w:r>
      <w:r w:rsidRPr="00093F5E">
        <w:rPr>
          <w:lang w:val="en-GB"/>
        </w:rPr>
        <w:t xml:space="preserve"> the expected signs</w:t>
      </w:r>
      <w:r w:rsidR="006701C7" w:rsidRPr="00093F5E">
        <w:rPr>
          <w:lang w:val="en-GB"/>
        </w:rPr>
        <w:t xml:space="preserve">. </w:t>
      </w:r>
      <w:del w:id="587" w:author="Author">
        <w:r w:rsidR="00AF201A" w:rsidRPr="00093F5E" w:rsidDel="00AC31F7">
          <w:rPr>
            <w:lang w:val="en-GB"/>
          </w:rPr>
          <w:delText>In addition</w:delText>
        </w:r>
      </w:del>
      <w:ins w:id="588" w:author="Author">
        <w:r w:rsidR="00AC31F7">
          <w:rPr>
            <w:lang w:val="en-GB"/>
          </w:rPr>
          <w:t>Additionally</w:t>
        </w:r>
      </w:ins>
      <w:r w:rsidR="00C0673F" w:rsidRPr="00093F5E">
        <w:rPr>
          <w:lang w:val="en-GB"/>
        </w:rPr>
        <w:t>,</w:t>
      </w:r>
      <w:r w:rsidR="008F2D53" w:rsidRPr="00093F5E">
        <w:rPr>
          <w:lang w:val="en-GB"/>
        </w:rPr>
        <w:t xml:space="preserve"> the magnitude of </w:t>
      </w:r>
      <w:ins w:id="589"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 xml:space="preserve">coefficients </w:t>
      </w:r>
      <w:r w:rsidR="00C0673F" w:rsidRPr="00093F5E">
        <w:rPr>
          <w:lang w:val="en-GB"/>
        </w:rPr>
        <w:t>deserve</w:t>
      </w:r>
      <w:r w:rsidR="000F7029" w:rsidRPr="00093F5E">
        <w:rPr>
          <w:lang w:val="en-GB"/>
        </w:rPr>
        <w:t>s</w:t>
      </w:r>
      <w:r w:rsidR="00C0673F" w:rsidRPr="00093F5E">
        <w:rPr>
          <w:lang w:val="en-GB"/>
        </w:rPr>
        <w:t xml:space="preserve"> </w:t>
      </w:r>
      <w:r w:rsidR="008F2D53" w:rsidRPr="00093F5E">
        <w:rPr>
          <w:lang w:val="en-GB"/>
        </w:rPr>
        <w:t>special attention</w:t>
      </w:r>
      <w:r w:rsidR="0009463A" w:rsidRPr="00093F5E">
        <w:rPr>
          <w:lang w:val="en-GB"/>
        </w:rPr>
        <w:t xml:space="preserve">. </w:t>
      </w:r>
      <w:r w:rsidR="00B05C33" w:rsidRPr="00093F5E">
        <w:rPr>
          <w:lang w:val="en-GB"/>
        </w:rPr>
        <w:t xml:space="preserve">Our results </w:t>
      </w:r>
      <w:r w:rsidR="00A77BCB" w:rsidRPr="00093F5E">
        <w:rPr>
          <w:lang w:val="en-GB"/>
        </w:rPr>
        <w:t>point to</w:t>
      </w:r>
      <w:r w:rsidR="00976CE2" w:rsidRPr="00093F5E">
        <w:rPr>
          <w:lang w:val="en-GB"/>
        </w:rPr>
        <w:t xml:space="preserve"> the</w:t>
      </w:r>
      <w:r w:rsidR="00A77BCB" w:rsidRPr="00093F5E">
        <w:rPr>
          <w:lang w:val="en-GB"/>
        </w:rPr>
        <w:t xml:space="preserve"> signific</w:t>
      </w:r>
      <w:r w:rsidR="00976CE2" w:rsidRPr="00093F5E">
        <w:rPr>
          <w:lang w:val="en-GB"/>
        </w:rPr>
        <w:t>ance of</w:t>
      </w:r>
      <w:r w:rsidR="00B05C33" w:rsidRPr="00093F5E">
        <w:rPr>
          <w:lang w:val="en-GB"/>
        </w:rPr>
        <w:t xml:space="preserve"> structural characteristics </w:t>
      </w:r>
      <w:r w:rsidR="00976CE2" w:rsidRPr="00093F5E">
        <w:rPr>
          <w:lang w:val="en-GB"/>
        </w:rPr>
        <w:t xml:space="preserve">in </w:t>
      </w:r>
      <w:r w:rsidR="00B05C33" w:rsidRPr="00093F5E">
        <w:rPr>
          <w:lang w:val="en-GB"/>
        </w:rPr>
        <w:t>expla</w:t>
      </w:r>
      <w:r w:rsidR="00976CE2" w:rsidRPr="00093F5E">
        <w:rPr>
          <w:lang w:val="en-GB"/>
        </w:rPr>
        <w:t>ining</w:t>
      </w:r>
      <w:r w:rsidR="00B05C33" w:rsidRPr="00093F5E">
        <w:rPr>
          <w:lang w:val="en-GB"/>
        </w:rPr>
        <w:t xml:space="preserve"> </w:t>
      </w:r>
      <w:del w:id="590" w:author="Author">
        <w:r w:rsidR="00976CE2" w:rsidRPr="00093F5E">
          <w:rPr>
            <w:lang w:val="en-GB"/>
          </w:rPr>
          <w:delText>the</w:delText>
        </w:r>
        <w:r w:rsidR="000E57BA" w:rsidRPr="00093F5E">
          <w:rPr>
            <w:lang w:val="en-GB"/>
          </w:rPr>
          <w:delText xml:space="preserve"> </w:delText>
        </w:r>
      </w:del>
      <w:r w:rsidR="00B05C33" w:rsidRPr="00093F5E">
        <w:rPr>
          <w:lang w:val="en-GB"/>
        </w:rPr>
        <w:t>club convergence formatio</w:t>
      </w:r>
      <w:r w:rsidR="005B3A23" w:rsidRPr="00093F5E">
        <w:rPr>
          <w:lang w:val="en-GB"/>
        </w:rPr>
        <w:t>n.</w:t>
      </w:r>
      <w:r w:rsidRPr="00093F5E">
        <w:rPr>
          <w:rStyle w:val="FootnoteReference"/>
          <w:lang w:val="en-GB"/>
        </w:rPr>
        <w:footnoteReference w:id="10"/>
      </w:r>
      <w:r w:rsidR="00B05C33" w:rsidRPr="00093F5E">
        <w:rPr>
          <w:lang w:val="en-GB"/>
        </w:rPr>
        <w:t xml:space="preserve"> </w:t>
      </w:r>
      <w:r w:rsidR="009617F8" w:rsidRPr="00093F5E">
        <w:rPr>
          <w:lang w:val="en-GB"/>
        </w:rPr>
        <w:t>Specifically</w:t>
      </w:r>
      <w:r w:rsidR="00B05C33" w:rsidRPr="00093F5E">
        <w:rPr>
          <w:lang w:val="en-GB"/>
        </w:rPr>
        <w:t>,</w:t>
      </w:r>
      <w:r w:rsidR="009617F8" w:rsidRPr="00093F5E">
        <w:rPr>
          <w:lang w:val="en-GB"/>
        </w:rPr>
        <w:t xml:space="preserve"> the share of employment in </w:t>
      </w:r>
      <w:r w:rsidR="00485526" w:rsidRPr="00093F5E">
        <w:rPr>
          <w:lang w:val="en-GB"/>
        </w:rPr>
        <w:t xml:space="preserve">the </w:t>
      </w:r>
      <w:r w:rsidR="009617F8" w:rsidRPr="00093F5E">
        <w:rPr>
          <w:lang w:val="en-GB"/>
        </w:rPr>
        <w:t xml:space="preserve">manufacturing sector </w:t>
      </w:r>
      <w:r w:rsidR="00D73BD1" w:rsidRPr="00093F5E">
        <w:rPr>
          <w:lang w:val="en-GB"/>
        </w:rPr>
        <w:t xml:space="preserve">is the most important </w:t>
      </w:r>
      <w:r w:rsidR="00C97AAC" w:rsidRPr="00093F5E">
        <w:rPr>
          <w:lang w:val="en-GB"/>
        </w:rPr>
        <w:t>structural</w:t>
      </w:r>
      <w:r w:rsidR="00D73BD1" w:rsidRPr="00093F5E">
        <w:rPr>
          <w:lang w:val="en-GB"/>
        </w:rPr>
        <w:t xml:space="preserve"> </w:t>
      </w:r>
      <w:r w:rsidR="00C97AAC" w:rsidRPr="00093F5E">
        <w:rPr>
          <w:lang w:val="en-GB"/>
        </w:rPr>
        <w:t>element</w:t>
      </w:r>
      <w:r w:rsidR="00D73BD1" w:rsidRPr="00093F5E">
        <w:rPr>
          <w:lang w:val="en-GB"/>
        </w:rPr>
        <w:t xml:space="preserve"> </w:t>
      </w:r>
      <w:r w:rsidR="00C97AAC" w:rsidRPr="00093F5E">
        <w:rPr>
          <w:lang w:val="en-GB"/>
        </w:rPr>
        <w:t>driving</w:t>
      </w:r>
      <w:r w:rsidR="00D73BD1" w:rsidRPr="00093F5E">
        <w:rPr>
          <w:lang w:val="en-GB"/>
        </w:rPr>
        <w:t xml:space="preserve"> club </w:t>
      </w:r>
      <w:r w:rsidR="00D73BD1" w:rsidRPr="00093F5E">
        <w:rPr>
          <w:lang w:val="en-GB"/>
        </w:rPr>
        <w:lastRenderedPageBreak/>
        <w:t xml:space="preserve">convergence. </w:t>
      </w:r>
      <w:ins w:id="591" w:author="Author">
        <w:r w:rsidR="008F32F5" w:rsidRPr="00093F5E">
          <w:rPr>
            <w:lang w:val="en-GB"/>
          </w:rPr>
          <w:t>A</w:t>
        </w:r>
      </w:ins>
      <w:del w:id="592" w:author="Author">
        <w:r w:rsidR="008F32F5" w:rsidRPr="00093F5E">
          <w:rPr>
            <w:lang w:val="en-GB"/>
          </w:rPr>
          <w:delText>One</w:delText>
        </w:r>
      </w:del>
      <w:r w:rsidR="008F32F5" w:rsidRPr="00093F5E">
        <w:rPr>
          <w:lang w:val="en-GB"/>
        </w:rPr>
        <w:t xml:space="preserve"> </w:t>
      </w:r>
      <w:ins w:id="593" w:author="Author">
        <w:r w:rsidR="008F32F5" w:rsidRPr="00093F5E">
          <w:rPr>
            <w:lang w:val="en-GB"/>
          </w:rPr>
          <w:t>one-point</w:t>
        </w:r>
      </w:ins>
      <w:del w:id="594" w:author="Author">
        <w:r w:rsidR="008F32F5" w:rsidRPr="00093F5E">
          <w:rPr>
            <w:lang w:val="en-GB"/>
          </w:rPr>
          <w:delText>point</w:delText>
        </w:r>
      </w:del>
      <w:r w:rsidR="008F32F5" w:rsidRPr="00093F5E">
        <w:rPr>
          <w:lang w:val="en-GB"/>
        </w:rPr>
        <w:t xml:space="preserve"> increment </w:t>
      </w:r>
      <w:r w:rsidR="00D73BD1" w:rsidRPr="00093F5E">
        <w:rPr>
          <w:lang w:val="en-GB"/>
        </w:rPr>
        <w:t xml:space="preserve">in </w:t>
      </w:r>
      <w:r w:rsidR="00485526" w:rsidRPr="00093F5E">
        <w:rPr>
          <w:lang w:val="en-GB"/>
        </w:rPr>
        <w:t xml:space="preserve">the </w:t>
      </w:r>
      <w:r w:rsidR="00D73BD1" w:rsidRPr="00093F5E">
        <w:rPr>
          <w:lang w:val="en-GB"/>
        </w:rPr>
        <w:t xml:space="preserve">manufacturing employment ratio </w:t>
      </w:r>
      <w:r w:rsidR="001D49AD" w:rsidRPr="00093F5E">
        <w:rPr>
          <w:lang w:val="en-GB"/>
        </w:rPr>
        <w:t xml:space="preserve">would significantly </w:t>
      </w:r>
      <w:r w:rsidR="0070130D" w:rsidRPr="00093F5E">
        <w:rPr>
          <w:lang w:val="en-GB"/>
        </w:rPr>
        <w:t>raise</w:t>
      </w:r>
      <w:r w:rsidR="001D49AD" w:rsidRPr="00093F5E">
        <w:rPr>
          <w:lang w:val="en-GB"/>
        </w:rPr>
        <w:t xml:space="preserve"> the probability of a province converg</w:t>
      </w:r>
      <w:r w:rsidR="00AF4C45" w:rsidRPr="00093F5E">
        <w:rPr>
          <w:lang w:val="en-GB"/>
        </w:rPr>
        <w:t>ing</w:t>
      </w:r>
      <w:r w:rsidR="001D49AD" w:rsidRPr="00093F5E">
        <w:rPr>
          <w:lang w:val="en-GB"/>
        </w:rPr>
        <w:t xml:space="preserve"> to </w:t>
      </w:r>
      <w:r w:rsidR="00AF4C45" w:rsidRPr="00093F5E">
        <w:rPr>
          <w:lang w:val="en-GB"/>
        </w:rPr>
        <w:t xml:space="preserve">the </w:t>
      </w:r>
      <w:r w:rsidR="001D49AD" w:rsidRPr="00093F5E">
        <w:rPr>
          <w:lang w:val="en-GB"/>
        </w:rPr>
        <w:t>middle</w:t>
      </w:r>
      <w:r w:rsidR="000E57BA" w:rsidRPr="00093F5E">
        <w:rPr>
          <w:lang w:val="en-GB"/>
        </w:rPr>
        <w:t>-wage</w:t>
      </w:r>
      <w:r w:rsidR="001D49AD" w:rsidRPr="00093F5E">
        <w:rPr>
          <w:lang w:val="en-GB"/>
        </w:rPr>
        <w:t xml:space="preserve"> club (club 2) by 18</w:t>
      </w:r>
      <w:r w:rsidR="00A67214" w:rsidRPr="00093F5E">
        <w:rPr>
          <w:lang w:val="en-GB"/>
        </w:rPr>
        <w:t>%</w:t>
      </w:r>
      <w:r w:rsidR="001D49AD" w:rsidRPr="00093F5E">
        <w:rPr>
          <w:lang w:val="en-GB"/>
        </w:rPr>
        <w:t xml:space="preserve"> </w:t>
      </w:r>
      <w:r w:rsidR="00AF4C45" w:rsidRPr="00093F5E">
        <w:rPr>
          <w:lang w:val="en-GB"/>
        </w:rPr>
        <w:t>while reducing the likelihood of a province converging to the low-wage club (club 3)</w:t>
      </w:r>
      <w:r w:rsidR="00D83E94" w:rsidRPr="00093F5E">
        <w:rPr>
          <w:lang w:val="en-GB"/>
        </w:rPr>
        <w:t xml:space="preserve">. </w:t>
      </w:r>
      <w:r w:rsidR="00CC68A3" w:rsidRPr="00093F5E">
        <w:rPr>
          <w:lang w:val="en-GB"/>
        </w:rPr>
        <w:t xml:space="preserve">In this respect, </w:t>
      </w:r>
      <w:r w:rsidR="00F15C0D" w:rsidRPr="00093F5E">
        <w:rPr>
          <w:lang w:val="en-GB"/>
        </w:rPr>
        <w:t>our finding</w:t>
      </w:r>
      <w:r w:rsidR="00F81296" w:rsidRPr="00093F5E">
        <w:rPr>
          <w:lang w:val="en-GB"/>
        </w:rPr>
        <w:t>s</w:t>
      </w:r>
      <w:r w:rsidR="00F15C0D" w:rsidRPr="00093F5E">
        <w:rPr>
          <w:lang w:val="en-GB"/>
        </w:rPr>
        <w:t xml:space="preserve"> </w:t>
      </w:r>
      <w:r w:rsidR="00CC68A3" w:rsidRPr="00093F5E">
        <w:rPr>
          <w:lang w:val="en-GB"/>
        </w:rPr>
        <w:t xml:space="preserve">appreciate the conventional view </w:t>
      </w:r>
      <w:r w:rsidR="00F15C0D" w:rsidRPr="00093F5E">
        <w:rPr>
          <w:lang w:val="en-GB"/>
        </w:rPr>
        <w:t>that claim</w:t>
      </w:r>
      <w:r w:rsidR="007E0B26" w:rsidRPr="00093F5E">
        <w:rPr>
          <w:lang w:val="en-GB"/>
        </w:rPr>
        <w:t>s</w:t>
      </w:r>
      <w:r w:rsidR="00F15C0D" w:rsidRPr="00093F5E">
        <w:rPr>
          <w:lang w:val="en-GB"/>
        </w:rPr>
        <w:t xml:space="preserve"> </w:t>
      </w:r>
      <w:ins w:id="595" w:author="Author">
        <w:r w:rsidR="00F15C0D" w:rsidRPr="00093F5E">
          <w:rPr>
            <w:lang w:val="en-GB"/>
          </w:rPr>
          <w:t>labour</w:t>
        </w:r>
      </w:ins>
      <w:del w:id="596" w:author="Author">
        <w:r w:rsidR="00F15C0D" w:rsidRPr="00093F5E">
          <w:rPr>
            <w:lang w:val="en-GB"/>
          </w:rPr>
          <w:delText>labor</w:delText>
        </w:r>
      </w:del>
      <w:r w:rsidR="00F15C0D" w:rsidRPr="00093F5E">
        <w:rPr>
          <w:lang w:val="en-GB"/>
        </w:rPr>
        <w:t xml:space="preserve"> productivity</w:t>
      </w:r>
      <w:r w:rsidR="00F81296" w:rsidRPr="00093F5E">
        <w:rPr>
          <w:lang w:val="en-GB"/>
        </w:rPr>
        <w:t xml:space="preserve"> is generally higher</w:t>
      </w:r>
      <w:r w:rsidR="00F15C0D" w:rsidRPr="00093F5E">
        <w:rPr>
          <w:lang w:val="en-GB"/>
        </w:rPr>
        <w:t xml:space="preserve"> – </w:t>
      </w:r>
      <w:r w:rsidR="0009244F" w:rsidRPr="00093F5E">
        <w:rPr>
          <w:lang w:val="en-GB"/>
        </w:rPr>
        <w:t>therefore</w:t>
      </w:r>
      <w:r w:rsidR="00F15C0D" w:rsidRPr="00093F5E">
        <w:rPr>
          <w:lang w:val="en-GB"/>
        </w:rPr>
        <w:t xml:space="preserve">, higher </w:t>
      </w:r>
      <w:ins w:id="597" w:author="Author">
        <w:r w:rsidR="00F15C0D" w:rsidRPr="00093F5E">
          <w:rPr>
            <w:lang w:val="en-GB"/>
          </w:rPr>
          <w:t>wages</w:t>
        </w:r>
      </w:ins>
      <w:del w:id="598" w:author="Author">
        <w:r w:rsidR="00F15C0D" w:rsidRPr="00093F5E">
          <w:rPr>
            <w:lang w:val="en-GB"/>
          </w:rPr>
          <w:delText>wage</w:delText>
        </w:r>
      </w:del>
      <w:r w:rsidR="00F15C0D" w:rsidRPr="00093F5E">
        <w:rPr>
          <w:lang w:val="en-GB"/>
        </w:rPr>
        <w:t xml:space="preserve"> – in </w:t>
      </w:r>
      <w:r w:rsidR="00906765" w:rsidRPr="00093F5E">
        <w:rPr>
          <w:lang w:val="en-GB"/>
        </w:rPr>
        <w:t xml:space="preserve">the </w:t>
      </w:r>
      <w:r w:rsidR="00F15C0D" w:rsidRPr="00093F5E">
        <w:rPr>
          <w:lang w:val="en-GB"/>
        </w:rPr>
        <w:t>manufacturing sector.</w:t>
      </w:r>
      <w:r w:rsidR="00CA0C34" w:rsidRPr="00093F5E">
        <w:rPr>
          <w:lang w:val="en-GB"/>
        </w:rPr>
        <w:t xml:space="preserve"> </w:t>
      </w:r>
      <w:r w:rsidR="009B67B0" w:rsidRPr="00093F5E">
        <w:rPr>
          <w:lang w:val="en-GB"/>
        </w:rPr>
        <w:t xml:space="preserve">The </w:t>
      </w:r>
      <w:r w:rsidR="00C0673F" w:rsidRPr="00093F5E">
        <w:rPr>
          <w:lang w:val="en-GB"/>
        </w:rPr>
        <w:t>i</w:t>
      </w:r>
      <w:r w:rsidR="009B67B0" w:rsidRPr="00093F5E">
        <w:rPr>
          <w:lang w:val="en-GB"/>
        </w:rPr>
        <w:t>nvestment</w:t>
      </w:r>
      <w:r w:rsidR="00C0673F" w:rsidRPr="00093F5E">
        <w:rPr>
          <w:lang w:val="en-GB"/>
        </w:rPr>
        <w:t xml:space="preserve"> share</w:t>
      </w:r>
      <w:r w:rsidR="009B67B0" w:rsidRPr="00093F5E">
        <w:rPr>
          <w:lang w:val="en-GB"/>
        </w:rPr>
        <w:t xml:space="preserve"> </w:t>
      </w:r>
      <w:ins w:id="599" w:author="Author">
        <w:r w:rsidR="00C0673F" w:rsidRPr="00093F5E">
          <w:rPr>
            <w:lang w:val="en-GB"/>
          </w:rPr>
          <w:t>in</w:t>
        </w:r>
      </w:ins>
      <w:del w:id="600" w:author="Author">
        <w:r w:rsidR="00C0673F" w:rsidRPr="00093F5E">
          <w:rPr>
            <w:lang w:val="en-GB"/>
          </w:rPr>
          <w:delText>to</w:delText>
        </w:r>
      </w:del>
      <w:r w:rsidR="00C0673F" w:rsidRPr="00093F5E">
        <w:rPr>
          <w:lang w:val="en-GB"/>
        </w:rPr>
        <w:t xml:space="preserve"> GDP and </w:t>
      </w:r>
      <w:ins w:id="601" w:author="Author">
        <w:r w:rsidR="00C0673F" w:rsidRPr="00093F5E">
          <w:rPr>
            <w:lang w:val="en-GB"/>
          </w:rPr>
          <w:t>labour</w:t>
        </w:r>
      </w:ins>
      <w:del w:id="602" w:author="Author">
        <w:r w:rsidR="00C0673F" w:rsidRPr="00093F5E">
          <w:rPr>
            <w:lang w:val="en-GB"/>
          </w:rPr>
          <w:delText>labor</w:delText>
        </w:r>
      </w:del>
      <w:r w:rsidR="00C0673F" w:rsidRPr="00093F5E">
        <w:rPr>
          <w:lang w:val="en-GB"/>
        </w:rPr>
        <w:t xml:space="preserve"> force participation rate </w:t>
      </w:r>
      <w:del w:id="603" w:author="Author">
        <w:r w:rsidR="00C0673F" w:rsidRPr="00093F5E" w:rsidDel="00651B05">
          <w:rPr>
            <w:lang w:val="en-GB"/>
          </w:rPr>
          <w:delText xml:space="preserve">are </w:delText>
        </w:r>
      </w:del>
      <w:ins w:id="604" w:author="Author">
        <w:r w:rsidR="00651B05">
          <w:rPr>
            <w:lang w:val="en-GB"/>
          </w:rPr>
          <w:t>is</w:t>
        </w:r>
        <w:r w:rsidR="00651B05" w:rsidRPr="00093F5E">
          <w:rPr>
            <w:lang w:val="en-GB"/>
          </w:rPr>
          <w:t xml:space="preserve"> </w:t>
        </w:r>
      </w:ins>
      <w:r w:rsidR="00C0673F" w:rsidRPr="00093F5E">
        <w:rPr>
          <w:lang w:val="en-GB"/>
        </w:rPr>
        <w:t xml:space="preserve">the other important </w:t>
      </w:r>
      <w:r w:rsidR="00A121C1" w:rsidRPr="00093F5E">
        <w:rPr>
          <w:lang w:val="en-GB"/>
        </w:rPr>
        <w:t xml:space="preserve">structural </w:t>
      </w:r>
      <w:r w:rsidR="00C0673F" w:rsidRPr="00093F5E">
        <w:rPr>
          <w:lang w:val="en-GB"/>
        </w:rPr>
        <w:t>determinant</w:t>
      </w:r>
      <w:del w:id="605" w:author="Author">
        <w:r w:rsidR="00CA0C34" w:rsidRPr="00093F5E" w:rsidDel="00BD79A1">
          <w:rPr>
            <w:lang w:val="en-GB"/>
          </w:rPr>
          <w:delText>s</w:delText>
        </w:r>
      </w:del>
      <w:r w:rsidR="00CA0C34" w:rsidRPr="00093F5E">
        <w:rPr>
          <w:lang w:val="en-GB"/>
        </w:rPr>
        <w:t xml:space="preserve">, </w:t>
      </w:r>
      <w:r w:rsidR="00C0673F" w:rsidRPr="00093F5E">
        <w:rPr>
          <w:lang w:val="en-GB"/>
        </w:rPr>
        <w:t>to a lesser extent</w:t>
      </w:r>
      <w:r w:rsidR="00CA0C34" w:rsidRPr="00093F5E">
        <w:rPr>
          <w:lang w:val="en-GB"/>
        </w:rPr>
        <w:t xml:space="preserve"> than the share of employment in </w:t>
      </w:r>
      <w:r w:rsidR="00906765" w:rsidRPr="00093F5E">
        <w:rPr>
          <w:lang w:val="en-GB"/>
        </w:rPr>
        <w:t xml:space="preserve">the </w:t>
      </w:r>
      <w:r w:rsidR="00CA0C34" w:rsidRPr="00093F5E">
        <w:rPr>
          <w:lang w:val="en-GB"/>
        </w:rPr>
        <w:t>manufacturing sector</w:t>
      </w:r>
      <w:ins w:id="606" w:author="Author">
        <w:r w:rsidRPr="00093F5E">
          <w:rPr>
            <w:rFonts w:ascii="Calibri" w:eastAsia="Yu Mincho" w:hAnsi="Calibri" w:cs="Times New Roman"/>
            <w:lang w:val="en-GB"/>
          </w:rPr>
          <w:t>,</w:t>
        </w:r>
      </w:ins>
      <w:r w:rsidR="00521E41" w:rsidRPr="00093F5E">
        <w:rPr>
          <w:lang w:val="en-GB"/>
        </w:rPr>
        <w:t xml:space="preserve"> but </w:t>
      </w:r>
      <w:ins w:id="607" w:author="Author">
        <w:r w:rsidR="002E579E">
          <w:rPr>
            <w:lang w:val="en-GB"/>
          </w:rPr>
          <w:t xml:space="preserve">has </w:t>
        </w:r>
        <w:r w:rsidRPr="00093F5E">
          <w:rPr>
            <w:rFonts w:ascii="Calibri" w:eastAsia="Yu Mincho" w:hAnsi="Calibri" w:cs="Times New Roman"/>
            <w:lang w:val="en-GB"/>
          </w:rPr>
          <w:t xml:space="preserve">a </w:t>
        </w:r>
      </w:ins>
      <w:r w:rsidRPr="00093F5E">
        <w:rPr>
          <w:rFonts w:ascii="Calibri" w:eastAsia="Yu Mincho" w:hAnsi="Calibri" w:cs="Times New Roman"/>
          <w:lang w:val="en-GB"/>
        </w:rPr>
        <w:t>larger effect than the initial level of real wage in 2008</w:t>
      </w:r>
      <w:r w:rsidR="00CA0C34" w:rsidRPr="00093F5E">
        <w:rPr>
          <w:lang w:val="en-GB"/>
        </w:rPr>
        <w:t xml:space="preserve">. </w:t>
      </w:r>
      <w:r w:rsidR="00906765" w:rsidRPr="00093F5E">
        <w:rPr>
          <w:lang w:val="en-GB"/>
        </w:rPr>
        <w:t xml:space="preserve">Overall, our results imply that the mechanism of club convergence formation in real </w:t>
      </w:r>
      <w:ins w:id="608" w:author="Author">
        <w:r w:rsidR="00906765" w:rsidRPr="00093F5E">
          <w:rPr>
            <w:lang w:val="en-GB"/>
          </w:rPr>
          <w:t>wages</w:t>
        </w:r>
      </w:ins>
      <w:del w:id="609" w:author="Author">
        <w:r w:rsidR="00906765" w:rsidRPr="00093F5E">
          <w:rPr>
            <w:lang w:val="en-GB"/>
          </w:rPr>
          <w:delText>wage</w:delText>
        </w:r>
      </w:del>
      <w:r w:rsidR="00906765" w:rsidRPr="00093F5E">
        <w:rPr>
          <w:lang w:val="en-GB"/>
        </w:rPr>
        <w:t xml:space="preserve"> across Indonesian provinces mainly works through underlying attributes in regional </w:t>
      </w:r>
      <w:ins w:id="610" w:author="Author">
        <w:r w:rsidR="00906765" w:rsidRPr="00093F5E">
          <w:rPr>
            <w:lang w:val="en-GB"/>
          </w:rPr>
          <w:t>labour</w:t>
        </w:r>
      </w:ins>
      <w:del w:id="611" w:author="Author">
        <w:r w:rsidR="00906765" w:rsidRPr="00093F5E">
          <w:rPr>
            <w:lang w:val="en-GB"/>
          </w:rPr>
          <w:delText>labor</w:delText>
        </w:r>
      </w:del>
      <w:r w:rsidR="00906765" w:rsidRPr="00093F5E">
        <w:rPr>
          <w:lang w:val="en-GB"/>
        </w:rPr>
        <w:t xml:space="preserve"> market conditions.</w:t>
      </w:r>
      <w:r w:rsidRPr="00093F5E">
        <w:rPr>
          <w:lang w:val="en-GB"/>
        </w:rPr>
        <w:t xml:space="preserve"> Next, we elaborat</w:t>
      </w:r>
      <w:r w:rsidR="00B31CB2" w:rsidRPr="00093F5E">
        <w:rPr>
          <w:lang w:val="en-GB"/>
        </w:rPr>
        <w:t>e</w:t>
      </w:r>
      <w:r w:rsidRPr="00093F5E">
        <w:rPr>
          <w:lang w:val="en-GB"/>
        </w:rPr>
        <w:t xml:space="preserve"> </w:t>
      </w:r>
      <w:r w:rsidR="00D54778" w:rsidRPr="00093F5E">
        <w:rPr>
          <w:lang w:val="en-GB"/>
        </w:rPr>
        <w:t xml:space="preserve">on </w:t>
      </w:r>
      <w:r w:rsidR="00B31CB2" w:rsidRPr="00093F5E">
        <w:rPr>
          <w:lang w:val="en-GB"/>
        </w:rPr>
        <w:t>the effects</w:t>
      </w:r>
      <w:r w:rsidRPr="00093F5E">
        <w:rPr>
          <w:lang w:val="en-GB"/>
        </w:rPr>
        <w:t xml:space="preserve"> </w:t>
      </w:r>
      <w:r w:rsidR="009D1933" w:rsidRPr="00093F5E">
        <w:rPr>
          <w:lang w:val="en-GB"/>
        </w:rPr>
        <w:t xml:space="preserve">of </w:t>
      </w:r>
      <w:r w:rsidRPr="00093F5E">
        <w:rPr>
          <w:lang w:val="en-GB"/>
        </w:rPr>
        <w:t>each factor</w:t>
      </w:r>
      <w:r w:rsidR="00B31CB2" w:rsidRPr="00093F5E">
        <w:rPr>
          <w:lang w:val="en-GB"/>
        </w:rPr>
        <w:t xml:space="preserve"> in </w:t>
      </w:r>
      <w:del w:id="612" w:author="Author">
        <w:r w:rsidR="00B31CB2" w:rsidRPr="00093F5E" w:rsidDel="002E579E">
          <w:rPr>
            <w:lang w:val="en-GB"/>
          </w:rPr>
          <w:delText xml:space="preserve">more </w:delText>
        </w:r>
      </w:del>
      <w:r w:rsidR="00B31CB2" w:rsidRPr="00093F5E">
        <w:rPr>
          <w:lang w:val="en-GB"/>
        </w:rPr>
        <w:t>detail</w:t>
      </w:r>
      <w:r w:rsidRPr="00093F5E">
        <w:rPr>
          <w:lang w:val="en-GB"/>
        </w:rPr>
        <w:t>.</w:t>
      </w:r>
    </w:p>
    <w:p w14:paraId="511A3667" w14:textId="77777777" w:rsidR="00861F56" w:rsidRPr="00093F5E" w:rsidRDefault="00093F5E" w:rsidP="00861F56">
      <w:pPr>
        <w:spacing w:after="0" w:line="360" w:lineRule="auto"/>
        <w:ind w:left="720" w:rightChars="1" w:right="2" w:firstLine="720"/>
        <w:jc w:val="both"/>
        <w:rPr>
          <w:lang w:val="en-GB"/>
        </w:rPr>
      </w:pPr>
      <w:ins w:id="613" w:author="Author">
        <w:r w:rsidRPr="00093F5E">
          <w:rPr>
            <w:lang w:val="en-GB"/>
          </w:rPr>
          <w:t>The manufacturing</w:t>
        </w:r>
      </w:ins>
      <w:del w:id="614" w:author="Author">
        <w:r w:rsidRPr="00093F5E">
          <w:rPr>
            <w:lang w:val="en-GB"/>
          </w:rPr>
          <w:delText>Manufacture</w:delText>
        </w:r>
      </w:del>
      <w:r w:rsidRPr="00093F5E">
        <w:rPr>
          <w:lang w:val="en-GB"/>
        </w:rPr>
        <w:t xml:space="preserve"> employment share has a positive effect for </w:t>
      </w:r>
      <w:ins w:id="615" w:author="Author">
        <w:del w:id="616" w:author="Author">
          <w:r w:rsidRPr="00093F5E" w:rsidDel="00BD79A1">
            <w:rPr>
              <w:lang w:val="en-GB"/>
            </w:rPr>
            <w:delText>Clubs</w:delText>
          </w:r>
        </w:del>
      </w:ins>
      <w:del w:id="617" w:author="Author">
        <w:r w:rsidRPr="00093F5E" w:rsidDel="00BD79A1">
          <w:rPr>
            <w:lang w:val="en-GB"/>
          </w:rPr>
          <w:delText>club</w:delText>
        </w:r>
      </w:del>
      <w:ins w:id="618" w:author="Author">
        <w:r w:rsidR="00BD79A1">
          <w:rPr>
            <w:lang w:val="en-GB"/>
          </w:rPr>
          <w:t>clubs</w:t>
        </w:r>
      </w:ins>
      <w:r w:rsidRPr="00093F5E">
        <w:rPr>
          <w:lang w:val="en-GB"/>
        </w:rPr>
        <w:t xml:space="preserve"> 1 and </w:t>
      </w:r>
      <w:del w:id="619" w:author="Author">
        <w:r w:rsidRPr="00093F5E">
          <w:rPr>
            <w:lang w:val="en-GB"/>
          </w:rPr>
          <w:delText xml:space="preserve">club </w:delText>
        </w:r>
      </w:del>
      <w:r w:rsidRPr="00093F5E">
        <w:rPr>
          <w:lang w:val="en-GB"/>
        </w:rPr>
        <w:t xml:space="preserve">2, </w:t>
      </w:r>
      <w:del w:id="620" w:author="Author">
        <w:r w:rsidRPr="00093F5E" w:rsidDel="000D30F9">
          <w:rPr>
            <w:lang w:val="en-GB"/>
          </w:rPr>
          <w:delText xml:space="preserve">while </w:delText>
        </w:r>
      </w:del>
      <w:ins w:id="621" w:author="Author">
        <w:r w:rsidR="000D30F9">
          <w:rPr>
            <w:lang w:val="en-GB"/>
          </w:rPr>
          <w:t>whereas</w:t>
        </w:r>
        <w:r w:rsidR="000D30F9" w:rsidRPr="00093F5E">
          <w:rPr>
            <w:lang w:val="en-GB"/>
          </w:rPr>
          <w:t xml:space="preserve"> </w:t>
        </w:r>
      </w:ins>
      <w:r w:rsidRPr="00093F5E">
        <w:rPr>
          <w:lang w:val="en-GB"/>
        </w:rPr>
        <w:t xml:space="preserve">it shows </w:t>
      </w:r>
      <w:del w:id="622" w:author="Author">
        <w:r w:rsidRPr="00093F5E" w:rsidDel="00BD79A1">
          <w:rPr>
            <w:lang w:val="en-GB"/>
          </w:rPr>
          <w:delText xml:space="preserve">a </w:delText>
        </w:r>
      </w:del>
      <w:ins w:id="623" w:author="Author">
        <w:r w:rsidR="00BD79A1">
          <w:rPr>
            <w:lang w:val="en-GB"/>
          </w:rPr>
          <w:t>an</w:t>
        </w:r>
        <w:r w:rsidR="00BD79A1" w:rsidRPr="00093F5E">
          <w:rPr>
            <w:lang w:val="en-GB"/>
          </w:rPr>
          <w:t xml:space="preserve"> </w:t>
        </w:r>
      </w:ins>
      <w:del w:id="624" w:author="Author">
        <w:r w:rsidRPr="00093F5E" w:rsidDel="00BD79A1">
          <w:rPr>
            <w:lang w:val="en-GB"/>
          </w:rPr>
          <w:delText xml:space="preserve">negative </w:delText>
        </w:r>
      </w:del>
      <w:ins w:id="625" w:author="Author">
        <w:r w:rsidR="00BD79A1">
          <w:rPr>
            <w:lang w:val="en-GB"/>
          </w:rPr>
          <w:t>adverse</w:t>
        </w:r>
        <w:r w:rsidR="00BD79A1" w:rsidRPr="00093F5E">
          <w:rPr>
            <w:lang w:val="en-GB"/>
          </w:rPr>
          <w:t xml:space="preserve"> </w:t>
        </w:r>
      </w:ins>
      <w:r w:rsidRPr="00093F5E">
        <w:rPr>
          <w:lang w:val="en-GB"/>
        </w:rPr>
        <w:t>effect for club 3</w:t>
      </w:r>
      <w:r w:rsidR="00D54778" w:rsidRPr="00093F5E">
        <w:rPr>
          <w:lang w:val="en-GB"/>
        </w:rPr>
        <w:t>,</w:t>
      </w:r>
      <w:r w:rsidRPr="00093F5E">
        <w:rPr>
          <w:lang w:val="en-GB"/>
        </w:rPr>
        <w:t xml:space="preserve"> which means </w:t>
      </w:r>
      <w:ins w:id="626" w:author="Author">
        <w:r w:rsidRPr="00093F5E">
          <w:rPr>
            <w:rFonts w:ascii="Calibri" w:eastAsia="Yu Mincho" w:hAnsi="Calibri" w:cs="Times New Roman"/>
            <w:lang w:val="en-GB"/>
          </w:rPr>
          <w:t xml:space="preserve">that </w:t>
        </w:r>
      </w:ins>
      <w:r w:rsidRPr="00093F5E">
        <w:rPr>
          <w:rFonts w:ascii="Calibri" w:eastAsia="Yu Mincho" w:hAnsi="Calibri" w:cs="Times New Roman"/>
          <w:lang w:val="en-GB"/>
        </w:rPr>
        <w:t>the province with a higher manufacturing employment share has a higher wage than the rest.</w:t>
      </w:r>
      <w:r w:rsidR="006701C7" w:rsidRPr="00093F5E">
        <w:rPr>
          <w:lang w:val="en-GB"/>
        </w:rPr>
        <w:t xml:space="preserve"> </w:t>
      </w:r>
      <w:r w:rsidR="00DD45F9" w:rsidRPr="00093F5E">
        <w:rPr>
          <w:lang w:val="en-GB"/>
        </w:rPr>
        <w:t>This</w:t>
      </w:r>
      <w:r w:rsidR="006701C7" w:rsidRPr="00093F5E">
        <w:rPr>
          <w:lang w:val="en-GB"/>
        </w:rPr>
        <w:t xml:space="preserve"> result is also </w:t>
      </w:r>
      <w:r w:rsidR="002833DE" w:rsidRPr="00093F5E">
        <w:rPr>
          <w:lang w:val="en-GB"/>
        </w:rPr>
        <w:t>con</w:t>
      </w:r>
      <w:r w:rsidR="00DD45F9" w:rsidRPr="00093F5E">
        <w:rPr>
          <w:lang w:val="en-GB"/>
        </w:rPr>
        <w:t>sistent</w:t>
      </w:r>
      <w:r w:rsidR="002833DE" w:rsidRPr="00093F5E">
        <w:rPr>
          <w:lang w:val="en-GB"/>
        </w:rPr>
        <w:t xml:space="preserve"> </w:t>
      </w:r>
      <w:r w:rsidR="00DD45F9" w:rsidRPr="00093F5E">
        <w:rPr>
          <w:lang w:val="en-GB"/>
        </w:rPr>
        <w:t xml:space="preserve">with </w:t>
      </w:r>
      <w:del w:id="627" w:author="Author">
        <w:r w:rsidR="00DD45F9" w:rsidRPr="00093F5E" w:rsidDel="00AE1C9F">
          <w:rPr>
            <w:rFonts w:hint="eastAsia"/>
            <w:lang w:val="en-GB"/>
          </w:rPr>
          <w:delText>t</w:delText>
        </w:r>
        <w:r w:rsidR="00DD45F9" w:rsidRPr="00093F5E" w:rsidDel="00AE1C9F">
          <w:rPr>
            <w:lang w:val="en-GB"/>
          </w:rPr>
          <w:delText xml:space="preserve">he finding of </w:delText>
        </w:r>
      </w:del>
      <w:r w:rsidR="00DD45F9" w:rsidRPr="00093F5E">
        <w:rPr>
          <w:lang w:val="en-GB"/>
        </w:rPr>
        <w:fldChar w:fldCharType="begin"/>
      </w:r>
      <w:r w:rsidR="00BF6189" w:rsidRPr="00093F5E">
        <w:rPr>
          <w:lang w:val="en-GB"/>
        </w:rPr>
        <w:instrText xml:space="preserve"> ADDIN ZOTERO_ITEM CSL_CITATION {"citationID":"JAy36T22","properties":{"formattedCitation":"(Felipe et al., 2019)","plainCitation":"(Felipe et al., 2019)","dontUpdate":true,"noteIndex":0},"citationItems":[{"id":300,"uris":["http://zotero.org/users/local/9Bu69DCL/items/J94T8362"],"uri":["http://zotero.org/users/local/9Bu69DCL/items/J94T8362"],"itemData":{"id":300,"type":"book","ISBN":"92-9261-489-4","publisher":"Asian Development Bank","title":"Policies to Support the Development of Indonesia’s Manufacturing Sector during 2020–2024: A Joint ADB–BAPPENAS Report","author":[{"family":"Felipe","given":"Jesus"},{"family":"Widyasanti","given":"Amalia"},{"family":"Foster-McGregor","given":"Neil"},{"family":"Sumo","given":"Vanessa"}],"issued":{"date-parts":[["2019"]]}}}],"schema":"https://github.com/citation-style-language/schema/raw/master/csl-citation.json"} </w:instrText>
      </w:r>
      <w:r w:rsidR="00DD45F9" w:rsidRPr="00093F5E">
        <w:rPr>
          <w:lang w:val="en-GB"/>
        </w:rPr>
        <w:fldChar w:fldCharType="separate"/>
      </w:r>
      <w:r w:rsidR="00DD45F9" w:rsidRPr="00093F5E">
        <w:rPr>
          <w:rFonts w:ascii="Calibri" w:hAnsi="Calibri" w:cs="Calibri"/>
          <w:lang w:val="en-GB"/>
        </w:rPr>
        <w:t>Felipe et al. (2019)</w:t>
      </w:r>
      <w:ins w:id="628" w:author="Author">
        <w:r w:rsidR="00AE1C9F">
          <w:rPr>
            <w:rFonts w:ascii="Calibri" w:hAnsi="Calibri" w:cs="Calibri"/>
            <w:lang w:val="en-GB"/>
          </w:rPr>
          <w:t xml:space="preserve"> finding</w:t>
        </w:r>
        <w:r w:rsidRPr="00093F5E">
          <w:rPr>
            <w:rFonts w:ascii="Calibri" w:eastAsia="Yu Mincho" w:hAnsi="Calibri" w:cs="Calibri"/>
            <w:lang w:val="en-GB"/>
          </w:rPr>
          <w:t>,</w:t>
        </w:r>
      </w:ins>
      <w:r w:rsidR="00DD45F9" w:rsidRPr="00093F5E">
        <w:rPr>
          <w:lang w:val="en-GB"/>
        </w:rPr>
        <w:fldChar w:fldCharType="end"/>
      </w:r>
      <w:r w:rsidR="000B09F3" w:rsidRPr="00093F5E">
        <w:rPr>
          <w:lang w:val="en-GB"/>
        </w:rPr>
        <w:t xml:space="preserve"> in which</w:t>
      </w:r>
      <w:r w:rsidR="006701C7" w:rsidRPr="00093F5E">
        <w:rPr>
          <w:lang w:val="en-GB"/>
        </w:rPr>
        <w:t xml:space="preserve"> high-tech manufacturing firms generally pay higher wages in Indonesia. </w:t>
      </w:r>
      <w:r w:rsidR="00546936" w:rsidRPr="00093F5E">
        <w:rPr>
          <w:lang w:val="en-GB"/>
        </w:rPr>
        <w:t xml:space="preserve">Furthermore, </w:t>
      </w:r>
      <w:r w:rsidR="000B09F3" w:rsidRPr="00093F5E">
        <w:rPr>
          <w:lang w:val="en-GB"/>
        </w:rPr>
        <w:t>they</w:t>
      </w:r>
      <w:r w:rsidR="00546936" w:rsidRPr="00093F5E">
        <w:rPr>
          <w:lang w:val="en-GB"/>
        </w:rPr>
        <w:t xml:space="preserve"> also reveal that</w:t>
      </w:r>
      <w:r w:rsidR="006701C7" w:rsidRPr="00093F5E">
        <w:rPr>
          <w:lang w:val="en-GB"/>
        </w:rPr>
        <w:t xml:space="preserve"> differences are likely due in part to differences in </w:t>
      </w:r>
      <w:ins w:id="629" w:author="Author">
        <w:r w:rsidRPr="00093F5E">
          <w:rPr>
            <w:rFonts w:ascii="Calibri" w:eastAsia="Yu Mincho" w:hAnsi="Calibri" w:cs="Times New Roman"/>
            <w:lang w:val="en-GB"/>
          </w:rPr>
          <w:t xml:space="preserve">the </w:t>
        </w:r>
      </w:ins>
      <w:r w:rsidRPr="00093F5E">
        <w:rPr>
          <w:rFonts w:ascii="Calibri" w:eastAsia="Yu Mincho" w:hAnsi="Calibri" w:cs="Times New Roman"/>
          <w:lang w:val="en-GB"/>
        </w:rPr>
        <w:t xml:space="preserve">skill requirements of the </w:t>
      </w:r>
      <w:r w:rsidR="000B09F3" w:rsidRPr="00093F5E">
        <w:rPr>
          <w:lang w:val="en-GB"/>
        </w:rPr>
        <w:t xml:space="preserve">manufacturing </w:t>
      </w:r>
      <w:r w:rsidR="006701C7" w:rsidRPr="00093F5E">
        <w:rPr>
          <w:lang w:val="en-GB"/>
        </w:rPr>
        <w:t xml:space="preserve">sector, with average levels of education and training </w:t>
      </w:r>
      <w:ins w:id="630" w:author="Author">
        <w:r w:rsidRPr="00093F5E">
          <w:rPr>
            <w:rFonts w:ascii="Calibri" w:eastAsia="Yu Mincho" w:hAnsi="Calibri" w:cs="Times New Roman"/>
            <w:lang w:val="en-GB"/>
          </w:rPr>
          <w:t xml:space="preserve">being </w:t>
        </w:r>
      </w:ins>
      <w:r w:rsidRPr="00093F5E">
        <w:rPr>
          <w:rFonts w:ascii="Calibri" w:eastAsia="Yu Mincho" w:hAnsi="Calibri" w:cs="Times New Roman"/>
          <w:lang w:val="en-GB"/>
        </w:rPr>
        <w:t xml:space="preserve">significantly higher. </w:t>
      </w:r>
      <w:r w:rsidR="008233B0" w:rsidRPr="00093F5E">
        <w:rPr>
          <w:lang w:val="en-GB"/>
        </w:rPr>
        <w:t xml:space="preserve">Moreover, the high productivity rate in the manufacturing sector often becomes the main reason </w:t>
      </w:r>
      <w:ins w:id="631" w:author="Author">
        <w:r w:rsidR="008233B0" w:rsidRPr="00093F5E">
          <w:rPr>
            <w:lang w:val="en-GB"/>
          </w:rPr>
          <w:t>labour</w:t>
        </w:r>
      </w:ins>
      <w:del w:id="632" w:author="Author">
        <w:r w:rsidR="008233B0" w:rsidRPr="00093F5E">
          <w:rPr>
            <w:lang w:val="en-GB"/>
          </w:rPr>
          <w:delText>labor</w:delText>
        </w:r>
      </w:del>
      <w:r w:rsidR="008233B0" w:rsidRPr="00093F5E">
        <w:rPr>
          <w:lang w:val="en-GB"/>
        </w:rPr>
        <w:t xml:space="preserve"> in the manufacturing sector often earns a higher wage than </w:t>
      </w:r>
      <w:ins w:id="633" w:author="Author">
        <w:r w:rsidR="008233B0" w:rsidRPr="00093F5E">
          <w:rPr>
            <w:lang w:val="en-GB"/>
          </w:rPr>
          <w:t>labour</w:t>
        </w:r>
      </w:ins>
      <w:del w:id="634" w:author="Author">
        <w:r w:rsidR="008233B0" w:rsidRPr="00093F5E">
          <w:rPr>
            <w:lang w:val="en-GB"/>
          </w:rPr>
          <w:delText>labor</w:delText>
        </w:r>
      </w:del>
      <w:r w:rsidR="008233B0" w:rsidRPr="00093F5E">
        <w:rPr>
          <w:lang w:val="en-GB"/>
        </w:rPr>
        <w:t xml:space="preserve"> in other sectors.</w:t>
      </w:r>
      <w:r w:rsidR="006701C7" w:rsidRPr="00093F5E">
        <w:rPr>
          <w:lang w:val="en-GB"/>
        </w:rPr>
        <w:t xml:space="preserve"> </w:t>
      </w:r>
      <w:r w:rsidRPr="00093F5E">
        <w:rPr>
          <w:lang w:val="en-GB"/>
        </w:rPr>
        <w:fldChar w:fldCharType="begin"/>
      </w:r>
      <w:r w:rsidR="00BF6189" w:rsidRPr="00093F5E">
        <w:rPr>
          <w:lang w:val="en-GB"/>
        </w:rPr>
        <w:instrText xml:space="preserve"> ADDIN ZOTERO_ITEM CSL_CITATION {"citationID":"DoBf4chc","properties":{"formattedCitation":"(Strain, 2019)","plainCitation":"(Strain, 2019)","dontUpdate":true,"noteIndex":0},"citationItems":[{"id":301,"uris":["http://zotero.org/users/local/9Bu69DCL/items/VH39WGVA"],"uri":["http://zotero.org/users/local/9Bu69DCL/items/VH39WGVA"],"itemData":{"id":301,"type":"article-journal","container-title":"Expanding Economic Opportunity for More Americans, The Aspen Institute","journalAbbreviation":"Expanding Economic Opportunity for More Americans, The Aspen Institute","title":"The Link Between Wages and Productivity Is Strong","author":[{"family":"Strain","given":"Michael R"}],"issued":{"date-parts":[["2019"]]}}}],"schema":"https://github.com/citation-style-language/schema/raw/master/csl-citation.json"} </w:instrText>
      </w:r>
      <w:r w:rsidRPr="00093F5E">
        <w:rPr>
          <w:lang w:val="en-GB"/>
        </w:rPr>
        <w:fldChar w:fldCharType="separate"/>
      </w:r>
      <w:r w:rsidRPr="00093F5E">
        <w:rPr>
          <w:rFonts w:ascii="Calibri" w:hAnsi="Calibri" w:cs="Calibri"/>
          <w:lang w:val="en-GB"/>
        </w:rPr>
        <w:t>Strain (2019)</w:t>
      </w:r>
      <w:r w:rsidRPr="00093F5E">
        <w:rPr>
          <w:lang w:val="en-GB"/>
        </w:rPr>
        <w:fldChar w:fldCharType="end"/>
      </w:r>
      <w:r w:rsidR="006701C7" w:rsidRPr="00093F5E">
        <w:rPr>
          <w:lang w:val="en-GB"/>
        </w:rPr>
        <w:t xml:space="preserve"> f</w:t>
      </w:r>
      <w:r w:rsidRPr="00093F5E">
        <w:rPr>
          <w:lang w:val="en-GB"/>
        </w:rPr>
        <w:t>inds</w:t>
      </w:r>
      <w:r w:rsidR="006701C7" w:rsidRPr="00093F5E">
        <w:rPr>
          <w:lang w:val="en-GB"/>
        </w:rPr>
        <w:t xml:space="preserve"> evidence </w:t>
      </w:r>
      <w:ins w:id="635" w:author="Author">
        <w:r w:rsidR="006701C7" w:rsidRPr="00093F5E">
          <w:rPr>
            <w:lang w:val="en-GB"/>
          </w:rPr>
          <w:t>of</w:t>
        </w:r>
      </w:ins>
      <w:del w:id="636" w:author="Author">
        <w:r w:rsidR="006701C7" w:rsidRPr="00093F5E">
          <w:rPr>
            <w:lang w:val="en-GB"/>
          </w:rPr>
          <w:delText>that there is</w:delText>
        </w:r>
      </w:del>
      <w:r w:rsidR="006701C7" w:rsidRPr="00093F5E">
        <w:rPr>
          <w:lang w:val="en-GB"/>
        </w:rPr>
        <w:t xml:space="preserve"> a strong </w:t>
      </w:r>
      <w:ins w:id="637" w:author="Author">
        <w:r w:rsidR="006701C7" w:rsidRPr="00093F5E">
          <w:rPr>
            <w:lang w:val="en-GB"/>
          </w:rPr>
          <w:t>link</w:t>
        </w:r>
      </w:ins>
      <w:del w:id="638" w:author="Author">
        <w:r w:rsidR="006701C7" w:rsidRPr="00093F5E">
          <w:rPr>
            <w:lang w:val="en-GB"/>
          </w:rPr>
          <w:delText>linkage</w:delText>
        </w:r>
      </w:del>
      <w:r w:rsidR="006701C7" w:rsidRPr="00093F5E">
        <w:rPr>
          <w:lang w:val="en-GB"/>
        </w:rPr>
        <w:t xml:space="preserve"> between productivity and wages. In detail, he describe</w:t>
      </w:r>
      <w:r w:rsidRPr="00093F5E">
        <w:rPr>
          <w:lang w:val="en-GB"/>
        </w:rPr>
        <w:t>s</w:t>
      </w:r>
      <w:r w:rsidR="006701C7" w:rsidRPr="00093F5E">
        <w:rPr>
          <w:lang w:val="en-GB"/>
        </w:rPr>
        <w:t xml:space="preserve"> that when properly measured, </w:t>
      </w:r>
      <w:r w:rsidR="00DA7F9C" w:rsidRPr="00093F5E">
        <w:rPr>
          <w:lang w:val="en-GB"/>
        </w:rPr>
        <w:t xml:space="preserve">productivity and </w:t>
      </w:r>
      <w:ins w:id="639" w:author="Author">
        <w:r w:rsidR="00DA7F9C" w:rsidRPr="00093F5E">
          <w:rPr>
            <w:lang w:val="en-GB"/>
          </w:rPr>
          <w:t>compensation</w:t>
        </w:r>
      </w:ins>
      <w:del w:id="640" w:author="Author">
        <w:r w:rsidR="00DA7F9C" w:rsidRPr="00093F5E">
          <w:rPr>
            <w:lang w:val="en-GB"/>
          </w:rPr>
          <w:delText>compensations</w:delText>
        </w:r>
      </w:del>
      <w:r w:rsidR="00DA7F9C" w:rsidRPr="00093F5E">
        <w:rPr>
          <w:lang w:val="en-GB"/>
        </w:rPr>
        <w:t xml:space="preserve"> show very similar </w:t>
      </w:r>
      <w:r w:rsidR="006701C7" w:rsidRPr="00093F5E">
        <w:rPr>
          <w:lang w:val="en-GB"/>
        </w:rPr>
        <w:t xml:space="preserve">trends </w:t>
      </w:r>
      <w:r w:rsidR="00D33FFB" w:rsidRPr="00093F5E">
        <w:rPr>
          <w:lang w:val="en-GB"/>
        </w:rPr>
        <w:t>in</w:t>
      </w:r>
      <w:r w:rsidR="006701C7" w:rsidRPr="00093F5E">
        <w:rPr>
          <w:lang w:val="en-GB"/>
        </w:rPr>
        <w:t xml:space="preserve"> the </w:t>
      </w:r>
      <w:r w:rsidR="00D33FFB" w:rsidRPr="00093F5E">
        <w:rPr>
          <w:lang w:val="en-GB"/>
        </w:rPr>
        <w:t>last few</w:t>
      </w:r>
      <w:r w:rsidR="006701C7" w:rsidRPr="00093F5E">
        <w:rPr>
          <w:lang w:val="en-GB"/>
        </w:rPr>
        <w:t xml:space="preserve"> decades. </w:t>
      </w:r>
    </w:p>
    <w:p w14:paraId="75A5F0FF" w14:textId="77777777" w:rsidR="00252738" w:rsidRPr="00093F5E" w:rsidRDefault="00093F5E" w:rsidP="00252738">
      <w:pPr>
        <w:spacing w:after="0" w:line="360" w:lineRule="auto"/>
        <w:ind w:left="720" w:rightChars="1" w:right="2" w:firstLine="720"/>
        <w:jc w:val="both"/>
        <w:rPr>
          <w:lang w:val="en-GB"/>
        </w:rPr>
      </w:pPr>
      <w:r w:rsidRPr="00093F5E">
        <w:rPr>
          <w:lang w:val="en-GB"/>
        </w:rPr>
        <w:t>Similar to the share of manufactur</w:t>
      </w:r>
      <w:r w:rsidR="00381EA8" w:rsidRPr="00093F5E">
        <w:rPr>
          <w:lang w:val="en-GB"/>
        </w:rPr>
        <w:t>ing</w:t>
      </w:r>
      <w:r w:rsidRPr="00093F5E">
        <w:rPr>
          <w:lang w:val="en-GB"/>
        </w:rPr>
        <w:t xml:space="preserve"> employment, the </w:t>
      </w:r>
      <w:ins w:id="641" w:author="Author">
        <w:r w:rsidRPr="00093F5E">
          <w:rPr>
            <w:lang w:val="en-GB"/>
          </w:rPr>
          <w:t>investment-to-GDP</w:t>
        </w:r>
      </w:ins>
      <w:del w:id="642" w:author="Author">
        <w:r w:rsidRPr="00093F5E">
          <w:rPr>
            <w:lang w:val="en-GB"/>
          </w:rPr>
          <w:delText>i</w:delText>
        </w:r>
        <w:r w:rsidR="006701C7" w:rsidRPr="00093F5E">
          <w:rPr>
            <w:lang w:val="en-GB"/>
          </w:rPr>
          <w:delText>nvestment to GDP</w:delText>
        </w:r>
      </w:del>
      <w:r w:rsidR="006701C7" w:rsidRPr="00093F5E">
        <w:rPr>
          <w:lang w:val="en-GB"/>
        </w:rPr>
        <w:t xml:space="preserve"> </w:t>
      </w:r>
      <w:r w:rsidR="00927A40" w:rsidRPr="00093F5E">
        <w:rPr>
          <w:lang w:val="en-GB"/>
        </w:rPr>
        <w:t xml:space="preserve">ratio </w:t>
      </w:r>
      <w:r w:rsidR="006701C7" w:rsidRPr="00093F5E">
        <w:rPr>
          <w:lang w:val="en-GB"/>
        </w:rPr>
        <w:t xml:space="preserve">also </w:t>
      </w:r>
      <w:r w:rsidR="00861F56" w:rsidRPr="00093F5E">
        <w:rPr>
          <w:lang w:val="en-GB"/>
        </w:rPr>
        <w:t>demonstrate</w:t>
      </w:r>
      <w:r w:rsidRPr="00093F5E">
        <w:rPr>
          <w:lang w:val="en-GB"/>
        </w:rPr>
        <w:t xml:space="preserve">s </w:t>
      </w:r>
      <w:r w:rsidR="00381EA8" w:rsidRPr="00093F5E">
        <w:rPr>
          <w:lang w:val="en-GB"/>
        </w:rPr>
        <w:t xml:space="preserve">a </w:t>
      </w:r>
      <w:r w:rsidRPr="00093F5E">
        <w:rPr>
          <w:lang w:val="en-GB"/>
        </w:rPr>
        <w:t>positive</w:t>
      </w:r>
      <w:r w:rsidR="006701C7" w:rsidRPr="00093F5E">
        <w:rPr>
          <w:lang w:val="en-GB"/>
        </w:rPr>
        <w:t xml:space="preserve"> </w:t>
      </w:r>
      <w:r w:rsidR="00861F56" w:rsidRPr="00093F5E">
        <w:rPr>
          <w:lang w:val="en-GB"/>
        </w:rPr>
        <w:t>effect</w:t>
      </w:r>
      <w:r w:rsidR="006701C7" w:rsidRPr="00093F5E">
        <w:rPr>
          <w:lang w:val="en-GB"/>
        </w:rPr>
        <w:t xml:space="preserve"> </w:t>
      </w:r>
      <w:ins w:id="643" w:author="Author">
        <w:r w:rsidRPr="00093F5E">
          <w:rPr>
            <w:lang w:val="en-GB"/>
          </w:rPr>
          <w:t>on</w:t>
        </w:r>
      </w:ins>
      <w:del w:id="644" w:author="Author">
        <w:r w:rsidRPr="00093F5E">
          <w:rPr>
            <w:lang w:val="en-GB"/>
          </w:rPr>
          <w:delText>towards</w:delText>
        </w:r>
      </w:del>
      <w:r w:rsidRPr="00093F5E">
        <w:rPr>
          <w:lang w:val="en-GB"/>
        </w:rPr>
        <w:t xml:space="preserve"> higher wage clubs. </w:t>
      </w:r>
      <w:r w:rsidR="009E11F2" w:rsidRPr="00093F5E">
        <w:rPr>
          <w:lang w:val="en-GB"/>
        </w:rPr>
        <w:t xml:space="preserve">This result is also similar </w:t>
      </w:r>
      <w:r w:rsidR="00927A40" w:rsidRPr="00093F5E">
        <w:rPr>
          <w:lang w:val="en-GB"/>
        </w:rPr>
        <w:t>to</w:t>
      </w:r>
      <w:r w:rsidR="009E11F2" w:rsidRPr="00093F5E">
        <w:rPr>
          <w:lang w:val="en-GB"/>
        </w:rPr>
        <w:t xml:space="preserve"> the finding of </w:t>
      </w:r>
      <w:r w:rsidR="009E11F2" w:rsidRPr="00093F5E">
        <w:rPr>
          <w:lang w:val="en-GB"/>
        </w:rPr>
        <w:fldChar w:fldCharType="begin"/>
      </w:r>
      <w:r w:rsidR="009E11F2" w:rsidRPr="00093F5E">
        <w:rPr>
          <w:lang w:val="en-GB"/>
        </w:rPr>
        <w:instrText xml:space="preserve"> ADDIN ZOTERO_ITEM CSL_CITATION {"citationID":"EmN6YdmJ","properties":{"formattedCitation":"(Baskoro et al., 2019)","plainCitation":"(Baskoro et al., 2019)","dontUpdate":true,"noteIndex":0},"citationItems":[{"id":302,"uris":["http://zotero.org/users/local/9Bu69DCL/items/X8I2NQ4D"],"uri":["http://zotero.org/users/local/9Bu69DCL/items/X8I2NQ4D"],"itemData":{"id":302,"type":"article-journal","container-title":"Signifikan: Jurnal Ilmu Ekonomi","ISSN":"2476-9223","issue":"1","journalAbbreviation":"Signifikan: Jurnal Ilmu Ekonomi","page":"9-22","title":"Labor Productivity and Foreign Direct Investment in the Indonesian Manufacturing Sector","volume":"8","author":[{"family":"Baskoro","given":"Luhur Selo"},{"family":"Hara","given":"Yonsuke"},{"family":"Otsuji","given":"Yoshihiro"}],"issued":{"date-parts":[["2019"]]}}}],"schema":"https://github.com/citation-style-language/schema/raw/master/csl-citation.json"} </w:instrText>
      </w:r>
      <w:r w:rsidR="009E11F2" w:rsidRPr="00093F5E">
        <w:rPr>
          <w:lang w:val="en-GB"/>
        </w:rPr>
        <w:fldChar w:fldCharType="separate"/>
      </w:r>
      <w:r w:rsidR="009E11F2" w:rsidRPr="00093F5E">
        <w:rPr>
          <w:rFonts w:ascii="Calibri" w:hAnsi="Calibri" w:cs="Calibri"/>
          <w:lang w:val="en-GB"/>
        </w:rPr>
        <w:t>Baskoro et al. (2019)</w:t>
      </w:r>
      <w:r w:rsidR="009E11F2" w:rsidRPr="00093F5E">
        <w:rPr>
          <w:lang w:val="en-GB"/>
        </w:rPr>
        <w:fldChar w:fldCharType="end"/>
      </w:r>
      <w:r w:rsidR="00927A40" w:rsidRPr="00093F5E">
        <w:rPr>
          <w:lang w:val="en-GB"/>
        </w:rPr>
        <w:t>,</w:t>
      </w:r>
      <w:r w:rsidR="009E11F2" w:rsidRPr="00093F5E">
        <w:rPr>
          <w:lang w:val="en-GB"/>
        </w:rPr>
        <w:t xml:space="preserve"> </w:t>
      </w:r>
      <w:ins w:id="645" w:author="Author">
        <w:r w:rsidR="009E11F2" w:rsidRPr="00093F5E">
          <w:rPr>
            <w:lang w:val="en-GB"/>
          </w:rPr>
          <w:t>who</w:t>
        </w:r>
      </w:ins>
      <w:del w:id="646" w:author="Author">
        <w:r w:rsidR="009E11F2" w:rsidRPr="00093F5E">
          <w:rPr>
            <w:lang w:val="en-GB"/>
          </w:rPr>
          <w:delText>which</w:delText>
        </w:r>
      </w:del>
      <w:r w:rsidR="009E11F2" w:rsidRPr="00093F5E">
        <w:rPr>
          <w:lang w:val="en-GB"/>
        </w:rPr>
        <w:t xml:space="preserve"> </w:t>
      </w:r>
      <w:ins w:id="647" w:author="Author">
        <w:r w:rsidR="009E11F2" w:rsidRPr="00093F5E">
          <w:rPr>
            <w:lang w:val="en-GB"/>
          </w:rPr>
          <w:t>conclude</w:t>
        </w:r>
      </w:ins>
      <w:del w:id="648" w:author="Author">
        <w:r w:rsidR="009E11F2" w:rsidRPr="00093F5E">
          <w:rPr>
            <w:lang w:val="en-GB"/>
          </w:rPr>
          <w:delText>concludes</w:delText>
        </w:r>
      </w:del>
      <w:r w:rsidR="009E11F2" w:rsidRPr="00093F5E">
        <w:rPr>
          <w:lang w:val="en-GB"/>
        </w:rPr>
        <w:t xml:space="preserve"> that the relatively higher wage in </w:t>
      </w:r>
      <w:ins w:id="649" w:author="Author">
        <w:del w:id="650" w:author="Author">
          <w:r w:rsidR="009E11F2" w:rsidRPr="00093F5E" w:rsidDel="002E579E">
            <w:rPr>
              <w:lang w:val="en-GB"/>
            </w:rPr>
            <w:delText>foreign direct</w:delText>
          </w:r>
        </w:del>
      </w:ins>
      <w:del w:id="651" w:author="Author">
        <w:r w:rsidR="009E11F2" w:rsidRPr="00093F5E">
          <w:rPr>
            <w:lang w:val="en-GB"/>
          </w:rPr>
          <w:delText>Foreign Direct</w:delText>
        </w:r>
        <w:r w:rsidR="009E11F2" w:rsidRPr="00093F5E" w:rsidDel="002E579E">
          <w:rPr>
            <w:lang w:val="en-GB"/>
          </w:rPr>
          <w:delText xml:space="preserve"> </w:delText>
        </w:r>
      </w:del>
      <w:ins w:id="652" w:author="Author">
        <w:del w:id="653" w:author="Author">
          <w:r w:rsidR="009E11F2" w:rsidRPr="00093F5E" w:rsidDel="002E579E">
            <w:rPr>
              <w:lang w:val="en-GB"/>
            </w:rPr>
            <w:delText>investment</w:delText>
          </w:r>
        </w:del>
      </w:ins>
      <w:del w:id="654" w:author="Author">
        <w:r w:rsidR="009E11F2" w:rsidRPr="00093F5E">
          <w:rPr>
            <w:lang w:val="en-GB"/>
          </w:rPr>
          <w:delText>Investment</w:delText>
        </w:r>
        <w:r w:rsidR="009E11F2" w:rsidRPr="00093F5E" w:rsidDel="002E579E">
          <w:rPr>
            <w:lang w:val="en-GB"/>
          </w:rPr>
          <w:delText xml:space="preserve"> (</w:delText>
        </w:r>
      </w:del>
      <w:r w:rsidR="009E11F2" w:rsidRPr="00093F5E">
        <w:rPr>
          <w:lang w:val="en-GB"/>
        </w:rPr>
        <w:t>FDI</w:t>
      </w:r>
      <w:del w:id="655" w:author="Author">
        <w:r w:rsidR="009E11F2" w:rsidRPr="00093F5E" w:rsidDel="002E579E">
          <w:rPr>
            <w:lang w:val="en-GB"/>
          </w:rPr>
          <w:delText>)</w:delText>
        </w:r>
      </w:del>
      <w:r w:rsidR="009E11F2" w:rsidRPr="00093F5E">
        <w:rPr>
          <w:lang w:val="en-GB"/>
        </w:rPr>
        <w:t xml:space="preserve"> companies is possibly explained by the higher productivity of </w:t>
      </w:r>
      <w:ins w:id="656" w:author="Author">
        <w:r w:rsidR="009E11F2" w:rsidRPr="00093F5E">
          <w:rPr>
            <w:lang w:val="en-GB"/>
          </w:rPr>
          <w:t>labour</w:t>
        </w:r>
      </w:ins>
      <w:del w:id="657" w:author="Author">
        <w:r w:rsidR="009E11F2" w:rsidRPr="00093F5E">
          <w:rPr>
            <w:lang w:val="en-GB"/>
          </w:rPr>
          <w:delText>labor</w:delText>
        </w:r>
      </w:del>
      <w:r w:rsidR="009E11F2" w:rsidRPr="00093F5E">
        <w:rPr>
          <w:lang w:val="en-GB"/>
        </w:rPr>
        <w:t xml:space="preserve">, which represents </w:t>
      </w:r>
      <w:r w:rsidR="00927A40" w:rsidRPr="00093F5E">
        <w:rPr>
          <w:lang w:val="en-GB"/>
        </w:rPr>
        <w:t xml:space="preserve">an </w:t>
      </w:r>
      <w:r w:rsidR="009E11F2" w:rsidRPr="00093F5E">
        <w:rPr>
          <w:lang w:val="en-GB"/>
        </w:rPr>
        <w:t xml:space="preserve">improvement of </w:t>
      </w:r>
      <w:ins w:id="658" w:author="Author">
        <w:r w:rsidR="009E11F2" w:rsidRPr="00093F5E">
          <w:rPr>
            <w:lang w:val="en-GB"/>
          </w:rPr>
          <w:t>labour</w:t>
        </w:r>
      </w:ins>
      <w:del w:id="659" w:author="Author">
        <w:r w:rsidR="009E11F2" w:rsidRPr="00093F5E">
          <w:rPr>
            <w:lang w:val="en-GB"/>
          </w:rPr>
          <w:delText>labor</w:delText>
        </w:r>
      </w:del>
      <w:r w:rsidR="009E11F2" w:rsidRPr="00093F5E">
        <w:rPr>
          <w:lang w:val="en-GB"/>
        </w:rPr>
        <w:t xml:space="preserve"> skill and in line with the shift </w:t>
      </w:r>
      <w:ins w:id="660" w:author="Author">
        <w:r w:rsidR="009E11F2" w:rsidRPr="00093F5E">
          <w:rPr>
            <w:lang w:val="en-GB"/>
          </w:rPr>
          <w:t>in</w:t>
        </w:r>
      </w:ins>
      <w:del w:id="661" w:author="Author">
        <w:r w:rsidR="009E11F2" w:rsidRPr="00093F5E">
          <w:rPr>
            <w:lang w:val="en-GB"/>
          </w:rPr>
          <w:delText>of</w:delText>
        </w:r>
      </w:del>
      <w:r w:rsidR="009E11F2" w:rsidRPr="00093F5E">
        <w:rPr>
          <w:lang w:val="en-GB"/>
        </w:rPr>
        <w:t xml:space="preserve"> Indonesian industrial character. </w:t>
      </w:r>
      <w:r w:rsidR="009E11F2" w:rsidRPr="00093F5E">
        <w:rPr>
          <w:lang w:val="en-GB"/>
        </w:rPr>
        <w:fldChar w:fldCharType="begin"/>
      </w:r>
      <w:r w:rsidR="002E305F" w:rsidRPr="00093F5E">
        <w:rPr>
          <w:lang w:val="en-GB"/>
        </w:rPr>
        <w:instrText xml:space="preserve"> ADDIN ZOTERO_ITEM CSL_CITATION {"citationID":"aXX9mH71","properties":{"formattedCitation":"(Lipsey &amp; Sjoholm, 2001)","plainCitation":"(Lipsey &amp; Sjoholm, 2001)","dontUpdate":true,"noteIndex":0},"citationItems":[{"id":367,"uris":["http://zotero.org/users/local/9Bu69DCL/items/Y9IVFSR8"],"uri":["http://zotero.org/users/local/9Bu69DCL/items/Y9IVFSR8"],"itemData":{"id":367,"type":"article-journal","note":"publisher: National Bureau of Economic Research Cambridge, Mass., USA","title":"Foreign direct investment and wages in Indonesian manufacturing","author":[{"family":"Lipsey","given":"Robert E"},{"family":"Sjoholm","given":"Fredrik"}],"issued":{"date-parts":[["2001"]]}}}],"schema":"https://github.com/citation-style-language/schema/raw/master/csl-citation.json"} </w:instrText>
      </w:r>
      <w:r w:rsidR="009E11F2" w:rsidRPr="00093F5E">
        <w:rPr>
          <w:lang w:val="en-GB"/>
        </w:rPr>
        <w:fldChar w:fldCharType="separate"/>
      </w:r>
      <w:r w:rsidR="009E11F2" w:rsidRPr="00093F5E">
        <w:rPr>
          <w:rFonts w:ascii="Calibri" w:hAnsi="Calibri" w:cs="Calibri"/>
          <w:lang w:val="en-GB"/>
        </w:rPr>
        <w:t>Lipsey &amp; Sjoholm (2001)</w:t>
      </w:r>
      <w:r w:rsidR="009E11F2" w:rsidRPr="00093F5E">
        <w:rPr>
          <w:lang w:val="en-GB"/>
        </w:rPr>
        <w:fldChar w:fldCharType="end"/>
      </w:r>
      <w:r w:rsidR="009E11F2" w:rsidRPr="00093F5E">
        <w:rPr>
          <w:lang w:val="en-GB"/>
        </w:rPr>
        <w:t xml:space="preserve"> </w:t>
      </w:r>
      <w:r w:rsidR="00927A40" w:rsidRPr="00093F5E">
        <w:rPr>
          <w:lang w:val="en-GB"/>
        </w:rPr>
        <w:t xml:space="preserve">highlight the higher level of </w:t>
      </w:r>
      <w:del w:id="662" w:author="Author">
        <w:r w:rsidR="00927A40" w:rsidRPr="00093F5E" w:rsidDel="00C91A9C">
          <w:rPr>
            <w:lang w:val="en-GB"/>
          </w:rPr>
          <w:delText xml:space="preserve">education of </w:delText>
        </w:r>
      </w:del>
      <w:r w:rsidR="00927A40" w:rsidRPr="00093F5E">
        <w:rPr>
          <w:lang w:val="en-GB"/>
        </w:rPr>
        <w:t>workers</w:t>
      </w:r>
      <w:ins w:id="663" w:author="Author">
        <w:r w:rsidR="00C91A9C">
          <w:rPr>
            <w:lang w:val="en-GB"/>
          </w:rPr>
          <w:t>' education</w:t>
        </w:r>
      </w:ins>
      <w:r w:rsidR="00927A40" w:rsidRPr="00093F5E">
        <w:rPr>
          <w:lang w:val="en-GB"/>
        </w:rPr>
        <w:t xml:space="preserve"> in foreign-owned firms as the main factor explaining why foreign-owned firms in Indonesia might pay a high price for </w:t>
      </w:r>
      <w:ins w:id="664" w:author="Author">
        <w:r w:rsidR="00927A40" w:rsidRPr="00093F5E">
          <w:rPr>
            <w:lang w:val="en-GB"/>
          </w:rPr>
          <w:t>labour</w:t>
        </w:r>
      </w:ins>
      <w:del w:id="665" w:author="Author">
        <w:r w:rsidR="00927A40" w:rsidRPr="00093F5E">
          <w:rPr>
            <w:lang w:val="en-GB"/>
          </w:rPr>
          <w:delText>labor</w:delText>
        </w:r>
      </w:del>
      <w:r w:rsidR="00927A40" w:rsidRPr="00093F5E">
        <w:rPr>
          <w:lang w:val="en-GB"/>
        </w:rPr>
        <w:t>.</w:t>
      </w:r>
      <w:r w:rsidR="00131B0B" w:rsidRPr="00093F5E">
        <w:rPr>
          <w:lang w:val="en-GB"/>
        </w:rPr>
        <w:t xml:space="preserve"> </w:t>
      </w:r>
      <w:r w:rsidR="00111ECB" w:rsidRPr="00093F5E">
        <w:rPr>
          <w:lang w:val="en-GB"/>
        </w:rPr>
        <w:t>Another</w:t>
      </w:r>
      <w:r w:rsidR="005F389A" w:rsidRPr="00093F5E">
        <w:rPr>
          <w:lang w:val="en-GB"/>
        </w:rPr>
        <w:t xml:space="preserve"> reason </w:t>
      </w:r>
      <w:r w:rsidR="00131B0B" w:rsidRPr="00093F5E">
        <w:rPr>
          <w:lang w:val="en-GB"/>
        </w:rPr>
        <w:t xml:space="preserve">is that foreign-owned firms wish to reduce employee turnover </w:t>
      </w:r>
      <w:r w:rsidR="005F389A" w:rsidRPr="00093F5E">
        <w:rPr>
          <w:lang w:val="en-GB"/>
        </w:rPr>
        <w:t xml:space="preserve">to </w:t>
      </w:r>
      <w:r w:rsidR="005F389A" w:rsidRPr="00093F5E">
        <w:rPr>
          <w:lang w:val="en-GB"/>
        </w:rPr>
        <w:lastRenderedPageBreak/>
        <w:t>secure their technological advantages from being copied by their competitors.</w:t>
      </w:r>
      <w:r w:rsidR="00641E4B" w:rsidRPr="00093F5E">
        <w:rPr>
          <w:lang w:val="en-GB"/>
        </w:rPr>
        <w:t xml:space="preserve"> </w:t>
      </w:r>
      <w:r w:rsidR="00C204D0" w:rsidRPr="00093F5E">
        <w:rPr>
          <w:lang w:val="en-GB"/>
        </w:rPr>
        <w:t xml:space="preserve">The significance of investment in affecting regional wage also implies </w:t>
      </w:r>
      <w:ins w:id="666" w:author="Author">
        <w:r w:rsidR="00C91A9C">
          <w:rPr>
            <w:lang w:val="en-GB"/>
          </w:rPr>
          <w:t xml:space="preserve">a </w:t>
        </w:r>
      </w:ins>
      <w:r w:rsidR="00C204D0" w:rsidRPr="00093F5E">
        <w:rPr>
          <w:lang w:val="en-GB"/>
        </w:rPr>
        <w:t>regional imbalance in economic development</w:t>
      </w:r>
      <w:ins w:id="667" w:author="Author">
        <w:r w:rsidRPr="00093F5E">
          <w:rPr>
            <w:rFonts w:ascii="Calibri" w:eastAsia="Yu Mincho" w:hAnsi="Calibri" w:cs="Times New Roman"/>
            <w:lang w:val="en-GB"/>
          </w:rPr>
          <w:t>,</w:t>
        </w:r>
      </w:ins>
      <w:r w:rsidRPr="00093F5E">
        <w:rPr>
          <w:rFonts w:ascii="Calibri" w:eastAsia="Yu Mincho" w:hAnsi="Calibri" w:cs="Times New Roman"/>
          <w:lang w:val="en-GB"/>
        </w:rPr>
        <w:t xml:space="preserve"> where investment activities are largely concentrated in a few provinces with better infrastructure, strategic geographical position, and natural resource endowment. For example, provinces </w:t>
      </w:r>
      <w:r w:rsidR="00C204D0" w:rsidRPr="00093F5E">
        <w:rPr>
          <w:lang w:val="en-GB"/>
        </w:rPr>
        <w:t xml:space="preserve">like Jakarta, Banten, and Riau islands are in </w:t>
      </w:r>
      <w:r w:rsidR="00A04D07" w:rsidRPr="00093F5E">
        <w:rPr>
          <w:lang w:val="en-GB"/>
        </w:rPr>
        <w:t>c</w:t>
      </w:r>
      <w:r w:rsidR="00C204D0" w:rsidRPr="00093F5E">
        <w:rPr>
          <w:lang w:val="en-GB"/>
        </w:rPr>
        <w:t xml:space="preserve">lub 1 and have </w:t>
      </w:r>
      <w:r w:rsidR="00A04D07" w:rsidRPr="00093F5E">
        <w:rPr>
          <w:lang w:val="en-GB"/>
        </w:rPr>
        <w:t>better</w:t>
      </w:r>
      <w:r w:rsidR="00C204D0" w:rsidRPr="00093F5E">
        <w:rPr>
          <w:lang w:val="en-GB"/>
        </w:rPr>
        <w:t xml:space="preserve"> infrastructure</w:t>
      </w:r>
      <w:r w:rsidR="00A04D07" w:rsidRPr="00093F5E">
        <w:rPr>
          <w:lang w:val="en-GB"/>
        </w:rPr>
        <w:t>s</w:t>
      </w:r>
      <w:r w:rsidR="00C204D0" w:rsidRPr="00093F5E">
        <w:rPr>
          <w:lang w:val="en-GB"/>
        </w:rPr>
        <w:t xml:space="preserve"> than other provinces.</w:t>
      </w:r>
      <w:r w:rsidR="006701C7" w:rsidRPr="00093F5E">
        <w:rPr>
          <w:lang w:val="en-GB"/>
        </w:rPr>
        <w:t xml:space="preserve"> The</w:t>
      </w:r>
      <w:r w:rsidR="006F12C0" w:rsidRPr="00093F5E">
        <w:rPr>
          <w:lang w:val="en-GB"/>
        </w:rPr>
        <w:t>se provinces</w:t>
      </w:r>
      <w:r w:rsidR="006701C7" w:rsidRPr="00093F5E">
        <w:rPr>
          <w:lang w:val="en-GB"/>
        </w:rPr>
        <w:t xml:space="preserve"> also have strategic geographical </w:t>
      </w:r>
      <w:ins w:id="668" w:author="Author">
        <w:r w:rsidR="006701C7" w:rsidRPr="00093F5E">
          <w:rPr>
            <w:lang w:val="en-GB"/>
          </w:rPr>
          <w:t>locations</w:t>
        </w:r>
      </w:ins>
      <w:del w:id="669" w:author="Author">
        <w:r w:rsidR="006701C7" w:rsidRPr="00093F5E">
          <w:rPr>
            <w:lang w:val="en-GB"/>
          </w:rPr>
          <w:delText>location</w:delText>
        </w:r>
      </w:del>
      <w:r w:rsidR="006701C7" w:rsidRPr="00093F5E">
        <w:rPr>
          <w:lang w:val="en-GB"/>
        </w:rPr>
        <w:t xml:space="preserve"> </w:t>
      </w:r>
      <w:del w:id="670" w:author="Author">
        <w:r w:rsidR="006701C7" w:rsidRPr="00093F5E">
          <w:rPr>
            <w:lang w:val="en-GB"/>
          </w:rPr>
          <w:delText xml:space="preserve">which </w:delText>
        </w:r>
      </w:del>
      <w:r w:rsidR="006701C7" w:rsidRPr="00093F5E">
        <w:rPr>
          <w:lang w:val="en-GB"/>
        </w:rPr>
        <w:t>surrounded by well</w:t>
      </w:r>
      <w:r w:rsidR="00D91B23" w:rsidRPr="00093F5E">
        <w:rPr>
          <w:lang w:val="en-GB"/>
        </w:rPr>
        <w:t>-</w:t>
      </w:r>
      <w:r w:rsidR="006701C7" w:rsidRPr="00093F5E">
        <w:rPr>
          <w:lang w:val="en-GB"/>
        </w:rPr>
        <w:t xml:space="preserve">managed transportation infrastructure, </w:t>
      </w:r>
      <w:r w:rsidR="007C1B8B" w:rsidRPr="00093F5E">
        <w:rPr>
          <w:lang w:val="en-GB"/>
        </w:rPr>
        <w:t>and thus</w:t>
      </w:r>
      <w:r w:rsidR="006701C7" w:rsidRPr="00093F5E">
        <w:rPr>
          <w:lang w:val="en-GB"/>
        </w:rPr>
        <w:t xml:space="preserve"> will in</w:t>
      </w:r>
      <w:r w:rsidR="007C1B8B" w:rsidRPr="00093F5E">
        <w:rPr>
          <w:lang w:val="en-GB"/>
        </w:rPr>
        <w:t>duce</w:t>
      </w:r>
      <w:r w:rsidR="006701C7" w:rsidRPr="00093F5E">
        <w:rPr>
          <w:lang w:val="en-GB"/>
        </w:rPr>
        <w:t xml:space="preserve"> higher </w:t>
      </w:r>
      <w:ins w:id="671" w:author="Author">
        <w:r w:rsidR="006701C7" w:rsidRPr="00093F5E">
          <w:rPr>
            <w:lang w:val="en-GB"/>
          </w:rPr>
          <w:t>labour</w:t>
        </w:r>
      </w:ins>
      <w:del w:id="672" w:author="Author">
        <w:r w:rsidR="006701C7" w:rsidRPr="00093F5E">
          <w:rPr>
            <w:lang w:val="en-GB"/>
          </w:rPr>
          <w:delText>labor</w:delText>
        </w:r>
      </w:del>
      <w:r w:rsidR="006701C7" w:rsidRPr="00093F5E">
        <w:rPr>
          <w:lang w:val="en-GB"/>
        </w:rPr>
        <w:t xml:space="preserve"> and capital mobility</w:t>
      </w:r>
      <w:r w:rsidR="009D1933" w:rsidRPr="00093F5E">
        <w:rPr>
          <w:lang w:val="en-GB"/>
        </w:rPr>
        <w:t xml:space="preserve">. </w:t>
      </w:r>
    </w:p>
    <w:p w14:paraId="7A1B4FD5" w14:textId="77777777" w:rsidR="009559E9" w:rsidRPr="00093F5E" w:rsidRDefault="00093F5E" w:rsidP="009559E9">
      <w:pPr>
        <w:spacing w:after="0" w:line="360" w:lineRule="auto"/>
        <w:ind w:left="720" w:rightChars="1" w:right="2" w:firstLine="720"/>
        <w:jc w:val="both"/>
        <w:rPr>
          <w:lang w:val="en-GB"/>
        </w:rPr>
      </w:pPr>
      <w:del w:id="673" w:author="Author">
        <w:r w:rsidRPr="00093F5E" w:rsidDel="00554230">
          <w:rPr>
            <w:lang w:val="en-GB"/>
          </w:rPr>
          <w:delText>On the other hand</w:delText>
        </w:r>
      </w:del>
      <w:ins w:id="674" w:author="Author">
        <w:r w:rsidR="00554230">
          <w:rPr>
            <w:lang w:val="en-GB"/>
          </w:rPr>
          <w:t>Meanwhile</w:t>
        </w:r>
      </w:ins>
      <w:r w:rsidRPr="00093F5E">
        <w:rPr>
          <w:lang w:val="en-GB"/>
        </w:rPr>
        <w:t xml:space="preserve">, </w:t>
      </w:r>
      <w:ins w:id="675" w:author="Author">
        <w:r w:rsidRPr="00093F5E">
          <w:rPr>
            <w:rFonts w:ascii="Calibri" w:eastAsia="Yu Mincho" w:hAnsi="Calibri" w:cs="Times New Roman"/>
            <w:lang w:val="en-GB"/>
          </w:rPr>
          <w:t xml:space="preserve">the </w:t>
        </w:r>
        <w:r w:rsidRPr="00093F5E">
          <w:rPr>
            <w:lang w:val="en-GB"/>
          </w:rPr>
          <w:t>labour</w:t>
        </w:r>
      </w:ins>
      <w:del w:id="676" w:author="Author">
        <w:r w:rsidRPr="00093F5E">
          <w:rPr>
            <w:lang w:val="en-GB"/>
          </w:rPr>
          <w:delText>labor</w:delText>
        </w:r>
      </w:del>
      <w:r w:rsidRPr="00093F5E">
        <w:rPr>
          <w:lang w:val="en-GB"/>
        </w:rPr>
        <w:t xml:space="preserve"> force participation rate shows </w:t>
      </w:r>
      <w:ins w:id="677" w:author="Author">
        <w:r w:rsidRPr="00093F5E">
          <w:rPr>
            <w:rFonts w:ascii="Calibri" w:eastAsia="Yu Mincho" w:hAnsi="Calibri" w:cs="Times New Roman"/>
            <w:lang w:val="en-GB"/>
          </w:rPr>
          <w:t xml:space="preserve">a </w:t>
        </w:r>
      </w:ins>
      <w:r w:rsidRPr="00093F5E">
        <w:rPr>
          <w:rFonts w:ascii="Calibri" w:eastAsia="Yu Mincho" w:hAnsi="Calibri" w:cs="Times New Roman"/>
          <w:lang w:val="en-GB"/>
        </w:rPr>
        <w:t xml:space="preserve">different </w:t>
      </w:r>
      <w:r w:rsidR="00594B7D" w:rsidRPr="00093F5E">
        <w:rPr>
          <w:lang w:val="en-GB"/>
        </w:rPr>
        <w:t xml:space="preserve">effect in which the sign of </w:t>
      </w:r>
      <w:r w:rsidR="006A4B47" w:rsidRPr="00093F5E">
        <w:rPr>
          <w:lang w:val="en-GB"/>
        </w:rPr>
        <w:t xml:space="preserve">the </w:t>
      </w:r>
      <w:r w:rsidR="00594B7D" w:rsidRPr="00093F5E">
        <w:rPr>
          <w:lang w:val="en-GB"/>
        </w:rPr>
        <w:t>coefficient is negative</w:t>
      </w:r>
      <w:r w:rsidRPr="00093F5E">
        <w:rPr>
          <w:lang w:val="en-GB"/>
        </w:rPr>
        <w:t xml:space="preserve"> in </w:t>
      </w:r>
      <w:ins w:id="678" w:author="Author">
        <w:del w:id="679" w:author="Author">
          <w:r w:rsidRPr="00093F5E" w:rsidDel="00554230">
            <w:rPr>
              <w:lang w:val="en-GB"/>
            </w:rPr>
            <w:delText>Clubs</w:delText>
          </w:r>
        </w:del>
      </w:ins>
      <w:del w:id="680" w:author="Author">
        <w:r w:rsidRPr="00093F5E" w:rsidDel="00554230">
          <w:rPr>
            <w:lang w:val="en-GB"/>
          </w:rPr>
          <w:delText>club</w:delText>
        </w:r>
      </w:del>
      <w:ins w:id="681" w:author="Author">
        <w:r w:rsidR="00554230">
          <w:rPr>
            <w:lang w:val="en-GB"/>
          </w:rPr>
          <w:t>clubs</w:t>
        </w:r>
      </w:ins>
      <w:r w:rsidRPr="00093F5E">
        <w:rPr>
          <w:lang w:val="en-GB"/>
        </w:rPr>
        <w:t xml:space="preserve"> 1 and </w:t>
      </w:r>
      <w:del w:id="682" w:author="Author">
        <w:r w:rsidRPr="00093F5E">
          <w:rPr>
            <w:lang w:val="en-GB"/>
          </w:rPr>
          <w:delText xml:space="preserve">club </w:delText>
        </w:r>
      </w:del>
      <w:r w:rsidRPr="00093F5E">
        <w:rPr>
          <w:lang w:val="en-GB"/>
        </w:rPr>
        <w:t>2</w:t>
      </w:r>
      <w:ins w:id="683" w:author="Author">
        <w:r w:rsidRPr="00093F5E">
          <w:rPr>
            <w:rFonts w:ascii="Calibri" w:eastAsia="Yu Mincho" w:hAnsi="Calibri" w:cs="Times New Roman"/>
            <w:lang w:val="en-GB"/>
          </w:rPr>
          <w:t>,</w:t>
        </w:r>
      </w:ins>
      <w:r w:rsidRPr="00093F5E">
        <w:rPr>
          <w:rFonts w:ascii="Calibri" w:eastAsia="Yu Mincho" w:hAnsi="Calibri" w:cs="Times New Roman"/>
          <w:lang w:val="en-GB"/>
        </w:rPr>
        <w:t xml:space="preserve"> </w:t>
      </w:r>
      <w:del w:id="684" w:author="Author">
        <w:r w:rsidRPr="00093F5E" w:rsidDel="00554230">
          <w:rPr>
            <w:rFonts w:ascii="Calibri" w:eastAsia="Yu Mincho" w:hAnsi="Calibri" w:cs="Times New Roman"/>
            <w:lang w:val="en-GB"/>
          </w:rPr>
          <w:delText xml:space="preserve">while </w:delText>
        </w:r>
      </w:del>
      <w:ins w:id="685" w:author="Author">
        <w:r w:rsidR="00554230">
          <w:rPr>
            <w:rFonts w:ascii="Calibri" w:eastAsia="Yu Mincho" w:hAnsi="Calibri" w:cs="Times New Roman"/>
            <w:lang w:val="en-GB"/>
          </w:rPr>
          <w:t>whereas</w:t>
        </w:r>
        <w:r w:rsidR="00554230" w:rsidRPr="00093F5E">
          <w:rPr>
            <w:rFonts w:ascii="Calibri" w:eastAsia="Yu Mincho" w:hAnsi="Calibri" w:cs="Times New Roman"/>
            <w:lang w:val="en-GB"/>
          </w:rPr>
          <w:t xml:space="preserve"> </w:t>
        </w:r>
        <w:r w:rsidRPr="00093F5E">
          <w:rPr>
            <w:rFonts w:ascii="Calibri" w:eastAsia="Yu Mincho" w:hAnsi="Calibri" w:cs="Times New Roman"/>
            <w:lang w:val="en-GB"/>
          </w:rPr>
          <w:t xml:space="preserve">it is </w:t>
        </w:r>
      </w:ins>
      <w:r w:rsidRPr="00093F5E">
        <w:rPr>
          <w:rFonts w:ascii="Calibri" w:eastAsia="Yu Mincho" w:hAnsi="Calibri" w:cs="Times New Roman"/>
          <w:lang w:val="en-GB"/>
        </w:rPr>
        <w:t>positive</w:t>
      </w:r>
      <w:r w:rsidR="00795B0D" w:rsidRPr="00093F5E">
        <w:rPr>
          <w:lang w:val="en-GB"/>
        </w:rPr>
        <w:t xml:space="preserve"> </w:t>
      </w:r>
      <w:r w:rsidRPr="00093F5E">
        <w:rPr>
          <w:lang w:val="en-GB"/>
        </w:rPr>
        <w:t xml:space="preserve">in club 3. </w:t>
      </w:r>
      <w:r w:rsidR="00755462" w:rsidRPr="00093F5E">
        <w:rPr>
          <w:lang w:val="en-GB"/>
        </w:rPr>
        <w:t xml:space="preserve">This means that a higher </w:t>
      </w:r>
      <w:ins w:id="686" w:author="Author">
        <w:r w:rsidR="00755462" w:rsidRPr="00093F5E">
          <w:rPr>
            <w:lang w:val="en-GB"/>
          </w:rPr>
          <w:t>labour</w:t>
        </w:r>
      </w:ins>
      <w:del w:id="687" w:author="Author">
        <w:r w:rsidR="00755462" w:rsidRPr="00093F5E">
          <w:rPr>
            <w:lang w:val="en-GB"/>
          </w:rPr>
          <w:delText>labor</w:delText>
        </w:r>
      </w:del>
      <w:r w:rsidR="00755462" w:rsidRPr="00093F5E">
        <w:rPr>
          <w:lang w:val="en-GB"/>
        </w:rPr>
        <w:t xml:space="preserve"> force participation rate decreases the probability of being in higher wage clubs, reflecting the standard </w:t>
      </w:r>
      <w:ins w:id="688" w:author="Author">
        <w:r w:rsidR="00755462" w:rsidRPr="00093F5E">
          <w:rPr>
            <w:lang w:val="en-GB"/>
          </w:rPr>
          <w:t>labour</w:t>
        </w:r>
      </w:ins>
      <w:del w:id="689" w:author="Author">
        <w:r w:rsidR="00755462" w:rsidRPr="00093F5E">
          <w:rPr>
            <w:lang w:val="en-GB"/>
          </w:rPr>
          <w:delText>labor</w:delText>
        </w:r>
      </w:del>
      <w:r w:rsidR="00755462" w:rsidRPr="00093F5E">
        <w:rPr>
          <w:lang w:val="en-GB"/>
        </w:rPr>
        <w:t xml:space="preserve"> supply and demand </w:t>
      </w:r>
      <w:ins w:id="690" w:author="Author">
        <w:r w:rsidR="00755462" w:rsidRPr="00093F5E">
          <w:rPr>
            <w:lang w:val="en-GB"/>
          </w:rPr>
          <w:t>conditions</w:t>
        </w:r>
      </w:ins>
      <w:del w:id="691" w:author="Author">
        <w:r w:rsidR="00755462" w:rsidRPr="00093F5E">
          <w:rPr>
            <w:lang w:val="en-GB"/>
          </w:rPr>
          <w:delText>condition</w:delText>
        </w:r>
      </w:del>
      <w:r w:rsidR="00755462" w:rsidRPr="00093F5E">
        <w:rPr>
          <w:lang w:val="en-GB"/>
        </w:rPr>
        <w:t>.</w:t>
      </w:r>
      <w:r w:rsidRPr="00093F5E">
        <w:rPr>
          <w:lang w:val="en-GB"/>
        </w:rPr>
        <w:t xml:space="preserve"> </w:t>
      </w:r>
      <w:ins w:id="692" w:author="Author">
        <w:r w:rsidRPr="00093F5E">
          <w:rPr>
            <w:rFonts w:ascii="Calibri" w:eastAsia="Yu Mincho" w:hAnsi="Calibri" w:cs="Times New Roman"/>
            <w:lang w:val="en-GB"/>
          </w:rPr>
          <w:t xml:space="preserve">A </w:t>
        </w:r>
        <w:r w:rsidRPr="00093F5E">
          <w:rPr>
            <w:lang w:val="en-GB"/>
          </w:rPr>
          <w:t>higher</w:t>
        </w:r>
      </w:ins>
      <w:del w:id="693" w:author="Author">
        <w:r w:rsidRPr="00093F5E">
          <w:rPr>
            <w:lang w:val="en-GB"/>
          </w:rPr>
          <w:delText>Higher</w:delText>
        </w:r>
      </w:del>
      <w:r w:rsidRPr="00093F5E">
        <w:rPr>
          <w:lang w:val="en-GB"/>
        </w:rPr>
        <w:t xml:space="preserve"> </w:t>
      </w:r>
      <w:ins w:id="694" w:author="Author">
        <w:r w:rsidRPr="00093F5E">
          <w:rPr>
            <w:lang w:val="en-GB"/>
          </w:rPr>
          <w:t>labour</w:t>
        </w:r>
      </w:ins>
      <w:del w:id="695" w:author="Author">
        <w:r w:rsidRPr="00093F5E">
          <w:rPr>
            <w:lang w:val="en-GB"/>
          </w:rPr>
          <w:delText>labor</w:delText>
        </w:r>
      </w:del>
      <w:r w:rsidRPr="00093F5E">
        <w:rPr>
          <w:lang w:val="en-GB"/>
        </w:rPr>
        <w:t xml:space="preserve"> supply relative to its demand leads to downside pressure on </w:t>
      </w:r>
      <w:ins w:id="696" w:author="Author">
        <w:r w:rsidRPr="00093F5E">
          <w:rPr>
            <w:lang w:val="en-GB"/>
          </w:rPr>
          <w:t>wages</w:t>
        </w:r>
      </w:ins>
      <w:del w:id="697" w:author="Author">
        <w:r w:rsidRPr="00093F5E">
          <w:rPr>
            <w:lang w:val="en-GB"/>
          </w:rPr>
          <w:delText>wage</w:delText>
        </w:r>
      </w:del>
      <w:r w:rsidRPr="00093F5E">
        <w:rPr>
          <w:lang w:val="en-GB"/>
        </w:rPr>
        <w:t xml:space="preserve">. Similar to what is mentioned by </w:t>
      </w:r>
      <w:r w:rsidRPr="00093F5E">
        <w:rPr>
          <w:lang w:val="en-GB"/>
        </w:rPr>
        <w:fldChar w:fldCharType="begin"/>
      </w:r>
      <w:r w:rsidR="00BF6189" w:rsidRPr="00093F5E">
        <w:rPr>
          <w:lang w:val="en-GB"/>
        </w:rPr>
        <w:instrText xml:space="preserve"> ADDIN ZOTERO_ITEM CSL_CITATION {"citationID":"YcLdeVe1","properties":{"formattedCitation":"(Herr, 2002)","plainCitation":"(Herr, 2002)","dontUpdate":true,"noteIndex":0},"citationItems":[{"id":303,"uris":["http://zotero.org/users/local/9Bu69DCL/items/HPLD4X3F"],"uri":["http://zotero.org/users/local/9Bu69DCL/items/HPLD4X3F"],"itemData":{"id":303,"type":"report","publisher":"Working Paper","title":"Wages, employment and prices: An analysis of the relationship between wage level, wage structure, minimum wages and employment and prices","author":[{"family":"Herr","given":"Hansjörg"}],"issued":{"date-parts":[["2002"]]}}}],"schema":"https://github.com/citation-style-language/schema/raw/master/csl-citation.json"} </w:instrText>
      </w:r>
      <w:r w:rsidRPr="00093F5E">
        <w:rPr>
          <w:lang w:val="en-GB"/>
        </w:rPr>
        <w:fldChar w:fldCharType="separate"/>
      </w:r>
      <w:r w:rsidRPr="00093F5E">
        <w:rPr>
          <w:rFonts w:ascii="Calibri" w:hAnsi="Calibri" w:cs="Calibri"/>
          <w:lang w:val="en-GB"/>
        </w:rPr>
        <w:t>Herr (2002)</w:t>
      </w:r>
      <w:r w:rsidRPr="00093F5E">
        <w:rPr>
          <w:lang w:val="en-GB"/>
        </w:rPr>
        <w:fldChar w:fldCharType="end"/>
      </w:r>
      <w:r w:rsidRPr="00093F5E">
        <w:rPr>
          <w:lang w:val="en-GB"/>
        </w:rPr>
        <w:t xml:space="preserve">, we find evidence of </w:t>
      </w:r>
      <w:ins w:id="698" w:author="Author">
        <w:r w:rsidRPr="00093F5E">
          <w:rPr>
            <w:rFonts w:ascii="Calibri" w:eastAsia="Yu Mincho" w:hAnsi="Calibri" w:cs="Times New Roman"/>
            <w:lang w:val="en-GB"/>
          </w:rPr>
          <w:t xml:space="preserve">a </w:t>
        </w:r>
      </w:ins>
      <w:r w:rsidRPr="00093F5E">
        <w:rPr>
          <w:rFonts w:ascii="Calibri" w:eastAsia="Yu Mincho" w:hAnsi="Calibri" w:cs="Times New Roman"/>
          <w:lang w:val="en-GB"/>
        </w:rPr>
        <w:t xml:space="preserve">negative relationship between </w:t>
      </w:r>
      <w:ins w:id="699" w:author="Author">
        <w:r w:rsidRPr="00093F5E">
          <w:rPr>
            <w:lang w:val="en-GB"/>
          </w:rPr>
          <w:t>wages</w:t>
        </w:r>
      </w:ins>
      <w:del w:id="700" w:author="Author">
        <w:r w:rsidRPr="00093F5E">
          <w:rPr>
            <w:lang w:val="en-GB"/>
          </w:rPr>
          <w:delText>wage</w:delText>
        </w:r>
      </w:del>
      <w:r w:rsidRPr="00093F5E">
        <w:rPr>
          <w:lang w:val="en-GB"/>
        </w:rPr>
        <w:t xml:space="preserve"> and </w:t>
      </w:r>
      <w:ins w:id="701" w:author="Author">
        <w:r w:rsidRPr="00093F5E">
          <w:rPr>
            <w:lang w:val="en-GB"/>
          </w:rPr>
          <w:t>labour</w:t>
        </w:r>
      </w:ins>
      <w:del w:id="702" w:author="Author">
        <w:r w:rsidRPr="00093F5E">
          <w:rPr>
            <w:lang w:val="en-GB"/>
          </w:rPr>
          <w:delText>labor</w:delText>
        </w:r>
      </w:del>
      <w:r w:rsidRPr="00093F5E">
        <w:rPr>
          <w:lang w:val="en-GB"/>
        </w:rPr>
        <w:t xml:space="preserve"> supply. </w:t>
      </w:r>
    </w:p>
    <w:p w14:paraId="04D29F7C" w14:textId="77777777" w:rsidR="00A27B4C" w:rsidRPr="00093F5E" w:rsidRDefault="00093F5E" w:rsidP="009559E9">
      <w:pPr>
        <w:spacing w:after="0" w:line="360" w:lineRule="auto"/>
        <w:ind w:left="720" w:rightChars="1" w:right="2" w:firstLine="720"/>
        <w:jc w:val="both"/>
        <w:rPr>
          <w:lang w:val="en-GB"/>
        </w:rPr>
      </w:pPr>
      <w:r w:rsidRPr="00093F5E">
        <w:rPr>
          <w:lang w:val="en-GB"/>
        </w:rPr>
        <w:t xml:space="preserve">The initial wage level shows a positive effect for </w:t>
      </w:r>
      <w:ins w:id="703" w:author="Author">
        <w:del w:id="704" w:author="Author">
          <w:r w:rsidRPr="00093F5E" w:rsidDel="00C37243">
            <w:rPr>
              <w:lang w:val="en-GB"/>
            </w:rPr>
            <w:delText>Clubs</w:delText>
          </w:r>
        </w:del>
      </w:ins>
      <w:del w:id="705" w:author="Author">
        <w:r w:rsidRPr="00093F5E" w:rsidDel="00C37243">
          <w:rPr>
            <w:lang w:val="en-GB"/>
          </w:rPr>
          <w:delText>club</w:delText>
        </w:r>
      </w:del>
      <w:ins w:id="706" w:author="Author">
        <w:r w:rsidR="00C37243">
          <w:rPr>
            <w:lang w:val="en-GB"/>
          </w:rPr>
          <w:t>clubs</w:t>
        </w:r>
      </w:ins>
      <w:r w:rsidRPr="00093F5E">
        <w:rPr>
          <w:lang w:val="en-GB"/>
        </w:rPr>
        <w:t xml:space="preserve"> 1 and </w:t>
      </w:r>
      <w:del w:id="707" w:author="Author">
        <w:r w:rsidRPr="00093F5E">
          <w:rPr>
            <w:lang w:val="en-GB"/>
          </w:rPr>
          <w:delText xml:space="preserve">club </w:delText>
        </w:r>
      </w:del>
      <w:r w:rsidRPr="00093F5E">
        <w:rPr>
          <w:lang w:val="en-GB"/>
        </w:rPr>
        <w:t xml:space="preserve">2, which means </w:t>
      </w:r>
      <w:ins w:id="708" w:author="Author">
        <w:r w:rsidRPr="00093F5E">
          <w:rPr>
            <w:rFonts w:ascii="Calibri" w:eastAsia="Yu Mincho" w:hAnsi="Calibri" w:cs="Times New Roman"/>
            <w:lang w:val="en-GB"/>
          </w:rPr>
          <w:t xml:space="preserve">that </w:t>
        </w:r>
      </w:ins>
      <w:r w:rsidRPr="00093F5E">
        <w:rPr>
          <w:rFonts w:ascii="Calibri" w:eastAsia="Yu Mincho" w:hAnsi="Calibri" w:cs="Times New Roman"/>
          <w:lang w:val="en-GB"/>
        </w:rPr>
        <w:t xml:space="preserve">the probability of the province belonging to </w:t>
      </w:r>
      <w:ins w:id="709" w:author="Author">
        <w:del w:id="710" w:author="Author">
          <w:r w:rsidRPr="00093F5E" w:rsidDel="00C37243">
            <w:rPr>
              <w:lang w:val="en-GB"/>
            </w:rPr>
            <w:delText>Clubs</w:delText>
          </w:r>
        </w:del>
      </w:ins>
      <w:del w:id="711" w:author="Author">
        <w:r w:rsidRPr="00093F5E" w:rsidDel="00C37243">
          <w:rPr>
            <w:lang w:val="en-GB"/>
          </w:rPr>
          <w:delText>club</w:delText>
        </w:r>
      </w:del>
      <w:ins w:id="712" w:author="Author">
        <w:r w:rsidR="00C37243">
          <w:rPr>
            <w:lang w:val="en-GB"/>
          </w:rPr>
          <w:t>clubs</w:t>
        </w:r>
      </w:ins>
      <w:r w:rsidRPr="00093F5E">
        <w:rPr>
          <w:lang w:val="en-GB"/>
        </w:rPr>
        <w:t xml:space="preserve"> 1 and </w:t>
      </w:r>
      <w:del w:id="713" w:author="Author">
        <w:r w:rsidRPr="00093F5E">
          <w:rPr>
            <w:lang w:val="en-GB"/>
          </w:rPr>
          <w:delText xml:space="preserve">club </w:delText>
        </w:r>
      </w:del>
      <w:r w:rsidRPr="00093F5E">
        <w:rPr>
          <w:lang w:val="en-GB"/>
        </w:rPr>
        <w:t xml:space="preserve">2 is higher when the province </w:t>
      </w:r>
      <w:ins w:id="714" w:author="Author">
        <w:r w:rsidRPr="00093F5E">
          <w:rPr>
            <w:lang w:val="en-GB"/>
          </w:rPr>
          <w:t>has</w:t>
        </w:r>
      </w:ins>
      <w:del w:id="715" w:author="Author">
        <w:r w:rsidRPr="00093F5E">
          <w:rPr>
            <w:lang w:val="en-GB"/>
          </w:rPr>
          <w:delText>had</w:delText>
        </w:r>
      </w:del>
      <w:r w:rsidRPr="00093F5E">
        <w:rPr>
          <w:lang w:val="en-GB"/>
        </w:rPr>
        <w:t xml:space="preserve"> a higher initial wage level. Inversely, the </w:t>
      </w:r>
      <w:del w:id="716" w:author="Author">
        <w:r w:rsidRPr="00093F5E" w:rsidDel="00C37243">
          <w:rPr>
            <w:lang w:val="en-GB"/>
          </w:rPr>
          <w:delText xml:space="preserve">negative </w:delText>
        </w:r>
      </w:del>
      <w:ins w:id="717" w:author="Author">
        <w:r w:rsidR="00C37243">
          <w:rPr>
            <w:lang w:val="en-GB"/>
          </w:rPr>
          <w:t>adverse</w:t>
        </w:r>
        <w:r w:rsidR="00C37243" w:rsidRPr="00093F5E">
          <w:rPr>
            <w:lang w:val="en-GB"/>
          </w:rPr>
          <w:t xml:space="preserve"> </w:t>
        </w:r>
      </w:ins>
      <w:r w:rsidRPr="00093F5E">
        <w:rPr>
          <w:lang w:val="en-GB"/>
        </w:rPr>
        <w:t xml:space="preserve">effect for club 3 means that the province with </w:t>
      </w:r>
      <w:r w:rsidR="003959E2" w:rsidRPr="00093F5E">
        <w:rPr>
          <w:lang w:val="en-GB"/>
        </w:rPr>
        <w:t xml:space="preserve">a </w:t>
      </w:r>
      <w:r w:rsidRPr="00093F5E">
        <w:rPr>
          <w:lang w:val="en-GB"/>
        </w:rPr>
        <w:t xml:space="preserve">higher initial value of wage has a small probability </w:t>
      </w:r>
      <w:r w:rsidR="004C1B62" w:rsidRPr="00093F5E">
        <w:rPr>
          <w:lang w:val="en-GB"/>
        </w:rPr>
        <w:t>of belonging</w:t>
      </w:r>
      <w:r w:rsidRPr="00093F5E">
        <w:rPr>
          <w:lang w:val="en-GB"/>
        </w:rPr>
        <w:t xml:space="preserve"> </w:t>
      </w:r>
      <w:ins w:id="718" w:author="Author">
        <w:r w:rsidRPr="00093F5E">
          <w:rPr>
            <w:lang w:val="en-GB"/>
          </w:rPr>
          <w:t>to</w:t>
        </w:r>
      </w:ins>
      <w:del w:id="719" w:author="Author">
        <w:r w:rsidRPr="00093F5E">
          <w:rPr>
            <w:lang w:val="en-GB"/>
          </w:rPr>
          <w:delText>in</w:delText>
        </w:r>
      </w:del>
      <w:r w:rsidRPr="00093F5E">
        <w:rPr>
          <w:lang w:val="en-GB"/>
        </w:rPr>
        <w:t xml:space="preserve"> club 3. The effect of</w:t>
      </w:r>
      <w:r w:rsidR="004C1B62" w:rsidRPr="00093F5E">
        <w:rPr>
          <w:lang w:val="en-GB"/>
        </w:rPr>
        <w:t xml:space="preserve"> the</w:t>
      </w:r>
      <w:r w:rsidRPr="00093F5E">
        <w:rPr>
          <w:lang w:val="en-GB"/>
        </w:rPr>
        <w:t xml:space="preserve"> initial condition in our study is also in line with </w:t>
      </w:r>
      <w:del w:id="720" w:author="Author">
        <w:r w:rsidRPr="00093F5E" w:rsidDel="00C37243">
          <w:rPr>
            <w:lang w:val="en-GB"/>
          </w:rPr>
          <w:delText xml:space="preserve">the </w:delText>
        </w:r>
      </w:del>
      <w:ins w:id="721" w:author="Author">
        <w:del w:id="722" w:author="Author">
          <w:r w:rsidRPr="00093F5E" w:rsidDel="00C37243">
            <w:rPr>
              <w:lang w:val="en-GB"/>
            </w:rPr>
            <w:delText>findings</w:delText>
          </w:r>
        </w:del>
      </w:ins>
      <w:del w:id="723" w:author="Author">
        <w:r w:rsidRPr="00093F5E" w:rsidDel="00C37243">
          <w:rPr>
            <w:lang w:val="en-GB"/>
          </w:rPr>
          <w:delText xml:space="preserve">finding of </w:delText>
        </w:r>
      </w:del>
      <w:r w:rsidRPr="00093F5E">
        <w:rPr>
          <w:lang w:val="en-GB"/>
        </w:rPr>
        <w:fldChar w:fldCharType="begin"/>
      </w:r>
      <w:r w:rsidRPr="00093F5E">
        <w:rPr>
          <w:lang w:val="en-GB"/>
        </w:rPr>
        <w:instrText xml:space="preserve"> ADDIN ZOTERO_ITEM CSL_CITATION {"citationID":"l1Wixbpw","properties":{"formattedCitation":"(Bartkowska &amp; Riedl, 2012)","plainCitation":"(Bartkowska &amp;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Pr="00093F5E">
        <w:rPr>
          <w:lang w:val="en-GB"/>
        </w:rPr>
        <w:fldChar w:fldCharType="separate"/>
      </w:r>
      <w:r w:rsidRPr="00093F5E">
        <w:rPr>
          <w:rFonts w:ascii="Calibri" w:hAnsi="Calibri" w:cs="Calibri"/>
          <w:lang w:val="en-GB"/>
        </w:rPr>
        <w:t>Bartkowska &amp; Riedl (2012)</w:t>
      </w:r>
      <w:r w:rsidRPr="00093F5E">
        <w:rPr>
          <w:lang w:val="en-GB"/>
        </w:rPr>
        <w:fldChar w:fldCharType="end"/>
      </w:r>
      <w:ins w:id="724" w:author="Author">
        <w:r w:rsidR="00C37243">
          <w:rPr>
            <w:lang w:val="en-GB"/>
          </w:rPr>
          <w:t xml:space="preserve"> findings</w:t>
        </w:r>
      </w:ins>
      <w:r w:rsidRPr="00093F5E">
        <w:rPr>
          <w:lang w:val="en-GB"/>
        </w:rPr>
        <w:t xml:space="preserve">, </w:t>
      </w:r>
      <w:r w:rsidR="0026432A" w:rsidRPr="00093F5E">
        <w:rPr>
          <w:lang w:val="en-GB"/>
        </w:rPr>
        <w:t>which shows that the region's initial state plays a crucial role in the European areas to determine which club they will belong</w:t>
      </w:r>
      <w:del w:id="725" w:author="Author">
        <w:r w:rsidR="0026432A" w:rsidRPr="00093F5E" w:rsidDel="00583B73">
          <w:rPr>
            <w:lang w:val="en-GB"/>
          </w:rPr>
          <w:delText xml:space="preserve"> to</w:delText>
        </w:r>
      </w:del>
      <w:r w:rsidR="00D978E9" w:rsidRPr="00093F5E">
        <w:rPr>
          <w:lang w:val="en-GB"/>
        </w:rPr>
        <w:t>.</w:t>
      </w:r>
    </w:p>
    <w:p w14:paraId="1F3D0A53" w14:textId="77777777" w:rsidR="000A1900" w:rsidRPr="00093F5E" w:rsidRDefault="00093F5E" w:rsidP="00D352A6">
      <w:pPr>
        <w:spacing w:after="0" w:line="360" w:lineRule="auto"/>
        <w:ind w:left="720" w:rightChars="1" w:right="2" w:firstLine="720"/>
        <w:jc w:val="both"/>
        <w:rPr>
          <w:lang w:val="en-GB"/>
        </w:rPr>
      </w:pPr>
      <w:r w:rsidRPr="00093F5E">
        <w:rPr>
          <w:lang w:val="en-GB"/>
        </w:rPr>
        <w:t xml:space="preserve">As for the last variable, although statistically insignificant, the size of </w:t>
      </w:r>
      <w:ins w:id="726" w:author="Author">
        <w:r w:rsidRPr="00093F5E">
          <w:rPr>
            <w:rFonts w:ascii="Calibri" w:eastAsia="Yu Mincho" w:hAnsi="Calibri" w:cs="Times New Roman"/>
            <w:lang w:val="en-GB"/>
          </w:rPr>
          <w:t xml:space="preserve">the </w:t>
        </w:r>
      </w:ins>
      <w:r w:rsidR="00D91B00" w:rsidRPr="00093F5E">
        <w:rPr>
          <w:lang w:val="en-GB"/>
        </w:rPr>
        <w:t>economy, or GDP,</w:t>
      </w:r>
      <w:r w:rsidRPr="00093F5E">
        <w:rPr>
          <w:lang w:val="en-GB"/>
        </w:rPr>
        <w:t xml:space="preserve"> shows a positive effect </w:t>
      </w:r>
      <w:r w:rsidR="00635964" w:rsidRPr="00093F5E">
        <w:rPr>
          <w:lang w:val="en-GB"/>
        </w:rPr>
        <w:t>on</w:t>
      </w:r>
      <w:r w:rsidRPr="00093F5E">
        <w:rPr>
          <w:lang w:val="en-GB"/>
        </w:rPr>
        <w:t xml:space="preserve"> higher-level wage clubs. This implies that the </w:t>
      </w:r>
      <w:r w:rsidR="00391B3B" w:rsidRPr="00093F5E">
        <w:rPr>
          <w:lang w:val="en-GB"/>
        </w:rPr>
        <w:t xml:space="preserve">cross-sectional variation in regional </w:t>
      </w:r>
      <w:ins w:id="727" w:author="Author">
        <w:r w:rsidR="00391B3B" w:rsidRPr="00093F5E">
          <w:rPr>
            <w:lang w:val="en-GB"/>
          </w:rPr>
          <w:t>wages</w:t>
        </w:r>
      </w:ins>
      <w:del w:id="728" w:author="Author">
        <w:r w:rsidR="00391B3B" w:rsidRPr="00093F5E">
          <w:rPr>
            <w:lang w:val="en-GB"/>
          </w:rPr>
          <w:delText>wage</w:delText>
        </w:r>
      </w:del>
      <w:r w:rsidR="00391B3B" w:rsidRPr="00093F5E">
        <w:rPr>
          <w:lang w:val="en-GB"/>
        </w:rPr>
        <w:t xml:space="preserve"> in Indonesia is less connected to the </w:t>
      </w:r>
      <w:r w:rsidRPr="00093F5E">
        <w:rPr>
          <w:lang w:val="en-GB"/>
        </w:rPr>
        <w:t xml:space="preserve">size of </w:t>
      </w:r>
      <w:r w:rsidR="003959E2" w:rsidRPr="00093F5E">
        <w:rPr>
          <w:lang w:val="en-GB"/>
        </w:rPr>
        <w:t xml:space="preserve">the </w:t>
      </w:r>
      <w:r w:rsidRPr="00093F5E">
        <w:rPr>
          <w:lang w:val="en-GB"/>
        </w:rPr>
        <w:t>economy</w:t>
      </w:r>
      <w:r w:rsidR="00391B3B" w:rsidRPr="00093F5E">
        <w:rPr>
          <w:lang w:val="en-GB"/>
        </w:rPr>
        <w:t xml:space="preserve">. Instead, regional economic and </w:t>
      </w:r>
      <w:ins w:id="729" w:author="Author">
        <w:r w:rsidR="00391B3B" w:rsidRPr="00093F5E">
          <w:rPr>
            <w:lang w:val="en-GB"/>
          </w:rPr>
          <w:t>labour</w:t>
        </w:r>
      </w:ins>
      <w:del w:id="730" w:author="Author">
        <w:r w:rsidR="00391B3B" w:rsidRPr="00093F5E">
          <w:rPr>
            <w:lang w:val="en-GB"/>
          </w:rPr>
          <w:delText>labor</w:delText>
        </w:r>
      </w:del>
      <w:r w:rsidR="00391B3B" w:rsidRPr="00093F5E">
        <w:rPr>
          <w:lang w:val="en-GB"/>
        </w:rPr>
        <w:t xml:space="preserve"> market structures are the main factors </w:t>
      </w:r>
      <w:ins w:id="731" w:author="Author">
        <w:r w:rsidR="00391B3B" w:rsidRPr="00093F5E">
          <w:rPr>
            <w:lang w:val="en-GB"/>
          </w:rPr>
          <w:t>shaping</w:t>
        </w:r>
      </w:ins>
      <w:del w:id="732" w:author="Author">
        <w:r w:rsidR="00391B3B" w:rsidRPr="00093F5E">
          <w:rPr>
            <w:lang w:val="en-GB"/>
          </w:rPr>
          <w:delText>that shape</w:delText>
        </w:r>
      </w:del>
      <w:r w:rsidR="00391B3B" w:rsidRPr="00093F5E">
        <w:rPr>
          <w:lang w:val="en-GB"/>
        </w:rPr>
        <w:t xml:space="preserve"> the level of regional </w:t>
      </w:r>
      <w:ins w:id="733" w:author="Author">
        <w:r w:rsidR="00391B3B" w:rsidRPr="00093F5E">
          <w:rPr>
            <w:lang w:val="en-GB"/>
          </w:rPr>
          <w:t>wages</w:t>
        </w:r>
      </w:ins>
      <w:del w:id="734" w:author="Author">
        <w:r w:rsidR="00391B3B" w:rsidRPr="00093F5E">
          <w:rPr>
            <w:lang w:val="en-GB"/>
          </w:rPr>
          <w:delText>wage</w:delText>
        </w:r>
      </w:del>
      <w:r w:rsidR="00391B3B" w:rsidRPr="00093F5E">
        <w:rPr>
          <w:lang w:val="en-GB"/>
        </w:rPr>
        <w:t>.</w:t>
      </w:r>
    </w:p>
    <w:p w14:paraId="03C1E76D" w14:textId="77777777" w:rsidR="00D818F5" w:rsidRPr="00093F5E" w:rsidRDefault="00D818F5" w:rsidP="009559E9">
      <w:pPr>
        <w:spacing w:after="0" w:line="360" w:lineRule="auto"/>
        <w:ind w:left="720" w:rightChars="1" w:right="2" w:firstLine="720"/>
        <w:jc w:val="both"/>
        <w:rPr>
          <w:lang w:val="en-GB"/>
        </w:rPr>
      </w:pPr>
    </w:p>
    <w:p w14:paraId="40D7E8D6" w14:textId="77777777" w:rsidR="00FF6253" w:rsidRPr="00093F5E" w:rsidRDefault="00093F5E" w:rsidP="0065174F">
      <w:pPr>
        <w:pStyle w:val="ListParagraph"/>
        <w:numPr>
          <w:ilvl w:val="0"/>
          <w:numId w:val="2"/>
        </w:numPr>
        <w:rPr>
          <w:rFonts w:ascii="Bookman Old Style" w:eastAsia="Adobe Myungjo Std M" w:hAnsi="Bookman Old Style"/>
          <w:b/>
          <w:szCs w:val="18"/>
          <w:lang w:val="en-GB"/>
        </w:rPr>
      </w:pPr>
      <w:r w:rsidRPr="00093F5E">
        <w:rPr>
          <w:rFonts w:ascii="Bookman Old Style" w:eastAsia="Adobe Myungjo Std M" w:hAnsi="Bookman Old Style" w:hint="eastAsia"/>
          <w:b/>
          <w:szCs w:val="18"/>
          <w:lang w:val="en-GB"/>
        </w:rPr>
        <w:t>C</w:t>
      </w:r>
      <w:r w:rsidRPr="00093F5E">
        <w:rPr>
          <w:rFonts w:ascii="Bookman Old Style" w:eastAsia="Adobe Myungjo Std M" w:hAnsi="Bookman Old Style"/>
          <w:b/>
          <w:szCs w:val="18"/>
          <w:lang w:val="en-GB"/>
        </w:rPr>
        <w:t>onclusion</w:t>
      </w:r>
      <w:r w:rsidR="00A120D9" w:rsidRPr="00093F5E">
        <w:rPr>
          <w:rFonts w:ascii="Bookman Old Style" w:eastAsia="Adobe Myungjo Std M" w:hAnsi="Bookman Old Style"/>
          <w:b/>
          <w:szCs w:val="18"/>
          <w:lang w:val="en-GB"/>
        </w:rPr>
        <w:t>s</w:t>
      </w:r>
    </w:p>
    <w:p w14:paraId="360C21F9" w14:textId="77777777" w:rsidR="006111ED" w:rsidRPr="00093F5E" w:rsidRDefault="006111ED" w:rsidP="006111ED">
      <w:pPr>
        <w:pStyle w:val="ListParagraph"/>
        <w:rPr>
          <w:rFonts w:ascii="Bookman Old Style" w:eastAsia="Adobe Myungjo Std M" w:hAnsi="Bookman Old Style"/>
          <w:b/>
          <w:szCs w:val="18"/>
          <w:lang w:val="en-GB"/>
        </w:rPr>
      </w:pPr>
    </w:p>
    <w:p w14:paraId="0A802B32" w14:textId="77777777" w:rsidR="00395A72" w:rsidRPr="00093F5E" w:rsidRDefault="00093F5E" w:rsidP="006111ED">
      <w:pPr>
        <w:pStyle w:val="ListParagraph"/>
        <w:spacing w:line="360" w:lineRule="auto"/>
        <w:jc w:val="both"/>
        <w:rPr>
          <w:rFonts w:eastAsia="Adobe Myungjo Std M" w:cstheme="minorHAnsi"/>
          <w:szCs w:val="18"/>
          <w:lang w:val="en-GB"/>
        </w:rPr>
      </w:pPr>
      <w:r w:rsidRPr="00093F5E">
        <w:rPr>
          <w:rFonts w:eastAsia="Adobe Myungjo Std M" w:cstheme="minorHAnsi"/>
          <w:szCs w:val="18"/>
          <w:lang w:val="en-GB"/>
        </w:rPr>
        <w:t xml:space="preserve">This </w:t>
      </w:r>
      <w:ins w:id="735" w:author="Author">
        <w:r w:rsidRPr="00093F5E">
          <w:rPr>
            <w:rFonts w:eastAsia="Adobe Myungjo Std M" w:cstheme="minorHAnsi"/>
            <w:szCs w:val="18"/>
            <w:lang w:val="en-GB"/>
          </w:rPr>
          <w:t>study</w:t>
        </w:r>
      </w:ins>
      <w:del w:id="736" w:author="Author">
        <w:r w:rsidRPr="00093F5E">
          <w:rPr>
            <w:rFonts w:eastAsia="Adobe Myungjo Std M" w:cstheme="minorHAnsi"/>
            <w:szCs w:val="18"/>
            <w:lang w:val="en-GB"/>
          </w:rPr>
          <w:delText>paper</w:delText>
        </w:r>
      </w:del>
      <w:r w:rsidRPr="00093F5E">
        <w:rPr>
          <w:rFonts w:eastAsia="Adobe Myungjo Std M" w:cstheme="minorHAnsi"/>
          <w:szCs w:val="18"/>
          <w:lang w:val="en-GB"/>
        </w:rPr>
        <w:t xml:space="preserve"> </w:t>
      </w:r>
      <w:del w:id="737" w:author="Author">
        <w:r w:rsidRPr="00093F5E" w:rsidDel="00CE277D">
          <w:rPr>
            <w:rFonts w:eastAsia="Adobe Myungjo Std M" w:cstheme="minorHAnsi"/>
            <w:szCs w:val="18"/>
            <w:lang w:val="en-GB"/>
          </w:rPr>
          <w:delText xml:space="preserve">aims to </w:delText>
        </w:r>
      </w:del>
      <w:r w:rsidRPr="00093F5E">
        <w:rPr>
          <w:rFonts w:eastAsia="Adobe Myungjo Std M" w:cstheme="minorHAnsi"/>
          <w:szCs w:val="18"/>
          <w:lang w:val="en-GB"/>
        </w:rPr>
        <w:t>empirically investigate</w:t>
      </w:r>
      <w:ins w:id="738" w:author="Author">
        <w:r w:rsidR="00CE277D">
          <w:rPr>
            <w:rFonts w:eastAsia="Adobe Myungjo Std M" w:cstheme="minorHAnsi"/>
            <w:szCs w:val="18"/>
            <w:lang w:val="en-GB"/>
          </w:rPr>
          <w:t>s</w:t>
        </w:r>
      </w:ins>
      <w:r w:rsidRPr="00093F5E">
        <w:rPr>
          <w:rFonts w:eastAsia="Adobe Myungjo Std M" w:cstheme="minorHAnsi"/>
          <w:szCs w:val="18"/>
          <w:lang w:val="en-GB"/>
        </w:rPr>
        <w:t xml:space="preserve"> the convergence of regional wages in Indonesia, a large and geographically diverse developing country.</w:t>
      </w:r>
      <w:r w:rsidR="00E730A3" w:rsidRPr="00093F5E">
        <w:rPr>
          <w:rFonts w:eastAsia="Adobe Myungjo Std M" w:cstheme="minorHAnsi"/>
          <w:szCs w:val="18"/>
          <w:lang w:val="en-GB"/>
        </w:rPr>
        <w:t xml:space="preserve"> Specifically, we address two crucial </w:t>
      </w:r>
      <w:r w:rsidR="00E730A3" w:rsidRPr="00093F5E">
        <w:rPr>
          <w:rFonts w:eastAsia="Adobe Myungjo Std M" w:cstheme="minorHAnsi"/>
          <w:szCs w:val="18"/>
          <w:lang w:val="en-GB"/>
        </w:rPr>
        <w:lastRenderedPageBreak/>
        <w:t xml:space="preserve">questions in </w:t>
      </w:r>
      <w:ins w:id="739" w:author="Author">
        <w:r w:rsidR="00E730A3" w:rsidRPr="00093F5E">
          <w:rPr>
            <w:rFonts w:eastAsia="Adobe Myungjo Std M" w:cstheme="minorHAnsi"/>
            <w:szCs w:val="18"/>
            <w:lang w:val="en-GB"/>
          </w:rPr>
          <w:t>the</w:t>
        </w:r>
      </w:ins>
      <w:del w:id="740" w:author="Author">
        <w:r w:rsidR="00E730A3" w:rsidRPr="00093F5E">
          <w:rPr>
            <w:rFonts w:eastAsia="Adobe Myungjo Std M" w:cstheme="minorHAnsi"/>
            <w:szCs w:val="18"/>
            <w:lang w:val="en-GB"/>
          </w:rPr>
          <w:delText>our</w:delText>
        </w:r>
      </w:del>
      <w:r w:rsidR="00E730A3" w:rsidRPr="00093F5E">
        <w:rPr>
          <w:rFonts w:eastAsia="Adobe Myungjo Std M" w:cstheme="minorHAnsi"/>
          <w:szCs w:val="18"/>
          <w:lang w:val="en-GB"/>
        </w:rPr>
        <w:t xml:space="preserve"> empirical analysis. First, can we identify club convergence in regional </w:t>
      </w:r>
      <w:ins w:id="741" w:author="Author">
        <w:r w:rsidR="00E730A3" w:rsidRPr="00093F5E">
          <w:rPr>
            <w:rFonts w:eastAsia="Adobe Myungjo Std M" w:cstheme="minorHAnsi"/>
            <w:szCs w:val="18"/>
            <w:lang w:val="en-GB"/>
          </w:rPr>
          <w:t>wages</w:t>
        </w:r>
      </w:ins>
      <w:del w:id="742" w:author="Author">
        <w:r w:rsidR="00E730A3" w:rsidRPr="00093F5E">
          <w:rPr>
            <w:rFonts w:eastAsia="Adobe Myungjo Std M" w:cstheme="minorHAnsi"/>
            <w:szCs w:val="18"/>
            <w:lang w:val="en-GB"/>
          </w:rPr>
          <w:delText>wage</w:delText>
        </w:r>
      </w:del>
      <w:r w:rsidR="00E730A3" w:rsidRPr="00093F5E">
        <w:rPr>
          <w:rFonts w:eastAsia="Adobe Myungjo Std M" w:cstheme="minorHAnsi"/>
          <w:szCs w:val="18"/>
          <w:lang w:val="en-GB"/>
        </w:rPr>
        <w:t xml:space="preserve"> in Indonesia</w:t>
      </w:r>
      <w:ins w:id="743" w:author="Author">
        <w:r w:rsidRPr="00093F5E">
          <w:rPr>
            <w:rFonts w:ascii="Calibri" w:eastAsia="Adobe Myungjo Std M" w:hAnsi="Calibri" w:cs="Calibri"/>
            <w:szCs w:val="18"/>
            <w:lang w:val="en-GB"/>
          </w:rPr>
          <w:t>,</w:t>
        </w:r>
      </w:ins>
      <w:r w:rsidRPr="00093F5E">
        <w:rPr>
          <w:rFonts w:ascii="Calibri" w:eastAsia="Adobe Myungjo Std M" w:hAnsi="Calibri" w:cs="Calibri"/>
          <w:szCs w:val="18"/>
          <w:lang w:val="en-GB"/>
        </w:rPr>
        <w:t xml:space="preserve"> despite the presence of prolonged wage disparity? Second, to what extent</w:t>
      </w:r>
      <w:ins w:id="744" w:author="Author">
        <w:r w:rsidR="00E730A3" w:rsidRPr="00093F5E">
          <w:rPr>
            <w:rFonts w:eastAsia="Adobe Myungjo Std M" w:cstheme="minorHAnsi"/>
            <w:szCs w:val="18"/>
            <w:lang w:val="en-GB"/>
          </w:rPr>
          <w:t xml:space="preserve"> do</w:t>
        </w:r>
      </w:ins>
      <w:del w:id="745" w:author="Author">
        <w:r w:rsidR="00E730A3" w:rsidRPr="00093F5E">
          <w:rPr>
            <w:rFonts w:eastAsia="Adobe Myungjo Std M" w:cstheme="minorHAnsi"/>
            <w:szCs w:val="18"/>
            <w:lang w:val="en-GB"/>
          </w:rPr>
          <w:delText>, regions</w:delText>
        </w:r>
      </w:del>
      <w:r w:rsidR="00E730A3" w:rsidRPr="00093F5E">
        <w:rPr>
          <w:rFonts w:eastAsia="Adobe Myungjo Std M" w:cstheme="minorHAnsi"/>
          <w:szCs w:val="18"/>
          <w:lang w:val="en-GB"/>
        </w:rPr>
        <w:t xml:space="preserve"> </w:t>
      </w:r>
      <w:ins w:id="746" w:author="Author">
        <w:r w:rsidR="00E730A3" w:rsidRPr="00093F5E">
          <w:rPr>
            <w:rFonts w:eastAsia="Adobe Myungjo Std M" w:cstheme="minorHAnsi"/>
            <w:szCs w:val="18"/>
            <w:lang w:val="en-GB"/>
          </w:rPr>
          <w:t>region-specific</w:t>
        </w:r>
      </w:ins>
      <w:del w:id="747" w:author="Author">
        <w:r w:rsidR="00E730A3" w:rsidRPr="00093F5E">
          <w:rPr>
            <w:rFonts w:eastAsia="Adobe Myungjo Std M" w:cstheme="minorHAnsi"/>
            <w:szCs w:val="18"/>
            <w:lang w:val="en-GB"/>
          </w:rPr>
          <w:delText>specific</w:delText>
        </w:r>
      </w:del>
      <w:r w:rsidR="00E730A3" w:rsidRPr="00093F5E">
        <w:rPr>
          <w:rFonts w:eastAsia="Adobe Myungjo Std M" w:cstheme="minorHAnsi"/>
          <w:szCs w:val="18"/>
          <w:lang w:val="en-GB"/>
        </w:rPr>
        <w:t xml:space="preserve"> characteristics influence </w:t>
      </w:r>
      <w:del w:id="748" w:author="Author">
        <w:r w:rsidR="00E730A3" w:rsidRPr="00093F5E">
          <w:rPr>
            <w:rFonts w:eastAsia="Adobe Myungjo Std M" w:cstheme="minorHAnsi"/>
            <w:szCs w:val="18"/>
            <w:lang w:val="en-GB"/>
          </w:rPr>
          <w:delText xml:space="preserve">the formation of </w:delText>
        </w:r>
      </w:del>
      <w:r w:rsidR="00E730A3" w:rsidRPr="00093F5E">
        <w:rPr>
          <w:rFonts w:eastAsia="Adobe Myungjo Std M" w:cstheme="minorHAnsi"/>
          <w:szCs w:val="18"/>
          <w:lang w:val="en-GB"/>
        </w:rPr>
        <w:t xml:space="preserve">club convergence? To achieve </w:t>
      </w:r>
      <w:ins w:id="749" w:author="Author">
        <w:r w:rsidR="00E730A3" w:rsidRPr="00093F5E">
          <w:rPr>
            <w:rFonts w:eastAsia="Adobe Myungjo Std M" w:cstheme="minorHAnsi"/>
            <w:szCs w:val="18"/>
            <w:lang w:val="en-GB"/>
          </w:rPr>
          <w:t>these</w:t>
        </w:r>
      </w:ins>
      <w:del w:id="750" w:author="Author">
        <w:r w:rsidR="00E730A3" w:rsidRPr="00093F5E">
          <w:rPr>
            <w:rFonts w:eastAsia="Adobe Myungjo Std M" w:cstheme="minorHAnsi"/>
            <w:szCs w:val="18"/>
            <w:lang w:val="en-GB"/>
          </w:rPr>
          <w:delText>the</w:delText>
        </w:r>
      </w:del>
      <w:r w:rsidR="00E730A3" w:rsidRPr="00093F5E">
        <w:rPr>
          <w:rFonts w:eastAsia="Adobe Myungjo Std M" w:cstheme="minorHAnsi"/>
          <w:szCs w:val="18"/>
          <w:lang w:val="en-GB"/>
        </w:rPr>
        <w:t xml:space="preserve"> goals, we divide our strategy into two main steps.</w:t>
      </w:r>
      <w:r w:rsidR="005720CD" w:rsidRPr="00093F5E">
        <w:rPr>
          <w:rFonts w:eastAsia="Adobe Myungjo Std M" w:cstheme="minorHAnsi"/>
          <w:szCs w:val="18"/>
          <w:lang w:val="en-GB"/>
        </w:rPr>
        <w:t xml:space="preserve"> </w:t>
      </w:r>
      <w:r w:rsidR="005E2F90" w:rsidRPr="00093F5E">
        <w:rPr>
          <w:rFonts w:eastAsia="Adobe Myungjo Std M" w:cstheme="minorHAnsi"/>
          <w:szCs w:val="18"/>
          <w:lang w:val="en-GB"/>
        </w:rPr>
        <w:t xml:space="preserve"> </w:t>
      </w:r>
      <w:commentRangeStart w:id="751"/>
      <w:r w:rsidR="002C2D66" w:rsidRPr="00093F5E">
        <w:rPr>
          <w:rFonts w:eastAsia="Adobe Myungjo Std M" w:cstheme="minorHAnsi"/>
          <w:szCs w:val="18"/>
          <w:lang w:val="en-GB"/>
        </w:rPr>
        <w:t>First,</w:t>
      </w:r>
      <w:ins w:id="752" w:author="Author">
        <w:r w:rsidR="00E920A5" w:rsidRPr="00E920A5">
          <w:rPr>
            <w:rFonts w:eastAsia="Adobe Myungjo Std M" w:cstheme="minorHAnsi"/>
            <w:szCs w:val="18"/>
            <w:lang w:val="en-GB"/>
          </w:rPr>
          <w:t xml:space="preserve"> </w:t>
        </w:r>
        <w:r w:rsidR="00E920A5" w:rsidRPr="00093F5E">
          <w:rPr>
            <w:rFonts w:eastAsia="Adobe Myungjo Std M" w:cstheme="minorHAnsi"/>
            <w:szCs w:val="18"/>
            <w:lang w:val="en-GB"/>
          </w:rPr>
          <w:t>we test whether regional wages</w:t>
        </w:r>
        <w:r w:rsidR="0082154D">
          <w:rPr>
            <w:rFonts w:eastAsia="Adobe Myungjo Std M" w:cstheme="minorHAnsi"/>
            <w:szCs w:val="18"/>
            <w:lang w:val="en-GB"/>
          </w:rPr>
          <w:t xml:space="preserve"> converge to a common steady-</w:t>
        </w:r>
        <w:r w:rsidR="00E920A5" w:rsidRPr="00093F5E">
          <w:rPr>
            <w:rFonts w:eastAsia="Adobe Myungjo Std M" w:cstheme="minorHAnsi"/>
            <w:szCs w:val="18"/>
            <w:lang w:val="en-GB"/>
          </w:rPr>
          <w:t>state</w:t>
        </w:r>
      </w:ins>
      <w:r w:rsidR="00C05F37" w:rsidRPr="00093F5E">
        <w:rPr>
          <w:rFonts w:eastAsia="Adobe Myungjo Std M" w:cstheme="minorHAnsi"/>
          <w:szCs w:val="18"/>
          <w:lang w:val="en-GB"/>
        </w:rPr>
        <w:t xml:space="preserve"> using log </w:t>
      </w:r>
      <w:r w:rsidR="00C05F37" w:rsidRPr="00093F5E">
        <w:rPr>
          <w:rFonts w:eastAsia="Adobe Myungjo Std M" w:cstheme="minorHAnsi"/>
          <w:i/>
          <w:iCs/>
          <w:szCs w:val="18"/>
          <w:lang w:val="en-GB"/>
        </w:rPr>
        <w:t>t</w:t>
      </w:r>
      <w:r w:rsidR="00C05F37" w:rsidRPr="00093F5E">
        <w:rPr>
          <w:rFonts w:eastAsia="Adobe Myungjo Std M" w:cstheme="minorHAnsi"/>
          <w:szCs w:val="18"/>
          <w:lang w:val="en-GB"/>
        </w:rPr>
        <w:t xml:space="preserve"> regression developed by </w:t>
      </w:r>
      <w:r w:rsidR="00C05F37" w:rsidRPr="00093F5E">
        <w:rPr>
          <w:rFonts w:eastAsia="Adobe Myungjo Std M" w:cstheme="minorHAnsi"/>
          <w:szCs w:val="18"/>
          <w:lang w:val="en-GB"/>
        </w:rPr>
        <w:fldChar w:fldCharType="begin"/>
      </w:r>
      <w:r w:rsidR="00C05F37" w:rsidRPr="00093F5E">
        <w:rPr>
          <w:rFonts w:eastAsia="Adobe Myungjo Std M" w:cstheme="minorHAnsi"/>
          <w:szCs w:val="18"/>
          <w:lang w:val="en-GB"/>
        </w:rPr>
        <w:instrText xml:space="preserve"> ADDIN ZOTERO_ITEM CSL_CITATION {"citationID":"XIltIad1","properties":{"formattedCitation":"(Phillips &amp; Sul, 2007, 2009)","plainCitation":"(Phillips &amp; Sul, 2007, 2009)","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C05F37" w:rsidRPr="00093F5E">
        <w:rPr>
          <w:rFonts w:eastAsia="Adobe Myungjo Std M" w:cstheme="minorHAnsi"/>
          <w:szCs w:val="18"/>
          <w:lang w:val="en-GB"/>
        </w:rPr>
        <w:fldChar w:fldCharType="separate"/>
      </w:r>
      <w:r w:rsidR="00C05F37" w:rsidRPr="00093F5E">
        <w:rPr>
          <w:rFonts w:ascii="Calibri" w:hAnsi="Calibri" w:cs="Calibri"/>
          <w:lang w:val="en-GB"/>
        </w:rPr>
        <w:t>Phillips &amp; Sul (2007, 2009)</w:t>
      </w:r>
      <w:r w:rsidR="00C05F37" w:rsidRPr="00093F5E">
        <w:rPr>
          <w:rFonts w:eastAsia="Adobe Myungjo Std M" w:cstheme="minorHAnsi"/>
          <w:szCs w:val="18"/>
          <w:lang w:val="en-GB"/>
        </w:rPr>
        <w:fldChar w:fldCharType="end"/>
      </w:r>
      <w:del w:id="753" w:author="Author">
        <w:r w:rsidR="00C05F37" w:rsidRPr="00093F5E" w:rsidDel="00E920A5">
          <w:rPr>
            <w:rFonts w:eastAsia="Adobe Myungjo Std M" w:cstheme="minorHAnsi"/>
            <w:szCs w:val="18"/>
            <w:lang w:val="en-GB"/>
          </w:rPr>
          <w:delText xml:space="preserve">, </w:delText>
        </w:r>
        <w:r w:rsidR="002C2D66" w:rsidRPr="00093F5E" w:rsidDel="00E920A5">
          <w:rPr>
            <w:rFonts w:eastAsia="Adobe Myungjo Std M" w:cstheme="minorHAnsi"/>
            <w:szCs w:val="18"/>
            <w:lang w:val="en-GB"/>
          </w:rPr>
          <w:delText>we</w:delText>
        </w:r>
        <w:r w:rsidR="00C05F37" w:rsidRPr="00093F5E" w:rsidDel="00E920A5">
          <w:rPr>
            <w:rFonts w:eastAsia="Adobe Myungjo Std M" w:cstheme="minorHAnsi"/>
            <w:szCs w:val="18"/>
            <w:lang w:val="en-GB"/>
          </w:rPr>
          <w:delText xml:space="preserve"> test whether regional </w:delText>
        </w:r>
      </w:del>
      <w:ins w:id="754" w:author="Author">
        <w:del w:id="755" w:author="Author">
          <w:r w:rsidR="00C05F37" w:rsidRPr="00093F5E" w:rsidDel="00E920A5">
            <w:rPr>
              <w:rFonts w:eastAsia="Adobe Myungjo Std M" w:cstheme="minorHAnsi"/>
              <w:szCs w:val="18"/>
              <w:lang w:val="en-GB"/>
            </w:rPr>
            <w:delText>wages</w:delText>
          </w:r>
        </w:del>
      </w:ins>
      <w:del w:id="756" w:author="Author">
        <w:r w:rsidR="00C05F37" w:rsidRPr="00093F5E" w:rsidDel="00E920A5">
          <w:rPr>
            <w:rFonts w:eastAsia="Adobe Myungjo Std M" w:cstheme="minorHAnsi"/>
            <w:szCs w:val="18"/>
            <w:lang w:val="en-GB"/>
          </w:rPr>
          <w:delText>wage converge to a common steady state</w:delText>
        </w:r>
      </w:del>
      <w:r w:rsidR="002C2D66" w:rsidRPr="00093F5E">
        <w:rPr>
          <w:rFonts w:eastAsia="Adobe Myungjo Std M" w:cstheme="minorHAnsi"/>
          <w:szCs w:val="18"/>
          <w:lang w:val="en-GB"/>
        </w:rPr>
        <w:t xml:space="preserve">. </w:t>
      </w:r>
      <w:commentRangeEnd w:id="751"/>
      <w:r w:rsidR="00E920A5">
        <w:rPr>
          <w:rStyle w:val="CommentReference"/>
        </w:rPr>
        <w:commentReference w:id="751"/>
      </w:r>
      <w:r w:rsidR="00C05F37" w:rsidRPr="00093F5E">
        <w:rPr>
          <w:rFonts w:eastAsia="Adobe Myungjo Std M" w:cstheme="minorHAnsi"/>
          <w:szCs w:val="18"/>
          <w:lang w:val="en-GB"/>
        </w:rPr>
        <w:t xml:space="preserve">In the absence of overall convergence, we further check for the presence of club convergence. </w:t>
      </w:r>
      <w:r w:rsidR="002C2D66" w:rsidRPr="00093F5E">
        <w:rPr>
          <w:rFonts w:eastAsia="Adobe Myungjo Std M" w:cstheme="minorHAnsi"/>
          <w:szCs w:val="18"/>
          <w:lang w:val="en-GB"/>
        </w:rPr>
        <w:t xml:space="preserve">Second, we </w:t>
      </w:r>
      <w:r w:rsidR="00C05F37" w:rsidRPr="00093F5E">
        <w:rPr>
          <w:rFonts w:eastAsia="Adobe Myungjo Std M" w:cstheme="minorHAnsi"/>
          <w:szCs w:val="18"/>
          <w:lang w:val="en-GB"/>
        </w:rPr>
        <w:t>investigate</w:t>
      </w:r>
      <w:r w:rsidR="00BF6189" w:rsidRPr="00093F5E">
        <w:rPr>
          <w:rFonts w:eastAsia="Adobe Myungjo Std M" w:cstheme="minorHAnsi"/>
          <w:szCs w:val="18"/>
          <w:lang w:val="en-GB"/>
        </w:rPr>
        <w:t xml:space="preserve"> </w:t>
      </w:r>
      <w:ins w:id="757" w:author="Author">
        <w:r w:rsidRPr="00093F5E">
          <w:rPr>
            <w:rFonts w:ascii="Calibri" w:eastAsia="Adobe Myungjo Std M" w:hAnsi="Calibri" w:cs="Calibri"/>
            <w:szCs w:val="18"/>
            <w:lang w:val="en-GB"/>
          </w:rPr>
          <w:t xml:space="preserve">the </w:t>
        </w:r>
      </w:ins>
      <w:r w:rsidR="00FE2876" w:rsidRPr="00093F5E">
        <w:rPr>
          <w:rFonts w:eastAsia="Adobe Myungjo Std M" w:cstheme="minorHAnsi"/>
          <w:szCs w:val="18"/>
          <w:lang w:val="en-GB"/>
        </w:rPr>
        <w:t>essential</w:t>
      </w:r>
      <w:r w:rsidR="00C05F37" w:rsidRPr="00093F5E">
        <w:rPr>
          <w:rFonts w:eastAsia="Adobe Myungjo Std M" w:cstheme="minorHAnsi"/>
          <w:szCs w:val="18"/>
          <w:lang w:val="en-GB"/>
        </w:rPr>
        <w:t xml:space="preserve"> </w:t>
      </w:r>
      <w:r w:rsidR="00BF6189" w:rsidRPr="00093F5E">
        <w:rPr>
          <w:rFonts w:eastAsia="Adobe Myungjo Std M" w:cstheme="minorHAnsi"/>
          <w:szCs w:val="18"/>
          <w:lang w:val="en-GB"/>
        </w:rPr>
        <w:t>factors</w:t>
      </w:r>
      <w:r w:rsidR="00C05F37" w:rsidRPr="00093F5E">
        <w:rPr>
          <w:rFonts w:eastAsia="Adobe Myungjo Std M" w:cstheme="minorHAnsi"/>
          <w:szCs w:val="18"/>
          <w:lang w:val="en-GB"/>
        </w:rPr>
        <w:t xml:space="preserve"> that influence club</w:t>
      </w:r>
      <w:r w:rsidR="00BF6189" w:rsidRPr="00093F5E">
        <w:rPr>
          <w:rFonts w:eastAsia="Adobe Myungjo Std M" w:cstheme="minorHAnsi"/>
          <w:szCs w:val="18"/>
          <w:lang w:val="en-GB"/>
        </w:rPr>
        <w:t xml:space="preserve"> convergence formation.</w:t>
      </w:r>
      <w:r w:rsidR="002C2D66" w:rsidRPr="00093F5E">
        <w:rPr>
          <w:rFonts w:eastAsia="Adobe Myungjo Std M" w:cstheme="minorHAnsi"/>
          <w:szCs w:val="18"/>
          <w:lang w:val="en-GB"/>
        </w:rPr>
        <w:t xml:space="preserve"> </w:t>
      </w:r>
    </w:p>
    <w:p w14:paraId="7205D98E" w14:textId="77777777" w:rsidR="006F66A7" w:rsidRPr="00093F5E" w:rsidRDefault="00093F5E" w:rsidP="0065174F">
      <w:pPr>
        <w:pStyle w:val="ListParagraph"/>
        <w:spacing w:line="360" w:lineRule="auto"/>
        <w:ind w:firstLine="720"/>
        <w:jc w:val="both"/>
        <w:rPr>
          <w:lang w:val="en-GB"/>
        </w:rPr>
      </w:pPr>
      <w:r w:rsidRPr="00093F5E">
        <w:rPr>
          <w:rFonts w:eastAsia="Adobe Myungjo Std M" w:cstheme="minorHAnsi"/>
          <w:szCs w:val="18"/>
          <w:lang w:val="en-GB"/>
        </w:rPr>
        <w:t>Our results from the first step show three significant clubs representing the convergence dynamics of regional wage across Indonesian provinces</w:t>
      </w:r>
      <w:ins w:id="758" w:author="Author">
        <w:r w:rsidR="00BD316C" w:rsidRPr="00093F5E">
          <w:rPr>
            <w:rFonts w:eastAsia="Adobe Myungjo Std M" w:cstheme="minorHAnsi"/>
            <w:szCs w:val="18"/>
            <w:lang w:val="en-GB"/>
          </w:rPr>
          <w:t>:</w:t>
        </w:r>
      </w:ins>
      <w:del w:id="759" w:author="Author">
        <w:r w:rsidR="00BD316C" w:rsidRPr="00093F5E">
          <w:rPr>
            <w:rFonts w:eastAsia="Adobe Myungjo Std M" w:cstheme="minorHAnsi"/>
            <w:szCs w:val="18"/>
            <w:lang w:val="en-GB"/>
          </w:rPr>
          <w:delText>;</w:delText>
        </w:r>
      </w:del>
      <w:r w:rsidR="00CF6554" w:rsidRPr="00093F5E">
        <w:rPr>
          <w:lang w:val="en-GB"/>
        </w:rPr>
        <w:t xml:space="preserve"> </w:t>
      </w:r>
      <w:r w:rsidR="00BD316C" w:rsidRPr="00093F5E">
        <w:rPr>
          <w:lang w:val="en-GB"/>
        </w:rPr>
        <w:t>t</w:t>
      </w:r>
      <w:r w:rsidR="00886EAE" w:rsidRPr="00093F5E">
        <w:rPr>
          <w:lang w:val="en-GB"/>
        </w:rPr>
        <w:t>hree</w:t>
      </w:r>
      <w:r w:rsidR="00CF6554" w:rsidRPr="00093F5E">
        <w:rPr>
          <w:lang w:val="en-GB"/>
        </w:rPr>
        <w:t xml:space="preserve"> provinces clustered in club 1</w:t>
      </w:r>
      <w:ins w:id="760" w:author="Author">
        <w:r w:rsidR="003515FC" w:rsidRPr="00093F5E">
          <w:rPr>
            <w:lang w:val="en-GB"/>
          </w:rPr>
          <w:t>,</w:t>
        </w:r>
      </w:ins>
      <w:del w:id="761" w:author="Author">
        <w:r w:rsidR="003515FC" w:rsidRPr="00093F5E">
          <w:rPr>
            <w:lang w:val="en-GB"/>
          </w:rPr>
          <w:delText>;</w:delText>
        </w:r>
      </w:del>
      <w:r w:rsidR="003515FC" w:rsidRPr="00093F5E">
        <w:rPr>
          <w:lang w:val="en-GB"/>
        </w:rPr>
        <w:t xml:space="preserve"> </w:t>
      </w:r>
      <w:r w:rsidR="00886EAE" w:rsidRPr="00093F5E">
        <w:rPr>
          <w:lang w:val="en-GB"/>
        </w:rPr>
        <w:t>nine</w:t>
      </w:r>
      <w:r w:rsidR="003515FC" w:rsidRPr="00093F5E">
        <w:rPr>
          <w:lang w:val="en-GB"/>
        </w:rPr>
        <w:t xml:space="preserve"> provinces</w:t>
      </w:r>
      <w:r w:rsidR="00CF6554" w:rsidRPr="00093F5E">
        <w:rPr>
          <w:lang w:val="en-GB"/>
        </w:rPr>
        <w:t xml:space="preserve"> in club 2</w:t>
      </w:r>
      <w:ins w:id="762" w:author="Author">
        <w:r w:rsidR="00866BF4">
          <w:rPr>
            <w:lang w:val="en-GB"/>
          </w:rPr>
          <w:t>,</w:t>
        </w:r>
      </w:ins>
      <w:del w:id="763" w:author="Author">
        <w:r w:rsidR="003515FC" w:rsidRPr="00093F5E" w:rsidDel="00866BF4">
          <w:rPr>
            <w:lang w:val="en-GB"/>
          </w:rPr>
          <w:delText>;</w:delText>
        </w:r>
      </w:del>
      <w:r w:rsidR="003515FC" w:rsidRPr="00093F5E">
        <w:rPr>
          <w:lang w:val="en-GB"/>
        </w:rPr>
        <w:t xml:space="preserve"> </w:t>
      </w:r>
      <w:r w:rsidR="00CF6554" w:rsidRPr="00093F5E">
        <w:rPr>
          <w:lang w:val="en-GB"/>
        </w:rPr>
        <w:t xml:space="preserve">and </w:t>
      </w:r>
      <w:commentRangeStart w:id="764"/>
      <w:ins w:id="765" w:author="Author">
        <w:r w:rsidR="0082154D">
          <w:rPr>
            <w:lang w:val="en-GB"/>
          </w:rPr>
          <w:t>22</w:t>
        </w:r>
      </w:ins>
      <w:del w:id="766" w:author="Author">
        <w:r w:rsidR="00886EAE" w:rsidRPr="00093F5E" w:rsidDel="0082154D">
          <w:rPr>
            <w:lang w:val="en-GB"/>
          </w:rPr>
          <w:delText>twenty</w:delText>
        </w:r>
        <w:r w:rsidR="00234719" w:rsidRPr="00093F5E" w:rsidDel="0082154D">
          <w:rPr>
            <w:lang w:val="en-GB"/>
          </w:rPr>
          <w:delText>-</w:delText>
        </w:r>
        <w:r w:rsidR="00886EAE" w:rsidRPr="00093F5E" w:rsidDel="0082154D">
          <w:rPr>
            <w:lang w:val="en-GB"/>
          </w:rPr>
          <w:delText>two</w:delText>
        </w:r>
      </w:del>
      <w:r w:rsidR="003515FC" w:rsidRPr="00093F5E">
        <w:rPr>
          <w:lang w:val="en-GB"/>
        </w:rPr>
        <w:t xml:space="preserve"> </w:t>
      </w:r>
      <w:commentRangeEnd w:id="764"/>
      <w:r w:rsidR="0058539A">
        <w:rPr>
          <w:rStyle w:val="CommentReference"/>
        </w:rPr>
        <w:commentReference w:id="764"/>
      </w:r>
      <w:r w:rsidR="003515FC" w:rsidRPr="00093F5E">
        <w:rPr>
          <w:lang w:val="en-GB"/>
        </w:rPr>
        <w:t>provinces</w:t>
      </w:r>
      <w:r w:rsidR="00CF6554" w:rsidRPr="00093F5E">
        <w:rPr>
          <w:lang w:val="en-GB"/>
        </w:rPr>
        <w:t xml:space="preserve"> in club 3</w:t>
      </w:r>
      <w:r w:rsidR="003515FC" w:rsidRPr="00093F5E">
        <w:rPr>
          <w:lang w:val="en-GB"/>
        </w:rPr>
        <w:t xml:space="preserve">. Overall, </w:t>
      </w:r>
      <w:r w:rsidR="00D217D3" w:rsidRPr="00093F5E">
        <w:rPr>
          <w:lang w:val="en-GB"/>
        </w:rPr>
        <w:t xml:space="preserve">the results from our initial investigation </w:t>
      </w:r>
      <w:r w:rsidR="003515FC" w:rsidRPr="00093F5E">
        <w:rPr>
          <w:lang w:val="en-GB"/>
        </w:rPr>
        <w:t>impl</w:t>
      </w:r>
      <w:r w:rsidR="0023744E" w:rsidRPr="00093F5E">
        <w:rPr>
          <w:lang w:val="en-GB"/>
        </w:rPr>
        <w:t>y</w:t>
      </w:r>
      <w:r w:rsidR="003515FC" w:rsidRPr="00093F5E">
        <w:rPr>
          <w:lang w:val="en-GB"/>
        </w:rPr>
        <w:t xml:space="preserve"> that</w:t>
      </w:r>
      <w:ins w:id="767" w:author="Author">
        <w:r w:rsidRPr="00093F5E">
          <w:rPr>
            <w:rFonts w:ascii="Calibri" w:eastAsia="Yu Mincho" w:hAnsi="Calibri" w:cs="Times New Roman"/>
            <w:lang w:val="en-GB"/>
          </w:rPr>
          <w:t>,</w:t>
        </w:r>
      </w:ins>
      <w:r w:rsidRPr="00093F5E">
        <w:rPr>
          <w:rFonts w:ascii="Calibri" w:eastAsia="Yu Mincho" w:hAnsi="Calibri" w:cs="Times New Roman"/>
          <w:lang w:val="en-GB"/>
        </w:rPr>
        <w:t xml:space="preserve"> </w:t>
      </w:r>
      <w:r w:rsidR="001C0B5F" w:rsidRPr="00093F5E">
        <w:rPr>
          <w:lang w:val="en-GB"/>
        </w:rPr>
        <w:t xml:space="preserve">based on the </w:t>
      </w:r>
      <w:r w:rsidR="00D217D3" w:rsidRPr="00093F5E">
        <w:rPr>
          <w:lang w:val="en-GB"/>
        </w:rPr>
        <w:t>long-run dynamics</w:t>
      </w:r>
      <w:r w:rsidR="001C0B5F" w:rsidRPr="00093F5E">
        <w:rPr>
          <w:lang w:val="en-GB"/>
        </w:rPr>
        <w:t xml:space="preserve"> </w:t>
      </w:r>
      <w:r w:rsidR="003515FC" w:rsidRPr="00093F5E">
        <w:rPr>
          <w:lang w:val="en-GB"/>
        </w:rPr>
        <w:t xml:space="preserve">of </w:t>
      </w:r>
      <w:r w:rsidR="00D217D3" w:rsidRPr="00093F5E">
        <w:rPr>
          <w:lang w:val="en-GB"/>
        </w:rPr>
        <w:t xml:space="preserve">regional real </w:t>
      </w:r>
      <w:ins w:id="768" w:author="Author">
        <w:r w:rsidR="003515FC" w:rsidRPr="00093F5E">
          <w:rPr>
            <w:lang w:val="en-GB"/>
          </w:rPr>
          <w:t>wages</w:t>
        </w:r>
      </w:ins>
      <w:del w:id="769" w:author="Author">
        <w:r w:rsidR="003515FC" w:rsidRPr="00093F5E">
          <w:rPr>
            <w:lang w:val="en-GB"/>
          </w:rPr>
          <w:delText>wage</w:delText>
        </w:r>
      </w:del>
      <w:r w:rsidR="001C0B5F" w:rsidRPr="00093F5E">
        <w:rPr>
          <w:lang w:val="en-GB"/>
        </w:rPr>
        <w:t xml:space="preserve"> from </w:t>
      </w:r>
      <w:del w:id="770" w:author="Author">
        <w:r w:rsidR="00BD316C" w:rsidRPr="00093F5E" w:rsidDel="00416CEC">
          <w:rPr>
            <w:lang w:val="en-GB"/>
          </w:rPr>
          <w:delText xml:space="preserve">the </w:delText>
        </w:r>
      </w:del>
      <w:ins w:id="771" w:author="Author">
        <w:del w:id="772" w:author="Author">
          <w:r w:rsidRPr="00093F5E" w:rsidDel="00416CEC">
            <w:rPr>
              <w:rFonts w:ascii="Calibri" w:eastAsia="Yu Mincho" w:hAnsi="Calibri" w:cs="Times New Roman"/>
              <w:lang w:val="en-GB"/>
            </w:rPr>
            <w:delText xml:space="preserve">to </w:delText>
          </w:r>
        </w:del>
      </w:ins>
      <w:r w:rsidR="001C0B5F" w:rsidRPr="00093F5E">
        <w:rPr>
          <w:lang w:val="en-GB"/>
        </w:rPr>
        <w:t>2008</w:t>
      </w:r>
      <w:ins w:id="773" w:author="Author">
        <w:r w:rsidR="00416CEC">
          <w:rPr>
            <w:lang w:val="en-GB"/>
          </w:rPr>
          <w:t xml:space="preserve"> to </w:t>
        </w:r>
      </w:ins>
      <w:del w:id="774" w:author="Author">
        <w:r w:rsidR="001C0B5F" w:rsidRPr="00093F5E" w:rsidDel="00416CEC">
          <w:rPr>
            <w:lang w:val="en-GB"/>
          </w:rPr>
          <w:delText>-</w:delText>
        </w:r>
      </w:del>
      <w:r w:rsidR="001C0B5F" w:rsidRPr="00093F5E">
        <w:rPr>
          <w:lang w:val="en-GB"/>
        </w:rPr>
        <w:t>2020</w:t>
      </w:r>
      <w:del w:id="775" w:author="Author">
        <w:r w:rsidR="001C0B5F" w:rsidRPr="00093F5E" w:rsidDel="00416CEC">
          <w:rPr>
            <w:lang w:val="en-GB"/>
          </w:rPr>
          <w:delText xml:space="preserve"> period</w:delText>
        </w:r>
      </w:del>
      <w:r w:rsidR="001C0B5F" w:rsidRPr="00093F5E">
        <w:rPr>
          <w:lang w:val="en-GB"/>
        </w:rPr>
        <w:t xml:space="preserve">, </w:t>
      </w:r>
      <w:r w:rsidR="003515FC" w:rsidRPr="00093F5E">
        <w:rPr>
          <w:lang w:val="en-GB"/>
        </w:rPr>
        <w:t xml:space="preserve">Indonesian provinces </w:t>
      </w:r>
      <w:r w:rsidR="001C0B5F" w:rsidRPr="00093F5E">
        <w:rPr>
          <w:lang w:val="en-GB"/>
        </w:rPr>
        <w:t>can be clustered</w:t>
      </w:r>
      <w:r w:rsidR="003515FC" w:rsidRPr="00093F5E">
        <w:rPr>
          <w:lang w:val="en-GB"/>
        </w:rPr>
        <w:t xml:space="preserve"> into three </w:t>
      </w:r>
      <w:r w:rsidR="001C0B5F" w:rsidRPr="00093F5E">
        <w:rPr>
          <w:lang w:val="en-GB"/>
        </w:rPr>
        <w:t xml:space="preserve">club </w:t>
      </w:r>
      <w:ins w:id="776" w:author="Author">
        <w:r w:rsidR="001C0B5F" w:rsidRPr="00093F5E">
          <w:rPr>
            <w:lang w:val="en-GB"/>
          </w:rPr>
          <w:t>convergences</w:t>
        </w:r>
      </w:ins>
      <w:del w:id="777" w:author="Author">
        <w:r w:rsidR="001C0B5F" w:rsidRPr="00093F5E">
          <w:rPr>
            <w:lang w:val="en-GB"/>
          </w:rPr>
          <w:delText>convergence</w:delText>
        </w:r>
      </w:del>
      <w:r w:rsidR="003515FC" w:rsidRPr="00093F5E">
        <w:rPr>
          <w:lang w:val="en-GB"/>
        </w:rPr>
        <w:t xml:space="preserve">. </w:t>
      </w:r>
      <w:r w:rsidR="009B3F47" w:rsidRPr="00093F5E">
        <w:rPr>
          <w:lang w:val="en-GB"/>
        </w:rPr>
        <w:t xml:space="preserve">The presence of club convergence from our </w:t>
      </w:r>
      <w:ins w:id="778" w:author="Author">
        <w:r w:rsidR="009B3F47" w:rsidRPr="00093F5E">
          <w:rPr>
            <w:lang w:val="en-GB"/>
          </w:rPr>
          <w:t>results</w:t>
        </w:r>
      </w:ins>
      <w:del w:id="779" w:author="Author">
        <w:r w:rsidR="009B3F47" w:rsidRPr="00093F5E">
          <w:rPr>
            <w:lang w:val="en-GB"/>
          </w:rPr>
          <w:delText>result</w:delText>
        </w:r>
      </w:del>
      <w:r w:rsidR="009B3F47" w:rsidRPr="00093F5E">
        <w:rPr>
          <w:lang w:val="en-GB"/>
        </w:rPr>
        <w:t xml:space="preserve"> is similar to the finding of </w:t>
      </w:r>
      <w:r w:rsidR="004C5458" w:rsidRPr="00093F5E">
        <w:rPr>
          <w:lang w:val="en-GB"/>
        </w:rPr>
        <w:fldChar w:fldCharType="begin"/>
      </w:r>
      <w:r w:rsidR="00BA7897" w:rsidRPr="00093F5E">
        <w:rPr>
          <w:lang w:val="en-GB"/>
        </w:rPr>
        <w:instrText xml:space="preserve"> ADDIN ZOTERO_ITEM CSL_CITATION {"citationID":"LGENxbW1","properties":{"formattedCitation":"(Neagu, 2020)","plainCitation":"(Neagu, 2020)","dontUpdate":true,"noteIndex":0},"citationItems":[{"id":372,"uris":["http://zotero.org/users/local/9Bu69DCL/items/267PF3Q2"],"uri":["http://zotero.org/users/local/9Bu69DCL/items/267PF3Q2"],"itemData":{"id":372,"type":"article-journal","container-title":"Studia Universitatis Vasile Goldiş, Arad-Seria Ştiinţe Economice","ISSN":"1584-2339","issue":"3","journalAbbreviation":"Studia Universitatis Vasile Goldiş, Arad-Seria Ştiinţe Economice","note":"publisher: Editura Universităţii Vasile Goldiş","page":"108-117","title":"Real Wage Convergence in Romania: Empirical Evidence Based on Club Converging","volume":"30","author":[{"family":"Neagu","given":"Olimpia"}],"issued":{"date-parts":[["2020"]]}}}],"schema":"https://github.com/citation-style-language/schema/raw/master/csl-citation.json"} </w:instrText>
      </w:r>
      <w:r w:rsidR="004C5458" w:rsidRPr="00093F5E">
        <w:rPr>
          <w:lang w:val="en-GB"/>
        </w:rPr>
        <w:fldChar w:fldCharType="separate"/>
      </w:r>
      <w:r w:rsidR="004C5458" w:rsidRPr="00093F5E">
        <w:rPr>
          <w:rFonts w:ascii="Calibri" w:hAnsi="Calibri" w:cs="Calibri"/>
          <w:lang w:val="en-GB"/>
        </w:rPr>
        <w:t>Neagu (2020)</w:t>
      </w:r>
      <w:r w:rsidR="004C5458" w:rsidRPr="00093F5E">
        <w:rPr>
          <w:lang w:val="en-GB"/>
        </w:rPr>
        <w:fldChar w:fldCharType="end"/>
      </w:r>
      <w:r w:rsidR="004C5458" w:rsidRPr="00093F5E">
        <w:rPr>
          <w:lang w:val="en-GB"/>
        </w:rPr>
        <w:t xml:space="preserve"> in the context of regional wage analysis in Romania.</w:t>
      </w:r>
    </w:p>
    <w:p w14:paraId="657805DC" w14:textId="77777777" w:rsidR="00886EAE" w:rsidRPr="00093F5E" w:rsidRDefault="00093F5E" w:rsidP="00575A0B">
      <w:pPr>
        <w:pStyle w:val="ListParagraph"/>
        <w:spacing w:after="0" w:line="360" w:lineRule="auto"/>
        <w:ind w:firstLine="720"/>
        <w:contextualSpacing w:val="0"/>
        <w:jc w:val="both"/>
        <w:rPr>
          <w:lang w:val="en-GB"/>
        </w:rPr>
      </w:pPr>
      <w:r w:rsidRPr="00093F5E">
        <w:rPr>
          <w:lang w:val="en-GB"/>
        </w:rPr>
        <w:t xml:space="preserve">In the second part, the results from the ordered logit model show that regional </w:t>
      </w:r>
      <w:r w:rsidR="00102B6A" w:rsidRPr="00093F5E">
        <w:rPr>
          <w:lang w:val="en-GB"/>
        </w:rPr>
        <w:t xml:space="preserve">characteristics related to </w:t>
      </w:r>
      <w:ins w:id="780" w:author="Author">
        <w:r w:rsidRPr="00093F5E">
          <w:rPr>
            <w:lang w:val="en-GB"/>
          </w:rPr>
          <w:t>labour</w:t>
        </w:r>
      </w:ins>
      <w:del w:id="781" w:author="Author">
        <w:r w:rsidRPr="00093F5E">
          <w:rPr>
            <w:lang w:val="en-GB"/>
          </w:rPr>
          <w:delText>labor</w:delText>
        </w:r>
      </w:del>
      <w:r w:rsidRPr="00093F5E">
        <w:rPr>
          <w:lang w:val="en-GB"/>
        </w:rPr>
        <w:t xml:space="preserve"> market conditions </w:t>
      </w:r>
      <w:r w:rsidR="00153953" w:rsidRPr="00093F5E">
        <w:rPr>
          <w:lang w:val="en-GB"/>
        </w:rPr>
        <w:t xml:space="preserve">largely </w:t>
      </w:r>
      <w:r w:rsidRPr="00093F5E">
        <w:rPr>
          <w:lang w:val="en-GB"/>
        </w:rPr>
        <w:t xml:space="preserve">explain the formation of club convergence in provincial wages. </w:t>
      </w:r>
      <w:del w:id="782" w:author="Author">
        <w:r w:rsidR="003515FC" w:rsidRPr="00093F5E">
          <w:rPr>
            <w:lang w:val="en-GB"/>
          </w:rPr>
          <w:delText xml:space="preserve">The </w:delText>
        </w:r>
      </w:del>
      <w:ins w:id="783" w:author="Author">
        <w:r w:rsidR="003515FC" w:rsidRPr="00093F5E">
          <w:rPr>
            <w:lang w:val="en-GB"/>
          </w:rPr>
          <w:t>Variables</w:t>
        </w:r>
      </w:ins>
      <w:del w:id="784" w:author="Author">
        <w:r w:rsidR="003515FC" w:rsidRPr="00093F5E">
          <w:rPr>
            <w:lang w:val="en-GB"/>
          </w:rPr>
          <w:delText>variables</w:delText>
        </w:r>
      </w:del>
      <w:r w:rsidR="003515FC" w:rsidRPr="00093F5E">
        <w:rPr>
          <w:lang w:val="en-GB"/>
        </w:rPr>
        <w:t xml:space="preserve"> such as </w:t>
      </w:r>
      <w:ins w:id="785" w:author="Author">
        <w:r w:rsidR="003515FC" w:rsidRPr="00093F5E">
          <w:rPr>
            <w:lang w:val="en-GB"/>
          </w:rPr>
          <w:t>manufacturing</w:t>
        </w:r>
      </w:ins>
      <w:del w:id="786" w:author="Author">
        <w:r w:rsidR="003515FC" w:rsidRPr="00093F5E">
          <w:rPr>
            <w:lang w:val="en-GB"/>
          </w:rPr>
          <w:delText>manufacture</w:delText>
        </w:r>
      </w:del>
      <w:r w:rsidR="003515FC" w:rsidRPr="00093F5E">
        <w:rPr>
          <w:lang w:val="en-GB"/>
        </w:rPr>
        <w:t xml:space="preserve"> employment share, </w:t>
      </w:r>
      <w:ins w:id="787" w:author="Author">
        <w:r w:rsidR="003515FC" w:rsidRPr="00093F5E">
          <w:rPr>
            <w:lang w:val="en-GB"/>
          </w:rPr>
          <w:t>investment-to-GDP</w:t>
        </w:r>
      </w:ins>
      <w:del w:id="788" w:author="Author">
        <w:r w:rsidR="003515FC" w:rsidRPr="00093F5E">
          <w:rPr>
            <w:lang w:val="en-GB"/>
          </w:rPr>
          <w:delText>investment</w:delText>
        </w:r>
        <w:r w:rsidR="00BF6189" w:rsidRPr="00093F5E">
          <w:rPr>
            <w:lang w:val="en-GB"/>
          </w:rPr>
          <w:delText xml:space="preserve"> to GDP</w:delText>
        </w:r>
      </w:del>
      <w:r w:rsidR="00BF6189" w:rsidRPr="00093F5E">
        <w:rPr>
          <w:lang w:val="en-GB"/>
        </w:rPr>
        <w:t xml:space="preserve"> ratio</w:t>
      </w:r>
      <w:r w:rsidR="003515FC" w:rsidRPr="00093F5E">
        <w:rPr>
          <w:lang w:val="en-GB"/>
        </w:rPr>
        <w:t xml:space="preserve">, </w:t>
      </w:r>
      <w:ins w:id="789" w:author="Author">
        <w:r w:rsidR="003515FC" w:rsidRPr="00093F5E">
          <w:rPr>
            <w:lang w:val="en-GB"/>
          </w:rPr>
          <w:t>labour</w:t>
        </w:r>
      </w:ins>
      <w:del w:id="790" w:author="Author">
        <w:r w:rsidR="003515FC" w:rsidRPr="00093F5E">
          <w:rPr>
            <w:lang w:val="en-GB"/>
          </w:rPr>
          <w:delText>labor</w:delText>
        </w:r>
      </w:del>
      <w:r w:rsidR="003515FC" w:rsidRPr="00093F5E">
        <w:rPr>
          <w:lang w:val="en-GB"/>
        </w:rPr>
        <w:t xml:space="preserve"> force participation</w:t>
      </w:r>
      <w:r w:rsidR="00904C72" w:rsidRPr="00093F5E">
        <w:rPr>
          <w:lang w:val="en-GB"/>
        </w:rPr>
        <w:t>,</w:t>
      </w:r>
      <w:r w:rsidR="009C3294" w:rsidRPr="00093F5E">
        <w:rPr>
          <w:lang w:val="en-GB"/>
        </w:rPr>
        <w:t xml:space="preserve"> and the initial condition of wage</w:t>
      </w:r>
      <w:r w:rsidR="003515FC" w:rsidRPr="00093F5E">
        <w:rPr>
          <w:lang w:val="en-GB"/>
        </w:rPr>
        <w:t xml:space="preserve"> </w:t>
      </w:r>
      <w:r w:rsidR="00BF6189" w:rsidRPr="00093F5E">
        <w:rPr>
          <w:lang w:val="en-GB"/>
        </w:rPr>
        <w:t>significantly influence the convergence club formation, while</w:t>
      </w:r>
      <w:r w:rsidR="003515FC" w:rsidRPr="00093F5E">
        <w:rPr>
          <w:lang w:val="en-GB"/>
        </w:rPr>
        <w:t xml:space="preserve"> </w:t>
      </w:r>
      <w:r w:rsidR="00153953" w:rsidRPr="00093F5E">
        <w:rPr>
          <w:lang w:val="en-GB"/>
        </w:rPr>
        <w:t>the size of the economy, or GDP,</w:t>
      </w:r>
      <w:r w:rsidR="00BF6189" w:rsidRPr="00093F5E">
        <w:rPr>
          <w:lang w:val="en-GB"/>
        </w:rPr>
        <w:t xml:space="preserve"> </w:t>
      </w:r>
      <w:ins w:id="791" w:author="Author">
        <w:r w:rsidR="000D75FC" w:rsidRPr="00093F5E">
          <w:rPr>
            <w:lang w:val="en-GB"/>
          </w:rPr>
          <w:t>exhibit</w:t>
        </w:r>
      </w:ins>
      <w:del w:id="792" w:author="Author">
        <w:r w:rsidR="000D75FC" w:rsidRPr="00093F5E">
          <w:rPr>
            <w:lang w:val="en-GB"/>
          </w:rPr>
          <w:delText>exhibits</w:delText>
        </w:r>
      </w:del>
      <w:r w:rsidR="003515FC" w:rsidRPr="00093F5E">
        <w:rPr>
          <w:lang w:val="en-GB"/>
        </w:rPr>
        <w:t xml:space="preserve"> insignificant</w:t>
      </w:r>
      <w:r w:rsidR="000D75FC" w:rsidRPr="00093F5E">
        <w:rPr>
          <w:lang w:val="en-GB"/>
        </w:rPr>
        <w:t xml:space="preserve"> effe</w:t>
      </w:r>
      <w:r w:rsidR="00213D4A" w:rsidRPr="00093F5E">
        <w:rPr>
          <w:lang w:val="en-GB"/>
        </w:rPr>
        <w:t>ct</w:t>
      </w:r>
      <w:r w:rsidR="000D75FC" w:rsidRPr="00093F5E">
        <w:rPr>
          <w:lang w:val="en-GB"/>
        </w:rPr>
        <w:t>s</w:t>
      </w:r>
      <w:r w:rsidR="00BF6189" w:rsidRPr="00093F5E">
        <w:rPr>
          <w:lang w:val="en-GB"/>
        </w:rPr>
        <w:t>.</w:t>
      </w:r>
      <w:r w:rsidR="0027131A" w:rsidRPr="00093F5E">
        <w:rPr>
          <w:lang w:val="en-GB"/>
        </w:rPr>
        <w:t xml:space="preserve"> </w:t>
      </w:r>
      <w:commentRangeStart w:id="793"/>
      <w:r w:rsidR="00DF2F15" w:rsidRPr="00093F5E">
        <w:rPr>
          <w:lang w:val="en-GB"/>
        </w:rPr>
        <w:t xml:space="preserve">Our findings are </w:t>
      </w:r>
      <w:del w:id="794" w:author="Author">
        <w:r w:rsidR="00DF2F15" w:rsidRPr="00093F5E" w:rsidDel="000D0615">
          <w:rPr>
            <w:lang w:val="en-GB"/>
          </w:rPr>
          <w:delText xml:space="preserve">not only </w:delText>
        </w:r>
      </w:del>
      <w:r w:rsidR="00DF2F15" w:rsidRPr="00093F5E">
        <w:rPr>
          <w:lang w:val="en-GB"/>
        </w:rPr>
        <w:t>compatible with the theoretical underpinnings of the convergence concept</w:t>
      </w:r>
      <w:del w:id="795" w:author="Author">
        <w:r w:rsidR="00DF2F15" w:rsidRPr="00093F5E" w:rsidDel="0032329F">
          <w:rPr>
            <w:lang w:val="en-GB"/>
          </w:rPr>
          <w:delText>,</w:delText>
        </w:r>
      </w:del>
      <w:r w:rsidR="00DF2F15" w:rsidRPr="00093F5E">
        <w:rPr>
          <w:lang w:val="en-GB"/>
        </w:rPr>
        <w:t xml:space="preserve"> </w:t>
      </w:r>
      <w:del w:id="796" w:author="Author">
        <w:r w:rsidR="00DF2F15" w:rsidRPr="00093F5E" w:rsidDel="0032329F">
          <w:rPr>
            <w:lang w:val="en-GB"/>
          </w:rPr>
          <w:delText>but they are also</w:delText>
        </w:r>
      </w:del>
      <w:ins w:id="797" w:author="Author">
        <w:r w:rsidR="0032329F">
          <w:rPr>
            <w:lang w:val="en-GB"/>
          </w:rPr>
          <w:t>and</w:t>
        </w:r>
      </w:ins>
      <w:r w:rsidR="00DF2F15" w:rsidRPr="00093F5E">
        <w:rPr>
          <w:lang w:val="en-GB"/>
        </w:rPr>
        <w:t xml:space="preserve"> comparable to </w:t>
      </w:r>
      <w:del w:id="798" w:author="Author">
        <w:r w:rsidR="0044023B" w:rsidRPr="00093F5E">
          <w:rPr>
            <w:lang w:val="en-GB"/>
          </w:rPr>
          <w:delText>the</w:delText>
        </w:r>
        <w:r w:rsidR="00FA2F6B" w:rsidRPr="00093F5E">
          <w:rPr>
            <w:lang w:val="en-GB"/>
          </w:rPr>
          <w:delText xml:space="preserve"> </w:delText>
        </w:r>
      </w:del>
      <w:r w:rsidR="00FA2F6B" w:rsidRPr="00093F5E">
        <w:rPr>
          <w:lang w:val="en-GB"/>
        </w:rPr>
        <w:t>previous</w:t>
      </w:r>
      <w:r w:rsidR="00DF2F15" w:rsidRPr="00093F5E">
        <w:rPr>
          <w:lang w:val="en-GB"/>
        </w:rPr>
        <w:t xml:space="preserve"> club convergence investigations</w:t>
      </w:r>
      <w:r w:rsidR="0044023B" w:rsidRPr="00093F5E">
        <w:rPr>
          <w:lang w:val="en-GB"/>
        </w:rPr>
        <w:t xml:space="preserve"> </w:t>
      </w:r>
      <w:r w:rsidR="0027131A" w:rsidRPr="00093F5E">
        <w:rPr>
          <w:lang w:val="en-GB"/>
        </w:rPr>
        <w:fldChar w:fldCharType="begin"/>
      </w:r>
      <w:r w:rsidR="00BA7897" w:rsidRPr="00093F5E">
        <w:rPr>
          <w:lang w:val="en-GB"/>
        </w:rPr>
        <w:instrText xml:space="preserve"> ADDIN ZOTERO_ITEM CSL_CITATION {"citationID":"kPAi6fJU","properties":{"formattedCitation":"(Bartkowska &amp; Riedl, 2012; Cutrini, 2019; Von Lyncker &amp; Thoennessen, 2017)","plainCitation":"(Bartkowska &amp; Riedl, 2012; Cutrini, 2019; Von Lyncker &amp; Thoennessen, 2017)","noteIndex":0},"citationItems":[{"id":33,"uris":["http://zotero.org/users/local/9Bu69DCL/items/94HQNCYQ"],"uri":["http://zotero.org/users/local/9Bu69DCL/items/94HQNCYQ"],"itemData":{"id":33,"type":"article-journal","container-title":"Economic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id":361,"uris":["http://zotero.org/users/local/9Bu69DCL/items/6VCJHL6Y"],"uri":["http://zotero.org/users/local/9Bu69DCL/items/6VCJHL6Y"],"itemData":{"id":361,"type":"article-journal","container-title":"Structural Change and Economic Dynamics","ISSN":"0954-349X","journalAbbreviation":"Structural Change and Economic Dynamics","note":"publisher: Elsevier","page":"102-113","title":"Economic integration, structural change, and uneven development in the European Union","volume":"50","author":[{"family":"Cutrini","given":"Eleonora"}],"issued":{"date-parts":[["2019"]]}}},{"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0027131A" w:rsidRPr="00093F5E">
        <w:rPr>
          <w:lang w:val="en-GB"/>
        </w:rPr>
        <w:fldChar w:fldCharType="separate"/>
      </w:r>
      <w:r w:rsidR="0027131A" w:rsidRPr="00093F5E">
        <w:rPr>
          <w:rFonts w:ascii="Calibri" w:hAnsi="Calibri" w:cs="Calibri"/>
          <w:lang w:val="en-GB"/>
        </w:rPr>
        <w:t>(Bartkowska &amp; Riedl, 2012; Cutrini, 2019; Von Lyncker &amp; Thoennessen, 2017)</w:t>
      </w:r>
      <w:r w:rsidR="0027131A" w:rsidRPr="00093F5E">
        <w:rPr>
          <w:lang w:val="en-GB"/>
        </w:rPr>
        <w:fldChar w:fldCharType="end"/>
      </w:r>
      <w:r w:rsidR="0027131A" w:rsidRPr="00093F5E">
        <w:rPr>
          <w:lang w:val="en-GB"/>
        </w:rPr>
        <w:t>.</w:t>
      </w:r>
      <w:commentRangeEnd w:id="793"/>
      <w:r w:rsidR="0032329F">
        <w:rPr>
          <w:rStyle w:val="CommentReference"/>
        </w:rPr>
        <w:commentReference w:id="793"/>
      </w:r>
    </w:p>
    <w:p w14:paraId="4885AAB4" w14:textId="77777777" w:rsidR="00D85A56" w:rsidRPr="00093F5E" w:rsidRDefault="00093F5E" w:rsidP="00D85A56">
      <w:pPr>
        <w:spacing w:after="0" w:line="360" w:lineRule="auto"/>
        <w:ind w:left="720" w:rightChars="1" w:right="2" w:firstLine="720"/>
        <w:jc w:val="both"/>
        <w:rPr>
          <w:lang w:val="en-GB"/>
        </w:rPr>
      </w:pPr>
      <w:r w:rsidRPr="00093F5E">
        <w:rPr>
          <w:lang w:val="en-GB"/>
        </w:rPr>
        <w:t>Taken together</w:t>
      </w:r>
      <w:ins w:id="799" w:author="Author">
        <w:r w:rsidR="002A0D28">
          <w:rPr>
            <w:lang w:val="en-GB"/>
          </w:rPr>
          <w:t>:</w:t>
        </w:r>
      </w:ins>
      <w:del w:id="800" w:author="Author">
        <w:r w:rsidRPr="00093F5E" w:rsidDel="002A0D28">
          <w:rPr>
            <w:lang w:val="en-GB"/>
          </w:rPr>
          <w:delText>,</w:delText>
        </w:r>
      </w:del>
      <w:r w:rsidRPr="00093F5E">
        <w:rPr>
          <w:lang w:val="en-GB"/>
        </w:rPr>
        <w:t xml:space="preserve"> our results suggest four key points </w:t>
      </w:r>
      <w:r w:rsidR="001C1872" w:rsidRPr="00093F5E">
        <w:rPr>
          <w:lang w:val="en-GB"/>
        </w:rPr>
        <w:t>concerning</w:t>
      </w:r>
      <w:r w:rsidRPr="00093F5E">
        <w:rPr>
          <w:lang w:val="en-GB"/>
        </w:rPr>
        <w:t xml:space="preserve"> policy implication</w:t>
      </w:r>
      <w:r w:rsidR="001C1872" w:rsidRPr="00093F5E">
        <w:rPr>
          <w:lang w:val="en-GB"/>
        </w:rPr>
        <w:t>s</w:t>
      </w:r>
      <w:r w:rsidRPr="00093F5E">
        <w:rPr>
          <w:lang w:val="en-GB"/>
        </w:rPr>
        <w:t xml:space="preserve"> </w:t>
      </w:r>
      <w:ins w:id="801" w:author="Author">
        <w:r w:rsidRPr="00093F5E">
          <w:rPr>
            <w:lang w:val="en-GB"/>
          </w:rPr>
          <w:t>for</w:t>
        </w:r>
      </w:ins>
      <w:del w:id="802" w:author="Author">
        <w:r w:rsidRPr="00093F5E">
          <w:rPr>
            <w:lang w:val="en-GB"/>
          </w:rPr>
          <w:delText>in</w:delText>
        </w:r>
      </w:del>
      <w:r w:rsidRPr="00093F5E">
        <w:rPr>
          <w:lang w:val="en-GB"/>
        </w:rPr>
        <w:t xml:space="preserve"> reducing wage disparity across Indonesian provinces. First, it is imperative to promote the development </w:t>
      </w:r>
      <w:r w:rsidR="00B026AB" w:rsidRPr="00093F5E">
        <w:rPr>
          <w:lang w:val="en-GB"/>
        </w:rPr>
        <w:t xml:space="preserve">of </w:t>
      </w:r>
      <w:r w:rsidRPr="00093F5E">
        <w:rPr>
          <w:lang w:val="en-GB"/>
        </w:rPr>
        <w:t xml:space="preserve">manufacturing industries </w:t>
      </w:r>
      <w:ins w:id="803" w:author="Author">
        <w:r w:rsidRPr="00093F5E">
          <w:rPr>
            <w:lang w:val="en-GB"/>
          </w:rPr>
          <w:t>in</w:t>
        </w:r>
      </w:ins>
      <w:del w:id="804" w:author="Author">
        <w:r w:rsidRPr="00093F5E">
          <w:rPr>
            <w:lang w:val="en-GB"/>
          </w:rPr>
          <w:delText>throughout</w:delText>
        </w:r>
      </w:del>
      <w:r w:rsidRPr="00093F5E">
        <w:rPr>
          <w:lang w:val="en-GB"/>
        </w:rPr>
        <w:t xml:space="preserve"> all provinces. Manufacturing sectors would attract skill</w:t>
      </w:r>
      <w:r w:rsidR="00E31921" w:rsidRPr="00093F5E">
        <w:rPr>
          <w:lang w:val="en-GB"/>
        </w:rPr>
        <w:t>ed</w:t>
      </w:r>
      <w:r w:rsidRPr="00093F5E">
        <w:rPr>
          <w:lang w:val="en-GB"/>
        </w:rPr>
        <w:t xml:space="preserve"> workers from different places and </w:t>
      </w:r>
      <w:del w:id="805" w:author="Author">
        <w:r w:rsidRPr="00093F5E" w:rsidDel="002A0D28">
          <w:rPr>
            <w:lang w:val="en-GB"/>
          </w:rPr>
          <w:delText xml:space="preserve">could </w:delText>
        </w:r>
      </w:del>
      <w:r w:rsidRPr="00093F5E">
        <w:rPr>
          <w:lang w:val="en-GB"/>
        </w:rPr>
        <w:t xml:space="preserve">bring positive technical spillovers to local workers. </w:t>
      </w:r>
      <w:r w:rsidR="001C1872" w:rsidRPr="00093F5E">
        <w:rPr>
          <w:lang w:val="en-GB"/>
        </w:rPr>
        <w:t>In turn, this would create a trickle-down effect that tends to help reduce wage disparity, as in the case of India</w:t>
      </w:r>
      <w:r w:rsidRPr="00093F5E">
        <w:rPr>
          <w:lang w:val="en-GB"/>
        </w:rPr>
        <w:t xml:space="preserve"> </w:t>
      </w:r>
      <w:r w:rsidRPr="00093F5E">
        <w:rPr>
          <w:lang w:val="en-GB"/>
        </w:rPr>
        <w:fldChar w:fldCharType="begin"/>
      </w:r>
      <w:r w:rsidRPr="00093F5E">
        <w:rPr>
          <w:lang w:val="en-GB"/>
        </w:rPr>
        <w:instrText xml:space="preserve"> ADDIN ZOTERO_ITEM CSL_CITATION {"citationID":"DQiIgg2A","properties":{"formattedCitation":"(Jain, 2018)","plainCitation":"(Jain, 2018)","noteIndex":0},"citationItems":[{"id":368,"uris":["http://zotero.org/users/local/9Bu69DCL/items/DIEKW5V7"],"uri":["http://zotero.org/users/local/9Bu69DCL/items/DIEKW5V7"],"itemData":{"id":368,"type":"article-journal","container-title":"The Indian Journal of Labour Economics","ISSN":"0019-5308","issue":"2","journalAbbreviation":"The Indian Journal of Labour Economics","note":"publisher: Springer","page":"299-320","title":"Technological Change, Skill Supply and Wage Distribution: Comparison of High-Technology and Low-Technology Industries in India","volume":"61","author":[{"family":"Jain","given":"Hansa"}],"issued":{"date-parts":[["2018"]]}}}],"schema":"https://github.com/citation-style-language/schema/raw/master/csl-citation.json"} </w:instrText>
      </w:r>
      <w:r w:rsidRPr="00093F5E">
        <w:rPr>
          <w:lang w:val="en-GB"/>
        </w:rPr>
        <w:fldChar w:fldCharType="separate"/>
      </w:r>
      <w:r w:rsidRPr="00093F5E">
        <w:rPr>
          <w:rFonts w:ascii="Calibri" w:hAnsi="Calibri" w:cs="Calibri"/>
          <w:lang w:val="en-GB"/>
        </w:rPr>
        <w:t>(Jain, 2018)</w:t>
      </w:r>
      <w:r w:rsidRPr="00093F5E">
        <w:rPr>
          <w:lang w:val="en-GB"/>
        </w:rPr>
        <w:fldChar w:fldCharType="end"/>
      </w:r>
      <w:r w:rsidRPr="00093F5E">
        <w:rPr>
          <w:lang w:val="en-GB"/>
        </w:rPr>
        <w:t xml:space="preserve">. Second, boosting investment is equally important, not to mention attracting inward FDI. Technology spillovers and demand creation effects brought </w:t>
      </w:r>
      <w:r w:rsidRPr="00093F5E">
        <w:rPr>
          <w:lang w:val="en-GB"/>
        </w:rPr>
        <w:lastRenderedPageBreak/>
        <w:t>by FDI firms would positively influence the productivity of local firms and workers, leading to improved wage level</w:t>
      </w:r>
      <w:r w:rsidR="009C3CA6" w:rsidRPr="00093F5E">
        <w:rPr>
          <w:lang w:val="en-GB"/>
        </w:rPr>
        <w:t>s</w:t>
      </w:r>
      <w:r w:rsidRPr="00093F5E">
        <w:rPr>
          <w:lang w:val="en-GB"/>
        </w:rPr>
        <w:t xml:space="preserve">. Third, reducing wage differentials across regions requires convergence in education. </w:t>
      </w:r>
      <w:r w:rsidR="009C70AE" w:rsidRPr="00093F5E">
        <w:rPr>
          <w:lang w:val="en-GB"/>
        </w:rPr>
        <w:t xml:space="preserve">Therefore, improving education quality in less developed regions should become a priority and promote </w:t>
      </w:r>
      <w:ins w:id="806" w:author="Author">
        <w:r w:rsidR="009C70AE" w:rsidRPr="00093F5E">
          <w:rPr>
            <w:lang w:val="en-GB"/>
          </w:rPr>
          <w:t>industrialisation</w:t>
        </w:r>
      </w:ins>
      <w:del w:id="807" w:author="Author">
        <w:r w:rsidR="009C70AE" w:rsidRPr="00093F5E">
          <w:rPr>
            <w:lang w:val="en-GB"/>
          </w:rPr>
          <w:delText>industrialization</w:delText>
        </w:r>
      </w:del>
      <w:r w:rsidR="009C70AE" w:rsidRPr="00093F5E">
        <w:rPr>
          <w:lang w:val="en-GB"/>
        </w:rPr>
        <w:t xml:space="preserve"> and investment to guarantee the provision of educated </w:t>
      </w:r>
      <w:ins w:id="808" w:author="Author">
        <w:r w:rsidR="009C70AE" w:rsidRPr="00093F5E">
          <w:rPr>
            <w:lang w:val="en-GB"/>
          </w:rPr>
          <w:t>labour</w:t>
        </w:r>
      </w:ins>
      <w:del w:id="809" w:author="Author">
        <w:r w:rsidR="009C70AE" w:rsidRPr="00093F5E">
          <w:rPr>
            <w:lang w:val="en-GB"/>
          </w:rPr>
          <w:delText>labor</w:delText>
        </w:r>
      </w:del>
      <w:r w:rsidR="009C70AE" w:rsidRPr="00093F5E">
        <w:rPr>
          <w:lang w:val="en-GB"/>
        </w:rPr>
        <w:t xml:space="preserve"> and skilled workers.</w:t>
      </w:r>
      <w:r w:rsidRPr="00093F5E">
        <w:rPr>
          <w:lang w:val="en-GB"/>
        </w:rPr>
        <w:t xml:space="preserve"> </w:t>
      </w:r>
      <w:r w:rsidR="00C576A2" w:rsidRPr="00093F5E">
        <w:rPr>
          <w:lang w:val="en-GB"/>
        </w:rPr>
        <w:t xml:space="preserve">Finally, the Indonesian government needs, both national and </w:t>
      </w:r>
      <w:ins w:id="810" w:author="Author">
        <w:r w:rsidR="00C576A2" w:rsidRPr="00093F5E">
          <w:rPr>
            <w:lang w:val="en-GB"/>
          </w:rPr>
          <w:t>local</w:t>
        </w:r>
      </w:ins>
      <w:del w:id="811" w:author="Author">
        <w:r w:rsidR="00C576A2" w:rsidRPr="00093F5E">
          <w:rPr>
            <w:lang w:val="en-GB"/>
          </w:rPr>
          <w:delText>locals</w:delText>
        </w:r>
      </w:del>
      <w:r w:rsidR="00C576A2" w:rsidRPr="00093F5E">
        <w:rPr>
          <w:lang w:val="en-GB"/>
        </w:rPr>
        <w:t xml:space="preserve">, to continue enhancing healthy competition in the regional </w:t>
      </w:r>
      <w:ins w:id="812" w:author="Author">
        <w:r w:rsidR="00C576A2" w:rsidRPr="00093F5E">
          <w:rPr>
            <w:lang w:val="en-GB"/>
          </w:rPr>
          <w:t>labour</w:t>
        </w:r>
      </w:ins>
      <w:del w:id="813" w:author="Author">
        <w:r w:rsidR="00C576A2" w:rsidRPr="00093F5E">
          <w:rPr>
            <w:lang w:val="en-GB"/>
          </w:rPr>
          <w:delText>labor</w:delText>
        </w:r>
      </w:del>
      <w:r w:rsidR="00C576A2" w:rsidRPr="00093F5E">
        <w:rPr>
          <w:lang w:val="en-GB"/>
        </w:rPr>
        <w:t xml:space="preserve"> market to promote efficiency in resource allocation across regions.</w:t>
      </w:r>
    </w:p>
    <w:p w14:paraId="4AF296CE" w14:textId="77777777" w:rsidR="00183DD0" w:rsidRPr="00093F5E" w:rsidRDefault="00DC367F" w:rsidP="00D85A56">
      <w:pPr>
        <w:spacing w:after="0" w:line="360" w:lineRule="auto"/>
        <w:ind w:left="720" w:rightChars="1" w:right="2" w:firstLine="720"/>
        <w:jc w:val="both"/>
        <w:rPr>
          <w:lang w:val="en-GB"/>
        </w:rPr>
        <w:sectPr w:rsidR="00183DD0" w:rsidRPr="00093F5E">
          <w:pgSz w:w="12240" w:h="15840"/>
          <w:pgMar w:top="1440" w:right="1440" w:bottom="1440" w:left="1440" w:header="720" w:footer="720" w:gutter="0"/>
          <w:cols w:space="720"/>
          <w:docGrid w:linePitch="360"/>
        </w:sectPr>
      </w:pPr>
      <w:ins w:id="814" w:author="Author">
        <w:r>
          <w:rPr>
            <w:lang w:val="en-GB"/>
          </w:rPr>
          <w:t>H</w:t>
        </w:r>
        <w:r w:rsidRPr="00093F5E">
          <w:rPr>
            <w:lang w:val="en-GB"/>
          </w:rPr>
          <w:t xml:space="preserve">owever, </w:t>
        </w:r>
        <w:r>
          <w:rPr>
            <w:lang w:val="en-GB"/>
          </w:rPr>
          <w:t xml:space="preserve">one </w:t>
        </w:r>
      </w:ins>
      <w:del w:id="815" w:author="Author">
        <w:r w:rsidR="00093F5E" w:rsidRPr="00093F5E" w:rsidDel="00DC367F">
          <w:rPr>
            <w:lang w:val="en-GB"/>
          </w:rPr>
          <w:delText xml:space="preserve">One </w:delText>
        </w:r>
      </w:del>
      <w:r w:rsidR="00093F5E" w:rsidRPr="00093F5E">
        <w:rPr>
          <w:lang w:val="en-GB"/>
        </w:rPr>
        <w:t>limitation of t</w:t>
      </w:r>
      <w:r w:rsidR="00CE417D" w:rsidRPr="00093F5E">
        <w:rPr>
          <w:lang w:val="en-GB"/>
        </w:rPr>
        <w:t>his study</w:t>
      </w:r>
      <w:del w:id="816" w:author="Author">
        <w:r w:rsidR="00CE417D" w:rsidRPr="00093F5E" w:rsidDel="00DC367F">
          <w:rPr>
            <w:lang w:val="en-GB"/>
          </w:rPr>
          <w:delText>,</w:delText>
        </w:r>
      </w:del>
      <w:r w:rsidR="00CE417D" w:rsidRPr="00093F5E">
        <w:rPr>
          <w:lang w:val="en-GB"/>
        </w:rPr>
        <w:t xml:space="preserve"> </w:t>
      </w:r>
      <w:del w:id="817" w:author="Author">
        <w:r w:rsidR="00CE417D" w:rsidRPr="00093F5E" w:rsidDel="00DC367F">
          <w:rPr>
            <w:lang w:val="en-GB"/>
          </w:rPr>
          <w:delText>however,</w:delText>
        </w:r>
        <w:r w:rsidR="005A0EE7" w:rsidRPr="00093F5E" w:rsidDel="00DC367F">
          <w:rPr>
            <w:lang w:val="en-GB"/>
          </w:rPr>
          <w:delText xml:space="preserve"> </w:delText>
        </w:r>
      </w:del>
      <w:r w:rsidR="00093F5E" w:rsidRPr="00093F5E">
        <w:rPr>
          <w:lang w:val="en-GB"/>
        </w:rPr>
        <w:t>is the r</w:t>
      </w:r>
      <w:r w:rsidR="009C70AE" w:rsidRPr="00093F5E">
        <w:rPr>
          <w:lang w:val="en-GB"/>
        </w:rPr>
        <w:t xml:space="preserve">elatively </w:t>
      </w:r>
      <w:r w:rsidR="00093F5E" w:rsidRPr="00093F5E">
        <w:rPr>
          <w:lang w:val="en-GB"/>
        </w:rPr>
        <w:t xml:space="preserve">short </w:t>
      </w:r>
      <w:r w:rsidR="00CE417D" w:rsidRPr="00093F5E">
        <w:rPr>
          <w:lang w:val="en-GB"/>
        </w:rPr>
        <w:t xml:space="preserve">observation timeframe </w:t>
      </w:r>
      <w:ins w:id="818" w:author="Author">
        <w:r w:rsidR="00093F5E" w:rsidRPr="00093F5E">
          <w:rPr>
            <w:rFonts w:ascii="Calibri" w:eastAsia="Yu Mincho" w:hAnsi="Calibri" w:cs="Times New Roman"/>
            <w:lang w:val="en-GB"/>
          </w:rPr>
          <w:t xml:space="preserve">used </w:t>
        </w:r>
      </w:ins>
      <w:r w:rsidR="00093F5E" w:rsidRPr="00093F5E">
        <w:rPr>
          <w:rFonts w:ascii="Calibri" w:eastAsia="Yu Mincho" w:hAnsi="Calibri" w:cs="Times New Roman"/>
          <w:lang w:val="en-GB"/>
        </w:rPr>
        <w:t xml:space="preserve">to study </w:t>
      </w:r>
      <w:r w:rsidR="00F6413A" w:rsidRPr="00093F5E">
        <w:rPr>
          <w:lang w:val="en-GB"/>
        </w:rPr>
        <w:t>wage convergence.</w:t>
      </w:r>
      <w:r w:rsidR="00222370" w:rsidRPr="00093F5E">
        <w:rPr>
          <w:lang w:val="en-GB"/>
        </w:rPr>
        <w:t xml:space="preserve"> This </w:t>
      </w:r>
      <w:commentRangeStart w:id="819"/>
      <w:r w:rsidR="00222370" w:rsidRPr="00093F5E">
        <w:rPr>
          <w:lang w:val="en-GB"/>
        </w:rPr>
        <w:t xml:space="preserve">may </w:t>
      </w:r>
      <w:del w:id="820" w:author="Author">
        <w:r w:rsidR="00222370" w:rsidRPr="00093F5E" w:rsidDel="00F62896">
          <w:rPr>
            <w:lang w:val="en-GB"/>
          </w:rPr>
          <w:delText xml:space="preserve">have an </w:delText>
        </w:r>
      </w:del>
      <w:r w:rsidR="00222370" w:rsidRPr="00093F5E">
        <w:rPr>
          <w:lang w:val="en-GB"/>
        </w:rPr>
        <w:t xml:space="preserve">impact </w:t>
      </w:r>
      <w:del w:id="821" w:author="Author">
        <w:r w:rsidR="00222370" w:rsidRPr="00093F5E" w:rsidDel="00F62896">
          <w:rPr>
            <w:lang w:val="en-GB"/>
          </w:rPr>
          <w:delText xml:space="preserve">on </w:delText>
        </w:r>
      </w:del>
      <w:r w:rsidR="00222370" w:rsidRPr="00093F5E">
        <w:rPr>
          <w:lang w:val="en-GB"/>
        </w:rPr>
        <w:t xml:space="preserve">the </w:t>
      </w:r>
      <w:commentRangeEnd w:id="819"/>
      <w:r w:rsidR="00F62896">
        <w:rPr>
          <w:rStyle w:val="CommentReference"/>
        </w:rPr>
        <w:commentReference w:id="819"/>
      </w:r>
      <w:r w:rsidR="00222370" w:rsidRPr="00093F5E">
        <w:rPr>
          <w:lang w:val="en-GB"/>
        </w:rPr>
        <w:t xml:space="preserve">estimation of club convergence, as the power of the log </w:t>
      </w:r>
      <w:r w:rsidR="00222370" w:rsidRPr="00093F5E">
        <w:rPr>
          <w:i/>
          <w:iCs/>
          <w:lang w:val="en-GB"/>
        </w:rPr>
        <w:t>t</w:t>
      </w:r>
      <w:r w:rsidR="0055597E" w:rsidRPr="00093F5E">
        <w:rPr>
          <w:lang w:val="en-GB"/>
        </w:rPr>
        <w:t>-</w:t>
      </w:r>
      <w:r w:rsidR="00222370" w:rsidRPr="00093F5E">
        <w:rPr>
          <w:lang w:val="en-GB"/>
        </w:rPr>
        <w:t xml:space="preserve">test </w:t>
      </w:r>
      <w:ins w:id="822" w:author="Author">
        <w:r w:rsidR="00222370" w:rsidRPr="00093F5E">
          <w:rPr>
            <w:lang w:val="en-GB"/>
          </w:rPr>
          <w:t>decreases</w:t>
        </w:r>
      </w:ins>
      <w:del w:id="823" w:author="Author">
        <w:r w:rsidR="00222370" w:rsidRPr="00093F5E">
          <w:rPr>
            <w:lang w:val="en-GB"/>
          </w:rPr>
          <w:delText>falls</w:delText>
        </w:r>
      </w:del>
      <w:r w:rsidR="00222370" w:rsidRPr="00093F5E">
        <w:rPr>
          <w:lang w:val="en-GB"/>
        </w:rPr>
        <w:t xml:space="preserve"> as the time dimension shortens</w:t>
      </w:r>
      <w:r w:rsidR="00F6413A" w:rsidRPr="00093F5E">
        <w:rPr>
          <w:lang w:val="en-GB"/>
        </w:rPr>
        <w:t xml:space="preserve"> </w:t>
      </w:r>
      <w:r w:rsidR="00F6413A" w:rsidRPr="00093F5E">
        <w:rPr>
          <w:lang w:val="en-GB"/>
        </w:rPr>
        <w:fldChar w:fldCharType="begin"/>
      </w:r>
      <w:r w:rsidR="00222370" w:rsidRPr="00093F5E">
        <w:rPr>
          <w:lang w:val="en-GB"/>
        </w:rPr>
        <w:instrText xml:space="preserve"> ADDIN ZOTERO_ITEM CSL_CITATION {"citationID":"ZTpLilRy","properties":{"formattedCitation":"(Phillips &amp; Sul, 2007, 2009; Von Lyncker &amp; Thoennessen, 2017)","plainCitation":"(Phillips &amp; Sul, 2007, 2009; Von Lyncker &amp; Thoennessen, 2017)","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00F6413A" w:rsidRPr="00093F5E">
        <w:rPr>
          <w:lang w:val="en-GB"/>
        </w:rPr>
        <w:fldChar w:fldCharType="separate"/>
      </w:r>
      <w:r w:rsidR="00222370" w:rsidRPr="00093F5E">
        <w:rPr>
          <w:rFonts w:ascii="Calibri" w:hAnsi="Calibri" w:cs="Calibri"/>
          <w:lang w:val="en-GB"/>
        </w:rPr>
        <w:t>(Phillips &amp; Sul, 2007, 2009; Von Lyncker &amp; Thoennessen, 2017)</w:t>
      </w:r>
      <w:r w:rsidR="00F6413A" w:rsidRPr="00093F5E">
        <w:rPr>
          <w:lang w:val="en-GB"/>
        </w:rPr>
        <w:fldChar w:fldCharType="end"/>
      </w:r>
      <w:r w:rsidR="00222370" w:rsidRPr="00093F5E">
        <w:rPr>
          <w:lang w:val="en-GB"/>
        </w:rPr>
        <w:t xml:space="preserve">. </w:t>
      </w:r>
      <w:r w:rsidR="00D96E18" w:rsidRPr="00093F5E">
        <w:rPr>
          <w:lang w:val="en-GB"/>
        </w:rPr>
        <w:t>Furthermore, based on the geographical distribution of the clubs</w:t>
      </w:r>
      <w:r w:rsidR="00093F5E" w:rsidRPr="00093F5E">
        <w:rPr>
          <w:lang w:val="en-GB"/>
        </w:rPr>
        <w:t xml:space="preserve">, </w:t>
      </w:r>
      <w:r w:rsidR="00391570" w:rsidRPr="00093F5E">
        <w:rPr>
          <w:lang w:val="en-GB"/>
        </w:rPr>
        <w:t>one is</w:t>
      </w:r>
      <w:r w:rsidR="00093F5E" w:rsidRPr="00093F5E">
        <w:rPr>
          <w:lang w:val="en-GB"/>
        </w:rPr>
        <w:t xml:space="preserve"> tempted to conclude that real </w:t>
      </w:r>
      <w:ins w:id="824" w:author="Author">
        <w:r w:rsidR="00093F5E" w:rsidRPr="00093F5E">
          <w:rPr>
            <w:lang w:val="en-GB"/>
          </w:rPr>
          <w:t>wages</w:t>
        </w:r>
      </w:ins>
      <w:del w:id="825" w:author="Author">
        <w:r w:rsidR="00093F5E" w:rsidRPr="00093F5E">
          <w:rPr>
            <w:lang w:val="en-GB"/>
          </w:rPr>
          <w:delText>wage</w:delText>
        </w:r>
      </w:del>
      <w:r w:rsidR="00093F5E" w:rsidRPr="00093F5E">
        <w:rPr>
          <w:lang w:val="en-GB"/>
        </w:rPr>
        <w:t xml:space="preserve"> in Sumatra </w:t>
      </w:r>
      <w:ins w:id="826" w:author="Author">
        <w:r w:rsidR="00093F5E" w:rsidRPr="00093F5E">
          <w:rPr>
            <w:lang w:val="en-GB"/>
          </w:rPr>
          <w:t>Island</w:t>
        </w:r>
      </w:ins>
      <w:del w:id="827" w:author="Author">
        <w:r w:rsidR="00093F5E" w:rsidRPr="00093F5E">
          <w:rPr>
            <w:lang w:val="en-GB"/>
          </w:rPr>
          <w:delText>island</w:delText>
        </w:r>
      </w:del>
      <w:r w:rsidR="00093F5E" w:rsidRPr="00093F5E">
        <w:rPr>
          <w:lang w:val="en-GB"/>
        </w:rPr>
        <w:t xml:space="preserve"> converge</w:t>
      </w:r>
      <w:r w:rsidR="00391570" w:rsidRPr="00093F5E">
        <w:rPr>
          <w:lang w:val="en-GB"/>
        </w:rPr>
        <w:t xml:space="preserve"> perfectly to club 3, except </w:t>
      </w:r>
      <w:ins w:id="828" w:author="Author">
        <w:r w:rsidR="00093F5E" w:rsidRPr="00093F5E">
          <w:rPr>
            <w:rFonts w:ascii="Calibri" w:eastAsia="Yu Mincho" w:hAnsi="Calibri" w:cs="Times New Roman"/>
            <w:lang w:val="en-GB"/>
          </w:rPr>
          <w:t xml:space="preserve">for the </w:t>
        </w:r>
      </w:ins>
      <w:r w:rsidR="00093F5E" w:rsidRPr="00093F5E">
        <w:rPr>
          <w:rFonts w:ascii="Calibri" w:eastAsia="Yu Mincho" w:hAnsi="Calibri" w:cs="Times New Roman"/>
          <w:lang w:val="en-GB"/>
        </w:rPr>
        <w:t xml:space="preserve">Riau </w:t>
      </w:r>
      <w:ins w:id="829" w:author="Author">
        <w:r w:rsidR="00391570" w:rsidRPr="00093F5E">
          <w:rPr>
            <w:lang w:val="en-GB"/>
          </w:rPr>
          <w:t>Islands</w:t>
        </w:r>
      </w:ins>
      <w:del w:id="830" w:author="Author">
        <w:r w:rsidR="00391570" w:rsidRPr="00093F5E">
          <w:rPr>
            <w:lang w:val="en-GB"/>
          </w:rPr>
          <w:delText>islands</w:delText>
        </w:r>
      </w:del>
      <w:r w:rsidR="00391570" w:rsidRPr="00093F5E">
        <w:rPr>
          <w:lang w:val="en-GB"/>
        </w:rPr>
        <w:t>. This might not be the case when the spatial unit used is</w:t>
      </w:r>
      <w:r w:rsidR="0068516E" w:rsidRPr="00093F5E">
        <w:rPr>
          <w:lang w:val="en-GB"/>
        </w:rPr>
        <w:t xml:space="preserve"> </w:t>
      </w:r>
      <w:ins w:id="831" w:author="Author">
        <w:r w:rsidR="00093F5E" w:rsidRPr="00093F5E">
          <w:rPr>
            <w:rFonts w:ascii="Calibri" w:eastAsia="Yu Mincho" w:hAnsi="Calibri" w:cs="Times New Roman"/>
            <w:lang w:val="en-GB"/>
          </w:rPr>
          <w:t xml:space="preserve">at the </w:t>
        </w:r>
      </w:ins>
      <w:r w:rsidR="00391570" w:rsidRPr="00093F5E">
        <w:rPr>
          <w:lang w:val="en-GB"/>
        </w:rPr>
        <w:t xml:space="preserve">district level, as observed in the context of regional income convergence in Indonesia </w:t>
      </w:r>
      <w:r w:rsidR="00391570" w:rsidRPr="00093F5E">
        <w:rPr>
          <w:lang w:val="en-GB"/>
        </w:rPr>
        <w:fldChar w:fldCharType="begin"/>
      </w:r>
      <w:r w:rsidR="00391570" w:rsidRPr="00093F5E">
        <w:rPr>
          <w:lang w:val="en-GB"/>
        </w:rPr>
        <w:instrText xml:space="preserve"> ADDIN ZOTERO_ITEM CSL_CITATION {"citationID":"aYh2EphC","properties":{"formattedCitation":"(Santos-Marquez et al., 2021)","plainCitation":"(Santos-Marquez et al., 2021)","noteIndex":0},"citationItems":[{"id":371,"uris":["http://zotero.org/users/local/9Bu69DCL/items/XVHTNQAD"],"uri":["http://zotero.org/users/local/9Bu69DCL/items/XVHTNQAD"],"itemData":{"id":371,"type":"article-journal","container-title":"GeoJournal","ISSN":"1572-9893","journalAbbreviation":"GeoJournal","note":"publisher: Springer","page":"1-19","title":"Regional income disparities, distributional convergence, and spatial effects: evidence from Indonesian regions 2010–2017","author":[{"family":"Santos-Marquez","given":"Felipe"},{"family":"Gunawan","given":"Anang Budi"},{"family":"Mendez","given":"Carlos"}],"issued":{"date-parts":[["2021"]]}}}],"schema":"https://github.com/citation-style-language/schema/raw/master/csl-citation.json"} </w:instrText>
      </w:r>
      <w:r w:rsidR="00391570" w:rsidRPr="00093F5E">
        <w:rPr>
          <w:lang w:val="en-GB"/>
        </w:rPr>
        <w:fldChar w:fldCharType="separate"/>
      </w:r>
      <w:r w:rsidR="00391570" w:rsidRPr="00093F5E">
        <w:rPr>
          <w:rFonts w:ascii="Calibri" w:hAnsi="Calibri" w:cs="Calibri"/>
          <w:lang w:val="en-GB"/>
        </w:rPr>
        <w:t>(Santos-Marquez et al., 2021)</w:t>
      </w:r>
      <w:r w:rsidR="00391570" w:rsidRPr="00093F5E">
        <w:rPr>
          <w:lang w:val="en-GB"/>
        </w:rPr>
        <w:fldChar w:fldCharType="end"/>
      </w:r>
      <w:r w:rsidR="00391570" w:rsidRPr="00093F5E">
        <w:rPr>
          <w:lang w:val="en-GB"/>
        </w:rPr>
        <w:t xml:space="preserve">. </w:t>
      </w:r>
      <w:r w:rsidR="004D3730" w:rsidRPr="00093F5E">
        <w:rPr>
          <w:lang w:val="en-GB"/>
        </w:rPr>
        <w:t>Hence</w:t>
      </w:r>
      <w:r w:rsidR="0068516E" w:rsidRPr="00093F5E">
        <w:rPr>
          <w:lang w:val="en-GB"/>
        </w:rPr>
        <w:t xml:space="preserve">, future studies </w:t>
      </w:r>
      <w:r w:rsidR="00FA50C9" w:rsidRPr="00093F5E">
        <w:rPr>
          <w:lang w:val="en-GB"/>
        </w:rPr>
        <w:t>could</w:t>
      </w:r>
      <w:r w:rsidR="008416DB" w:rsidRPr="00093F5E">
        <w:rPr>
          <w:lang w:val="en-GB"/>
        </w:rPr>
        <w:t xml:space="preserve"> investigate reg</w:t>
      </w:r>
      <w:r w:rsidR="0068516E" w:rsidRPr="00093F5E">
        <w:rPr>
          <w:lang w:val="en-GB"/>
        </w:rPr>
        <w:t xml:space="preserve">ional wage </w:t>
      </w:r>
      <w:commentRangeStart w:id="832"/>
      <w:r w:rsidR="0068516E" w:rsidRPr="00093F5E">
        <w:rPr>
          <w:lang w:val="en-GB"/>
        </w:rPr>
        <w:t xml:space="preserve">convergence </w:t>
      </w:r>
      <w:del w:id="833" w:author="Author">
        <w:r w:rsidR="0068516E" w:rsidRPr="00093F5E" w:rsidDel="00C95619">
          <w:rPr>
            <w:lang w:val="en-GB"/>
          </w:rPr>
          <w:delText xml:space="preserve">at </w:delText>
        </w:r>
        <w:r w:rsidR="00AE46CC" w:rsidRPr="00093F5E" w:rsidDel="00C95619">
          <w:rPr>
            <w:lang w:val="en-GB"/>
          </w:rPr>
          <w:delText xml:space="preserve">the </w:delText>
        </w:r>
        <w:r w:rsidR="0068516E" w:rsidRPr="00093F5E" w:rsidDel="00C95619">
          <w:rPr>
            <w:lang w:val="en-GB"/>
          </w:rPr>
          <w:delText xml:space="preserve">district level </w:delText>
        </w:r>
      </w:del>
      <w:r w:rsidR="0068516E" w:rsidRPr="00093F5E">
        <w:rPr>
          <w:lang w:val="en-GB"/>
        </w:rPr>
        <w:t>across Indonesia</w:t>
      </w:r>
      <w:ins w:id="834" w:author="Author">
        <w:r w:rsidR="00C95619">
          <w:rPr>
            <w:lang w:val="en-GB"/>
          </w:rPr>
          <w:t>'s district level</w:t>
        </w:r>
      </w:ins>
      <w:r w:rsidR="0068516E" w:rsidRPr="00093F5E">
        <w:rPr>
          <w:lang w:val="en-GB"/>
        </w:rPr>
        <w:t>,</w:t>
      </w:r>
      <w:commentRangeEnd w:id="832"/>
      <w:r w:rsidR="00C95619">
        <w:rPr>
          <w:rStyle w:val="CommentReference"/>
        </w:rPr>
        <w:commentReference w:id="832"/>
      </w:r>
      <w:r w:rsidR="0068516E" w:rsidRPr="00093F5E">
        <w:rPr>
          <w:lang w:val="en-GB"/>
        </w:rPr>
        <w:t xml:space="preserve"> subject to data availability.</w:t>
      </w:r>
      <w:r w:rsidR="00FE5DD4" w:rsidRPr="00093F5E">
        <w:rPr>
          <w:lang w:val="en-GB"/>
        </w:rPr>
        <w:t xml:space="preserve"> </w:t>
      </w:r>
      <w:r w:rsidR="004B32AD" w:rsidRPr="00093F5E">
        <w:rPr>
          <w:lang w:val="en-GB"/>
        </w:rPr>
        <w:t>S</w:t>
      </w:r>
      <w:r w:rsidR="00FE5DD4" w:rsidRPr="00093F5E">
        <w:rPr>
          <w:lang w:val="en-GB"/>
        </w:rPr>
        <w:t xml:space="preserve">uch studies would allow </w:t>
      </w:r>
      <w:ins w:id="835" w:author="Author">
        <w:r w:rsidR="00E50894">
          <w:rPr>
            <w:lang w:val="en-GB"/>
          </w:rPr>
          <w:t xml:space="preserve">us </w:t>
        </w:r>
      </w:ins>
      <w:r w:rsidR="00FE5DD4" w:rsidRPr="00093F5E">
        <w:rPr>
          <w:lang w:val="en-GB"/>
        </w:rPr>
        <w:t xml:space="preserve">to look more deeply </w:t>
      </w:r>
      <w:r w:rsidR="009C69B3" w:rsidRPr="00093F5E">
        <w:rPr>
          <w:lang w:val="en-GB"/>
        </w:rPr>
        <w:t>at</w:t>
      </w:r>
      <w:r w:rsidR="00FE5DD4" w:rsidRPr="00093F5E">
        <w:rPr>
          <w:lang w:val="en-GB"/>
        </w:rPr>
        <w:t xml:space="preserve"> the role of spatial dependence</w:t>
      </w:r>
      <w:r w:rsidR="004B32AD" w:rsidRPr="00093F5E">
        <w:rPr>
          <w:lang w:val="en-GB"/>
        </w:rPr>
        <w:t xml:space="preserve"> within </w:t>
      </w:r>
      <w:r w:rsidR="00E26B2A" w:rsidRPr="00093F5E">
        <w:rPr>
          <w:lang w:val="en-GB"/>
        </w:rPr>
        <w:t>a province</w:t>
      </w:r>
      <w:r w:rsidR="004B32AD" w:rsidRPr="00093F5E">
        <w:rPr>
          <w:lang w:val="en-GB"/>
        </w:rPr>
        <w:t xml:space="preserve"> </w:t>
      </w:r>
      <w:r w:rsidR="00E26B2A" w:rsidRPr="00093F5E">
        <w:rPr>
          <w:lang w:val="en-GB"/>
        </w:rPr>
        <w:t xml:space="preserve">and between adjacent districts </w:t>
      </w:r>
      <w:del w:id="836" w:author="Author">
        <w:r w:rsidR="00E26B2A" w:rsidRPr="00093F5E" w:rsidDel="00E50894">
          <w:rPr>
            <w:lang w:val="en-GB"/>
          </w:rPr>
          <w:delText xml:space="preserve">belongs </w:delText>
        </w:r>
      </w:del>
      <w:ins w:id="837" w:author="Author">
        <w:r w:rsidR="00E50894">
          <w:rPr>
            <w:lang w:val="en-GB"/>
          </w:rPr>
          <w:t>belonging</w:t>
        </w:r>
        <w:r w:rsidR="00E50894" w:rsidRPr="00093F5E">
          <w:rPr>
            <w:lang w:val="en-GB"/>
          </w:rPr>
          <w:t xml:space="preserve"> </w:t>
        </w:r>
      </w:ins>
      <w:r w:rsidR="00E26B2A" w:rsidRPr="00093F5E">
        <w:rPr>
          <w:lang w:val="en-GB"/>
        </w:rPr>
        <w:t xml:space="preserve">to different </w:t>
      </w:r>
      <w:r w:rsidR="004B32AD" w:rsidRPr="00093F5E">
        <w:rPr>
          <w:lang w:val="en-GB"/>
        </w:rPr>
        <w:t>provinces</w:t>
      </w:r>
      <w:r w:rsidR="00FE5DD4" w:rsidRPr="00093F5E">
        <w:rPr>
          <w:lang w:val="en-GB"/>
        </w:rPr>
        <w:t xml:space="preserve"> in </w:t>
      </w:r>
      <w:r w:rsidR="004B32AD" w:rsidRPr="00093F5E">
        <w:rPr>
          <w:lang w:val="en-GB"/>
        </w:rPr>
        <w:t>shaping</w:t>
      </w:r>
      <w:r w:rsidR="00FE5DD4" w:rsidRPr="00093F5E">
        <w:rPr>
          <w:lang w:val="en-GB"/>
        </w:rPr>
        <w:t xml:space="preserve"> regional wage</w:t>
      </w:r>
      <w:r w:rsidR="00E26B2A" w:rsidRPr="00093F5E">
        <w:rPr>
          <w:lang w:val="en-GB"/>
        </w:rPr>
        <w:t>.</w:t>
      </w:r>
      <w:r w:rsidR="00EB0B4F" w:rsidRPr="00093F5E">
        <w:rPr>
          <w:lang w:val="en-GB"/>
        </w:rPr>
        <w:t xml:space="preserve"> </w:t>
      </w:r>
      <w:r w:rsidR="00093F5E" w:rsidRPr="00093F5E">
        <w:rPr>
          <w:lang w:val="en-GB"/>
        </w:rPr>
        <w:t xml:space="preserve">Finally, depending on data availability, future </w:t>
      </w:r>
      <w:del w:id="838" w:author="Author">
        <w:r w:rsidR="00093F5E" w:rsidRPr="00093F5E" w:rsidDel="0008550D">
          <w:rPr>
            <w:lang w:val="en-GB"/>
          </w:rPr>
          <w:delText xml:space="preserve">research </w:delText>
        </w:r>
      </w:del>
      <w:ins w:id="839" w:author="Author">
        <w:r w:rsidR="00E50894">
          <w:rPr>
            <w:lang w:val="en-GB"/>
          </w:rPr>
          <w:t>stud</w:t>
        </w:r>
        <w:r w:rsidR="0008550D">
          <w:rPr>
            <w:lang w:val="en-GB"/>
          </w:rPr>
          <w:t>ies</w:t>
        </w:r>
        <w:r w:rsidR="0008550D" w:rsidRPr="00093F5E">
          <w:rPr>
            <w:lang w:val="en-GB"/>
          </w:rPr>
          <w:t xml:space="preserve"> </w:t>
        </w:r>
      </w:ins>
      <w:r w:rsidR="00093F5E" w:rsidRPr="00093F5E">
        <w:rPr>
          <w:lang w:val="en-GB"/>
        </w:rPr>
        <w:t xml:space="preserve">could </w:t>
      </w:r>
      <w:ins w:id="840" w:author="Author">
        <w:r w:rsidR="00093F5E" w:rsidRPr="00093F5E">
          <w:rPr>
            <w:lang w:val="en-GB"/>
          </w:rPr>
          <w:t>examine</w:t>
        </w:r>
      </w:ins>
      <w:del w:id="841" w:author="Author">
        <w:r w:rsidR="00093F5E" w:rsidRPr="00093F5E">
          <w:rPr>
            <w:lang w:val="en-GB"/>
          </w:rPr>
          <w:delText>look into</w:delText>
        </w:r>
      </w:del>
      <w:r w:rsidR="00093F5E" w:rsidRPr="00093F5E">
        <w:rPr>
          <w:lang w:val="en-GB"/>
        </w:rPr>
        <w:t xml:space="preserve"> </w:t>
      </w:r>
      <w:r w:rsidR="007030C3" w:rsidRPr="00093F5E">
        <w:rPr>
          <w:lang w:val="en-GB"/>
        </w:rPr>
        <w:t xml:space="preserve">regional </w:t>
      </w:r>
      <w:r w:rsidR="00093F5E" w:rsidRPr="00093F5E">
        <w:rPr>
          <w:lang w:val="en-GB"/>
        </w:rPr>
        <w:t xml:space="preserve">wage convergence </w:t>
      </w:r>
      <w:r w:rsidR="007030C3" w:rsidRPr="00093F5E">
        <w:rPr>
          <w:lang w:val="en-GB"/>
        </w:rPr>
        <w:t xml:space="preserve">in Indonesia </w:t>
      </w:r>
      <w:ins w:id="842" w:author="Author">
        <w:r w:rsidR="00093F5E" w:rsidRPr="00093F5E">
          <w:rPr>
            <w:rFonts w:ascii="Calibri" w:eastAsia="Yu Mincho" w:hAnsi="Calibri" w:cs="Times New Roman"/>
            <w:lang w:val="en-GB"/>
          </w:rPr>
          <w:t xml:space="preserve">by </w:t>
        </w:r>
        <w:r w:rsidR="00093F5E" w:rsidRPr="00093F5E">
          <w:rPr>
            <w:lang w:val="en-GB"/>
          </w:rPr>
          <w:t>utilising</w:t>
        </w:r>
      </w:ins>
      <w:del w:id="843" w:author="Author">
        <w:r w:rsidR="00093F5E" w:rsidRPr="00093F5E">
          <w:rPr>
            <w:lang w:val="en-GB"/>
          </w:rPr>
          <w:delText>utilizing</w:delText>
        </w:r>
      </w:del>
      <w:r w:rsidR="00093F5E" w:rsidRPr="00093F5E">
        <w:rPr>
          <w:lang w:val="en-GB"/>
        </w:rPr>
        <w:t xml:space="preserve"> real wage data that </w:t>
      </w:r>
      <w:ins w:id="844" w:author="Author">
        <w:r w:rsidR="00093F5E" w:rsidRPr="00093F5E">
          <w:rPr>
            <w:lang w:val="en-GB"/>
          </w:rPr>
          <w:t>capture</w:t>
        </w:r>
      </w:ins>
      <w:del w:id="845" w:author="Author">
        <w:r w:rsidR="00093F5E" w:rsidRPr="00093F5E">
          <w:rPr>
            <w:lang w:val="en-GB"/>
          </w:rPr>
          <w:delText>captures</w:delText>
        </w:r>
      </w:del>
      <w:r w:rsidR="00093F5E" w:rsidRPr="00093F5E">
        <w:rPr>
          <w:lang w:val="en-GB"/>
        </w:rPr>
        <w:t xml:space="preserve"> cross-sectional differentials in </w:t>
      </w:r>
      <w:ins w:id="846" w:author="Author">
        <w:r w:rsidR="00093F5E" w:rsidRPr="00093F5E">
          <w:rPr>
            <w:lang w:val="en-GB"/>
          </w:rPr>
          <w:t>labour’s</w:t>
        </w:r>
      </w:ins>
      <w:del w:id="847" w:author="Author">
        <w:r w:rsidR="00093F5E" w:rsidRPr="00093F5E">
          <w:rPr>
            <w:lang w:val="en-GB"/>
          </w:rPr>
          <w:delText>labor's</w:delText>
        </w:r>
      </w:del>
      <w:r w:rsidR="00093F5E" w:rsidRPr="00093F5E">
        <w:rPr>
          <w:lang w:val="en-GB"/>
        </w:rPr>
        <w:t xml:space="preserve"> purchasing power.</w:t>
      </w:r>
    </w:p>
    <w:p w14:paraId="57902763" w14:textId="77777777" w:rsidR="00FD508A" w:rsidRPr="00093F5E" w:rsidRDefault="00093F5E" w:rsidP="00F62225">
      <w:pPr>
        <w:outlineLvl w:val="0"/>
        <w:rPr>
          <w:rFonts w:ascii="Bookman Old Style" w:eastAsia="Adobe Myungjo Std M" w:hAnsi="Bookman Old Style"/>
          <w:b/>
          <w:szCs w:val="18"/>
          <w:lang w:val="en-GB"/>
        </w:rPr>
      </w:pPr>
      <w:commentRangeStart w:id="848"/>
      <w:r w:rsidRPr="00093F5E">
        <w:rPr>
          <w:rFonts w:ascii="Bookman Old Style" w:eastAsia="Adobe Myungjo Std M" w:hAnsi="Bookman Old Style" w:hint="eastAsia"/>
          <w:b/>
          <w:szCs w:val="18"/>
          <w:lang w:val="en-GB"/>
        </w:rPr>
        <w:lastRenderedPageBreak/>
        <w:t>R</w:t>
      </w:r>
      <w:r w:rsidRPr="00093F5E">
        <w:rPr>
          <w:rFonts w:ascii="Bookman Old Style" w:eastAsia="Adobe Myungjo Std M" w:hAnsi="Bookman Old Style"/>
          <w:b/>
          <w:szCs w:val="18"/>
          <w:lang w:val="en-GB"/>
        </w:rPr>
        <w:t>eferences</w:t>
      </w:r>
      <w:commentRangeEnd w:id="848"/>
      <w:r w:rsidR="00137BCF">
        <w:rPr>
          <w:rStyle w:val="CommentReference"/>
        </w:rPr>
        <w:commentReference w:id="848"/>
      </w:r>
    </w:p>
    <w:p w14:paraId="5043F6E7" w14:textId="77777777" w:rsidR="00FC77C3" w:rsidRPr="00093F5E" w:rsidRDefault="00093F5E" w:rsidP="00FC77C3">
      <w:pPr>
        <w:pStyle w:val="Bibliography"/>
        <w:rPr>
          <w:rFonts w:ascii="Calibri" w:hAnsi="Calibri" w:cs="Calibri"/>
          <w:lang w:val="en-GB"/>
        </w:rPr>
      </w:pPr>
      <w:r w:rsidRPr="00093F5E">
        <w:rPr>
          <w:rFonts w:ascii="Bookman Old Style" w:eastAsia="Adobe Myungjo Std M" w:hAnsi="Bookman Old Style"/>
          <w:b/>
          <w:szCs w:val="18"/>
          <w:lang w:val="en-GB"/>
        </w:rPr>
        <w:fldChar w:fldCharType="begin"/>
      </w:r>
      <w:r w:rsidRPr="00093F5E">
        <w:rPr>
          <w:rFonts w:ascii="Bookman Old Style" w:eastAsia="Adobe Myungjo Std M" w:hAnsi="Bookman Old Style"/>
          <w:b/>
          <w:szCs w:val="18"/>
          <w:lang w:val="en-GB"/>
        </w:rPr>
        <w:instrText xml:space="preserve"> ADDIN ZOTERO_BIBL {"uncited":[],"omitted":[],"custom":[]} CSL_BIBLIOGRAPHY </w:instrText>
      </w:r>
      <w:r w:rsidRPr="00093F5E">
        <w:rPr>
          <w:rFonts w:ascii="Bookman Old Style" w:eastAsia="Adobe Myungjo Std M" w:hAnsi="Bookman Old Style"/>
          <w:b/>
          <w:szCs w:val="18"/>
          <w:lang w:val="en-GB"/>
        </w:rPr>
        <w:fldChar w:fldCharType="separate"/>
      </w:r>
      <w:r w:rsidRPr="00093F5E">
        <w:rPr>
          <w:rFonts w:ascii="Calibri" w:hAnsi="Calibri" w:cs="Calibri"/>
          <w:lang w:val="en-GB"/>
        </w:rPr>
        <w:t xml:space="preserve">Aginta, H. (2021). Spatial dynamics of consumer price in Indonesia: Convergence clubs and conditioning factors. </w:t>
      </w:r>
      <w:r w:rsidRPr="00093F5E">
        <w:rPr>
          <w:rFonts w:ascii="Calibri" w:hAnsi="Calibri" w:cs="Calibri"/>
          <w:i/>
          <w:iCs/>
          <w:lang w:val="en-GB"/>
        </w:rPr>
        <w:t>Asia-Pacific Journal of Regional Science</w:t>
      </w:r>
      <w:r w:rsidRPr="00093F5E">
        <w:rPr>
          <w:rFonts w:ascii="Calibri" w:hAnsi="Calibri" w:cs="Calibri"/>
          <w:lang w:val="en-GB"/>
        </w:rPr>
        <w:t xml:space="preserve">, </w:t>
      </w:r>
      <w:r w:rsidRPr="00093F5E">
        <w:rPr>
          <w:rFonts w:ascii="Calibri" w:hAnsi="Calibri" w:cs="Calibri"/>
          <w:i/>
          <w:iCs/>
          <w:lang w:val="en-GB"/>
        </w:rPr>
        <w:t>5</w:t>
      </w:r>
      <w:r w:rsidRPr="00093F5E">
        <w:rPr>
          <w:rFonts w:ascii="Calibri" w:hAnsi="Calibri" w:cs="Calibri"/>
          <w:lang w:val="en-GB"/>
        </w:rPr>
        <w:t>(2), 427–451. https://doi.org/10.1007/s41685-020-00178-0</w:t>
      </w:r>
    </w:p>
    <w:p w14:paraId="5A63D202"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Aginta, H., Gunawan, A. B., &amp; Mendez, C. (2020). Regional income disparities and convergence clubs in Indonesia: New district-level evidence. </w:t>
      </w:r>
      <w:r w:rsidRPr="00093F5E">
        <w:rPr>
          <w:rFonts w:ascii="Calibri" w:hAnsi="Calibri" w:cs="Calibri"/>
          <w:i/>
          <w:iCs/>
          <w:lang w:val="en-GB"/>
        </w:rPr>
        <w:t>Journal of the Asia Pacific Economy</w:t>
      </w:r>
      <w:r w:rsidRPr="00093F5E">
        <w:rPr>
          <w:rFonts w:ascii="Calibri" w:hAnsi="Calibri" w:cs="Calibri"/>
          <w:lang w:val="en-GB"/>
        </w:rPr>
        <w:t>, 1–33.</w:t>
      </w:r>
    </w:p>
    <w:p w14:paraId="427C8B9D"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Azariadis, C., &amp; Drazen, A. (1990). Threshold Externalities in Economic Development. </w:t>
      </w:r>
      <w:r w:rsidRPr="00093F5E">
        <w:rPr>
          <w:rFonts w:ascii="Calibri" w:hAnsi="Calibri" w:cs="Calibri"/>
          <w:i/>
          <w:iCs/>
          <w:lang w:val="en-GB"/>
        </w:rPr>
        <w:t>The Quarterly Journal of Economics</w:t>
      </w:r>
      <w:r w:rsidRPr="00093F5E">
        <w:rPr>
          <w:rFonts w:ascii="Calibri" w:hAnsi="Calibri" w:cs="Calibri"/>
          <w:lang w:val="en-GB"/>
        </w:rPr>
        <w:t xml:space="preserve">, </w:t>
      </w:r>
      <w:r w:rsidRPr="00093F5E">
        <w:rPr>
          <w:rFonts w:ascii="Calibri" w:hAnsi="Calibri" w:cs="Calibri"/>
          <w:i/>
          <w:iCs/>
          <w:lang w:val="en-GB"/>
        </w:rPr>
        <w:t>105</w:t>
      </w:r>
      <w:r w:rsidRPr="00093F5E">
        <w:rPr>
          <w:rFonts w:ascii="Calibri" w:hAnsi="Calibri" w:cs="Calibri"/>
          <w:lang w:val="en-GB"/>
        </w:rPr>
        <w:t>(2), 501–526. JSTOR. https://doi.org/10.2307/2937797</w:t>
      </w:r>
    </w:p>
    <w:p w14:paraId="3F04EDA9"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Barro, R. J., Sala-i-Martin, X., Blanchard, O. J., &amp; Hall, R. E. (1991). Convergence across states and regions. </w:t>
      </w:r>
      <w:r w:rsidRPr="00093F5E">
        <w:rPr>
          <w:rFonts w:ascii="Calibri" w:hAnsi="Calibri" w:cs="Calibri"/>
          <w:i/>
          <w:iCs/>
          <w:lang w:val="en-GB"/>
        </w:rPr>
        <w:t>Brookings Papers on Economic Activity</w:t>
      </w:r>
      <w:r w:rsidRPr="00093F5E">
        <w:rPr>
          <w:rFonts w:ascii="Calibri" w:hAnsi="Calibri" w:cs="Calibri"/>
          <w:lang w:val="en-GB"/>
        </w:rPr>
        <w:t>, 107–182.</w:t>
      </w:r>
    </w:p>
    <w:p w14:paraId="3B1E4E40"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Barro, R. J. &amp; Xavier Sala-i-Martin. (1992). Convergence. </w:t>
      </w:r>
      <w:r w:rsidRPr="00093F5E">
        <w:rPr>
          <w:rFonts w:ascii="Calibri" w:hAnsi="Calibri" w:cs="Calibri"/>
          <w:i/>
          <w:iCs/>
          <w:lang w:val="en-GB"/>
        </w:rPr>
        <w:t>Journal of Political Economy</w:t>
      </w:r>
      <w:r w:rsidRPr="00093F5E">
        <w:rPr>
          <w:rFonts w:ascii="Calibri" w:hAnsi="Calibri" w:cs="Calibri"/>
          <w:lang w:val="en-GB"/>
        </w:rPr>
        <w:t xml:space="preserve">, </w:t>
      </w:r>
      <w:r w:rsidRPr="00093F5E">
        <w:rPr>
          <w:rFonts w:ascii="Calibri" w:hAnsi="Calibri" w:cs="Calibri"/>
          <w:i/>
          <w:iCs/>
          <w:lang w:val="en-GB"/>
        </w:rPr>
        <w:t>100</w:t>
      </w:r>
      <w:r w:rsidRPr="00093F5E">
        <w:rPr>
          <w:rFonts w:ascii="Calibri" w:hAnsi="Calibri" w:cs="Calibri"/>
          <w:lang w:val="en-GB"/>
        </w:rPr>
        <w:t>(2), 223–251. JSTOR.</w:t>
      </w:r>
    </w:p>
    <w:p w14:paraId="14ACCFA2"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Bartkowska, M., &amp; Riedl, A. (2012). Regional convergence clubs in Europe: Identiﬁcation and conditioning factors. </w:t>
      </w:r>
      <w:r w:rsidRPr="00093F5E">
        <w:rPr>
          <w:rFonts w:ascii="Calibri" w:hAnsi="Calibri" w:cs="Calibri"/>
          <w:i/>
          <w:iCs/>
          <w:lang w:val="en-GB"/>
        </w:rPr>
        <w:t>Economic Modelling</w:t>
      </w:r>
      <w:r w:rsidRPr="00093F5E">
        <w:rPr>
          <w:rFonts w:ascii="Calibri" w:hAnsi="Calibri" w:cs="Calibri"/>
          <w:lang w:val="en-GB"/>
        </w:rPr>
        <w:t xml:space="preserve">, </w:t>
      </w:r>
      <w:r w:rsidRPr="00093F5E">
        <w:rPr>
          <w:rFonts w:ascii="Calibri" w:hAnsi="Calibri" w:cs="Calibri"/>
          <w:i/>
          <w:iCs/>
          <w:lang w:val="en-GB"/>
        </w:rPr>
        <w:t>29</w:t>
      </w:r>
      <w:r w:rsidRPr="00093F5E">
        <w:rPr>
          <w:rFonts w:ascii="Calibri" w:hAnsi="Calibri" w:cs="Calibri"/>
          <w:lang w:val="en-GB"/>
        </w:rPr>
        <w:t>(1), 22–31.</w:t>
      </w:r>
    </w:p>
    <w:p w14:paraId="44A64049"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Baskoro, L. S., Hara, Y., &amp; Otsuji, Y. (2019). Labor Productivity and Foreign Direct Investment in the Indonesian Manufacturing Sector. </w:t>
      </w:r>
      <w:r w:rsidRPr="00093F5E">
        <w:rPr>
          <w:rFonts w:ascii="Calibri" w:hAnsi="Calibri" w:cs="Calibri"/>
          <w:i/>
          <w:iCs/>
          <w:lang w:val="en-GB"/>
        </w:rPr>
        <w:t>Signifikan: Jurnal Ilmu Ekonomi</w:t>
      </w:r>
      <w:r w:rsidRPr="00093F5E">
        <w:rPr>
          <w:rFonts w:ascii="Calibri" w:hAnsi="Calibri" w:cs="Calibri"/>
          <w:lang w:val="en-GB"/>
        </w:rPr>
        <w:t xml:space="preserve">, </w:t>
      </w:r>
      <w:r w:rsidRPr="00093F5E">
        <w:rPr>
          <w:rFonts w:ascii="Calibri" w:hAnsi="Calibri" w:cs="Calibri"/>
          <w:i/>
          <w:iCs/>
          <w:lang w:val="en-GB"/>
        </w:rPr>
        <w:t>8</w:t>
      </w:r>
      <w:r w:rsidRPr="00093F5E">
        <w:rPr>
          <w:rFonts w:ascii="Calibri" w:hAnsi="Calibri" w:cs="Calibri"/>
          <w:lang w:val="en-GB"/>
        </w:rPr>
        <w:t>(1), 9–22.</w:t>
      </w:r>
    </w:p>
    <w:p w14:paraId="38FD0078"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Collin, K., Lundh, C., &amp; Prado, S. (2019). Exploring regional wage dispersion in Swedish manufacturing, 1860–2009. </w:t>
      </w:r>
      <w:r w:rsidRPr="00093F5E">
        <w:rPr>
          <w:rFonts w:ascii="Calibri" w:hAnsi="Calibri" w:cs="Calibri"/>
          <w:i/>
          <w:iCs/>
          <w:lang w:val="en-GB"/>
        </w:rPr>
        <w:t>Scandinavian Economic History Review</w:t>
      </w:r>
      <w:r w:rsidRPr="00093F5E">
        <w:rPr>
          <w:rFonts w:ascii="Calibri" w:hAnsi="Calibri" w:cs="Calibri"/>
          <w:lang w:val="en-GB"/>
        </w:rPr>
        <w:t xml:space="preserve">, </w:t>
      </w:r>
      <w:r w:rsidRPr="00093F5E">
        <w:rPr>
          <w:rFonts w:ascii="Calibri" w:hAnsi="Calibri" w:cs="Calibri"/>
          <w:i/>
          <w:iCs/>
          <w:lang w:val="en-GB"/>
        </w:rPr>
        <w:t>67</w:t>
      </w:r>
      <w:r w:rsidRPr="00093F5E">
        <w:rPr>
          <w:rFonts w:ascii="Calibri" w:hAnsi="Calibri" w:cs="Calibri"/>
          <w:lang w:val="en-GB"/>
        </w:rPr>
        <w:t>(3), 249–268.</w:t>
      </w:r>
    </w:p>
    <w:p w14:paraId="5D07CE2A"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Cutrini, E. (2019). Economic integration, structural change, and uneven development in the European Union. </w:t>
      </w:r>
      <w:r w:rsidRPr="00093F5E">
        <w:rPr>
          <w:rFonts w:ascii="Calibri" w:hAnsi="Calibri" w:cs="Calibri"/>
          <w:i/>
          <w:iCs/>
          <w:lang w:val="en-GB"/>
        </w:rPr>
        <w:t>Structural Change and Economic Dynamics</w:t>
      </w:r>
      <w:r w:rsidRPr="00093F5E">
        <w:rPr>
          <w:rFonts w:ascii="Calibri" w:hAnsi="Calibri" w:cs="Calibri"/>
          <w:lang w:val="en-GB"/>
        </w:rPr>
        <w:t xml:space="preserve">, </w:t>
      </w:r>
      <w:r w:rsidRPr="00093F5E">
        <w:rPr>
          <w:rFonts w:ascii="Calibri" w:hAnsi="Calibri" w:cs="Calibri"/>
          <w:i/>
          <w:iCs/>
          <w:lang w:val="en-GB"/>
        </w:rPr>
        <w:t>50</w:t>
      </w:r>
      <w:r w:rsidRPr="00093F5E">
        <w:rPr>
          <w:rFonts w:ascii="Calibri" w:hAnsi="Calibri" w:cs="Calibri"/>
          <w:lang w:val="en-GB"/>
        </w:rPr>
        <w:t>, 102–113.</w:t>
      </w:r>
    </w:p>
    <w:p w14:paraId="0F7D018B"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Dayanandan, A., &amp; Ralhan, M. (2005). Price index convergence among provinces and cities across Canada: 1978–2001. </w:t>
      </w:r>
      <w:r w:rsidRPr="00093F5E">
        <w:rPr>
          <w:rFonts w:ascii="Calibri" w:hAnsi="Calibri" w:cs="Calibri"/>
          <w:i/>
          <w:iCs/>
          <w:lang w:val="en-GB"/>
        </w:rPr>
        <w:t>University of Victoria Department of Economics Econometrics Working Paper</w:t>
      </w:r>
      <w:r w:rsidRPr="00093F5E">
        <w:rPr>
          <w:rFonts w:ascii="Calibri" w:hAnsi="Calibri" w:cs="Calibri"/>
          <w:lang w:val="en-GB"/>
        </w:rPr>
        <w:t xml:space="preserve">, </w:t>
      </w:r>
      <w:r w:rsidRPr="00093F5E">
        <w:rPr>
          <w:rFonts w:ascii="Calibri" w:hAnsi="Calibri" w:cs="Calibri"/>
          <w:i/>
          <w:iCs/>
          <w:lang w:val="en-GB"/>
        </w:rPr>
        <w:t>504</w:t>
      </w:r>
      <w:r w:rsidRPr="00093F5E">
        <w:rPr>
          <w:rFonts w:ascii="Calibri" w:hAnsi="Calibri" w:cs="Calibri"/>
          <w:lang w:val="en-GB"/>
        </w:rPr>
        <w:t>, 1–15.</w:t>
      </w:r>
    </w:p>
    <w:p w14:paraId="49B0F4A2" w14:textId="77777777" w:rsidR="00FC77C3" w:rsidRPr="00093F5E" w:rsidRDefault="00093F5E" w:rsidP="00FC77C3">
      <w:pPr>
        <w:pStyle w:val="Bibliography"/>
        <w:rPr>
          <w:rFonts w:ascii="Calibri" w:hAnsi="Calibri" w:cs="Calibri"/>
          <w:lang w:val="en-GB"/>
        </w:rPr>
      </w:pPr>
      <w:r w:rsidRPr="00093F5E">
        <w:rPr>
          <w:rFonts w:ascii="Calibri" w:hAnsi="Calibri" w:cs="Calibri"/>
          <w:i/>
          <w:iCs/>
          <w:lang w:val="en-GB"/>
        </w:rPr>
        <w:t>Decent Work Profile East Nusa Tenggara</w:t>
      </w:r>
      <w:r w:rsidRPr="00093F5E">
        <w:rPr>
          <w:rFonts w:ascii="Calibri" w:hAnsi="Calibri" w:cs="Calibri"/>
          <w:lang w:val="en-GB"/>
        </w:rPr>
        <w:t>. (2013). International Labour Organization. https://www.ilo.org/wcmsp5/groups/public/---dgreports/---integration/documents/publication/wcms_228702.pdf</w:t>
      </w:r>
    </w:p>
    <w:p w14:paraId="24A5BB1A"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Enflo, K., Lundh, C., &amp; Prado, S. (2014). The role of migration in regional wage convergence: Evidence from Sweden 1860–1940. </w:t>
      </w:r>
      <w:r w:rsidRPr="00093F5E">
        <w:rPr>
          <w:rFonts w:ascii="Calibri" w:hAnsi="Calibri" w:cs="Calibri"/>
          <w:i/>
          <w:iCs/>
          <w:lang w:val="en-GB"/>
        </w:rPr>
        <w:t>Explorations in Economic History</w:t>
      </w:r>
      <w:r w:rsidRPr="00093F5E">
        <w:rPr>
          <w:rFonts w:ascii="Calibri" w:hAnsi="Calibri" w:cs="Calibri"/>
          <w:lang w:val="en-GB"/>
        </w:rPr>
        <w:t xml:space="preserve">, </w:t>
      </w:r>
      <w:r w:rsidRPr="00093F5E">
        <w:rPr>
          <w:rFonts w:ascii="Calibri" w:hAnsi="Calibri" w:cs="Calibri"/>
          <w:i/>
          <w:iCs/>
          <w:lang w:val="en-GB"/>
        </w:rPr>
        <w:t>52</w:t>
      </w:r>
      <w:r w:rsidRPr="00093F5E">
        <w:rPr>
          <w:rFonts w:ascii="Calibri" w:hAnsi="Calibri" w:cs="Calibri"/>
          <w:lang w:val="en-GB"/>
        </w:rPr>
        <w:t>, 93–110.</w:t>
      </w:r>
    </w:p>
    <w:p w14:paraId="05079C88"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Fang, C., &amp; Yang, D. (2011). Wage increases, wage convergence, and the Lewis turning point in China. </w:t>
      </w:r>
      <w:r w:rsidRPr="00093F5E">
        <w:rPr>
          <w:rFonts w:ascii="Calibri" w:hAnsi="Calibri" w:cs="Calibri"/>
          <w:i/>
          <w:iCs/>
          <w:lang w:val="en-GB"/>
        </w:rPr>
        <w:t>China Economic Review</w:t>
      </w:r>
      <w:r w:rsidRPr="00093F5E">
        <w:rPr>
          <w:rFonts w:ascii="Calibri" w:hAnsi="Calibri" w:cs="Calibri"/>
          <w:lang w:val="en-GB"/>
        </w:rPr>
        <w:t xml:space="preserve">, </w:t>
      </w:r>
      <w:r w:rsidRPr="00093F5E">
        <w:rPr>
          <w:rFonts w:ascii="Calibri" w:hAnsi="Calibri" w:cs="Calibri"/>
          <w:i/>
          <w:iCs/>
          <w:lang w:val="en-GB"/>
        </w:rPr>
        <w:t>22</w:t>
      </w:r>
      <w:r w:rsidRPr="00093F5E">
        <w:rPr>
          <w:rFonts w:ascii="Calibri" w:hAnsi="Calibri" w:cs="Calibri"/>
          <w:lang w:val="en-GB"/>
        </w:rPr>
        <w:t>(4), 601–610.</w:t>
      </w:r>
    </w:p>
    <w:p w14:paraId="100CB6D8"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Felipe, J., Widyasanti, A., Foster-McGregor, N., &amp; Sumo, V. (2019). </w:t>
      </w:r>
      <w:r w:rsidRPr="00093F5E">
        <w:rPr>
          <w:rFonts w:ascii="Calibri" w:hAnsi="Calibri" w:cs="Calibri"/>
          <w:i/>
          <w:iCs/>
          <w:lang w:val="en-GB"/>
        </w:rPr>
        <w:t>Policies to Support the Development of Indonesia’s Manufacturing Sector during 2020–2024: A Joint ADB–BAPPENAS Report</w:t>
      </w:r>
      <w:r w:rsidRPr="00093F5E">
        <w:rPr>
          <w:rFonts w:ascii="Calibri" w:hAnsi="Calibri" w:cs="Calibri"/>
          <w:lang w:val="en-GB"/>
        </w:rPr>
        <w:t>. Asian Development Bank.</w:t>
      </w:r>
    </w:p>
    <w:p w14:paraId="52CF411A"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Firdaus, M., &amp; Yusop, Z. (2009). </w:t>
      </w:r>
      <w:r w:rsidRPr="00093F5E">
        <w:rPr>
          <w:rFonts w:ascii="Calibri" w:hAnsi="Calibri" w:cs="Calibri"/>
          <w:i/>
          <w:iCs/>
          <w:lang w:val="en-GB"/>
        </w:rPr>
        <w:t>Dynamic analysis of regional convergence in Indonesia</w:t>
      </w:r>
      <w:r w:rsidRPr="00093F5E">
        <w:rPr>
          <w:rFonts w:ascii="Calibri" w:hAnsi="Calibri" w:cs="Calibri"/>
          <w:lang w:val="en-GB"/>
        </w:rPr>
        <w:t>.</w:t>
      </w:r>
    </w:p>
    <w:p w14:paraId="74016AF8"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lastRenderedPageBreak/>
        <w:t xml:space="preserve">Galizia, P. C. (2015). </w:t>
      </w:r>
      <w:r w:rsidRPr="00093F5E">
        <w:rPr>
          <w:rFonts w:ascii="Calibri" w:hAnsi="Calibri" w:cs="Calibri"/>
          <w:i/>
          <w:iCs/>
          <w:lang w:val="en-GB"/>
        </w:rPr>
        <w:t>Mediterranean labor markets in the first age of globalization: An economic history of real wages and market integration</w:t>
      </w:r>
      <w:r w:rsidRPr="00093F5E">
        <w:rPr>
          <w:rFonts w:ascii="Calibri" w:hAnsi="Calibri" w:cs="Calibri"/>
          <w:lang w:val="en-GB"/>
        </w:rPr>
        <w:t>. Springer.</w:t>
      </w:r>
    </w:p>
    <w:p w14:paraId="757194D7"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Galor, O. (1996). Convergence? Inferences from Theoretical Models. </w:t>
      </w:r>
      <w:r w:rsidRPr="00093F5E">
        <w:rPr>
          <w:rFonts w:ascii="Calibri" w:hAnsi="Calibri" w:cs="Calibri"/>
          <w:i/>
          <w:iCs/>
          <w:lang w:val="en-GB"/>
        </w:rPr>
        <w:t>The Economic Journal</w:t>
      </w:r>
      <w:r w:rsidRPr="00093F5E">
        <w:rPr>
          <w:rFonts w:ascii="Calibri" w:hAnsi="Calibri" w:cs="Calibri"/>
          <w:lang w:val="en-GB"/>
        </w:rPr>
        <w:t xml:space="preserve">, </w:t>
      </w:r>
      <w:r w:rsidRPr="00093F5E">
        <w:rPr>
          <w:rFonts w:ascii="Calibri" w:hAnsi="Calibri" w:cs="Calibri"/>
          <w:i/>
          <w:iCs/>
          <w:lang w:val="en-GB"/>
        </w:rPr>
        <w:t>106</w:t>
      </w:r>
      <w:r w:rsidRPr="00093F5E">
        <w:rPr>
          <w:rFonts w:ascii="Calibri" w:hAnsi="Calibri" w:cs="Calibri"/>
          <w:lang w:val="en-GB"/>
        </w:rPr>
        <w:t>(437), 1056–1069. JSTOR. https://doi.org/10.2307/2235378</w:t>
      </w:r>
    </w:p>
    <w:p w14:paraId="2167F9EA"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González, F. A. I. (2020). Regional price dynamics in Argentina (2016–2019). </w:t>
      </w:r>
      <w:r w:rsidRPr="00093F5E">
        <w:rPr>
          <w:rFonts w:ascii="Calibri" w:hAnsi="Calibri" w:cs="Calibri"/>
          <w:i/>
          <w:iCs/>
          <w:lang w:val="en-GB"/>
        </w:rPr>
        <w:t>Regional Statistics</w:t>
      </w:r>
      <w:r w:rsidRPr="00093F5E">
        <w:rPr>
          <w:rFonts w:ascii="Calibri" w:hAnsi="Calibri" w:cs="Calibri"/>
          <w:lang w:val="en-GB"/>
        </w:rPr>
        <w:t xml:space="preserve">, </w:t>
      </w:r>
      <w:r w:rsidRPr="00093F5E">
        <w:rPr>
          <w:rFonts w:ascii="Calibri" w:hAnsi="Calibri" w:cs="Calibri"/>
          <w:i/>
          <w:iCs/>
          <w:lang w:val="en-GB"/>
        </w:rPr>
        <w:t>10</w:t>
      </w:r>
      <w:r w:rsidRPr="00093F5E">
        <w:rPr>
          <w:rFonts w:ascii="Calibri" w:hAnsi="Calibri" w:cs="Calibri"/>
          <w:lang w:val="en-GB"/>
        </w:rPr>
        <w:t>(02), 83–94.</w:t>
      </w:r>
    </w:p>
    <w:p w14:paraId="2CEB3896"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Herr, H. (2002). </w:t>
      </w:r>
      <w:r w:rsidRPr="00093F5E">
        <w:rPr>
          <w:rFonts w:ascii="Calibri" w:hAnsi="Calibri" w:cs="Calibri"/>
          <w:i/>
          <w:iCs/>
          <w:lang w:val="en-GB"/>
        </w:rPr>
        <w:t>Wages, employment and prices: An analysis of the relationship between wage level, wage structure, minimum wages and employment and prices</w:t>
      </w:r>
      <w:r w:rsidRPr="00093F5E">
        <w:rPr>
          <w:rFonts w:ascii="Calibri" w:hAnsi="Calibri" w:cs="Calibri"/>
          <w:lang w:val="en-GB"/>
        </w:rPr>
        <w:t>. Working Paper.</w:t>
      </w:r>
    </w:p>
    <w:p w14:paraId="56E69D45"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Hicks, J. (1963). </w:t>
      </w:r>
      <w:r w:rsidRPr="00093F5E">
        <w:rPr>
          <w:rFonts w:ascii="Calibri" w:hAnsi="Calibri" w:cs="Calibri"/>
          <w:i/>
          <w:iCs/>
          <w:lang w:val="en-GB"/>
        </w:rPr>
        <w:t>The theory of wages</w:t>
      </w:r>
      <w:r w:rsidRPr="00093F5E">
        <w:rPr>
          <w:rFonts w:ascii="Calibri" w:hAnsi="Calibri" w:cs="Calibri"/>
          <w:lang w:val="en-GB"/>
        </w:rPr>
        <w:t>. Springer.</w:t>
      </w:r>
    </w:p>
    <w:p w14:paraId="682C448B"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Jain, H. (2018). Technological Change, Skill Supply and Wage Distribution: Comparison of High-Technology and Low-Technology Industries in India. </w:t>
      </w:r>
      <w:r w:rsidRPr="00093F5E">
        <w:rPr>
          <w:rFonts w:ascii="Calibri" w:hAnsi="Calibri" w:cs="Calibri"/>
          <w:i/>
          <w:iCs/>
          <w:lang w:val="en-GB"/>
        </w:rPr>
        <w:t>The Indian Journal of Labour Economics</w:t>
      </w:r>
      <w:r w:rsidRPr="00093F5E">
        <w:rPr>
          <w:rFonts w:ascii="Calibri" w:hAnsi="Calibri" w:cs="Calibri"/>
          <w:lang w:val="en-GB"/>
        </w:rPr>
        <w:t xml:space="preserve">, </w:t>
      </w:r>
      <w:r w:rsidRPr="00093F5E">
        <w:rPr>
          <w:rFonts w:ascii="Calibri" w:hAnsi="Calibri" w:cs="Calibri"/>
          <w:i/>
          <w:iCs/>
          <w:lang w:val="en-GB"/>
        </w:rPr>
        <w:t>61</w:t>
      </w:r>
      <w:r w:rsidRPr="00093F5E">
        <w:rPr>
          <w:rFonts w:ascii="Calibri" w:hAnsi="Calibri" w:cs="Calibri"/>
          <w:lang w:val="en-GB"/>
        </w:rPr>
        <w:t>(2), 299–320.</w:t>
      </w:r>
    </w:p>
    <w:p w14:paraId="054E7898"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Jangam, B. P., &amp; Akram, V. (2019). Do Prices Converge Among Indonesian Cities? An Empirical Analysis. </w:t>
      </w:r>
      <w:r w:rsidRPr="00093F5E">
        <w:rPr>
          <w:rFonts w:ascii="Calibri" w:hAnsi="Calibri" w:cs="Calibri"/>
          <w:i/>
          <w:iCs/>
          <w:lang w:val="en-GB"/>
        </w:rPr>
        <w:t>Bulletin of Monetary Economics and Banking</w:t>
      </w:r>
      <w:r w:rsidRPr="00093F5E">
        <w:rPr>
          <w:rFonts w:ascii="Calibri" w:hAnsi="Calibri" w:cs="Calibri"/>
          <w:lang w:val="en-GB"/>
        </w:rPr>
        <w:t xml:space="preserve">, </w:t>
      </w:r>
      <w:r w:rsidRPr="00093F5E">
        <w:rPr>
          <w:rFonts w:ascii="Calibri" w:hAnsi="Calibri" w:cs="Calibri"/>
          <w:i/>
          <w:iCs/>
          <w:lang w:val="en-GB"/>
        </w:rPr>
        <w:t>22</w:t>
      </w:r>
      <w:r w:rsidRPr="00093F5E">
        <w:rPr>
          <w:rFonts w:ascii="Calibri" w:hAnsi="Calibri" w:cs="Calibri"/>
          <w:lang w:val="en-GB"/>
        </w:rPr>
        <w:t>(3), 239–262.</w:t>
      </w:r>
    </w:p>
    <w:p w14:paraId="2E750881"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Kharisma, B., &amp; Saleh, S. (2013). Convergence of Income Among Provinces in Indonesia 1984-2008: A Panel Data Approach. </w:t>
      </w:r>
      <w:r w:rsidRPr="00093F5E">
        <w:rPr>
          <w:rFonts w:ascii="Calibri" w:hAnsi="Calibri" w:cs="Calibri"/>
          <w:i/>
          <w:iCs/>
          <w:lang w:val="en-GB"/>
        </w:rPr>
        <w:t>Journal of Indonesian Economy and Business</w:t>
      </w:r>
      <w:r w:rsidRPr="00093F5E">
        <w:rPr>
          <w:rFonts w:ascii="Calibri" w:hAnsi="Calibri" w:cs="Calibri"/>
          <w:lang w:val="en-GB"/>
        </w:rPr>
        <w:t xml:space="preserve">, </w:t>
      </w:r>
      <w:r w:rsidRPr="00093F5E">
        <w:rPr>
          <w:rFonts w:ascii="Calibri" w:hAnsi="Calibri" w:cs="Calibri"/>
          <w:i/>
          <w:iCs/>
          <w:lang w:val="en-GB"/>
        </w:rPr>
        <w:t>28</w:t>
      </w:r>
      <w:r w:rsidRPr="00093F5E">
        <w:rPr>
          <w:rFonts w:ascii="Calibri" w:hAnsi="Calibri" w:cs="Calibri"/>
          <w:lang w:val="en-GB"/>
        </w:rPr>
        <w:t>(2), 167–187.</w:t>
      </w:r>
    </w:p>
    <w:p w14:paraId="5AD419EC"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Lipsey, R. E., &amp; Sjoholm, F. (2001). </w:t>
      </w:r>
      <w:r w:rsidRPr="00093F5E">
        <w:rPr>
          <w:rFonts w:ascii="Calibri" w:hAnsi="Calibri" w:cs="Calibri"/>
          <w:i/>
          <w:iCs/>
          <w:lang w:val="en-GB"/>
        </w:rPr>
        <w:t>Foreign direct investment and wages in Indonesian manufacturing</w:t>
      </w:r>
      <w:r w:rsidRPr="00093F5E">
        <w:rPr>
          <w:rFonts w:ascii="Calibri" w:hAnsi="Calibri" w:cs="Calibri"/>
          <w:lang w:val="en-GB"/>
        </w:rPr>
        <w:t>.</w:t>
      </w:r>
    </w:p>
    <w:p w14:paraId="15F36381"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Long, J. S., &amp; Long, J. S. (1997). </w:t>
      </w:r>
      <w:r w:rsidRPr="00093F5E">
        <w:rPr>
          <w:rFonts w:ascii="Calibri" w:hAnsi="Calibri" w:cs="Calibri"/>
          <w:i/>
          <w:iCs/>
          <w:lang w:val="en-GB"/>
        </w:rPr>
        <w:t>Regression models for categorical and limited dependent variables</w:t>
      </w:r>
      <w:r w:rsidRPr="00093F5E">
        <w:rPr>
          <w:rFonts w:ascii="Calibri" w:hAnsi="Calibri" w:cs="Calibri"/>
          <w:lang w:val="en-GB"/>
        </w:rPr>
        <w:t xml:space="preserve"> (Vol. 7). Sage.</w:t>
      </w:r>
    </w:p>
    <w:p w14:paraId="353D0D80"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Mantra, I. B. (1992). Pola dan arah migrasi penduduk antar propinsi di Indonesia tahun 1990. </w:t>
      </w:r>
      <w:r w:rsidRPr="00093F5E">
        <w:rPr>
          <w:rFonts w:ascii="Calibri" w:hAnsi="Calibri" w:cs="Calibri"/>
          <w:i/>
          <w:iCs/>
          <w:lang w:val="en-GB"/>
        </w:rPr>
        <w:t>Populasi</w:t>
      </w:r>
      <w:r w:rsidRPr="00093F5E">
        <w:rPr>
          <w:rFonts w:ascii="Calibri" w:hAnsi="Calibri" w:cs="Calibri"/>
          <w:lang w:val="en-GB"/>
        </w:rPr>
        <w:t xml:space="preserve">, </w:t>
      </w:r>
      <w:r w:rsidRPr="00093F5E">
        <w:rPr>
          <w:rFonts w:ascii="Calibri" w:hAnsi="Calibri" w:cs="Calibri"/>
          <w:i/>
          <w:iCs/>
          <w:lang w:val="en-GB"/>
        </w:rPr>
        <w:t>3</w:t>
      </w:r>
      <w:r w:rsidRPr="00093F5E">
        <w:rPr>
          <w:rFonts w:ascii="Calibri" w:hAnsi="Calibri" w:cs="Calibri"/>
          <w:lang w:val="en-GB"/>
        </w:rPr>
        <w:t>(2).</w:t>
      </w:r>
    </w:p>
    <w:p w14:paraId="023BC5D7"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Marhsall, A. (1920). </w:t>
      </w:r>
      <w:r w:rsidRPr="00093F5E">
        <w:rPr>
          <w:rFonts w:ascii="Calibri" w:hAnsi="Calibri" w:cs="Calibri"/>
          <w:i/>
          <w:iCs/>
          <w:lang w:val="en-GB"/>
        </w:rPr>
        <w:t>Principles of economics</w:t>
      </w:r>
      <w:r w:rsidRPr="00093F5E">
        <w:rPr>
          <w:rFonts w:ascii="Calibri" w:hAnsi="Calibri" w:cs="Calibri"/>
          <w:lang w:val="en-GB"/>
        </w:rPr>
        <w:t>. Macmillan.</w:t>
      </w:r>
    </w:p>
    <w:p w14:paraId="4A217084"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McKelvey, R. D., &amp; Zavoina, W. (1975). A statistical model for the analysis of ordinal level dependent variables. </w:t>
      </w:r>
      <w:r w:rsidRPr="00093F5E">
        <w:rPr>
          <w:rFonts w:ascii="Calibri" w:hAnsi="Calibri" w:cs="Calibri"/>
          <w:i/>
          <w:iCs/>
          <w:lang w:val="en-GB"/>
        </w:rPr>
        <w:t>Journal of Mathematical Sociology</w:t>
      </w:r>
      <w:r w:rsidRPr="00093F5E">
        <w:rPr>
          <w:rFonts w:ascii="Calibri" w:hAnsi="Calibri" w:cs="Calibri"/>
          <w:lang w:val="en-GB"/>
        </w:rPr>
        <w:t xml:space="preserve">, </w:t>
      </w:r>
      <w:r w:rsidRPr="00093F5E">
        <w:rPr>
          <w:rFonts w:ascii="Calibri" w:hAnsi="Calibri" w:cs="Calibri"/>
          <w:i/>
          <w:iCs/>
          <w:lang w:val="en-GB"/>
        </w:rPr>
        <w:t>4</w:t>
      </w:r>
      <w:r w:rsidRPr="00093F5E">
        <w:rPr>
          <w:rFonts w:ascii="Calibri" w:hAnsi="Calibri" w:cs="Calibri"/>
          <w:lang w:val="en-GB"/>
        </w:rPr>
        <w:t>(1), 103–120.</w:t>
      </w:r>
    </w:p>
    <w:p w14:paraId="7FE6669F"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Naz, A., Ahmad, N., &amp; Naveed, A. (2017). Wage convergence across European regions: Do international borders matter? </w:t>
      </w:r>
      <w:r w:rsidRPr="00093F5E">
        <w:rPr>
          <w:rFonts w:ascii="Calibri" w:hAnsi="Calibri" w:cs="Calibri"/>
          <w:i/>
          <w:iCs/>
          <w:lang w:val="en-GB"/>
        </w:rPr>
        <w:t>Journal of Economic Integration</w:t>
      </w:r>
      <w:r w:rsidRPr="00093F5E">
        <w:rPr>
          <w:rFonts w:ascii="Calibri" w:hAnsi="Calibri" w:cs="Calibri"/>
          <w:lang w:val="en-GB"/>
        </w:rPr>
        <w:t>, 35–64.</w:t>
      </w:r>
    </w:p>
    <w:p w14:paraId="44FBDD78"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Neagu, O. (2020). Real Wage Convergence in Romania: Empirical Evidence Based on Club Converging. </w:t>
      </w:r>
      <w:r w:rsidRPr="00093F5E">
        <w:rPr>
          <w:rFonts w:ascii="Calibri" w:hAnsi="Calibri" w:cs="Calibri"/>
          <w:i/>
          <w:iCs/>
          <w:lang w:val="en-GB"/>
        </w:rPr>
        <w:t>Studia Universitatis Vasile Goldiş, Arad-Seria Ştiinţe Economice</w:t>
      </w:r>
      <w:r w:rsidRPr="00093F5E">
        <w:rPr>
          <w:rFonts w:ascii="Calibri" w:hAnsi="Calibri" w:cs="Calibri"/>
          <w:lang w:val="en-GB"/>
        </w:rPr>
        <w:t xml:space="preserve">, </w:t>
      </w:r>
      <w:r w:rsidRPr="00093F5E">
        <w:rPr>
          <w:rFonts w:ascii="Calibri" w:hAnsi="Calibri" w:cs="Calibri"/>
          <w:i/>
          <w:iCs/>
          <w:lang w:val="en-GB"/>
        </w:rPr>
        <w:t>30</w:t>
      </w:r>
      <w:r w:rsidRPr="00093F5E">
        <w:rPr>
          <w:rFonts w:ascii="Calibri" w:hAnsi="Calibri" w:cs="Calibri"/>
          <w:lang w:val="en-GB"/>
        </w:rPr>
        <w:t>(3), 108–117.</w:t>
      </w:r>
    </w:p>
    <w:p w14:paraId="0D6C1A3D"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Negara, S. D., &amp; Hutchinson, F. (2020). Batam: Life after the FTZ? </w:t>
      </w:r>
      <w:r w:rsidRPr="00093F5E">
        <w:rPr>
          <w:rFonts w:ascii="Calibri" w:hAnsi="Calibri" w:cs="Calibri"/>
          <w:i/>
          <w:iCs/>
          <w:lang w:val="en-GB"/>
        </w:rPr>
        <w:t>Bulletin of Indonesian Economic Studies</w:t>
      </w:r>
      <w:r w:rsidRPr="00093F5E">
        <w:rPr>
          <w:rFonts w:ascii="Calibri" w:hAnsi="Calibri" w:cs="Calibri"/>
          <w:lang w:val="en-GB"/>
        </w:rPr>
        <w:t xml:space="preserve">, </w:t>
      </w:r>
      <w:r w:rsidRPr="00093F5E">
        <w:rPr>
          <w:rFonts w:ascii="Calibri" w:hAnsi="Calibri" w:cs="Calibri"/>
          <w:i/>
          <w:iCs/>
          <w:lang w:val="en-GB"/>
        </w:rPr>
        <w:t>56</w:t>
      </w:r>
      <w:r w:rsidRPr="00093F5E">
        <w:rPr>
          <w:rFonts w:ascii="Calibri" w:hAnsi="Calibri" w:cs="Calibri"/>
          <w:lang w:val="en-GB"/>
        </w:rPr>
        <w:t>(1), 87–125.</w:t>
      </w:r>
    </w:p>
    <w:p w14:paraId="0737613E"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Phillips, P. C. B., &amp; Sul, D. (2007). Transition Modelling and Econometric Convergence Tests. </w:t>
      </w:r>
      <w:r w:rsidRPr="00093F5E">
        <w:rPr>
          <w:rFonts w:ascii="Calibri" w:hAnsi="Calibri" w:cs="Calibri"/>
          <w:i/>
          <w:iCs/>
          <w:lang w:val="en-GB"/>
        </w:rPr>
        <w:t>Econometerica</w:t>
      </w:r>
      <w:r w:rsidRPr="00093F5E">
        <w:rPr>
          <w:rFonts w:ascii="Calibri" w:hAnsi="Calibri" w:cs="Calibri"/>
          <w:lang w:val="en-GB"/>
        </w:rPr>
        <w:t xml:space="preserve">, </w:t>
      </w:r>
      <w:r w:rsidRPr="00093F5E">
        <w:rPr>
          <w:rFonts w:ascii="Calibri" w:hAnsi="Calibri" w:cs="Calibri"/>
          <w:i/>
          <w:iCs/>
          <w:lang w:val="en-GB"/>
        </w:rPr>
        <w:t>75</w:t>
      </w:r>
      <w:r w:rsidRPr="00093F5E">
        <w:rPr>
          <w:rFonts w:ascii="Calibri" w:hAnsi="Calibri" w:cs="Calibri"/>
          <w:lang w:val="en-GB"/>
        </w:rPr>
        <w:t>(6), 1771–1855.</w:t>
      </w:r>
    </w:p>
    <w:p w14:paraId="729A3B25"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Phillips, P. C. B., &amp; Sul, D. (2009). Economic transition and growth. </w:t>
      </w:r>
      <w:r w:rsidRPr="00093F5E">
        <w:rPr>
          <w:rFonts w:ascii="Calibri" w:hAnsi="Calibri" w:cs="Calibri"/>
          <w:i/>
          <w:iCs/>
          <w:lang w:val="en-GB"/>
        </w:rPr>
        <w:t>Journal of Applied Econometrics</w:t>
      </w:r>
      <w:r w:rsidRPr="00093F5E">
        <w:rPr>
          <w:rFonts w:ascii="Calibri" w:hAnsi="Calibri" w:cs="Calibri"/>
          <w:lang w:val="en-GB"/>
        </w:rPr>
        <w:t xml:space="preserve">, </w:t>
      </w:r>
      <w:r w:rsidRPr="00093F5E">
        <w:rPr>
          <w:rFonts w:ascii="Calibri" w:hAnsi="Calibri" w:cs="Calibri"/>
          <w:i/>
          <w:iCs/>
          <w:lang w:val="en-GB"/>
        </w:rPr>
        <w:t>24</w:t>
      </w:r>
      <w:r w:rsidRPr="00093F5E">
        <w:rPr>
          <w:rFonts w:ascii="Calibri" w:hAnsi="Calibri" w:cs="Calibri"/>
          <w:lang w:val="en-GB"/>
        </w:rPr>
        <w:t>(7), 1153–1185. https://doi.org/10.1002/jae.1080</w:t>
      </w:r>
    </w:p>
    <w:p w14:paraId="21DC006A"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lastRenderedPageBreak/>
        <w:t xml:space="preserve">Prado, S., Lundh, C., Collin, K., &amp; Enflo, K. (2020). Labour and the ‘law of one price’: Regional wage convergence of farm workers in Sweden, 1757–1980. </w:t>
      </w:r>
      <w:r w:rsidRPr="00093F5E">
        <w:rPr>
          <w:rFonts w:ascii="Calibri" w:hAnsi="Calibri" w:cs="Calibri"/>
          <w:i/>
          <w:iCs/>
          <w:lang w:val="en-GB"/>
        </w:rPr>
        <w:t>Scandinavian Economic History Review</w:t>
      </w:r>
      <w:r w:rsidRPr="00093F5E">
        <w:rPr>
          <w:rFonts w:ascii="Calibri" w:hAnsi="Calibri" w:cs="Calibri"/>
          <w:lang w:val="en-GB"/>
        </w:rPr>
        <w:t>, 1–22.</w:t>
      </w:r>
    </w:p>
    <w:p w14:paraId="1008B3A9"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Purwono, R., Yasin, M. Z., Hamzah, I. N., &amp; Arifin, N. (2021). Total factor productivity convergence of Indonesia’s provincial economies, 2011–2017. </w:t>
      </w:r>
      <w:r w:rsidRPr="00093F5E">
        <w:rPr>
          <w:rFonts w:ascii="Calibri" w:hAnsi="Calibri" w:cs="Calibri"/>
          <w:i/>
          <w:iCs/>
          <w:lang w:val="en-GB"/>
        </w:rPr>
        <w:t>Regional Statistics</w:t>
      </w:r>
      <w:r w:rsidRPr="00093F5E">
        <w:rPr>
          <w:rFonts w:ascii="Calibri" w:hAnsi="Calibri" w:cs="Calibri"/>
          <w:lang w:val="en-GB"/>
        </w:rPr>
        <w:t xml:space="preserve">, </w:t>
      </w:r>
      <w:r w:rsidRPr="00093F5E">
        <w:rPr>
          <w:rFonts w:ascii="Calibri" w:hAnsi="Calibri" w:cs="Calibri"/>
          <w:i/>
          <w:iCs/>
          <w:lang w:val="en-GB"/>
        </w:rPr>
        <w:t>11</w:t>
      </w:r>
      <w:r w:rsidRPr="00093F5E">
        <w:rPr>
          <w:rFonts w:ascii="Calibri" w:hAnsi="Calibri" w:cs="Calibri"/>
          <w:lang w:val="en-GB"/>
        </w:rPr>
        <w:t>(4), 57–78.</w:t>
      </w:r>
    </w:p>
    <w:p w14:paraId="38E10302"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Quah, D. (1996). Twin peaks: Growth and convergence in models of distribution dynamics. </w:t>
      </w:r>
      <w:r w:rsidRPr="00093F5E">
        <w:rPr>
          <w:rFonts w:ascii="Calibri" w:hAnsi="Calibri" w:cs="Calibri"/>
          <w:i/>
          <w:iCs/>
          <w:lang w:val="en-GB"/>
        </w:rPr>
        <w:t>Economic Journal</w:t>
      </w:r>
      <w:r w:rsidRPr="00093F5E">
        <w:rPr>
          <w:rFonts w:ascii="Calibri" w:hAnsi="Calibri" w:cs="Calibri"/>
          <w:lang w:val="en-GB"/>
        </w:rPr>
        <w:t>, 1045–1055.</w:t>
      </w:r>
    </w:p>
    <w:p w14:paraId="2B3D2870"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Rosenbloom, J. L. (1998). Strikebreaking and the labor market in the United States, 1881-1894. </w:t>
      </w:r>
      <w:r w:rsidRPr="00093F5E">
        <w:rPr>
          <w:rFonts w:ascii="Calibri" w:hAnsi="Calibri" w:cs="Calibri"/>
          <w:i/>
          <w:iCs/>
          <w:lang w:val="en-GB"/>
        </w:rPr>
        <w:t>Journal of Economic History</w:t>
      </w:r>
      <w:r w:rsidRPr="00093F5E">
        <w:rPr>
          <w:rFonts w:ascii="Calibri" w:hAnsi="Calibri" w:cs="Calibri"/>
          <w:lang w:val="en-GB"/>
        </w:rPr>
        <w:t>, 183–205.</w:t>
      </w:r>
    </w:p>
    <w:p w14:paraId="644519D1"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Rosenbloom, J. L., &amp; Sundstrom, W. A. (2002). The decline in hours of work in us labour markets, 1890–1903. In </w:t>
      </w:r>
      <w:r w:rsidRPr="00093F5E">
        <w:rPr>
          <w:rFonts w:ascii="Calibri" w:hAnsi="Calibri" w:cs="Calibri"/>
          <w:i/>
          <w:iCs/>
          <w:lang w:val="en-GB"/>
        </w:rPr>
        <w:t>Labour Market Evolution</w:t>
      </w:r>
      <w:r w:rsidRPr="00093F5E">
        <w:rPr>
          <w:rFonts w:ascii="Calibri" w:hAnsi="Calibri" w:cs="Calibri"/>
          <w:lang w:val="en-GB"/>
        </w:rPr>
        <w:t xml:space="preserve"> (pp. 175–198). Routledge.</w:t>
      </w:r>
    </w:p>
    <w:p w14:paraId="49FC4B8E"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Santos-Marquez, F., Gunawan, A. B., &amp; Mendez, C. (2021). Regional income disparities, distributional convergence, and spatial effects: Evidence from Indonesian regions 2010–2017. </w:t>
      </w:r>
      <w:r w:rsidRPr="00093F5E">
        <w:rPr>
          <w:rFonts w:ascii="Calibri" w:hAnsi="Calibri" w:cs="Calibri"/>
          <w:i/>
          <w:iCs/>
          <w:lang w:val="en-GB"/>
        </w:rPr>
        <w:t>GeoJournal</w:t>
      </w:r>
      <w:r w:rsidRPr="00093F5E">
        <w:rPr>
          <w:rFonts w:ascii="Calibri" w:hAnsi="Calibri" w:cs="Calibri"/>
          <w:lang w:val="en-GB"/>
        </w:rPr>
        <w:t>, 1–19.</w:t>
      </w:r>
    </w:p>
    <w:p w14:paraId="6EEB5E40"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Sichera, R., &amp; Pizzuto, P. (2019). ConvergenceClubs: A package for performing the phillips and sul’s club convergence clustering procedure. </w:t>
      </w:r>
      <w:r w:rsidRPr="00093F5E">
        <w:rPr>
          <w:rFonts w:ascii="Calibri" w:hAnsi="Calibri" w:cs="Calibri"/>
          <w:i/>
          <w:iCs/>
          <w:lang w:val="en-GB"/>
        </w:rPr>
        <w:t>The R Journal</w:t>
      </w:r>
      <w:r w:rsidRPr="00093F5E">
        <w:rPr>
          <w:rFonts w:ascii="Calibri" w:hAnsi="Calibri" w:cs="Calibri"/>
          <w:lang w:val="en-GB"/>
        </w:rPr>
        <w:t>.</w:t>
      </w:r>
    </w:p>
    <w:p w14:paraId="568BAB05"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Strain, M. R. (2019). The Link Between Wages and Productivity Is Strong. </w:t>
      </w:r>
      <w:r w:rsidRPr="00093F5E">
        <w:rPr>
          <w:rFonts w:ascii="Calibri" w:hAnsi="Calibri" w:cs="Calibri"/>
          <w:i/>
          <w:iCs/>
          <w:lang w:val="en-GB"/>
        </w:rPr>
        <w:t>Expanding Economic Opportunity for More Americans, The Aspen Institute</w:t>
      </w:r>
      <w:r w:rsidRPr="00093F5E">
        <w:rPr>
          <w:rFonts w:ascii="Calibri" w:hAnsi="Calibri" w:cs="Calibri"/>
          <w:lang w:val="en-GB"/>
        </w:rPr>
        <w:t>.</w:t>
      </w:r>
    </w:p>
    <w:p w14:paraId="472CBCB4"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Todaro, M. P., &amp; Smith, S. C. (2003). </w:t>
      </w:r>
      <w:r w:rsidRPr="00093F5E">
        <w:rPr>
          <w:rFonts w:ascii="Calibri" w:hAnsi="Calibri" w:cs="Calibri"/>
          <w:i/>
          <w:iCs/>
          <w:lang w:val="en-GB"/>
        </w:rPr>
        <w:t>Pembangunan Ekonomi: Di Dunia Ketiga, Jilid 1</w:t>
      </w:r>
      <w:r w:rsidRPr="00093F5E">
        <w:rPr>
          <w:rFonts w:ascii="Calibri" w:hAnsi="Calibri" w:cs="Calibri"/>
          <w:lang w:val="en-GB"/>
        </w:rPr>
        <w:t>.</w:t>
      </w:r>
    </w:p>
    <w:p w14:paraId="1A500FB9"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Vidyattama, Y. (2006). Regional Convergence and Indonesia Economic Dynamics. </w:t>
      </w:r>
      <w:r w:rsidRPr="00093F5E">
        <w:rPr>
          <w:rFonts w:ascii="Calibri" w:hAnsi="Calibri" w:cs="Calibri"/>
          <w:i/>
          <w:iCs/>
          <w:lang w:val="en-GB"/>
        </w:rPr>
        <w:t>Economics and Finance in Indonesia</w:t>
      </w:r>
      <w:r w:rsidRPr="00093F5E">
        <w:rPr>
          <w:rFonts w:ascii="Calibri" w:hAnsi="Calibri" w:cs="Calibri"/>
          <w:lang w:val="en-GB"/>
        </w:rPr>
        <w:t xml:space="preserve">, </w:t>
      </w:r>
      <w:r w:rsidRPr="00093F5E">
        <w:rPr>
          <w:rFonts w:ascii="Calibri" w:hAnsi="Calibri" w:cs="Calibri"/>
          <w:i/>
          <w:iCs/>
          <w:lang w:val="en-GB"/>
        </w:rPr>
        <w:t>54</w:t>
      </w:r>
      <w:r w:rsidRPr="00093F5E">
        <w:rPr>
          <w:rFonts w:ascii="Calibri" w:hAnsi="Calibri" w:cs="Calibri"/>
          <w:lang w:val="en-GB"/>
        </w:rPr>
        <w:t>, 197–227.</w:t>
      </w:r>
    </w:p>
    <w:p w14:paraId="0C77E6E1" w14:textId="77777777" w:rsidR="00FC77C3" w:rsidRPr="00093F5E" w:rsidRDefault="00093F5E" w:rsidP="00FC77C3">
      <w:pPr>
        <w:pStyle w:val="Bibliography"/>
        <w:rPr>
          <w:rFonts w:ascii="Calibri" w:hAnsi="Calibri" w:cs="Calibri"/>
          <w:lang w:val="en-GB"/>
        </w:rPr>
      </w:pPr>
      <w:r w:rsidRPr="00093F5E">
        <w:rPr>
          <w:rFonts w:ascii="Calibri" w:hAnsi="Calibri" w:cs="Calibri"/>
          <w:lang w:val="en-GB"/>
        </w:rPr>
        <w:t xml:space="preserve">Von Lyncker, K., &amp; Thoennessen, R. (2017). Regional club convergence in the EU: Evidence from a panel data analysis. </w:t>
      </w:r>
      <w:r w:rsidRPr="00093F5E">
        <w:rPr>
          <w:rFonts w:ascii="Calibri" w:hAnsi="Calibri" w:cs="Calibri"/>
          <w:i/>
          <w:iCs/>
          <w:lang w:val="en-GB"/>
        </w:rPr>
        <w:t>Empirical Economics</w:t>
      </w:r>
      <w:r w:rsidRPr="00093F5E">
        <w:rPr>
          <w:rFonts w:ascii="Calibri" w:hAnsi="Calibri" w:cs="Calibri"/>
          <w:lang w:val="en-GB"/>
        </w:rPr>
        <w:t xml:space="preserve">, </w:t>
      </w:r>
      <w:r w:rsidRPr="00093F5E">
        <w:rPr>
          <w:rFonts w:ascii="Calibri" w:hAnsi="Calibri" w:cs="Calibri"/>
          <w:i/>
          <w:iCs/>
          <w:lang w:val="en-GB"/>
        </w:rPr>
        <w:t>52</w:t>
      </w:r>
      <w:r w:rsidRPr="00093F5E">
        <w:rPr>
          <w:rFonts w:ascii="Calibri" w:hAnsi="Calibri" w:cs="Calibri"/>
          <w:lang w:val="en-GB"/>
        </w:rPr>
        <w:t>(2), 525–553.</w:t>
      </w:r>
    </w:p>
    <w:p w14:paraId="6EE101D4" w14:textId="77777777" w:rsidR="00971B36" w:rsidRPr="00093F5E" w:rsidRDefault="00093F5E" w:rsidP="00430011">
      <w:pPr>
        <w:ind w:leftChars="322" w:left="708"/>
        <w:rPr>
          <w:rFonts w:eastAsia="Adobe Myungjo Std M" w:cstheme="minorHAnsi"/>
          <w:szCs w:val="18"/>
          <w:lang w:val="en-GB"/>
        </w:rPr>
      </w:pPr>
      <w:r w:rsidRPr="00093F5E">
        <w:rPr>
          <w:rFonts w:ascii="Bookman Old Style" w:hAnsi="Bookman Old Style"/>
          <w:b/>
          <w:szCs w:val="18"/>
          <w:lang w:val="en-GB"/>
        </w:rPr>
        <w:fldChar w:fldCharType="end"/>
      </w:r>
    </w:p>
    <w:p w14:paraId="491015C8" w14:textId="77777777" w:rsidR="004D555C" w:rsidRPr="00093F5E" w:rsidRDefault="004D555C" w:rsidP="005F5ACD">
      <w:pPr>
        <w:pStyle w:val="ListParagraph"/>
        <w:ind w:left="426"/>
        <w:rPr>
          <w:rFonts w:ascii="Bookman Old Style" w:eastAsia="Adobe Myungjo Std M" w:hAnsi="Bookman Old Style"/>
          <w:b/>
          <w:szCs w:val="18"/>
          <w:lang w:val="en-GB"/>
        </w:rPr>
        <w:sectPr w:rsidR="004D555C" w:rsidRPr="00093F5E">
          <w:pgSz w:w="12240" w:h="15840"/>
          <w:pgMar w:top="1440" w:right="1440" w:bottom="1440" w:left="1440" w:header="720" w:footer="720" w:gutter="0"/>
          <w:cols w:space="720"/>
          <w:docGrid w:linePitch="360"/>
        </w:sectPr>
      </w:pPr>
    </w:p>
    <w:p w14:paraId="09206590" w14:textId="77777777" w:rsidR="003752E0" w:rsidRPr="00093F5E" w:rsidRDefault="00093F5E" w:rsidP="00F62225">
      <w:pPr>
        <w:pStyle w:val="ListParagraph"/>
        <w:ind w:left="426"/>
        <w:outlineLvl w:val="0"/>
        <w:rPr>
          <w:rFonts w:ascii="Bookman Old Style" w:eastAsia="Adobe Myungjo Std M" w:hAnsi="Bookman Old Style"/>
          <w:b/>
          <w:szCs w:val="18"/>
          <w:lang w:val="en-GB"/>
        </w:rPr>
      </w:pPr>
      <w:r w:rsidRPr="00093F5E">
        <w:rPr>
          <w:rFonts w:ascii="Bookman Old Style" w:eastAsia="Adobe Myungjo Std M" w:hAnsi="Bookman Old Style"/>
          <w:b/>
          <w:szCs w:val="18"/>
          <w:lang w:val="en-GB"/>
        </w:rPr>
        <w:lastRenderedPageBreak/>
        <w:t>Appendices</w:t>
      </w:r>
    </w:p>
    <w:p w14:paraId="3AE4F8DD" w14:textId="77777777" w:rsidR="00597509" w:rsidRPr="00093F5E" w:rsidRDefault="00597509" w:rsidP="005F5ACD">
      <w:pPr>
        <w:pStyle w:val="ListParagraph"/>
        <w:ind w:left="426"/>
        <w:rPr>
          <w:rFonts w:ascii="Bookman Old Style" w:eastAsia="Adobe Myungjo Std M" w:hAnsi="Bookman Old Style"/>
          <w:b/>
          <w:szCs w:val="18"/>
          <w:lang w:val="en-GB"/>
        </w:rPr>
      </w:pPr>
    </w:p>
    <w:p w14:paraId="7D2C0EEC" w14:textId="77777777" w:rsidR="00597509" w:rsidRPr="00093F5E" w:rsidRDefault="00093F5E" w:rsidP="00F62225">
      <w:pPr>
        <w:pStyle w:val="ListParagraph"/>
        <w:ind w:left="426"/>
        <w:outlineLvl w:val="0"/>
        <w:rPr>
          <w:rFonts w:ascii="Bookman Old Style" w:eastAsia="Adobe Myungjo Std M" w:hAnsi="Bookman Old Style"/>
          <w:b/>
          <w:szCs w:val="18"/>
          <w:lang w:val="en-GB"/>
        </w:rPr>
      </w:pPr>
      <w:bookmarkStart w:id="849" w:name="Xc5d69006932744313775fe901e892f4ba62d16e"/>
      <w:r w:rsidRPr="00093F5E">
        <w:rPr>
          <w:rFonts w:ascii="Bookman Old Style" w:eastAsia="Adobe Myungjo Std M" w:hAnsi="Bookman Old Style"/>
          <w:b/>
          <w:szCs w:val="18"/>
          <w:lang w:val="en-GB"/>
        </w:rPr>
        <w:t xml:space="preserve">Appendix 1: </w:t>
      </w:r>
      <w:bookmarkEnd w:id="849"/>
      <w:r w:rsidR="00A642D6" w:rsidRPr="00093F5E">
        <w:rPr>
          <w:rFonts w:ascii="Bookman Old Style" w:eastAsia="Adobe Myungjo Std M" w:hAnsi="Bookman Old Style"/>
          <w:b/>
          <w:szCs w:val="18"/>
          <w:lang w:val="en-GB"/>
        </w:rPr>
        <w:t xml:space="preserve">Clustering algorithm for club convergence </w:t>
      </w:r>
    </w:p>
    <w:p w14:paraId="1E456F5E" w14:textId="77777777" w:rsidR="00A642D6" w:rsidRPr="00093F5E" w:rsidRDefault="00A642D6" w:rsidP="00597509">
      <w:pPr>
        <w:pStyle w:val="ListParagraph"/>
        <w:ind w:left="426"/>
        <w:rPr>
          <w:rFonts w:ascii="Bookman Old Style" w:eastAsia="Adobe Myungjo Std M" w:hAnsi="Bookman Old Style"/>
          <w:b/>
          <w:szCs w:val="18"/>
          <w:lang w:val="en-GB"/>
        </w:rPr>
      </w:pPr>
    </w:p>
    <w:p w14:paraId="68CE37E5" w14:textId="77777777" w:rsidR="00A642D6" w:rsidRPr="00093F5E" w:rsidRDefault="00093F5E" w:rsidP="00A642D6">
      <w:pPr>
        <w:pStyle w:val="ListParagraph"/>
        <w:ind w:left="426"/>
        <w:jc w:val="both"/>
        <w:rPr>
          <w:rFonts w:ascii="Bookman Old Style" w:eastAsia="Adobe Myungjo Std M" w:hAnsi="Bookman Old Style"/>
          <w:b/>
          <w:szCs w:val="18"/>
          <w:lang w:val="en-GB"/>
        </w:rPr>
      </w:pPr>
      <w:r w:rsidRPr="00093F5E">
        <w:rPr>
          <w:lang w:val="en-GB"/>
        </w:rPr>
        <w:t xml:space="preserve">When the results from log </w:t>
      </w:r>
      <w:r w:rsidRPr="00093F5E">
        <w:rPr>
          <w:i/>
          <w:iCs/>
          <w:lang w:val="en-GB"/>
        </w:rPr>
        <w:t>t</w:t>
      </w:r>
      <w:r w:rsidR="0055597E" w:rsidRPr="00093F5E">
        <w:rPr>
          <w:lang w:val="en-GB"/>
        </w:rPr>
        <w:t>-</w:t>
      </w:r>
      <w:r w:rsidRPr="00093F5E">
        <w:rPr>
          <w:lang w:val="en-GB"/>
        </w:rPr>
        <w:t xml:space="preserve">test regression reject the null hypothesis of overall convergence, the application of </w:t>
      </w:r>
      <w:ins w:id="850" w:author="Author">
        <w:r w:rsidR="00597F28">
          <w:rPr>
            <w:lang w:val="en-GB"/>
          </w:rPr>
          <w:t xml:space="preserve">the </w:t>
        </w:r>
      </w:ins>
      <w:r w:rsidRPr="00093F5E">
        <w:rPr>
          <w:lang w:val="en-GB"/>
        </w:rPr>
        <w:t xml:space="preserve">clustering algorithm introduced by </w:t>
      </w:r>
      <w:r w:rsidRPr="00093F5E">
        <w:rPr>
          <w:lang w:val="en-GB"/>
        </w:rPr>
        <w:fldChar w:fldCharType="begin"/>
      </w:r>
      <w:r w:rsidR="0024581A" w:rsidRPr="00093F5E">
        <w:rPr>
          <w:lang w:val="en-GB"/>
        </w:rPr>
        <w:instrText xml:space="preserve"> ADDIN ZOTERO_ITEM CSL_CITATION {"citationID":"TmapBOUm","properties":{"formattedCitation":"(Peter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093F5E">
        <w:rPr>
          <w:lang w:val="en-GB"/>
        </w:rPr>
        <w:fldChar w:fldCharType="separate"/>
      </w:r>
      <w:r w:rsidRPr="00093F5E">
        <w:rPr>
          <w:lang w:val="en-GB"/>
        </w:rPr>
        <w:t>Phillips and Sul (2009)</w:t>
      </w:r>
      <w:r w:rsidRPr="00093F5E">
        <w:rPr>
          <w:lang w:val="en-GB"/>
        </w:rPr>
        <w:fldChar w:fldCharType="end"/>
      </w:r>
      <w:r w:rsidRPr="00093F5E">
        <w:rPr>
          <w:lang w:val="en-GB"/>
        </w:rPr>
        <w:t xml:space="preserve"> can be applied for club convergence identification. The following steps briefly summarize the mechanism of the algorithm:</w:t>
      </w:r>
    </w:p>
    <w:p w14:paraId="4A4348B9" w14:textId="77777777" w:rsidR="00A642D6" w:rsidRPr="00093F5E" w:rsidRDefault="00A642D6" w:rsidP="00597509">
      <w:pPr>
        <w:pStyle w:val="ListParagraph"/>
        <w:ind w:left="426"/>
        <w:rPr>
          <w:rFonts w:ascii="Bookman Old Style" w:eastAsia="Adobe Myungjo Std M" w:hAnsi="Bookman Old Style"/>
          <w:b/>
          <w:szCs w:val="18"/>
          <w:lang w:val="en-GB"/>
        </w:rPr>
      </w:pPr>
    </w:p>
    <w:p w14:paraId="1249B6B4" w14:textId="77777777" w:rsidR="00E42BFF" w:rsidRPr="00093F5E" w:rsidRDefault="00093F5E"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rPr>
      </w:pPr>
      <w:r w:rsidRPr="00093F5E">
        <w:rPr>
          <w:rFonts w:asciiTheme="minorHAnsi" w:eastAsiaTheme="minorEastAsia" w:hAnsiTheme="minorHAnsi" w:cstheme="minorBidi"/>
          <w:b w:val="0"/>
          <w:i/>
          <w:iCs/>
          <w:sz w:val="22"/>
          <w:szCs w:val="22"/>
        </w:rPr>
        <w:t xml:space="preserve">Step 1: </w:t>
      </w:r>
      <w:r w:rsidR="00597509" w:rsidRPr="00093F5E">
        <w:rPr>
          <w:rFonts w:asciiTheme="minorHAnsi" w:eastAsiaTheme="minorEastAsia" w:hAnsiTheme="minorHAnsi" w:cstheme="minorBidi"/>
          <w:b w:val="0"/>
          <w:i/>
          <w:iCs/>
          <w:sz w:val="22"/>
          <w:szCs w:val="22"/>
        </w:rPr>
        <w:t>Ordering</w:t>
      </w:r>
      <w:r w:rsidRPr="00093F5E">
        <w:rPr>
          <w:rFonts w:asciiTheme="minorHAnsi" w:eastAsiaTheme="minorEastAsia" w:hAnsiTheme="minorHAnsi" w:cstheme="minorBidi"/>
          <w:b w:val="0"/>
          <w:i/>
          <w:iCs/>
          <w:sz w:val="22"/>
          <w:szCs w:val="22"/>
        </w:rPr>
        <w:t xml:space="preserve"> based on final observation</w:t>
      </w:r>
      <w:r w:rsidR="00597509" w:rsidRPr="00093F5E">
        <w:rPr>
          <w:rFonts w:asciiTheme="minorHAnsi" w:eastAsiaTheme="minorEastAsia" w:hAnsiTheme="minorHAnsi" w:cstheme="minorBidi"/>
          <w:b w:val="0"/>
          <w:i/>
          <w:iCs/>
          <w:sz w:val="22"/>
          <w:szCs w:val="22"/>
        </w:rPr>
        <w:t xml:space="preserve"> </w:t>
      </w:r>
    </w:p>
    <w:p w14:paraId="30F2D489" w14:textId="77777777" w:rsidR="00597509" w:rsidRPr="00093F5E" w:rsidRDefault="00093F5E" w:rsidP="00E42BFF">
      <w:pPr>
        <w:pStyle w:val="BodyText"/>
        <w:snapToGrid w:val="0"/>
        <w:spacing w:line="360" w:lineRule="auto"/>
        <w:ind w:left="782"/>
        <w:jc w:val="both"/>
        <w:rPr>
          <w:rFonts w:asciiTheme="minorHAnsi" w:eastAsiaTheme="minorEastAsia" w:hAnsiTheme="minorHAnsi" w:cstheme="minorBidi"/>
          <w:b w:val="0"/>
          <w:sz w:val="22"/>
          <w:szCs w:val="22"/>
        </w:rPr>
      </w:pPr>
      <w:r w:rsidRPr="00093F5E">
        <w:rPr>
          <w:rFonts w:asciiTheme="minorHAnsi" w:eastAsiaTheme="minorEastAsia" w:hAnsiTheme="minorHAnsi" w:cstheme="minorBidi"/>
          <w:b w:val="0"/>
          <w:sz w:val="22"/>
          <w:szCs w:val="22"/>
        </w:rPr>
        <w:t>All individual units (in our study, provinces) are arranged in descending order based on their last observation in the time</w:t>
      </w:r>
      <w:ins w:id="851" w:author="Author">
        <w:r w:rsidR="00273EFD">
          <w:rPr>
            <w:rFonts w:asciiTheme="minorHAnsi" w:eastAsiaTheme="minorEastAsia" w:hAnsiTheme="minorHAnsi" w:cstheme="minorBidi"/>
            <w:b w:val="0"/>
            <w:sz w:val="22"/>
            <w:szCs w:val="22"/>
          </w:rPr>
          <w:t>-</w:t>
        </w:r>
      </w:ins>
      <w:del w:id="852" w:author="Author">
        <w:r w:rsidRPr="00093F5E" w:rsidDel="00273EFD">
          <w:rPr>
            <w:rFonts w:asciiTheme="minorHAnsi" w:eastAsiaTheme="minorEastAsia" w:hAnsiTheme="minorHAnsi" w:cstheme="minorBidi"/>
            <w:b w:val="0"/>
            <w:sz w:val="22"/>
            <w:szCs w:val="22"/>
          </w:rPr>
          <w:delText xml:space="preserve"> </w:delText>
        </w:r>
      </w:del>
      <w:r w:rsidRPr="00093F5E">
        <w:rPr>
          <w:rFonts w:asciiTheme="minorHAnsi" w:eastAsiaTheme="minorEastAsia" w:hAnsiTheme="minorHAnsi" w:cstheme="minorBidi"/>
          <w:b w:val="0"/>
          <w:sz w:val="22"/>
          <w:szCs w:val="22"/>
        </w:rPr>
        <w:t>series dimension of the panel</w:t>
      </w:r>
      <w:ins w:id="853" w:author="Author">
        <w:r w:rsidRPr="00093F5E">
          <w:rPr>
            <w:rFonts w:ascii="Calibri" w:eastAsia="Yu Mincho" w:hAnsi="Calibri"/>
            <w:b w:val="0"/>
            <w:sz w:val="22"/>
            <w:szCs w:val="22"/>
          </w:rPr>
          <w:t>.</w:t>
        </w:r>
      </w:ins>
    </w:p>
    <w:p w14:paraId="6ED047A2" w14:textId="77777777" w:rsidR="00CE065A" w:rsidRPr="00093F5E" w:rsidRDefault="00093F5E"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rPr>
      </w:pPr>
      <w:r w:rsidRPr="00093F5E">
        <w:rPr>
          <w:rFonts w:asciiTheme="minorHAnsi" w:eastAsiaTheme="minorEastAsia" w:hAnsiTheme="minorHAnsi" w:cstheme="minorBidi"/>
          <w:b w:val="0"/>
          <w:i/>
          <w:iCs/>
          <w:sz w:val="22"/>
          <w:szCs w:val="22"/>
        </w:rPr>
        <w:t xml:space="preserve">Step 2: The formation of </w:t>
      </w:r>
      <w:r w:rsidR="00597509" w:rsidRPr="00093F5E">
        <w:rPr>
          <w:rFonts w:asciiTheme="minorHAnsi" w:eastAsiaTheme="minorEastAsia" w:hAnsiTheme="minorHAnsi" w:cstheme="minorBidi"/>
          <w:b w:val="0"/>
          <w:i/>
          <w:iCs/>
          <w:sz w:val="22"/>
          <w:szCs w:val="22"/>
        </w:rPr>
        <w:t>the core group</w:t>
      </w:r>
    </w:p>
    <w:p w14:paraId="47591713" w14:textId="77777777" w:rsidR="003D728F" w:rsidRPr="00093F5E" w:rsidRDefault="00093F5E" w:rsidP="00EE4D37">
      <w:pPr>
        <w:pStyle w:val="BodyText"/>
        <w:snapToGrid w:val="0"/>
        <w:spacing w:line="360" w:lineRule="auto"/>
        <w:ind w:left="782"/>
        <w:jc w:val="both"/>
        <w:rPr>
          <w:rFonts w:asciiTheme="minorHAnsi" w:eastAsiaTheme="minorEastAsia" w:hAnsiTheme="minorHAnsi" w:cstheme="minorBidi"/>
          <w:b w:val="0"/>
          <w:sz w:val="22"/>
          <w:szCs w:val="22"/>
        </w:rPr>
      </w:pPr>
      <w:r w:rsidRPr="00093F5E">
        <w:rPr>
          <w:rFonts w:asciiTheme="minorHAnsi" w:eastAsiaTheme="minorEastAsia" w:hAnsiTheme="minorHAnsi" w:cstheme="minorBidi"/>
          <w:b w:val="0"/>
          <w:sz w:val="22"/>
          <w:szCs w:val="22"/>
        </w:rPr>
        <w:t>Apply log t regression</w:t>
      </w:r>
      <w:del w:id="854" w:author="Author">
        <w:r w:rsidRPr="00093F5E" w:rsidDel="005278FD">
          <w:rPr>
            <w:rFonts w:asciiTheme="minorHAnsi" w:eastAsiaTheme="minorEastAsia" w:hAnsiTheme="minorHAnsi" w:cstheme="minorBidi"/>
            <w:b w:val="0"/>
            <w:sz w:val="22"/>
            <w:szCs w:val="22"/>
          </w:rPr>
          <w:delText xml:space="preserve"> is applied</w:delText>
        </w:r>
      </w:del>
      <w:r w:rsidRPr="00093F5E">
        <w:rPr>
          <w:rFonts w:asciiTheme="minorHAnsi" w:eastAsiaTheme="minorEastAsia" w:hAnsiTheme="minorHAnsi" w:cstheme="minorBidi"/>
          <w:b w:val="0"/>
          <w:sz w:val="22"/>
          <w:szCs w:val="22"/>
        </w:rPr>
        <w:t xml:space="preserve"> to the first </w:t>
      </w:r>
      <m:oMath>
        <m:r>
          <m:rPr>
            <m:sty m:val="bi"/>
          </m:rPr>
          <w:rPr>
            <w:rFonts w:ascii="Cambria Math" w:eastAsiaTheme="minorEastAsia" w:hAnsi="Cambria Math" w:cstheme="minorBidi"/>
            <w:sz w:val="22"/>
            <w:szCs w:val="22"/>
          </w:rPr>
          <m:t>k</m:t>
        </m:r>
      </m:oMath>
      <w:r w:rsidRPr="00093F5E">
        <w:rPr>
          <w:rFonts w:asciiTheme="minorHAnsi" w:eastAsiaTheme="minorEastAsia" w:hAnsiTheme="minorHAnsi" w:cstheme="minorBidi"/>
          <w:b w:val="0"/>
          <w:i/>
          <w:iCs/>
          <w:sz w:val="22"/>
          <w:szCs w:val="22"/>
        </w:rPr>
        <w:t xml:space="preserve"> </w:t>
      </w:r>
      <w:r w:rsidRPr="00093F5E">
        <w:rPr>
          <w:rFonts w:asciiTheme="minorHAnsi" w:eastAsiaTheme="minorEastAsia" w:hAnsiTheme="minorHAnsi" w:cstheme="minorBidi"/>
          <w:b w:val="0"/>
          <w:sz w:val="22"/>
          <w:szCs w:val="22"/>
        </w:rPr>
        <w:t xml:space="preserve">individual units (provinces), where </w:t>
      </w:r>
      <m:oMath>
        <m:r>
          <m:rPr>
            <m:sty m:val="bi"/>
          </m:rPr>
          <w:rPr>
            <w:rFonts w:ascii="Cambria Math" w:eastAsiaTheme="minorEastAsia" w:hAnsi="Cambria Math" w:cstheme="minorBidi"/>
            <w:sz w:val="22"/>
            <w:szCs w:val="22"/>
          </w:rPr>
          <m:t>2</m:t>
        </m:r>
        <m:r>
          <m:rPr>
            <m:sty m:val="bi"/>
          </m:rPr>
          <w:rPr>
            <w:rFonts w:ascii="Cambria Math" w:eastAsia="Yu Mincho" w:hAnsi="Cambria Math" w:cstheme="minorBidi" w:hint="eastAsia"/>
            <w:sz w:val="22"/>
            <w:szCs w:val="22"/>
          </w:rPr>
          <m:t>≤</m:t>
        </m:r>
        <m:r>
          <m:rPr>
            <m:sty m:val="bi"/>
          </m:rPr>
          <w:rPr>
            <w:rFonts w:ascii="Cambria Math" w:eastAsiaTheme="minorEastAsia" w:hAnsi="Cambria Math" w:cstheme="minorBidi"/>
            <w:sz w:val="22"/>
            <w:szCs w:val="22"/>
          </w:rPr>
          <m:t>k</m:t>
        </m:r>
        <m:r>
          <m:rPr>
            <m:sty m:val="b"/>
          </m:rPr>
          <w:rPr>
            <w:rFonts w:ascii="Cambria Math" w:eastAsiaTheme="minorEastAsia" w:hAnsi="Cambria Math" w:cstheme="minorBidi"/>
            <w:sz w:val="22"/>
            <w:szCs w:val="22"/>
          </w:rPr>
          <m:t>&lt;N</m:t>
        </m:r>
      </m:oMath>
      <w:r w:rsidRPr="00093F5E">
        <w:rPr>
          <w:rFonts w:asciiTheme="minorHAnsi" w:eastAsiaTheme="minorEastAsia" w:hAnsiTheme="minorHAnsi" w:cstheme="minorBidi" w:hint="eastAsia"/>
          <w:b w:val="0"/>
          <w:sz w:val="22"/>
          <w:szCs w:val="22"/>
        </w:rPr>
        <w:t>.</w:t>
      </w:r>
      <w:r w:rsidRPr="00093F5E">
        <w:rPr>
          <w:rFonts w:asciiTheme="minorHAnsi" w:eastAsiaTheme="minorEastAsia" w:hAnsiTheme="minorHAnsi" w:cstheme="minorBidi"/>
          <w:b w:val="0"/>
          <w:sz w:val="22"/>
          <w:szCs w:val="22"/>
        </w:rPr>
        <w:t xml:space="preserve"> The core group is established when the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t</m:t>
            </m:r>
          </m:e>
          <m:sub>
            <m:r>
              <m:rPr>
                <m:sty m:val="bi"/>
              </m:rPr>
              <w:rPr>
                <w:rFonts w:ascii="Cambria Math" w:eastAsiaTheme="minorEastAsia" w:hAnsi="Cambria Math" w:cstheme="minorBidi"/>
                <w:sz w:val="22"/>
                <w:szCs w:val="22"/>
              </w:rPr>
              <m:t>b</m:t>
            </m:r>
          </m:sub>
        </m:sSub>
        <m:r>
          <m:rPr>
            <m:sty m:val="b"/>
          </m:rPr>
          <w:rPr>
            <w:rFonts w:ascii="Cambria Math" w:eastAsiaTheme="minorEastAsia" w:hAnsi="Cambria Math" w:cstheme="minorBidi"/>
            <w:sz w:val="22"/>
            <w:szCs w:val="22"/>
          </w:rPr>
          <m:t>&gt;-1.65</m:t>
        </m:r>
      </m:oMath>
      <w:r w:rsidRPr="00093F5E">
        <w:rPr>
          <w:rFonts w:asciiTheme="minorHAnsi" w:eastAsiaTheme="minorEastAsia" w:hAnsiTheme="minorHAnsi" w:cstheme="minorBidi"/>
          <w:b w:val="0"/>
          <w:sz w:val="22"/>
          <w:szCs w:val="22"/>
        </w:rPr>
        <w:t xml:space="preserve">. If the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t</m:t>
            </m:r>
          </m:e>
          <m:sub>
            <m:r>
              <m:rPr>
                <m:sty m:val="bi"/>
              </m:rPr>
              <w:rPr>
                <w:rFonts w:ascii="Cambria Math" w:eastAsiaTheme="minorEastAsia" w:hAnsi="Cambria Math" w:cstheme="minorBidi"/>
                <w:sz w:val="22"/>
                <w:szCs w:val="22"/>
              </w:rPr>
              <m:t>b</m:t>
            </m:r>
          </m:sub>
        </m:sSub>
      </m:oMath>
      <w:r w:rsidRPr="00093F5E">
        <w:rPr>
          <w:rFonts w:asciiTheme="minorHAnsi" w:eastAsiaTheme="minorEastAsia" w:hAnsiTheme="minorHAnsi" w:cstheme="minorBidi"/>
          <w:b w:val="0"/>
          <w:sz w:val="22"/>
          <w:szCs w:val="22"/>
        </w:rPr>
        <w:t xml:space="preserve"> in the first</w:t>
      </w:r>
      <w:r w:rsidRPr="00093F5E">
        <w:rPr>
          <w:rFonts w:asciiTheme="minorHAnsi" w:eastAsiaTheme="minorEastAsia" w:hAnsiTheme="minorHAnsi" w:cstheme="minorBidi" w:hint="eastAsia"/>
          <w:b w:val="0"/>
          <w:sz w:val="22"/>
          <w:szCs w:val="22"/>
        </w:rPr>
        <w:t xml:space="preserve"> </w:t>
      </w:r>
      <m:oMath>
        <m:r>
          <m:rPr>
            <m:sty m:val="bi"/>
          </m:rPr>
          <w:rPr>
            <w:rFonts w:ascii="Cambria Math" w:eastAsiaTheme="minorEastAsia" w:hAnsi="Cambria Math" w:cstheme="minorBidi"/>
            <w:sz w:val="22"/>
            <w:szCs w:val="22"/>
          </w:rPr>
          <m:t>k</m:t>
        </m:r>
      </m:oMath>
      <w:r w:rsidRPr="00093F5E">
        <w:rPr>
          <w:rFonts w:asciiTheme="minorHAnsi" w:eastAsiaTheme="minorEastAsia" w:hAnsiTheme="minorHAnsi" w:cstheme="minorBidi"/>
          <w:b w:val="0"/>
          <w:sz w:val="22"/>
          <w:szCs w:val="22"/>
        </w:rPr>
        <w:t xml:space="preserve"> unit </w:t>
      </w:r>
      <m:oMath>
        <m:r>
          <m:rPr>
            <m:sty m:val="b"/>
          </m:rPr>
          <w:rPr>
            <w:rFonts w:ascii="Cambria Math" w:eastAsiaTheme="minorEastAsia" w:hAnsi="Cambria Math" w:cstheme="minorBidi"/>
            <w:sz w:val="22"/>
            <w:szCs w:val="22"/>
          </w:rPr>
          <m:t>&lt;</m:t>
        </m:r>
      </m:oMath>
      <w:r w:rsidR="00EE4D37" w:rsidRPr="00093F5E">
        <w:rPr>
          <w:rFonts w:asciiTheme="minorHAnsi" w:eastAsiaTheme="minorEastAsia" w:hAnsiTheme="minorHAnsi" w:cstheme="minorBidi"/>
          <w:b w:val="0"/>
          <w:sz w:val="22"/>
          <w:szCs w:val="22"/>
        </w:rPr>
        <w:t xml:space="preserve"> </w:t>
      </w:r>
      <m:oMath>
        <m:r>
          <m:rPr>
            <m:sty m:val="b"/>
          </m:rPr>
          <w:rPr>
            <w:rFonts w:ascii="Cambria Math" w:eastAsiaTheme="minorEastAsia" w:hAnsi="Cambria Math" w:cstheme="minorBidi"/>
            <w:sz w:val="22"/>
            <w:szCs w:val="22"/>
          </w:rPr>
          <m:t>-1.65</m:t>
        </m:r>
      </m:oMath>
      <w:r w:rsidR="00EE4D37" w:rsidRPr="00093F5E">
        <w:rPr>
          <w:rFonts w:asciiTheme="minorHAnsi" w:eastAsiaTheme="minorEastAsia" w:hAnsiTheme="minorHAnsi" w:cstheme="minorBidi"/>
          <w:b w:val="0"/>
          <w:sz w:val="22"/>
          <w:szCs w:val="22"/>
        </w:rPr>
        <w:t>, the first unit is dropped</w:t>
      </w:r>
      <w:ins w:id="855" w:author="Author">
        <w:r w:rsidRPr="00093F5E">
          <w:rPr>
            <w:rFonts w:ascii="Calibri" w:eastAsia="Yu Mincho" w:hAnsi="Calibri"/>
            <w:b w:val="0"/>
            <w:sz w:val="22"/>
            <w:szCs w:val="22"/>
          </w:rPr>
          <w:t>, and</w:t>
        </w:r>
      </w:ins>
      <w:r w:rsidRPr="00093F5E">
        <w:rPr>
          <w:rFonts w:ascii="Calibri" w:eastAsia="Yu Mincho" w:hAnsi="Calibri"/>
          <w:b w:val="0"/>
          <w:sz w:val="22"/>
          <w:szCs w:val="22"/>
        </w:rPr>
        <w:t xml:space="preserve"> the</w:t>
      </w:r>
      <w:r w:rsidR="00EE4D37" w:rsidRPr="00093F5E">
        <w:rPr>
          <w:rFonts w:asciiTheme="minorHAnsi" w:eastAsiaTheme="minorEastAsia" w:hAnsiTheme="minorHAnsi" w:cstheme="minorBidi" w:hint="eastAsia"/>
          <w:b w:val="0"/>
          <w:sz w:val="22"/>
          <w:szCs w:val="22"/>
        </w:rPr>
        <w:t xml:space="preserve"> </w:t>
      </w:r>
      <w:r w:rsidR="00EE4D37" w:rsidRPr="00093F5E">
        <w:rPr>
          <w:rFonts w:asciiTheme="minorHAnsi" w:eastAsiaTheme="minorEastAsia" w:hAnsiTheme="minorHAnsi" w:cstheme="minorBidi"/>
          <w:b w:val="0"/>
          <w:sz w:val="22"/>
          <w:szCs w:val="22"/>
        </w:rPr>
        <w:t>log t regression is applied for the second and third units</w:t>
      </w:r>
      <w:r w:rsidRPr="00093F5E">
        <w:rPr>
          <w:rFonts w:asciiTheme="minorHAnsi" w:eastAsiaTheme="minorEastAsia" w:hAnsiTheme="minorHAnsi" w:cstheme="minorBidi"/>
          <w:b w:val="0"/>
          <w:sz w:val="22"/>
          <w:szCs w:val="22"/>
        </w:rPr>
        <w:t>. Th</w:t>
      </w:r>
      <w:r w:rsidR="00EE4D37" w:rsidRPr="00093F5E">
        <w:rPr>
          <w:rFonts w:asciiTheme="minorHAnsi" w:eastAsiaTheme="minorEastAsia" w:hAnsiTheme="minorHAnsi" w:cstheme="minorBidi"/>
          <w:b w:val="0"/>
          <w:sz w:val="22"/>
          <w:szCs w:val="22"/>
        </w:rPr>
        <w:t>is</w:t>
      </w:r>
      <w:r w:rsidRPr="00093F5E">
        <w:rPr>
          <w:rFonts w:asciiTheme="minorHAnsi" w:eastAsiaTheme="minorEastAsia" w:hAnsiTheme="minorHAnsi" w:cstheme="minorBidi"/>
          <w:b w:val="0"/>
          <w:sz w:val="22"/>
          <w:szCs w:val="22"/>
        </w:rPr>
        <w:t xml:space="preserve"> step </w:t>
      </w:r>
      <w:r w:rsidR="00EE4D37" w:rsidRPr="00093F5E">
        <w:rPr>
          <w:rFonts w:asciiTheme="minorHAnsi" w:eastAsiaTheme="minorEastAsia" w:hAnsiTheme="minorHAnsi" w:cstheme="minorBidi"/>
          <w:b w:val="0"/>
          <w:sz w:val="22"/>
          <w:szCs w:val="22"/>
        </w:rPr>
        <w:t>continues</w:t>
      </w:r>
      <w:r w:rsidRPr="00093F5E">
        <w:rPr>
          <w:rFonts w:asciiTheme="minorHAnsi" w:eastAsiaTheme="minorEastAsia" w:hAnsiTheme="minorHAnsi" w:cstheme="minorBidi"/>
          <w:b w:val="0"/>
          <w:sz w:val="22"/>
          <w:szCs w:val="22"/>
        </w:rPr>
        <w:t xml:space="preserve"> until </w:t>
      </w:r>
      <w:r w:rsidR="00EE4D37" w:rsidRPr="00093F5E">
        <w:rPr>
          <w:rFonts w:asciiTheme="minorHAnsi" w:eastAsiaTheme="minorEastAsia" w:hAnsiTheme="minorHAnsi" w:cstheme="minorBidi"/>
          <w:b w:val="0"/>
          <w:sz w:val="22"/>
          <w:szCs w:val="22"/>
        </w:rPr>
        <w:t>the condition where</w:t>
      </w:r>
      <w:r w:rsidRPr="00093F5E">
        <w:rPr>
          <w:rFonts w:asciiTheme="minorHAnsi" w:eastAsiaTheme="minorEastAsia" w:hAnsiTheme="minorHAnsi" w:cstheme="minorBidi"/>
          <w:b w:val="0"/>
          <w:sz w:val="22"/>
          <w:szCs w:val="22"/>
        </w:rPr>
        <w:t xml:space="preserve">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t</m:t>
            </m:r>
          </m:e>
          <m:sub>
            <m:r>
              <m:rPr>
                <m:sty m:val="bi"/>
              </m:rPr>
              <w:rPr>
                <w:rFonts w:ascii="Cambria Math" w:eastAsiaTheme="minorEastAsia" w:hAnsi="Cambria Math" w:cstheme="minorBidi"/>
                <w:sz w:val="22"/>
                <w:szCs w:val="22"/>
              </w:rPr>
              <m:t>b</m:t>
            </m:r>
          </m:sub>
        </m:sSub>
      </m:oMath>
      <w:r w:rsidRPr="00093F5E">
        <w:rPr>
          <w:rFonts w:asciiTheme="minorHAnsi" w:eastAsiaTheme="minorEastAsia" w:hAnsiTheme="minorHAnsi" w:cstheme="minorBidi"/>
          <w:b w:val="0"/>
          <w:sz w:val="22"/>
          <w:szCs w:val="22"/>
        </w:rPr>
        <w:t xml:space="preserve"> of the pair units </w:t>
      </w:r>
      <m:oMath>
        <m:r>
          <m:rPr>
            <m:sty m:val="b"/>
          </m:rPr>
          <w:rPr>
            <w:rFonts w:ascii="Cambria Math" w:eastAsiaTheme="minorEastAsia" w:hAnsi="Cambria Math" w:cstheme="minorBidi"/>
            <w:sz w:val="22"/>
            <w:szCs w:val="22"/>
          </w:rPr>
          <m:t>&gt;</m:t>
        </m:r>
      </m:oMath>
      <w:r w:rsidR="00EE4D37" w:rsidRPr="00093F5E">
        <w:rPr>
          <w:rFonts w:asciiTheme="minorHAnsi" w:eastAsiaTheme="minorEastAsia" w:hAnsiTheme="minorHAnsi" w:cstheme="minorBidi"/>
          <w:b w:val="0"/>
          <w:sz w:val="22"/>
          <w:szCs w:val="22"/>
        </w:rPr>
        <w:t xml:space="preserve"> </w:t>
      </w:r>
      <m:oMath>
        <m:r>
          <m:rPr>
            <m:sty m:val="b"/>
          </m:rPr>
          <w:rPr>
            <w:rFonts w:ascii="Cambria Math" w:eastAsiaTheme="minorEastAsia" w:hAnsi="Cambria Math" w:cstheme="minorBidi"/>
            <w:sz w:val="22"/>
            <w:szCs w:val="22"/>
          </w:rPr>
          <m:t>-1.65</m:t>
        </m:r>
      </m:oMath>
      <w:r w:rsidRPr="00093F5E">
        <w:rPr>
          <w:rFonts w:asciiTheme="minorHAnsi" w:eastAsiaTheme="minorEastAsia" w:hAnsiTheme="minorHAnsi" w:cstheme="minorBidi"/>
          <w:b w:val="0"/>
          <w:sz w:val="22"/>
          <w:szCs w:val="22"/>
        </w:rPr>
        <w:t xml:space="preserve">. </w:t>
      </w:r>
      <w:r w:rsidR="00EE4D37" w:rsidRPr="00093F5E">
        <w:rPr>
          <w:rFonts w:asciiTheme="minorHAnsi" w:eastAsiaTheme="minorEastAsia" w:hAnsiTheme="minorHAnsi" w:cstheme="minorBidi"/>
          <w:b w:val="0"/>
          <w:sz w:val="22"/>
          <w:szCs w:val="22"/>
        </w:rPr>
        <w:t xml:space="preserve">In the case where </w:t>
      </w:r>
      <w:r w:rsidRPr="00093F5E">
        <w:rPr>
          <w:rFonts w:asciiTheme="minorHAnsi" w:eastAsiaTheme="minorEastAsia" w:hAnsiTheme="minorHAnsi" w:cstheme="minorBidi"/>
          <w:b w:val="0"/>
          <w:sz w:val="22"/>
          <w:szCs w:val="22"/>
        </w:rPr>
        <w:t xml:space="preserve">no pairs of units showing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t</m:t>
            </m:r>
          </m:e>
          <m:sub>
            <m:r>
              <m:rPr>
                <m:sty m:val="bi"/>
              </m:rPr>
              <w:rPr>
                <w:rFonts w:ascii="Cambria Math" w:eastAsiaTheme="minorEastAsia" w:hAnsi="Cambria Math" w:cstheme="minorBidi"/>
                <w:sz w:val="22"/>
                <w:szCs w:val="22"/>
              </w:rPr>
              <m:t>b</m:t>
            </m:r>
          </m:sub>
        </m:sSub>
      </m:oMath>
      <w:r w:rsidRPr="00093F5E">
        <w:rPr>
          <w:rFonts w:asciiTheme="minorHAnsi" w:eastAsiaTheme="minorEastAsia" w:hAnsiTheme="minorHAnsi" w:cstheme="minorBidi"/>
          <w:b w:val="0"/>
          <w:sz w:val="22"/>
          <w:szCs w:val="22"/>
        </w:rPr>
        <w:t xml:space="preserve"> </w:t>
      </w:r>
      <m:oMath>
        <m:r>
          <m:rPr>
            <m:sty m:val="b"/>
          </m:rPr>
          <w:rPr>
            <w:rFonts w:ascii="Cambria Math" w:eastAsiaTheme="minorEastAsia" w:hAnsi="Cambria Math" w:cstheme="minorBidi"/>
            <w:sz w:val="22"/>
            <w:szCs w:val="22"/>
          </w:rPr>
          <m:t>&gt;</m:t>
        </m:r>
      </m:oMath>
      <w:r w:rsidR="00EE4D37" w:rsidRPr="00093F5E">
        <w:rPr>
          <w:rFonts w:asciiTheme="minorHAnsi" w:eastAsiaTheme="minorEastAsia" w:hAnsiTheme="minorHAnsi" w:cstheme="minorBidi"/>
          <w:b w:val="0"/>
          <w:sz w:val="22"/>
          <w:szCs w:val="22"/>
        </w:rPr>
        <w:t xml:space="preserve"> </w:t>
      </w:r>
      <m:oMath>
        <m:r>
          <m:rPr>
            <m:sty m:val="b"/>
          </m:rPr>
          <w:rPr>
            <w:rFonts w:ascii="Cambria Math" w:eastAsiaTheme="minorEastAsia" w:hAnsi="Cambria Math" w:cstheme="minorBidi"/>
            <w:sz w:val="22"/>
            <w:szCs w:val="22"/>
          </w:rPr>
          <m:t>-1.65</m:t>
        </m:r>
      </m:oMath>
      <w:r w:rsidRPr="00093F5E">
        <w:rPr>
          <w:rFonts w:asciiTheme="minorHAnsi" w:eastAsiaTheme="minorEastAsia" w:hAnsiTheme="minorHAnsi" w:cstheme="minorBidi"/>
          <w:b w:val="0"/>
          <w:sz w:val="22"/>
          <w:szCs w:val="22"/>
        </w:rPr>
        <w:t xml:space="preserve"> in</w:t>
      </w:r>
      <w:r w:rsidRPr="00093F5E">
        <w:rPr>
          <w:rFonts w:asciiTheme="minorHAnsi" w:eastAsiaTheme="minorEastAsia" w:hAnsiTheme="minorHAnsi" w:cstheme="minorBidi" w:hint="eastAsia"/>
          <w:b w:val="0"/>
          <w:sz w:val="22"/>
          <w:szCs w:val="22"/>
        </w:rPr>
        <w:t xml:space="preserve"> </w:t>
      </w:r>
      <w:r w:rsidRPr="00093F5E">
        <w:rPr>
          <w:rFonts w:asciiTheme="minorHAnsi" w:eastAsiaTheme="minorEastAsia" w:hAnsiTheme="minorHAnsi" w:cstheme="minorBidi"/>
          <w:b w:val="0"/>
          <w:sz w:val="22"/>
          <w:szCs w:val="22"/>
        </w:rPr>
        <w:t xml:space="preserve">the entire sample, </w:t>
      </w:r>
      <w:r w:rsidR="00EE4D37" w:rsidRPr="00093F5E">
        <w:rPr>
          <w:rFonts w:asciiTheme="minorHAnsi" w:eastAsiaTheme="minorEastAsia" w:hAnsiTheme="minorHAnsi" w:cstheme="minorBidi"/>
          <w:b w:val="0"/>
          <w:sz w:val="22"/>
          <w:szCs w:val="22"/>
        </w:rPr>
        <w:t xml:space="preserve">the </w:t>
      </w:r>
      <w:del w:id="856" w:author="Author">
        <w:r w:rsidR="00EE4D37" w:rsidRPr="00093F5E" w:rsidDel="00273EFD">
          <w:rPr>
            <w:rFonts w:asciiTheme="minorHAnsi" w:eastAsiaTheme="minorEastAsia" w:hAnsiTheme="minorHAnsi" w:cstheme="minorBidi"/>
            <w:b w:val="0"/>
            <w:sz w:val="22"/>
            <w:szCs w:val="22"/>
          </w:rPr>
          <w:delText xml:space="preserve">conclude </w:delText>
        </w:r>
      </w:del>
      <w:ins w:id="857" w:author="Author">
        <w:r w:rsidR="00273EFD">
          <w:rPr>
            <w:rFonts w:asciiTheme="minorHAnsi" w:eastAsiaTheme="minorEastAsia" w:hAnsiTheme="minorHAnsi" w:cstheme="minorBidi"/>
            <w:b w:val="0"/>
            <w:sz w:val="22"/>
            <w:szCs w:val="22"/>
          </w:rPr>
          <w:t>conclusion is</w:t>
        </w:r>
        <w:r w:rsidR="00273EFD" w:rsidRPr="00093F5E">
          <w:rPr>
            <w:rFonts w:asciiTheme="minorHAnsi" w:eastAsiaTheme="minorEastAsia" w:hAnsiTheme="minorHAnsi" w:cstheme="minorBidi"/>
            <w:b w:val="0"/>
            <w:sz w:val="22"/>
            <w:szCs w:val="22"/>
          </w:rPr>
          <w:t xml:space="preserve"> </w:t>
        </w:r>
      </w:ins>
      <w:r w:rsidR="00EE4D37" w:rsidRPr="00093F5E">
        <w:rPr>
          <w:rFonts w:asciiTheme="minorHAnsi" w:eastAsiaTheme="minorEastAsia" w:hAnsiTheme="minorHAnsi" w:cstheme="minorBidi"/>
          <w:b w:val="0"/>
          <w:sz w:val="22"/>
          <w:szCs w:val="22"/>
        </w:rPr>
        <w:t>t</w:t>
      </w:r>
      <w:r w:rsidRPr="00093F5E">
        <w:rPr>
          <w:rFonts w:asciiTheme="minorHAnsi" w:eastAsiaTheme="minorEastAsia" w:hAnsiTheme="minorHAnsi" w:cstheme="minorBidi"/>
          <w:b w:val="0"/>
          <w:sz w:val="22"/>
          <w:szCs w:val="22"/>
        </w:rPr>
        <w:t xml:space="preserve">hat there </w:t>
      </w:r>
      <w:r w:rsidR="00EE4D37" w:rsidRPr="00093F5E">
        <w:rPr>
          <w:rFonts w:asciiTheme="minorHAnsi" w:eastAsiaTheme="minorEastAsia" w:hAnsiTheme="minorHAnsi" w:cstheme="minorBidi"/>
          <w:b w:val="0"/>
          <w:sz w:val="22"/>
          <w:szCs w:val="22"/>
        </w:rPr>
        <w:t>are</w:t>
      </w:r>
      <w:r w:rsidRPr="00093F5E">
        <w:rPr>
          <w:rFonts w:asciiTheme="minorHAnsi" w:eastAsiaTheme="minorEastAsia" w:hAnsiTheme="minorHAnsi" w:cstheme="minorBidi"/>
          <w:b w:val="0"/>
          <w:sz w:val="22"/>
          <w:szCs w:val="22"/>
        </w:rPr>
        <w:t xml:space="preserve"> no convergence clubs</w:t>
      </w:r>
      <w:r w:rsidR="00EE4D37" w:rsidRPr="00093F5E">
        <w:rPr>
          <w:rFonts w:asciiTheme="minorHAnsi" w:eastAsiaTheme="minorEastAsia" w:hAnsiTheme="minorHAnsi" w:cstheme="minorBidi"/>
          <w:b w:val="0"/>
          <w:sz w:val="22"/>
          <w:szCs w:val="22"/>
        </w:rPr>
        <w:t xml:space="preserve"> </w:t>
      </w:r>
      <w:r w:rsidRPr="00093F5E">
        <w:rPr>
          <w:rFonts w:asciiTheme="minorHAnsi" w:eastAsiaTheme="minorEastAsia" w:hAnsiTheme="minorHAnsi" w:cstheme="minorBidi"/>
          <w:b w:val="0"/>
          <w:sz w:val="22"/>
          <w:szCs w:val="22"/>
        </w:rPr>
        <w:t>in</w:t>
      </w:r>
      <w:r w:rsidRPr="00093F5E">
        <w:rPr>
          <w:rFonts w:asciiTheme="minorHAnsi" w:eastAsiaTheme="minorEastAsia" w:hAnsiTheme="minorHAnsi" w:cstheme="minorBidi" w:hint="eastAsia"/>
          <w:b w:val="0"/>
          <w:sz w:val="22"/>
          <w:szCs w:val="22"/>
        </w:rPr>
        <w:t xml:space="preserve"> </w:t>
      </w:r>
      <w:r w:rsidRPr="00093F5E">
        <w:rPr>
          <w:rFonts w:asciiTheme="minorHAnsi" w:eastAsiaTheme="minorEastAsia" w:hAnsiTheme="minorHAnsi" w:cstheme="minorBidi"/>
          <w:b w:val="0"/>
          <w:sz w:val="22"/>
          <w:szCs w:val="22"/>
        </w:rPr>
        <w:t>the panel.</w:t>
      </w:r>
    </w:p>
    <w:p w14:paraId="3FD70C3E" w14:textId="77777777" w:rsidR="00070BD1" w:rsidRPr="00093F5E" w:rsidRDefault="00093F5E"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rPr>
      </w:pPr>
      <w:r w:rsidRPr="00093F5E">
        <w:rPr>
          <w:rFonts w:asciiTheme="minorHAnsi" w:eastAsiaTheme="minorEastAsia" w:hAnsiTheme="minorHAnsi" w:cstheme="minorBidi"/>
          <w:b w:val="0"/>
          <w:i/>
          <w:iCs/>
          <w:sz w:val="22"/>
          <w:szCs w:val="22"/>
        </w:rPr>
        <w:t xml:space="preserve">Step 3: Filter the data for </w:t>
      </w:r>
      <w:r w:rsidR="00597509" w:rsidRPr="00093F5E">
        <w:rPr>
          <w:rFonts w:asciiTheme="minorHAnsi" w:eastAsiaTheme="minorEastAsia" w:hAnsiTheme="minorHAnsi" w:cstheme="minorBidi"/>
          <w:b w:val="0"/>
          <w:i/>
          <w:iCs/>
          <w:sz w:val="22"/>
          <w:szCs w:val="22"/>
        </w:rPr>
        <w:t>club membership</w:t>
      </w:r>
    </w:p>
    <w:p w14:paraId="37FD8648" w14:textId="77777777" w:rsidR="00597509" w:rsidRPr="00093F5E" w:rsidRDefault="00093F5E" w:rsidP="00070BD1">
      <w:pPr>
        <w:pStyle w:val="BodyText"/>
        <w:snapToGrid w:val="0"/>
        <w:spacing w:line="360" w:lineRule="auto"/>
        <w:ind w:left="782"/>
        <w:jc w:val="both"/>
        <w:rPr>
          <w:rFonts w:asciiTheme="minorHAnsi" w:eastAsiaTheme="minorEastAsia" w:hAnsiTheme="minorHAnsi" w:cstheme="minorBidi"/>
          <w:b w:val="0"/>
          <w:sz w:val="22"/>
          <w:szCs w:val="22"/>
        </w:rPr>
      </w:pPr>
      <w:r w:rsidRPr="00093F5E">
        <w:rPr>
          <w:rFonts w:asciiTheme="minorHAnsi" w:eastAsiaTheme="minorEastAsia" w:hAnsiTheme="minorHAnsi" w:cstheme="minorBidi"/>
          <w:b w:val="0"/>
          <w:sz w:val="22"/>
          <w:szCs w:val="22"/>
        </w:rPr>
        <w:t xml:space="preserve">When the core group of a club is successfully identified, the </w:t>
      </w:r>
      <w:ins w:id="858" w:author="Author">
        <w:r w:rsidRPr="00093F5E">
          <w:rPr>
            <w:rFonts w:asciiTheme="minorHAnsi" w:eastAsiaTheme="minorEastAsia" w:hAnsiTheme="minorHAnsi" w:cstheme="minorBidi"/>
            <w:b w:val="0"/>
            <w:sz w:val="22"/>
            <w:szCs w:val="22"/>
          </w:rPr>
          <w:t>remaining</w:t>
        </w:r>
      </w:ins>
      <w:del w:id="859" w:author="Author">
        <w:r w:rsidRPr="00093F5E">
          <w:rPr>
            <w:rFonts w:asciiTheme="minorHAnsi" w:eastAsiaTheme="minorEastAsia" w:hAnsiTheme="minorHAnsi" w:cstheme="minorBidi"/>
            <w:b w:val="0"/>
            <w:sz w:val="22"/>
            <w:szCs w:val="22"/>
          </w:rPr>
          <w:delText>rest of</w:delText>
        </w:r>
      </w:del>
      <w:r w:rsidRPr="00093F5E">
        <w:rPr>
          <w:rFonts w:asciiTheme="minorHAnsi" w:eastAsiaTheme="minorEastAsia" w:hAnsiTheme="minorHAnsi" w:cstheme="minorBidi"/>
          <w:b w:val="0"/>
          <w:sz w:val="22"/>
          <w:szCs w:val="22"/>
        </w:rPr>
        <w:t xml:space="preserve"> individual units (provinces) that </w:t>
      </w:r>
      <w:ins w:id="860" w:author="Author">
        <w:r w:rsidRPr="00093F5E">
          <w:rPr>
            <w:rFonts w:asciiTheme="minorHAnsi" w:eastAsiaTheme="minorEastAsia" w:hAnsiTheme="minorHAnsi" w:cstheme="minorBidi"/>
            <w:b w:val="0"/>
            <w:sz w:val="22"/>
            <w:szCs w:val="22"/>
          </w:rPr>
          <w:t>do</w:t>
        </w:r>
      </w:ins>
      <w:del w:id="861" w:author="Author">
        <w:r w:rsidRPr="00093F5E">
          <w:rPr>
            <w:rFonts w:asciiTheme="minorHAnsi" w:eastAsiaTheme="minorEastAsia" w:hAnsiTheme="minorHAnsi" w:cstheme="minorBidi"/>
            <w:b w:val="0"/>
            <w:sz w:val="22"/>
            <w:szCs w:val="22"/>
          </w:rPr>
          <w:delText>are</w:delText>
        </w:r>
      </w:del>
      <w:r w:rsidRPr="00093F5E">
        <w:rPr>
          <w:rFonts w:asciiTheme="minorHAnsi" w:eastAsiaTheme="minorEastAsia" w:hAnsiTheme="minorHAnsi" w:cstheme="minorBidi"/>
          <w:b w:val="0"/>
          <w:sz w:val="22"/>
          <w:szCs w:val="22"/>
        </w:rPr>
        <w:t xml:space="preserve"> not </w:t>
      </w:r>
      <w:ins w:id="862" w:author="Author">
        <w:r w:rsidRPr="00093F5E">
          <w:rPr>
            <w:rFonts w:asciiTheme="minorHAnsi" w:eastAsiaTheme="minorEastAsia" w:hAnsiTheme="minorHAnsi" w:cstheme="minorBidi"/>
            <w:b w:val="0"/>
            <w:sz w:val="22"/>
            <w:szCs w:val="22"/>
          </w:rPr>
          <w:t>belong</w:t>
        </w:r>
      </w:ins>
      <w:del w:id="863" w:author="Author">
        <w:r w:rsidRPr="00093F5E">
          <w:rPr>
            <w:rFonts w:asciiTheme="minorHAnsi" w:eastAsiaTheme="minorEastAsia" w:hAnsiTheme="minorHAnsi" w:cstheme="minorBidi"/>
            <w:b w:val="0"/>
            <w:sz w:val="22"/>
            <w:szCs w:val="22"/>
          </w:rPr>
          <w:delText>belonging</w:delText>
        </w:r>
      </w:del>
      <w:r w:rsidRPr="00093F5E">
        <w:rPr>
          <w:rFonts w:asciiTheme="minorHAnsi" w:eastAsiaTheme="minorEastAsia" w:hAnsiTheme="minorHAnsi" w:cstheme="minorBidi"/>
          <w:b w:val="0"/>
          <w:sz w:val="22"/>
          <w:szCs w:val="22"/>
        </w:rPr>
        <w:t xml:space="preserve"> to the core group will be added one at a time and evaluated using log t regression. </w:t>
      </w:r>
      <w:r w:rsidR="00882DA0" w:rsidRPr="00093F5E">
        <w:rPr>
          <w:rFonts w:asciiTheme="minorHAnsi" w:eastAsiaTheme="minorEastAsia" w:hAnsiTheme="minorHAnsi" w:cstheme="minorBidi"/>
          <w:b w:val="0"/>
          <w:sz w:val="22"/>
          <w:szCs w:val="22"/>
        </w:rPr>
        <w:t xml:space="preserve">If the inclusion of </w:t>
      </w:r>
      <w:ins w:id="864" w:author="Author">
        <w:r w:rsidRPr="00093F5E">
          <w:rPr>
            <w:rFonts w:ascii="Calibri" w:eastAsia="Yu Mincho" w:hAnsi="Calibri"/>
            <w:b w:val="0"/>
            <w:sz w:val="22"/>
            <w:szCs w:val="22"/>
          </w:rPr>
          <w:t xml:space="preserve">an </w:t>
        </w:r>
      </w:ins>
      <w:r w:rsidRPr="00093F5E">
        <w:rPr>
          <w:rFonts w:ascii="Calibri" w:eastAsia="Yu Mincho" w:hAnsi="Calibri"/>
          <w:b w:val="0"/>
          <w:sz w:val="22"/>
          <w:szCs w:val="22"/>
        </w:rPr>
        <w:t>additional unit</w:t>
      </w:r>
      <w:r w:rsidR="00882DA0" w:rsidRPr="00093F5E">
        <w:rPr>
          <w:rFonts w:asciiTheme="minorHAnsi" w:eastAsiaTheme="minorEastAsia" w:hAnsiTheme="minorHAnsi" w:cstheme="minorBidi" w:hint="eastAsia"/>
          <w:b w:val="0"/>
          <w:sz w:val="22"/>
          <w:szCs w:val="22"/>
        </w:rPr>
        <w:t xml:space="preserve"> </w:t>
      </w:r>
      <w:r w:rsidR="00882DA0" w:rsidRPr="00093F5E">
        <w:rPr>
          <w:rFonts w:asciiTheme="minorHAnsi" w:eastAsiaTheme="minorEastAsia" w:hAnsiTheme="minorHAnsi" w:cstheme="minorBidi"/>
          <w:b w:val="0"/>
          <w:sz w:val="22"/>
          <w:szCs w:val="22"/>
        </w:rPr>
        <w:t xml:space="preserve">results in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t</m:t>
            </m:r>
          </m:e>
          <m:sub>
            <m:r>
              <m:rPr>
                <m:sty m:val="bi"/>
              </m:rPr>
              <w:rPr>
                <w:rFonts w:ascii="Cambria Math" w:eastAsiaTheme="minorEastAsia" w:hAnsi="Cambria Math" w:cstheme="minorBidi"/>
                <w:sz w:val="22"/>
                <w:szCs w:val="22"/>
              </w:rPr>
              <m:t xml:space="preserve">b </m:t>
            </m:r>
          </m:sub>
        </m:sSub>
        <m:r>
          <m:rPr>
            <m:sty m:val="b"/>
          </m:rPr>
          <w:rPr>
            <w:rFonts w:ascii="Cambria Math" w:eastAsiaTheme="minorEastAsia" w:hAnsi="Cambria Math" w:cstheme="minorBidi"/>
            <w:sz w:val="22"/>
            <w:szCs w:val="22"/>
          </w:rPr>
          <m:t>&lt;-1.65</m:t>
        </m:r>
      </m:oMath>
      <w:r w:rsidR="00882DA0" w:rsidRPr="00093F5E">
        <w:rPr>
          <w:rFonts w:asciiTheme="minorHAnsi" w:eastAsiaTheme="minorEastAsia" w:hAnsiTheme="minorHAnsi" w:cstheme="minorBidi"/>
          <w:b w:val="0"/>
          <w:sz w:val="22"/>
          <w:szCs w:val="22"/>
        </w:rPr>
        <w:t xml:space="preserve">, </w:t>
      </w:r>
      <w:r w:rsidR="00583A3B" w:rsidRPr="00093F5E">
        <w:rPr>
          <w:rFonts w:asciiTheme="minorHAnsi" w:eastAsiaTheme="minorEastAsia" w:hAnsiTheme="minorHAnsi" w:cstheme="minorBidi"/>
          <w:b w:val="0"/>
          <w:sz w:val="22"/>
          <w:szCs w:val="22"/>
        </w:rPr>
        <w:t>then</w:t>
      </w:r>
      <w:r w:rsidR="00882DA0" w:rsidRPr="00093F5E">
        <w:rPr>
          <w:rFonts w:asciiTheme="minorHAnsi" w:eastAsiaTheme="minorEastAsia" w:hAnsiTheme="minorHAnsi" w:cstheme="minorBidi"/>
          <w:b w:val="0"/>
          <w:sz w:val="22"/>
          <w:szCs w:val="22"/>
        </w:rPr>
        <w:t xml:space="preserve"> the club convergence only has the core group. Otherwise, a</w:t>
      </w:r>
      <w:r w:rsidRPr="00093F5E">
        <w:rPr>
          <w:rFonts w:asciiTheme="minorHAnsi" w:eastAsiaTheme="minorEastAsia" w:hAnsiTheme="minorHAnsi" w:cstheme="minorBidi"/>
          <w:b w:val="0"/>
          <w:sz w:val="22"/>
          <w:szCs w:val="22"/>
        </w:rPr>
        <w:t xml:space="preserve"> new group is formed when </w:t>
      </w:r>
      <w:del w:id="865" w:author="Author">
        <w:r w:rsidRPr="00093F5E">
          <w:rPr>
            <w:rFonts w:asciiTheme="minorHAnsi" w:eastAsiaTheme="minorEastAsia" w:hAnsiTheme="minorHAnsi" w:cstheme="minorBidi"/>
            <w:b w:val="0"/>
            <w:sz w:val="22"/>
            <w:szCs w:val="22"/>
          </w:rPr>
          <w:delText xml:space="preserve">the </w:delText>
        </w:r>
      </w:del>
      <w:r w:rsidRPr="00093F5E">
        <w:rPr>
          <w:rFonts w:asciiTheme="minorHAnsi" w:eastAsiaTheme="minorEastAsia" w:hAnsiTheme="minorHAnsi" w:cstheme="minorBidi"/>
          <w:b w:val="0"/>
          <w:sz w:val="22"/>
          <w:szCs w:val="22"/>
        </w:rPr>
        <w:t xml:space="preserve">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t</m:t>
            </m:r>
          </m:e>
          <m:sub>
            <m:r>
              <m:rPr>
                <m:sty m:val="bi"/>
              </m:rPr>
              <w:rPr>
                <w:rFonts w:ascii="Cambria Math" w:eastAsiaTheme="minorEastAsia" w:hAnsi="Cambria Math" w:cstheme="minorBidi"/>
                <w:sz w:val="22"/>
                <w:szCs w:val="22"/>
              </w:rPr>
              <m:t>b</m:t>
            </m:r>
          </m:sub>
        </m:sSub>
        <m:r>
          <m:rPr>
            <m:sty m:val="b"/>
          </m:rPr>
          <w:rPr>
            <w:rFonts w:ascii="Cambria Math" w:eastAsiaTheme="minorEastAsia" w:hAnsi="Cambria Math" w:cstheme="minorBidi"/>
            <w:sz w:val="22"/>
            <w:szCs w:val="22"/>
          </w:rPr>
          <m:t>&gt;-1.65</m:t>
        </m:r>
      </m:oMath>
      <w:r w:rsidRPr="00093F5E">
        <w:rPr>
          <w:rFonts w:asciiTheme="minorHAnsi" w:eastAsiaTheme="minorEastAsia" w:hAnsiTheme="minorHAnsi" w:cstheme="minorBidi"/>
          <w:b w:val="0"/>
          <w:sz w:val="22"/>
          <w:szCs w:val="22"/>
        </w:rPr>
        <w:t>.</w:t>
      </w:r>
    </w:p>
    <w:p w14:paraId="1415573E" w14:textId="77777777" w:rsidR="00583A3B" w:rsidRPr="00093F5E" w:rsidRDefault="00093F5E" w:rsidP="003B44B0">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rPr>
      </w:pPr>
      <w:r w:rsidRPr="00093F5E">
        <w:rPr>
          <w:rFonts w:asciiTheme="minorHAnsi" w:eastAsiaTheme="minorEastAsia" w:hAnsiTheme="minorHAnsi" w:cstheme="minorBidi"/>
          <w:b w:val="0"/>
          <w:i/>
          <w:iCs/>
          <w:sz w:val="22"/>
          <w:szCs w:val="22"/>
        </w:rPr>
        <w:t xml:space="preserve">Step 4: </w:t>
      </w:r>
      <w:r w:rsidR="00451D8E" w:rsidRPr="00093F5E">
        <w:rPr>
          <w:rFonts w:asciiTheme="minorHAnsi" w:eastAsiaTheme="minorEastAsia" w:hAnsiTheme="minorHAnsi" w:cstheme="minorBidi"/>
          <w:b w:val="0"/>
          <w:i/>
          <w:iCs/>
          <w:sz w:val="22"/>
          <w:szCs w:val="22"/>
        </w:rPr>
        <w:t>Repetition</w:t>
      </w:r>
      <w:r w:rsidR="00597509" w:rsidRPr="00093F5E">
        <w:rPr>
          <w:rFonts w:asciiTheme="minorHAnsi" w:eastAsiaTheme="minorEastAsia" w:hAnsiTheme="minorHAnsi" w:cstheme="minorBidi"/>
          <w:b w:val="0"/>
          <w:i/>
          <w:iCs/>
          <w:sz w:val="22"/>
          <w:szCs w:val="22"/>
        </w:rPr>
        <w:t xml:space="preserve"> and stopping rule</w:t>
      </w:r>
    </w:p>
    <w:p w14:paraId="11C0AC42" w14:textId="7A3E17B8" w:rsidR="00DB0A85" w:rsidRPr="00093F5E" w:rsidRDefault="00093F5E" w:rsidP="00583A3B">
      <w:pPr>
        <w:pStyle w:val="BodyText"/>
        <w:snapToGrid w:val="0"/>
        <w:spacing w:line="360" w:lineRule="auto"/>
        <w:ind w:left="782"/>
        <w:jc w:val="both"/>
        <w:rPr>
          <w:rFonts w:asciiTheme="minorHAnsi" w:eastAsiaTheme="minorEastAsia" w:hAnsiTheme="minorHAnsi" w:cstheme="minorBidi"/>
          <w:b w:val="0"/>
          <w:sz w:val="22"/>
          <w:szCs w:val="22"/>
        </w:rPr>
      </w:pPr>
      <w:r w:rsidRPr="00093F5E">
        <w:rPr>
          <w:rFonts w:asciiTheme="minorHAnsi" w:eastAsiaTheme="minorEastAsia" w:hAnsiTheme="minorHAnsi" w:cstheme="minorBidi"/>
          <w:b w:val="0"/>
          <w:sz w:val="22"/>
          <w:szCs w:val="22"/>
        </w:rPr>
        <w:t>Apply log t regression to</w:t>
      </w:r>
      <w:r w:rsidR="00597509" w:rsidRPr="00093F5E">
        <w:rPr>
          <w:rFonts w:asciiTheme="minorHAnsi" w:eastAsiaTheme="minorEastAsia" w:hAnsiTheme="minorHAnsi" w:cstheme="minorBidi"/>
          <w:b w:val="0"/>
          <w:sz w:val="22"/>
          <w:szCs w:val="22"/>
        </w:rPr>
        <w:t xml:space="preserve"> the remaining </w:t>
      </w:r>
      <w:r w:rsidRPr="00093F5E">
        <w:rPr>
          <w:rFonts w:asciiTheme="minorHAnsi" w:eastAsiaTheme="minorEastAsia" w:hAnsiTheme="minorHAnsi" w:cstheme="minorBidi"/>
          <w:b w:val="0"/>
          <w:sz w:val="22"/>
          <w:szCs w:val="22"/>
        </w:rPr>
        <w:t>individual</w:t>
      </w:r>
      <w:r w:rsidR="00597509" w:rsidRPr="00093F5E">
        <w:rPr>
          <w:rFonts w:asciiTheme="minorHAnsi" w:eastAsiaTheme="minorEastAsia" w:hAnsiTheme="minorHAnsi" w:cstheme="minorBidi"/>
          <w:b w:val="0"/>
          <w:sz w:val="22"/>
          <w:szCs w:val="22"/>
        </w:rPr>
        <w:t xml:space="preserve"> units (provinces). If the </w:t>
      </w:r>
      <w:r w:rsidRPr="00093F5E">
        <w:rPr>
          <w:rFonts w:asciiTheme="minorHAnsi" w:eastAsiaTheme="minorEastAsia" w:hAnsiTheme="minorHAnsi" w:cstheme="minorBidi"/>
          <w:b w:val="0"/>
          <w:sz w:val="22"/>
          <w:szCs w:val="22"/>
        </w:rPr>
        <w:t xml:space="preserve">results suggest </w:t>
      </w:r>
      <w:ins w:id="866" w:author="Author">
        <w:r w:rsidRPr="00093F5E">
          <w:rPr>
            <w:rFonts w:asciiTheme="minorHAnsi" w:eastAsiaTheme="minorEastAsia" w:hAnsiTheme="minorHAnsi" w:cstheme="minorBidi"/>
            <w:b w:val="0"/>
            <w:sz w:val="22"/>
            <w:szCs w:val="22"/>
          </w:rPr>
          <w:t>rejecting</w:t>
        </w:r>
      </w:ins>
      <w:del w:id="867" w:author="Author">
        <w:r w:rsidRPr="00093F5E">
          <w:rPr>
            <w:rFonts w:asciiTheme="minorHAnsi" w:eastAsiaTheme="minorEastAsia" w:hAnsiTheme="minorHAnsi" w:cstheme="minorBidi"/>
            <w:b w:val="0"/>
            <w:sz w:val="22"/>
            <w:szCs w:val="22"/>
          </w:rPr>
          <w:delText xml:space="preserve">to </w:delText>
        </w:r>
        <w:r w:rsidR="00597509" w:rsidRPr="00093F5E">
          <w:rPr>
            <w:rFonts w:asciiTheme="minorHAnsi" w:eastAsiaTheme="minorEastAsia" w:hAnsiTheme="minorHAnsi" w:cstheme="minorBidi"/>
            <w:b w:val="0"/>
            <w:sz w:val="22"/>
            <w:szCs w:val="22"/>
          </w:rPr>
          <w:delText>reject</w:delText>
        </w:r>
      </w:del>
      <w:r w:rsidR="00597509" w:rsidRPr="00093F5E">
        <w:rPr>
          <w:rFonts w:asciiTheme="minorHAnsi" w:eastAsiaTheme="minorEastAsia" w:hAnsiTheme="minorHAnsi" w:cstheme="minorBidi"/>
          <w:b w:val="0"/>
          <w:sz w:val="22"/>
          <w:szCs w:val="22"/>
        </w:rPr>
        <w:t xml:space="preserve"> </w:t>
      </w:r>
      <w:ins w:id="868" w:author="Author">
        <w:r w:rsidRPr="00093F5E">
          <w:rPr>
            <w:rFonts w:ascii="Calibri" w:eastAsia="Yu Mincho" w:hAnsi="Calibri"/>
            <w:b w:val="0"/>
            <w:sz w:val="22"/>
            <w:szCs w:val="22"/>
          </w:rPr>
          <w:t xml:space="preserve">the </w:t>
        </w:r>
      </w:ins>
      <w:r w:rsidRPr="00093F5E">
        <w:rPr>
          <w:rFonts w:ascii="Calibri" w:eastAsia="Yu Mincho" w:hAnsi="Calibri"/>
          <w:b w:val="0"/>
          <w:sz w:val="22"/>
          <w:szCs w:val="22"/>
        </w:rPr>
        <w:t>null hypothesis</w:t>
      </w:r>
      <w:r w:rsidRPr="00093F5E">
        <w:rPr>
          <w:rFonts w:asciiTheme="minorHAnsi" w:eastAsiaTheme="minorEastAsia" w:hAnsiTheme="minorHAnsi" w:cstheme="minorBidi"/>
          <w:b w:val="0"/>
          <w:sz w:val="22"/>
          <w:szCs w:val="22"/>
        </w:rPr>
        <w:t xml:space="preserve"> of convergence,</w:t>
      </w:r>
      <w:r w:rsidR="00597509" w:rsidRPr="00093F5E">
        <w:rPr>
          <w:rFonts w:asciiTheme="minorHAnsi" w:eastAsiaTheme="minorEastAsia" w:hAnsiTheme="minorHAnsi" w:cstheme="minorBidi"/>
          <w:b w:val="0"/>
          <w:sz w:val="22"/>
          <w:szCs w:val="22"/>
        </w:rPr>
        <w:t xml:space="preserve"> </w:t>
      </w:r>
      <w:r w:rsidRPr="00093F5E">
        <w:rPr>
          <w:rFonts w:asciiTheme="minorHAnsi" w:eastAsiaTheme="minorEastAsia" w:hAnsiTheme="minorHAnsi" w:cstheme="minorBidi"/>
          <w:b w:val="0"/>
          <w:sz w:val="22"/>
          <w:szCs w:val="22"/>
        </w:rPr>
        <w:t>repeat s</w:t>
      </w:r>
      <w:r w:rsidR="00597509" w:rsidRPr="00093F5E">
        <w:rPr>
          <w:rFonts w:asciiTheme="minorHAnsi" w:eastAsiaTheme="minorEastAsia" w:hAnsiTheme="minorHAnsi" w:cstheme="minorBidi"/>
          <w:b w:val="0"/>
          <w:sz w:val="22"/>
          <w:szCs w:val="22"/>
        </w:rPr>
        <w:t xml:space="preserve">teps 1 to 3. </w:t>
      </w:r>
      <w:r w:rsidRPr="00093F5E">
        <w:rPr>
          <w:rFonts w:asciiTheme="minorHAnsi" w:eastAsiaTheme="minorEastAsia" w:hAnsiTheme="minorHAnsi" w:cstheme="minorBidi"/>
          <w:b w:val="0"/>
          <w:sz w:val="22"/>
          <w:szCs w:val="22"/>
        </w:rPr>
        <w:t xml:space="preserve">If there is no core group </w:t>
      </w:r>
      <w:r w:rsidR="008E5516" w:rsidRPr="00093F5E">
        <w:rPr>
          <w:rFonts w:asciiTheme="minorHAnsi" w:eastAsiaTheme="minorEastAsia" w:hAnsiTheme="minorHAnsi" w:cstheme="minorBidi"/>
          <w:b w:val="0"/>
          <w:sz w:val="22"/>
          <w:szCs w:val="22"/>
        </w:rPr>
        <w:t xml:space="preserve">identified for which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t</m:t>
            </m:r>
          </m:e>
          <m:sub>
            <m:r>
              <m:rPr>
                <m:sty m:val="bi"/>
              </m:rPr>
              <w:rPr>
                <w:rFonts w:ascii="Cambria Math" w:eastAsiaTheme="minorEastAsia" w:hAnsi="Cambria Math" w:cstheme="minorBidi"/>
                <w:sz w:val="22"/>
                <w:szCs w:val="22"/>
              </w:rPr>
              <m:t>b</m:t>
            </m:r>
          </m:sub>
        </m:sSub>
        <m:r>
          <m:rPr>
            <m:sty m:val="b"/>
          </m:rPr>
          <w:rPr>
            <w:rFonts w:ascii="Cambria Math" w:eastAsiaTheme="minorEastAsia" w:hAnsi="Cambria Math" w:cstheme="minorBidi"/>
            <w:sz w:val="22"/>
            <w:szCs w:val="22"/>
          </w:rPr>
          <m:t>&gt;-1.65,</m:t>
        </m:r>
      </m:oMath>
      <w:r w:rsidR="008E5516" w:rsidRPr="00093F5E">
        <w:rPr>
          <w:rFonts w:asciiTheme="minorHAnsi" w:eastAsiaTheme="minorEastAsia" w:hAnsiTheme="minorHAnsi" w:cstheme="minorBidi" w:hint="eastAsia"/>
          <w:b w:val="0"/>
          <w:sz w:val="22"/>
          <w:szCs w:val="22"/>
        </w:rPr>
        <w:t xml:space="preserve"> </w:t>
      </w:r>
      <w:r w:rsidR="008E5516" w:rsidRPr="00093F5E">
        <w:rPr>
          <w:rFonts w:asciiTheme="minorHAnsi" w:eastAsiaTheme="minorEastAsia" w:hAnsiTheme="minorHAnsi" w:cstheme="minorBidi"/>
          <w:b w:val="0"/>
          <w:sz w:val="22"/>
          <w:szCs w:val="22"/>
        </w:rPr>
        <w:t>label t</w:t>
      </w:r>
      <w:r w:rsidR="00597509" w:rsidRPr="00093F5E">
        <w:rPr>
          <w:rFonts w:asciiTheme="minorHAnsi" w:eastAsiaTheme="minorEastAsia" w:hAnsiTheme="minorHAnsi" w:cstheme="minorBidi"/>
          <w:b w:val="0"/>
          <w:sz w:val="22"/>
          <w:szCs w:val="22"/>
        </w:rPr>
        <w:t xml:space="preserve">he </w:t>
      </w:r>
      <w:del w:id="869" w:author="Author">
        <w:r w:rsidR="00597509" w:rsidRPr="00093F5E" w:rsidDel="00273EFD">
          <w:rPr>
            <w:rFonts w:asciiTheme="minorHAnsi" w:eastAsiaTheme="minorEastAsia" w:hAnsiTheme="minorHAnsi" w:cstheme="minorBidi"/>
            <w:b w:val="0"/>
            <w:sz w:val="22"/>
            <w:szCs w:val="22"/>
          </w:rPr>
          <w:delText xml:space="preserve">reaming </w:delText>
        </w:r>
      </w:del>
      <w:ins w:id="870" w:author="Author">
        <w:r w:rsidR="005278FD" w:rsidRPr="00093F5E">
          <w:rPr>
            <w:rFonts w:asciiTheme="minorHAnsi" w:eastAsiaTheme="minorEastAsia" w:hAnsiTheme="minorHAnsi" w:cstheme="minorBidi"/>
            <w:b w:val="0"/>
            <w:sz w:val="22"/>
            <w:szCs w:val="22"/>
          </w:rPr>
          <w:t>re</w:t>
        </w:r>
        <w:r w:rsidR="005278FD">
          <w:rPr>
            <w:rFonts w:asciiTheme="minorHAnsi" w:eastAsiaTheme="minorEastAsia" w:hAnsiTheme="minorHAnsi" w:cstheme="minorBidi"/>
            <w:b w:val="0"/>
            <w:sz w:val="22"/>
            <w:szCs w:val="22"/>
          </w:rPr>
          <w:t>m</w:t>
        </w:r>
        <w:r w:rsidR="005278FD" w:rsidRPr="00093F5E">
          <w:rPr>
            <w:rFonts w:asciiTheme="minorHAnsi" w:eastAsiaTheme="minorEastAsia" w:hAnsiTheme="minorHAnsi" w:cstheme="minorBidi"/>
            <w:b w:val="0"/>
            <w:sz w:val="22"/>
            <w:szCs w:val="22"/>
          </w:rPr>
          <w:t>a</w:t>
        </w:r>
        <w:r w:rsidR="005278FD">
          <w:rPr>
            <w:rFonts w:asciiTheme="minorHAnsi" w:eastAsiaTheme="minorEastAsia" w:hAnsiTheme="minorHAnsi" w:cstheme="minorBidi"/>
            <w:b w:val="0"/>
            <w:sz w:val="22"/>
            <w:szCs w:val="22"/>
          </w:rPr>
          <w:t>in</w:t>
        </w:r>
        <w:r w:rsidR="005278FD" w:rsidRPr="00093F5E">
          <w:rPr>
            <w:rFonts w:asciiTheme="minorHAnsi" w:eastAsiaTheme="minorEastAsia" w:hAnsiTheme="minorHAnsi" w:cstheme="minorBidi"/>
            <w:b w:val="0"/>
            <w:sz w:val="22"/>
            <w:szCs w:val="22"/>
          </w:rPr>
          <w:t xml:space="preserve">ing </w:t>
        </w:r>
      </w:ins>
      <w:r w:rsidRPr="00093F5E">
        <w:rPr>
          <w:rFonts w:asciiTheme="minorHAnsi" w:eastAsiaTheme="minorEastAsia" w:hAnsiTheme="minorHAnsi" w:cstheme="minorBidi"/>
          <w:b w:val="0"/>
          <w:sz w:val="22"/>
          <w:szCs w:val="22"/>
        </w:rPr>
        <w:t>individual</w:t>
      </w:r>
      <w:r w:rsidR="00597509" w:rsidRPr="00093F5E">
        <w:rPr>
          <w:rFonts w:asciiTheme="minorHAnsi" w:eastAsiaTheme="minorEastAsia" w:hAnsiTheme="minorHAnsi" w:cstheme="minorBidi"/>
          <w:b w:val="0"/>
          <w:sz w:val="22"/>
          <w:szCs w:val="22"/>
        </w:rPr>
        <w:t xml:space="preserve"> units (provinces) as divergent</w:t>
      </w:r>
      <w:r w:rsidR="008E5516" w:rsidRPr="00093F5E">
        <w:rPr>
          <w:rFonts w:asciiTheme="minorHAnsi" w:eastAsiaTheme="minorEastAsia" w:hAnsiTheme="minorHAnsi" w:cstheme="minorBidi"/>
          <w:b w:val="0"/>
          <w:sz w:val="22"/>
          <w:szCs w:val="22"/>
        </w:rPr>
        <w:t xml:space="preserve"> and </w:t>
      </w:r>
      <w:r w:rsidR="00597509" w:rsidRPr="00093F5E">
        <w:rPr>
          <w:rFonts w:asciiTheme="minorHAnsi" w:eastAsiaTheme="minorEastAsia" w:hAnsiTheme="minorHAnsi" w:cstheme="minorBidi"/>
          <w:b w:val="0"/>
          <w:sz w:val="22"/>
          <w:szCs w:val="22"/>
        </w:rPr>
        <w:t>the algorithm stops.</w:t>
      </w:r>
    </w:p>
    <w:p w14:paraId="279D2570" w14:textId="77777777" w:rsidR="004D555C" w:rsidRPr="00093F5E" w:rsidRDefault="004D555C" w:rsidP="00DB0A85">
      <w:pPr>
        <w:pStyle w:val="ListParagraph"/>
        <w:ind w:left="426"/>
        <w:rPr>
          <w:rFonts w:ascii="Bookman Old Style" w:eastAsia="Adobe Myungjo Std M" w:hAnsi="Bookman Old Style"/>
          <w:b/>
          <w:szCs w:val="18"/>
          <w:lang w:val="en-GB"/>
        </w:rPr>
      </w:pPr>
    </w:p>
    <w:p w14:paraId="52B1FBC6" w14:textId="77777777" w:rsidR="00DB0A85" w:rsidRPr="00093F5E" w:rsidRDefault="00093F5E" w:rsidP="00F62225">
      <w:pPr>
        <w:pStyle w:val="ListParagraph"/>
        <w:ind w:left="426"/>
        <w:outlineLvl w:val="0"/>
        <w:rPr>
          <w:rFonts w:ascii="Bookman Old Style" w:eastAsia="Adobe Myungjo Std M" w:hAnsi="Bookman Old Style"/>
          <w:b/>
          <w:szCs w:val="18"/>
          <w:lang w:val="en-GB"/>
        </w:rPr>
      </w:pPr>
      <w:r w:rsidRPr="00093F5E">
        <w:rPr>
          <w:rFonts w:ascii="Bookman Old Style" w:eastAsia="Adobe Myungjo Std M" w:hAnsi="Bookman Old Style"/>
          <w:b/>
          <w:szCs w:val="18"/>
          <w:lang w:val="en-GB"/>
        </w:rPr>
        <w:t xml:space="preserve">Appendix 2: </w:t>
      </w:r>
      <w:r w:rsidR="00BC02DE" w:rsidRPr="00093F5E">
        <w:rPr>
          <w:rFonts w:ascii="Bookman Old Style" w:eastAsia="Adobe Myungjo Std M" w:hAnsi="Bookman Old Style"/>
          <w:b/>
          <w:szCs w:val="18"/>
          <w:lang w:val="en-GB"/>
        </w:rPr>
        <w:t>Brief description of the club merging procedure</w:t>
      </w:r>
    </w:p>
    <w:p w14:paraId="1114BCB7" w14:textId="36D1426B" w:rsidR="00597509" w:rsidRPr="00093F5E" w:rsidRDefault="00093F5E" w:rsidP="00337781">
      <w:pPr>
        <w:pStyle w:val="BodyText"/>
        <w:snapToGrid w:val="0"/>
        <w:spacing w:line="360" w:lineRule="auto"/>
        <w:ind w:left="425"/>
        <w:jc w:val="both"/>
        <w:rPr>
          <w:rFonts w:asciiTheme="minorHAnsi" w:eastAsiaTheme="minorEastAsia" w:hAnsiTheme="minorHAnsi" w:cstheme="minorBidi"/>
          <w:b w:val="0"/>
          <w:sz w:val="22"/>
          <w:szCs w:val="22"/>
        </w:rPr>
      </w:pPr>
      <w:r w:rsidRPr="00093F5E">
        <w:rPr>
          <w:rFonts w:asciiTheme="minorHAnsi" w:eastAsiaTheme="minorEastAsia" w:hAnsiTheme="minorHAnsi" w:cstheme="minorBidi"/>
          <w:b w:val="0"/>
          <w:sz w:val="22"/>
          <w:szCs w:val="22"/>
        </w:rPr>
        <w:t xml:space="preserve">Apply log t regression to the first two adjacent groups identified by the initial clustering mechanism. </w:t>
      </w:r>
      <w:r w:rsidR="00DB0A85" w:rsidRPr="00093F5E">
        <w:rPr>
          <w:rFonts w:asciiTheme="minorHAnsi" w:eastAsiaTheme="minorEastAsia" w:hAnsiTheme="minorHAnsi" w:cstheme="minorBidi"/>
          <w:b w:val="0"/>
          <w:sz w:val="22"/>
          <w:szCs w:val="22"/>
        </w:rPr>
        <w:t xml:space="preserve">If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t</m:t>
            </m:r>
          </m:e>
          <m:sub>
            <m:r>
              <m:rPr>
                <m:sty m:val="bi"/>
              </m:rPr>
              <w:rPr>
                <w:rFonts w:ascii="Cambria Math" w:eastAsiaTheme="minorEastAsia" w:hAnsi="Cambria Math" w:cstheme="minorBidi"/>
                <w:sz w:val="22"/>
                <w:szCs w:val="22"/>
              </w:rPr>
              <m:t>b</m:t>
            </m:r>
          </m:sub>
        </m:sSub>
        <m:r>
          <m:rPr>
            <m:sty m:val="b"/>
          </m:rPr>
          <w:rPr>
            <w:rFonts w:ascii="Cambria Math" w:eastAsiaTheme="minorEastAsia" w:hAnsi="Cambria Math" w:cstheme="minorBidi"/>
            <w:sz w:val="22"/>
            <w:szCs w:val="22"/>
          </w:rPr>
          <m:t>&gt;-1.65</m:t>
        </m:r>
      </m:oMath>
      <w:r w:rsidR="00DB0A85" w:rsidRPr="00093F5E">
        <w:rPr>
          <w:rFonts w:asciiTheme="minorHAnsi" w:eastAsiaTheme="minorEastAsia" w:hAnsiTheme="minorHAnsi" w:cstheme="minorBidi"/>
          <w:b w:val="0"/>
          <w:sz w:val="22"/>
          <w:szCs w:val="22"/>
        </w:rPr>
        <w:t xml:space="preserve">, </w:t>
      </w:r>
      <w:r w:rsidRPr="00093F5E">
        <w:rPr>
          <w:rFonts w:asciiTheme="minorHAnsi" w:eastAsiaTheme="minorEastAsia" w:hAnsiTheme="minorHAnsi" w:cstheme="minorBidi"/>
          <w:b w:val="0"/>
          <w:sz w:val="22"/>
          <w:szCs w:val="22"/>
        </w:rPr>
        <w:t xml:space="preserve">a new club convergence is formed from </w:t>
      </w:r>
      <w:r w:rsidR="00DB0A85" w:rsidRPr="00093F5E">
        <w:rPr>
          <w:rFonts w:asciiTheme="minorHAnsi" w:eastAsiaTheme="minorEastAsia" w:hAnsiTheme="minorHAnsi" w:cstheme="minorBidi"/>
          <w:b w:val="0"/>
          <w:sz w:val="22"/>
          <w:szCs w:val="22"/>
        </w:rPr>
        <w:t>these two groups</w:t>
      </w:r>
      <w:r w:rsidRPr="00093F5E">
        <w:rPr>
          <w:rFonts w:asciiTheme="minorHAnsi" w:eastAsiaTheme="minorEastAsia" w:hAnsiTheme="minorHAnsi" w:cstheme="minorBidi"/>
          <w:b w:val="0"/>
          <w:sz w:val="22"/>
          <w:szCs w:val="22"/>
        </w:rPr>
        <w:t>.</w:t>
      </w:r>
      <w:r w:rsidR="00DB0A85" w:rsidRPr="00093F5E">
        <w:rPr>
          <w:rFonts w:asciiTheme="minorHAnsi" w:eastAsiaTheme="minorEastAsia" w:hAnsiTheme="minorHAnsi" w:cstheme="minorBidi"/>
          <w:b w:val="0"/>
          <w:sz w:val="22"/>
          <w:szCs w:val="22"/>
        </w:rPr>
        <w:t xml:space="preserve"> </w:t>
      </w:r>
      <w:r w:rsidRPr="00093F5E">
        <w:rPr>
          <w:rFonts w:asciiTheme="minorHAnsi" w:eastAsiaTheme="minorEastAsia" w:hAnsiTheme="minorHAnsi" w:cstheme="minorBidi"/>
          <w:b w:val="0"/>
          <w:sz w:val="22"/>
          <w:szCs w:val="22"/>
        </w:rPr>
        <w:t>Next, r</w:t>
      </w:r>
      <w:r w:rsidR="00DB0A85" w:rsidRPr="00093F5E">
        <w:rPr>
          <w:rFonts w:asciiTheme="minorHAnsi" w:eastAsiaTheme="minorEastAsia" w:hAnsiTheme="minorHAnsi" w:cstheme="minorBidi"/>
          <w:b w:val="0"/>
          <w:sz w:val="22"/>
          <w:szCs w:val="22"/>
        </w:rPr>
        <w:t xml:space="preserve">epeat the step by adding the next </w:t>
      </w:r>
      <w:r w:rsidRPr="00093F5E">
        <w:rPr>
          <w:rFonts w:asciiTheme="minorHAnsi" w:eastAsiaTheme="minorEastAsia" w:hAnsiTheme="minorHAnsi" w:cstheme="minorBidi"/>
          <w:b w:val="0"/>
          <w:sz w:val="22"/>
          <w:szCs w:val="22"/>
        </w:rPr>
        <w:t>group one at a time</w:t>
      </w:r>
      <w:r w:rsidR="00DB0A85" w:rsidRPr="00093F5E">
        <w:rPr>
          <w:rFonts w:asciiTheme="minorHAnsi" w:eastAsiaTheme="minorEastAsia" w:hAnsiTheme="minorHAnsi" w:cstheme="minorBidi"/>
          <w:b w:val="0"/>
          <w:sz w:val="22"/>
          <w:szCs w:val="22"/>
        </w:rPr>
        <w:t xml:space="preserve"> until the condition of</w:t>
      </w:r>
      <w:r w:rsidRPr="00093F5E">
        <w:rPr>
          <w:rFonts w:asciiTheme="minorHAnsi" w:eastAsiaTheme="minorEastAsia" w:hAnsiTheme="minorHAnsi" w:cstheme="minorBidi"/>
          <w:b w:val="0"/>
          <w:sz w:val="22"/>
          <w:szCs w:val="22"/>
        </w:rPr>
        <w:t xml:space="preserve"> </w:t>
      </w:r>
      <m:oMath>
        <m:sSub>
          <m:sSubPr>
            <m:ctrlPr>
              <w:rPr>
                <w:rFonts w:ascii="Cambria Math" w:eastAsiaTheme="minorEastAsia" w:hAnsi="Cambria Math" w:cstheme="minorBidi"/>
                <w:b w:val="0"/>
                <w:sz w:val="22"/>
                <w:szCs w:val="22"/>
              </w:rPr>
            </m:ctrlPr>
          </m:sSubPr>
          <m:e>
            <m:r>
              <m:rPr>
                <m:sty m:val="bi"/>
              </m:rPr>
              <w:rPr>
                <w:rFonts w:ascii="Cambria Math" w:eastAsiaTheme="minorEastAsia" w:hAnsi="Cambria Math" w:cstheme="minorBidi"/>
                <w:sz w:val="22"/>
                <w:szCs w:val="22"/>
              </w:rPr>
              <m:t>t</m:t>
            </m:r>
          </m:e>
          <m:sub>
            <m:r>
              <m:rPr>
                <m:sty m:val="bi"/>
              </m:rPr>
              <w:rPr>
                <w:rFonts w:ascii="Cambria Math" w:eastAsiaTheme="minorEastAsia" w:hAnsi="Cambria Math" w:cstheme="minorBidi"/>
                <w:sz w:val="22"/>
                <w:szCs w:val="22"/>
              </w:rPr>
              <m:t>b</m:t>
            </m:r>
          </m:sub>
        </m:sSub>
        <m:r>
          <m:rPr>
            <m:sty m:val="b"/>
          </m:rPr>
          <w:rPr>
            <w:rFonts w:ascii="Cambria Math" w:eastAsiaTheme="minorEastAsia" w:hAnsi="Cambria Math" w:cstheme="minorBidi"/>
            <w:sz w:val="22"/>
            <w:szCs w:val="22"/>
          </w:rPr>
          <m:t>&gt;-1.65</m:t>
        </m:r>
      </m:oMath>
      <w:r w:rsidR="00DB0A85" w:rsidRPr="00093F5E">
        <w:rPr>
          <w:rFonts w:asciiTheme="minorHAnsi" w:eastAsiaTheme="minorEastAsia" w:hAnsiTheme="minorHAnsi" w:cstheme="minorBidi"/>
          <w:b w:val="0"/>
          <w:sz w:val="22"/>
          <w:szCs w:val="22"/>
        </w:rPr>
        <w:t xml:space="preserve"> </w:t>
      </w:r>
      <w:r w:rsidR="0022195C" w:rsidRPr="00093F5E">
        <w:rPr>
          <w:rFonts w:asciiTheme="minorHAnsi" w:eastAsiaTheme="minorEastAsia" w:hAnsiTheme="minorHAnsi" w:cstheme="minorBidi"/>
          <w:b w:val="0"/>
          <w:sz w:val="22"/>
          <w:szCs w:val="22"/>
        </w:rPr>
        <w:t>holds</w:t>
      </w:r>
      <w:r w:rsidR="00DB0A85" w:rsidRPr="00093F5E">
        <w:rPr>
          <w:rFonts w:asciiTheme="minorHAnsi" w:eastAsiaTheme="minorEastAsia" w:hAnsiTheme="minorHAnsi" w:cstheme="minorBidi"/>
          <w:b w:val="0"/>
          <w:sz w:val="22"/>
          <w:szCs w:val="22"/>
        </w:rPr>
        <w:t xml:space="preserve">. </w:t>
      </w:r>
      <w:r w:rsidR="0022195C" w:rsidRPr="00093F5E">
        <w:rPr>
          <w:rFonts w:asciiTheme="minorHAnsi" w:eastAsiaTheme="minorEastAsia" w:hAnsiTheme="minorHAnsi" w:cstheme="minorBidi"/>
          <w:b w:val="0"/>
          <w:sz w:val="22"/>
          <w:szCs w:val="22"/>
        </w:rPr>
        <w:t>I</w:t>
      </w:r>
      <w:r w:rsidR="00DB0A85" w:rsidRPr="00093F5E">
        <w:rPr>
          <w:rFonts w:asciiTheme="minorHAnsi" w:eastAsiaTheme="minorEastAsia" w:hAnsiTheme="minorHAnsi" w:cstheme="minorBidi"/>
          <w:b w:val="0"/>
          <w:sz w:val="22"/>
          <w:szCs w:val="22"/>
        </w:rPr>
        <w:t xml:space="preserve">f </w:t>
      </w:r>
      <w:r w:rsidR="0022195C" w:rsidRPr="00093F5E">
        <w:rPr>
          <w:rFonts w:asciiTheme="minorHAnsi" w:eastAsiaTheme="minorEastAsia" w:hAnsiTheme="minorHAnsi" w:cstheme="minorBidi"/>
          <w:b w:val="0"/>
          <w:sz w:val="22"/>
          <w:szCs w:val="22"/>
        </w:rPr>
        <w:t xml:space="preserve">the null of </w:t>
      </w:r>
      <w:r w:rsidR="00DB0A85" w:rsidRPr="00093F5E">
        <w:rPr>
          <w:rFonts w:asciiTheme="minorHAnsi" w:eastAsiaTheme="minorEastAsia" w:hAnsiTheme="minorHAnsi" w:cstheme="minorBidi"/>
          <w:b w:val="0"/>
          <w:sz w:val="22"/>
          <w:szCs w:val="22"/>
        </w:rPr>
        <w:lastRenderedPageBreak/>
        <w:t>convergenc</w:t>
      </w:r>
      <w:r w:rsidR="0022195C" w:rsidRPr="00093F5E">
        <w:rPr>
          <w:rFonts w:asciiTheme="minorHAnsi" w:eastAsiaTheme="minorEastAsia" w:hAnsiTheme="minorHAnsi" w:cstheme="minorBidi"/>
          <w:b w:val="0"/>
          <w:sz w:val="22"/>
          <w:szCs w:val="22"/>
        </w:rPr>
        <w:t>e</w:t>
      </w:r>
      <w:r w:rsidR="00DB0A85" w:rsidRPr="00093F5E">
        <w:rPr>
          <w:rFonts w:asciiTheme="minorHAnsi" w:eastAsiaTheme="minorEastAsia" w:hAnsiTheme="minorHAnsi" w:cstheme="minorBidi"/>
          <w:b w:val="0"/>
          <w:sz w:val="22"/>
          <w:szCs w:val="22"/>
        </w:rPr>
        <w:t xml:space="preserve"> is rejected, </w:t>
      </w:r>
      <w:ins w:id="871" w:author="Author">
        <w:r w:rsidRPr="00093F5E">
          <w:rPr>
            <w:rFonts w:ascii="Calibri" w:eastAsia="Yu Mincho" w:hAnsi="Calibri"/>
            <w:b w:val="0"/>
            <w:sz w:val="22"/>
            <w:szCs w:val="22"/>
          </w:rPr>
          <w:t xml:space="preserve">we </w:t>
        </w:r>
      </w:ins>
      <w:r w:rsidR="0022195C" w:rsidRPr="00093F5E">
        <w:rPr>
          <w:rFonts w:asciiTheme="minorHAnsi" w:eastAsiaTheme="minorEastAsia" w:hAnsiTheme="minorHAnsi" w:cstheme="minorBidi"/>
          <w:b w:val="0"/>
          <w:sz w:val="22"/>
          <w:szCs w:val="22"/>
        </w:rPr>
        <w:t xml:space="preserve">conclude </w:t>
      </w:r>
      <w:r w:rsidR="00DB0A85" w:rsidRPr="00093F5E">
        <w:rPr>
          <w:rFonts w:asciiTheme="minorHAnsi" w:eastAsiaTheme="minorEastAsia" w:hAnsiTheme="minorHAnsi" w:cstheme="minorBidi"/>
          <w:b w:val="0"/>
          <w:sz w:val="22"/>
          <w:szCs w:val="22"/>
        </w:rPr>
        <w:t xml:space="preserve">that all previous groups converge, except </w:t>
      </w:r>
      <w:ins w:id="872" w:author="Author">
        <w:r w:rsidRPr="00093F5E">
          <w:rPr>
            <w:rFonts w:ascii="Calibri" w:eastAsia="Yu Mincho" w:hAnsi="Calibri"/>
            <w:b w:val="0"/>
            <w:sz w:val="22"/>
            <w:szCs w:val="22"/>
          </w:rPr>
          <w:t xml:space="preserve">for </w:t>
        </w:r>
      </w:ins>
      <w:r w:rsidRPr="00093F5E">
        <w:rPr>
          <w:rFonts w:ascii="Calibri" w:eastAsia="Yu Mincho" w:hAnsi="Calibri"/>
          <w:b w:val="0"/>
          <w:sz w:val="22"/>
          <w:szCs w:val="22"/>
        </w:rPr>
        <w:t xml:space="preserve">the last added one. </w:t>
      </w:r>
      <w:r w:rsidR="0022195C" w:rsidRPr="00093F5E">
        <w:rPr>
          <w:rFonts w:asciiTheme="minorHAnsi" w:eastAsiaTheme="minorEastAsia" w:hAnsiTheme="minorHAnsi" w:cstheme="minorBidi"/>
          <w:b w:val="0"/>
          <w:sz w:val="22"/>
          <w:szCs w:val="22"/>
        </w:rPr>
        <w:t>R</w:t>
      </w:r>
      <w:r w:rsidR="00DB0A85" w:rsidRPr="00093F5E">
        <w:rPr>
          <w:rFonts w:asciiTheme="minorHAnsi" w:eastAsiaTheme="minorEastAsia" w:hAnsiTheme="minorHAnsi" w:cstheme="minorBidi"/>
          <w:b w:val="0"/>
          <w:sz w:val="22"/>
          <w:szCs w:val="22"/>
        </w:rPr>
        <w:t xml:space="preserve">estart the merging algorithm from the club </w:t>
      </w:r>
      <w:r w:rsidR="0022195C" w:rsidRPr="00093F5E">
        <w:rPr>
          <w:rFonts w:asciiTheme="minorHAnsi" w:eastAsiaTheme="minorEastAsia" w:hAnsiTheme="minorHAnsi" w:cstheme="minorBidi"/>
          <w:b w:val="0"/>
          <w:sz w:val="22"/>
          <w:szCs w:val="22"/>
        </w:rPr>
        <w:t>where</w:t>
      </w:r>
      <w:r w:rsidR="00DB0A85" w:rsidRPr="00093F5E">
        <w:rPr>
          <w:rFonts w:asciiTheme="minorHAnsi" w:eastAsiaTheme="minorEastAsia" w:hAnsiTheme="minorHAnsi" w:cstheme="minorBidi"/>
          <w:b w:val="0"/>
          <w:sz w:val="22"/>
          <w:szCs w:val="22"/>
        </w:rPr>
        <w:t xml:space="preserve"> the convergence </w:t>
      </w:r>
      <w:r w:rsidR="0022195C" w:rsidRPr="00093F5E">
        <w:rPr>
          <w:rFonts w:asciiTheme="minorHAnsi" w:eastAsiaTheme="minorEastAsia" w:hAnsiTheme="minorHAnsi" w:cstheme="minorBidi"/>
          <w:b w:val="0"/>
          <w:sz w:val="22"/>
          <w:szCs w:val="22"/>
        </w:rPr>
        <w:t xml:space="preserve">hypothesis </w:t>
      </w:r>
      <w:ins w:id="873" w:author="Author">
        <w:r w:rsidR="00DB0A85" w:rsidRPr="00093F5E">
          <w:rPr>
            <w:rFonts w:asciiTheme="minorHAnsi" w:eastAsiaTheme="minorEastAsia" w:hAnsiTheme="minorHAnsi" w:cstheme="minorBidi"/>
            <w:b w:val="0"/>
            <w:sz w:val="22"/>
            <w:szCs w:val="22"/>
          </w:rPr>
          <w:t>does</w:t>
        </w:r>
      </w:ins>
      <w:del w:id="874" w:author="Author">
        <w:r w:rsidR="00DB0A85" w:rsidRPr="00093F5E">
          <w:rPr>
            <w:rFonts w:asciiTheme="minorHAnsi" w:eastAsiaTheme="minorEastAsia" w:hAnsiTheme="minorHAnsi" w:cstheme="minorBidi"/>
            <w:b w:val="0"/>
            <w:sz w:val="22"/>
            <w:szCs w:val="22"/>
          </w:rPr>
          <w:delText>d</w:delText>
        </w:r>
        <w:r w:rsidR="0022195C" w:rsidRPr="00093F5E">
          <w:rPr>
            <w:rFonts w:asciiTheme="minorHAnsi" w:eastAsiaTheme="minorEastAsia" w:hAnsiTheme="minorHAnsi" w:cstheme="minorBidi"/>
            <w:b w:val="0"/>
            <w:sz w:val="22"/>
            <w:szCs w:val="22"/>
          </w:rPr>
          <w:delText>id</w:delText>
        </w:r>
      </w:del>
      <w:r w:rsidR="00DB0A85" w:rsidRPr="00093F5E">
        <w:rPr>
          <w:rFonts w:asciiTheme="minorHAnsi" w:eastAsiaTheme="minorEastAsia" w:hAnsiTheme="minorHAnsi" w:cstheme="minorBidi"/>
          <w:b w:val="0"/>
          <w:sz w:val="22"/>
          <w:szCs w:val="22"/>
        </w:rPr>
        <w:t xml:space="preserve"> not hold. </w:t>
      </w:r>
    </w:p>
    <w:p w14:paraId="45390B7C" w14:textId="4F26E132" w:rsidR="004B3AAC" w:rsidRPr="004B3AAC" w:rsidRDefault="00093F5E" w:rsidP="004B3AAC">
      <w:pPr>
        <w:snapToGrid w:val="0"/>
        <w:spacing w:after="0" w:line="240" w:lineRule="auto"/>
        <w:ind w:left="357"/>
        <w:jc w:val="center"/>
        <w:outlineLvl w:val="0"/>
        <w:rPr>
          <w:lang w:val="en-GB"/>
          <w:rPrChange w:id="875" w:author="Harry" w:date="2021-12-13T10:49:00Z">
            <w:rPr/>
          </w:rPrChange>
        </w:rPr>
        <w:pPrChange w:id="876" w:author="Harry" w:date="2021-12-13T10:49:00Z">
          <w:pPr>
            <w:snapToGrid w:val="0"/>
            <w:spacing w:after="0" w:line="240" w:lineRule="auto"/>
            <w:ind w:left="913" w:firstLine="363"/>
          </w:pPr>
        </w:pPrChange>
      </w:pPr>
      <w:r w:rsidRPr="00093F5E">
        <w:rPr>
          <w:lang w:val="en-GB"/>
        </w:rPr>
        <w:t xml:space="preserve">Table A1. Descriptive statistics of </w:t>
      </w:r>
      <w:r w:rsidR="00422BF6" w:rsidRPr="00093F5E">
        <w:rPr>
          <w:lang w:val="en-GB"/>
        </w:rPr>
        <w:t xml:space="preserve">monthly </w:t>
      </w:r>
      <w:r w:rsidRPr="00093F5E">
        <w:rPr>
          <w:lang w:val="en-GB"/>
        </w:rPr>
        <w:t>real wage in 34 Indonesian provinces</w:t>
      </w:r>
      <w:r w:rsidRPr="00093F5E">
        <w:rPr>
          <w:noProof/>
          <w:lang w:val="en-GB"/>
        </w:rPr>
        <w:fldChar w:fldCharType="begin"/>
      </w:r>
      <w:r w:rsidR="000F24D5" w:rsidRPr="00093F5E">
        <w:rPr>
          <w:noProof/>
          <w:lang w:val="en-GB"/>
        </w:rPr>
        <w:instrText xml:space="preserve"> LINK </w:instrText>
      </w:r>
      <w:r w:rsidR="004B3AAC">
        <w:rPr>
          <w:noProof/>
          <w:lang w:val="en-GB"/>
        </w:rPr>
        <w:instrText xml:space="preserve">Excel.Sheet.12 "C:\\Users\\Harry\\QUARCS Lab Dropbox\\Harry Aginta\\Statistik Ecommerce\\wage convergence\\Project_Club_convergence_wage_Indonesia\\desc_stat_fin.xlsx" desc_stat!R2C1:R36C6 </w:instrText>
      </w:r>
      <w:r w:rsidR="000F24D5" w:rsidRPr="00093F5E">
        <w:rPr>
          <w:noProof/>
          <w:lang w:val="en-GB"/>
        </w:rPr>
        <w:instrText xml:space="preserve">\a \f 4 \h  \* MERGEFORMAT </w:instrText>
      </w:r>
      <w:r w:rsidR="004B3AAC" w:rsidRPr="00093F5E">
        <w:rPr>
          <w:noProof/>
          <w:lang w:val="en-GB"/>
        </w:rPr>
        <w:fldChar w:fldCharType="separate"/>
      </w:r>
    </w:p>
    <w:tbl>
      <w:tblPr>
        <w:tblW w:w="6153" w:type="dxa"/>
        <w:jc w:val="center"/>
        <w:tblCellMar>
          <w:left w:w="99" w:type="dxa"/>
          <w:right w:w="99" w:type="dxa"/>
        </w:tblCellMar>
        <w:tblLook w:val="04A0" w:firstRow="1" w:lastRow="0" w:firstColumn="1" w:lastColumn="0" w:noHBand="0" w:noVBand="1"/>
      </w:tblPr>
      <w:tblGrid>
        <w:gridCol w:w="543"/>
        <w:gridCol w:w="2859"/>
        <w:gridCol w:w="669"/>
        <w:gridCol w:w="1020"/>
        <w:gridCol w:w="745"/>
        <w:gridCol w:w="745"/>
        <w:tblGridChange w:id="877">
          <w:tblGrid>
            <w:gridCol w:w="543"/>
            <w:gridCol w:w="2859"/>
            <w:gridCol w:w="669"/>
            <w:gridCol w:w="1020"/>
            <w:gridCol w:w="745"/>
            <w:gridCol w:w="745"/>
          </w:tblGrid>
        </w:tblGridChange>
      </w:tblGrid>
      <w:tr w:rsidR="004B3AAC" w:rsidRPr="004B3AAC" w14:paraId="416DE0F0" w14:textId="77777777" w:rsidTr="004B3AAC">
        <w:trPr>
          <w:divId w:val="1014726445"/>
          <w:trHeight w:val="154"/>
          <w:jc w:val="center"/>
          <w:ins w:id="878" w:author="Harry" w:date="2021-12-13T10:49:00Z"/>
        </w:trPr>
        <w:tc>
          <w:tcPr>
            <w:tcW w:w="543" w:type="dxa"/>
            <w:tcBorders>
              <w:top w:val="single" w:sz="4" w:space="0" w:color="auto"/>
              <w:left w:val="nil"/>
              <w:bottom w:val="single" w:sz="4" w:space="0" w:color="auto"/>
              <w:right w:val="nil"/>
            </w:tcBorders>
            <w:shd w:val="clear" w:color="auto" w:fill="auto"/>
            <w:noWrap/>
            <w:vAlign w:val="center"/>
            <w:hideMark/>
          </w:tcPr>
          <w:p w14:paraId="071DEBE0" w14:textId="0998C7E3" w:rsidR="004B3AAC" w:rsidRPr="004B3AAC" w:rsidRDefault="004B3AAC" w:rsidP="004B3AAC">
            <w:pPr>
              <w:spacing w:after="0" w:line="240" w:lineRule="auto"/>
              <w:jc w:val="center"/>
              <w:rPr>
                <w:ins w:id="879" w:author="Harry" w:date="2021-12-13T10:49:00Z"/>
                <w:rFonts w:ascii="Yu Gothic" w:eastAsia="Yu Gothic" w:hAnsi="Yu Gothic" w:cs="MS PGothic"/>
                <w:color w:val="000000"/>
                <w:sz w:val="18"/>
                <w:szCs w:val="18"/>
                <w:lang w:val="en-GB" w:eastAsia="ja-JP"/>
                <w:rPrChange w:id="880" w:author="Harry" w:date="2021-12-13T10:49:00Z">
                  <w:rPr>
                    <w:ins w:id="881" w:author="Harry" w:date="2021-12-13T10:49:00Z"/>
                    <w:rFonts w:ascii="Yu Gothic" w:eastAsia="Yu Gothic" w:hAnsi="Yu Gothic"/>
                    <w:color w:val="000000"/>
                  </w:rPr>
                </w:rPrChange>
              </w:rPr>
              <w:pPrChange w:id="882" w:author="Harry" w:date="2021-12-13T10:49:00Z">
                <w:pPr>
                  <w:jc w:val="center"/>
                </w:pPr>
              </w:pPrChange>
            </w:pPr>
            <w:ins w:id="883" w:author="Harry" w:date="2021-12-13T10:49:00Z">
              <w:r w:rsidRPr="004B3AAC">
                <w:rPr>
                  <w:rFonts w:ascii="Yu Gothic" w:eastAsia="Yu Gothic" w:hAnsi="Yu Gothic" w:cs="MS PGothic" w:hint="eastAsia"/>
                  <w:color w:val="000000"/>
                  <w:sz w:val="18"/>
                  <w:szCs w:val="18"/>
                  <w:lang w:val="en-GB" w:eastAsia="ja-JP"/>
                  <w:rPrChange w:id="884" w:author="Harry" w:date="2021-12-13T10:49:00Z">
                    <w:rPr>
                      <w:rFonts w:ascii="Yu Gothic" w:eastAsia="Yu Gothic" w:hAnsi="Yu Gothic" w:hint="eastAsia"/>
                      <w:color w:val="000000"/>
                    </w:rPr>
                  </w:rPrChange>
                </w:rPr>
                <w:t>No.</w:t>
              </w:r>
            </w:ins>
          </w:p>
        </w:tc>
        <w:tc>
          <w:tcPr>
            <w:tcW w:w="2859" w:type="dxa"/>
            <w:tcBorders>
              <w:top w:val="single" w:sz="4" w:space="0" w:color="auto"/>
              <w:left w:val="nil"/>
              <w:bottom w:val="single" w:sz="4" w:space="0" w:color="auto"/>
              <w:right w:val="nil"/>
            </w:tcBorders>
            <w:shd w:val="clear" w:color="auto" w:fill="auto"/>
            <w:noWrap/>
            <w:vAlign w:val="center"/>
            <w:hideMark/>
          </w:tcPr>
          <w:p w14:paraId="21EE9E29" w14:textId="77777777" w:rsidR="004B3AAC" w:rsidRPr="004B3AAC" w:rsidRDefault="004B3AAC" w:rsidP="004B3AAC">
            <w:pPr>
              <w:spacing w:after="0" w:line="240" w:lineRule="auto"/>
              <w:jc w:val="center"/>
              <w:rPr>
                <w:ins w:id="885" w:author="Harry" w:date="2021-12-13T10:49:00Z"/>
                <w:rFonts w:ascii="Yu Gothic" w:eastAsia="Yu Gothic" w:hAnsi="Yu Gothic" w:cs="MS PGothic" w:hint="eastAsia"/>
                <w:color w:val="000000"/>
                <w:sz w:val="18"/>
                <w:szCs w:val="18"/>
                <w:lang w:val="en-GB" w:eastAsia="ja-JP"/>
                <w:rPrChange w:id="886" w:author="Harry" w:date="2021-12-13T10:49:00Z">
                  <w:rPr>
                    <w:ins w:id="887" w:author="Harry" w:date="2021-12-13T10:49:00Z"/>
                    <w:rFonts w:hint="eastAsia"/>
                  </w:rPr>
                </w:rPrChange>
              </w:rPr>
              <w:pPrChange w:id="888" w:author="Harry" w:date="2021-12-13T10:49:00Z">
                <w:pPr>
                  <w:jc w:val="center"/>
                </w:pPr>
              </w:pPrChange>
            </w:pPr>
            <w:ins w:id="889" w:author="Harry" w:date="2021-12-13T10:49:00Z">
              <w:r w:rsidRPr="004B3AAC">
                <w:rPr>
                  <w:rFonts w:ascii="Yu Gothic" w:eastAsia="Yu Gothic" w:hAnsi="Yu Gothic" w:cs="MS PGothic" w:hint="eastAsia"/>
                  <w:color w:val="000000"/>
                  <w:sz w:val="18"/>
                  <w:szCs w:val="18"/>
                  <w:lang w:val="en-GB" w:eastAsia="ja-JP"/>
                  <w:rPrChange w:id="890" w:author="Harry" w:date="2021-12-13T10:49:00Z">
                    <w:rPr>
                      <w:rFonts w:hint="eastAsia"/>
                    </w:rPr>
                  </w:rPrChange>
                </w:rPr>
                <w:t>Province</w:t>
              </w:r>
            </w:ins>
          </w:p>
        </w:tc>
        <w:tc>
          <w:tcPr>
            <w:tcW w:w="241" w:type="dxa"/>
            <w:tcBorders>
              <w:top w:val="single" w:sz="4" w:space="0" w:color="auto"/>
              <w:left w:val="nil"/>
              <w:bottom w:val="single" w:sz="4" w:space="0" w:color="auto"/>
              <w:right w:val="nil"/>
            </w:tcBorders>
            <w:shd w:val="clear" w:color="auto" w:fill="auto"/>
            <w:noWrap/>
            <w:vAlign w:val="center"/>
            <w:hideMark/>
          </w:tcPr>
          <w:p w14:paraId="5A363DB2" w14:textId="77777777" w:rsidR="004B3AAC" w:rsidRPr="004B3AAC" w:rsidRDefault="004B3AAC" w:rsidP="004B3AAC">
            <w:pPr>
              <w:spacing w:after="0" w:line="240" w:lineRule="auto"/>
              <w:jc w:val="center"/>
              <w:rPr>
                <w:ins w:id="891" w:author="Harry" w:date="2021-12-13T10:49:00Z"/>
                <w:rFonts w:ascii="Yu Gothic" w:eastAsia="Yu Gothic" w:hAnsi="Yu Gothic" w:cs="MS PGothic" w:hint="eastAsia"/>
                <w:color w:val="000000"/>
                <w:sz w:val="18"/>
                <w:szCs w:val="18"/>
                <w:lang w:val="en-GB" w:eastAsia="ja-JP"/>
                <w:rPrChange w:id="892" w:author="Harry" w:date="2021-12-13T10:49:00Z">
                  <w:rPr>
                    <w:ins w:id="893" w:author="Harry" w:date="2021-12-13T10:49:00Z"/>
                    <w:rFonts w:hint="eastAsia"/>
                  </w:rPr>
                </w:rPrChange>
              </w:rPr>
              <w:pPrChange w:id="894" w:author="Harry" w:date="2021-12-13T10:49:00Z">
                <w:pPr>
                  <w:jc w:val="center"/>
                </w:pPr>
              </w:pPrChange>
            </w:pPr>
            <w:ins w:id="895" w:author="Harry" w:date="2021-12-13T10:49:00Z">
              <w:r w:rsidRPr="004B3AAC">
                <w:rPr>
                  <w:rFonts w:ascii="Yu Gothic" w:eastAsia="Yu Gothic" w:hAnsi="Yu Gothic" w:cs="MS PGothic" w:hint="eastAsia"/>
                  <w:color w:val="000000"/>
                  <w:sz w:val="18"/>
                  <w:szCs w:val="18"/>
                  <w:lang w:val="en-GB" w:eastAsia="ja-JP"/>
                  <w:rPrChange w:id="896" w:author="Harry" w:date="2021-12-13T10:49:00Z">
                    <w:rPr>
                      <w:rFonts w:hint="eastAsia"/>
                    </w:rPr>
                  </w:rPrChange>
                </w:rPr>
                <w:t>Mean</w:t>
              </w:r>
            </w:ins>
          </w:p>
        </w:tc>
        <w:tc>
          <w:tcPr>
            <w:tcW w:w="1020" w:type="dxa"/>
            <w:tcBorders>
              <w:top w:val="single" w:sz="4" w:space="0" w:color="auto"/>
              <w:left w:val="nil"/>
              <w:bottom w:val="single" w:sz="4" w:space="0" w:color="auto"/>
              <w:right w:val="nil"/>
            </w:tcBorders>
            <w:shd w:val="clear" w:color="auto" w:fill="auto"/>
            <w:noWrap/>
            <w:vAlign w:val="center"/>
            <w:hideMark/>
          </w:tcPr>
          <w:p w14:paraId="6DE9B558" w14:textId="77777777" w:rsidR="004B3AAC" w:rsidRPr="004B3AAC" w:rsidRDefault="004B3AAC" w:rsidP="004B3AAC">
            <w:pPr>
              <w:spacing w:after="0" w:line="240" w:lineRule="auto"/>
              <w:jc w:val="center"/>
              <w:rPr>
                <w:ins w:id="897" w:author="Harry" w:date="2021-12-13T10:49:00Z"/>
                <w:rFonts w:ascii="Yu Gothic" w:eastAsia="Yu Gothic" w:hAnsi="Yu Gothic" w:cs="MS PGothic" w:hint="eastAsia"/>
                <w:color w:val="000000"/>
                <w:sz w:val="18"/>
                <w:szCs w:val="18"/>
                <w:lang w:val="en-GB" w:eastAsia="ja-JP"/>
                <w:rPrChange w:id="898" w:author="Harry" w:date="2021-12-13T10:49:00Z">
                  <w:rPr>
                    <w:ins w:id="899" w:author="Harry" w:date="2021-12-13T10:49:00Z"/>
                    <w:rFonts w:hint="eastAsia"/>
                  </w:rPr>
                </w:rPrChange>
              </w:rPr>
              <w:pPrChange w:id="900" w:author="Harry" w:date="2021-12-13T10:49:00Z">
                <w:pPr>
                  <w:jc w:val="center"/>
                </w:pPr>
              </w:pPrChange>
            </w:pPr>
            <w:ins w:id="901" w:author="Harry" w:date="2021-12-13T10:49:00Z">
              <w:r w:rsidRPr="004B3AAC">
                <w:rPr>
                  <w:rFonts w:ascii="Yu Gothic" w:eastAsia="Yu Gothic" w:hAnsi="Yu Gothic" w:cs="MS PGothic" w:hint="eastAsia"/>
                  <w:color w:val="000000"/>
                  <w:sz w:val="18"/>
                  <w:szCs w:val="18"/>
                  <w:lang w:val="en-GB" w:eastAsia="ja-JP"/>
                  <w:rPrChange w:id="902" w:author="Harry" w:date="2021-12-13T10:49:00Z">
                    <w:rPr>
                      <w:rFonts w:hint="eastAsia"/>
                    </w:rPr>
                  </w:rPrChange>
                </w:rPr>
                <w:t>Std Dev</w:t>
              </w:r>
            </w:ins>
          </w:p>
        </w:tc>
        <w:tc>
          <w:tcPr>
            <w:tcW w:w="745" w:type="dxa"/>
            <w:tcBorders>
              <w:top w:val="single" w:sz="4" w:space="0" w:color="auto"/>
              <w:left w:val="nil"/>
              <w:bottom w:val="single" w:sz="4" w:space="0" w:color="auto"/>
              <w:right w:val="nil"/>
            </w:tcBorders>
            <w:shd w:val="clear" w:color="auto" w:fill="auto"/>
            <w:noWrap/>
            <w:vAlign w:val="center"/>
            <w:hideMark/>
          </w:tcPr>
          <w:p w14:paraId="39DEEF73" w14:textId="77777777" w:rsidR="004B3AAC" w:rsidRPr="004B3AAC" w:rsidRDefault="004B3AAC" w:rsidP="004B3AAC">
            <w:pPr>
              <w:spacing w:after="0" w:line="240" w:lineRule="auto"/>
              <w:jc w:val="center"/>
              <w:rPr>
                <w:ins w:id="903" w:author="Harry" w:date="2021-12-13T10:49:00Z"/>
                <w:rFonts w:ascii="Yu Gothic" w:eastAsia="Yu Gothic" w:hAnsi="Yu Gothic" w:cs="MS PGothic" w:hint="eastAsia"/>
                <w:color w:val="000000"/>
                <w:sz w:val="18"/>
                <w:szCs w:val="18"/>
                <w:lang w:val="en-GB" w:eastAsia="ja-JP"/>
                <w:rPrChange w:id="904" w:author="Harry" w:date="2021-12-13T10:49:00Z">
                  <w:rPr>
                    <w:ins w:id="905" w:author="Harry" w:date="2021-12-13T10:49:00Z"/>
                    <w:rFonts w:hint="eastAsia"/>
                  </w:rPr>
                </w:rPrChange>
              </w:rPr>
              <w:pPrChange w:id="906" w:author="Harry" w:date="2021-12-13T10:49:00Z">
                <w:pPr>
                  <w:jc w:val="center"/>
                </w:pPr>
              </w:pPrChange>
            </w:pPr>
            <w:ins w:id="907" w:author="Harry" w:date="2021-12-13T10:49:00Z">
              <w:r w:rsidRPr="004B3AAC">
                <w:rPr>
                  <w:rFonts w:ascii="Yu Gothic" w:eastAsia="Yu Gothic" w:hAnsi="Yu Gothic" w:cs="MS PGothic" w:hint="eastAsia"/>
                  <w:color w:val="000000"/>
                  <w:sz w:val="18"/>
                  <w:szCs w:val="18"/>
                  <w:lang w:val="en-GB" w:eastAsia="ja-JP"/>
                  <w:rPrChange w:id="908" w:author="Harry" w:date="2021-12-13T10:49:00Z">
                    <w:rPr>
                      <w:rFonts w:hint="eastAsia"/>
                    </w:rPr>
                  </w:rPrChange>
                </w:rPr>
                <w:t>Min</w:t>
              </w:r>
            </w:ins>
          </w:p>
        </w:tc>
        <w:tc>
          <w:tcPr>
            <w:tcW w:w="745" w:type="dxa"/>
            <w:tcBorders>
              <w:top w:val="single" w:sz="4" w:space="0" w:color="auto"/>
              <w:left w:val="nil"/>
              <w:bottom w:val="single" w:sz="4" w:space="0" w:color="auto"/>
              <w:right w:val="nil"/>
            </w:tcBorders>
            <w:shd w:val="clear" w:color="auto" w:fill="auto"/>
            <w:noWrap/>
            <w:vAlign w:val="center"/>
            <w:hideMark/>
          </w:tcPr>
          <w:p w14:paraId="3894D9A2" w14:textId="77777777" w:rsidR="004B3AAC" w:rsidRPr="004B3AAC" w:rsidRDefault="004B3AAC" w:rsidP="004B3AAC">
            <w:pPr>
              <w:spacing w:after="0" w:line="240" w:lineRule="auto"/>
              <w:jc w:val="center"/>
              <w:rPr>
                <w:ins w:id="909" w:author="Harry" w:date="2021-12-13T10:49:00Z"/>
                <w:rFonts w:ascii="Yu Gothic" w:eastAsia="Yu Gothic" w:hAnsi="Yu Gothic" w:cs="MS PGothic" w:hint="eastAsia"/>
                <w:color w:val="000000"/>
                <w:sz w:val="18"/>
                <w:szCs w:val="18"/>
                <w:lang w:val="en-GB" w:eastAsia="ja-JP"/>
                <w:rPrChange w:id="910" w:author="Harry" w:date="2021-12-13T10:49:00Z">
                  <w:rPr>
                    <w:ins w:id="911" w:author="Harry" w:date="2021-12-13T10:49:00Z"/>
                    <w:rFonts w:hint="eastAsia"/>
                  </w:rPr>
                </w:rPrChange>
              </w:rPr>
              <w:pPrChange w:id="912" w:author="Harry" w:date="2021-12-13T10:49:00Z">
                <w:pPr>
                  <w:jc w:val="center"/>
                </w:pPr>
              </w:pPrChange>
            </w:pPr>
            <w:ins w:id="913" w:author="Harry" w:date="2021-12-13T10:49:00Z">
              <w:r w:rsidRPr="004B3AAC">
                <w:rPr>
                  <w:rFonts w:ascii="Yu Gothic" w:eastAsia="Yu Gothic" w:hAnsi="Yu Gothic" w:cs="MS PGothic" w:hint="eastAsia"/>
                  <w:color w:val="000000"/>
                  <w:sz w:val="18"/>
                  <w:szCs w:val="18"/>
                  <w:lang w:val="en-GB" w:eastAsia="ja-JP"/>
                  <w:rPrChange w:id="914" w:author="Harry" w:date="2021-12-13T10:49:00Z">
                    <w:rPr>
                      <w:rFonts w:hint="eastAsia"/>
                    </w:rPr>
                  </w:rPrChange>
                </w:rPr>
                <w:t>Max</w:t>
              </w:r>
            </w:ins>
          </w:p>
        </w:tc>
      </w:tr>
      <w:tr w:rsidR="004B3AAC" w:rsidRPr="004B3AAC" w14:paraId="2050D83A" w14:textId="77777777" w:rsidTr="004B3AAC">
        <w:trPr>
          <w:divId w:val="1014726445"/>
          <w:trHeight w:val="130"/>
          <w:jc w:val="center"/>
          <w:ins w:id="915" w:author="Harry" w:date="2021-12-13T10:49:00Z"/>
        </w:trPr>
        <w:tc>
          <w:tcPr>
            <w:tcW w:w="543" w:type="dxa"/>
            <w:tcBorders>
              <w:top w:val="nil"/>
              <w:left w:val="nil"/>
              <w:bottom w:val="nil"/>
              <w:right w:val="nil"/>
            </w:tcBorders>
            <w:shd w:val="clear" w:color="auto" w:fill="auto"/>
            <w:noWrap/>
            <w:vAlign w:val="center"/>
            <w:hideMark/>
          </w:tcPr>
          <w:p w14:paraId="2F5B1CCC" w14:textId="77777777" w:rsidR="004B3AAC" w:rsidRPr="004B3AAC" w:rsidRDefault="004B3AAC" w:rsidP="004B3AAC">
            <w:pPr>
              <w:spacing w:after="0" w:line="240" w:lineRule="auto"/>
              <w:jc w:val="center"/>
              <w:rPr>
                <w:ins w:id="916" w:author="Harry" w:date="2021-12-13T10:49:00Z"/>
                <w:rFonts w:ascii="Yu Gothic" w:eastAsia="Yu Gothic" w:hAnsi="Yu Gothic" w:cs="MS PGothic" w:hint="eastAsia"/>
                <w:color w:val="000000"/>
                <w:sz w:val="18"/>
                <w:szCs w:val="18"/>
                <w:lang w:val="en-GB" w:eastAsia="ja-JP"/>
                <w:rPrChange w:id="917" w:author="Harry" w:date="2021-12-13T10:49:00Z">
                  <w:rPr>
                    <w:ins w:id="918" w:author="Harry" w:date="2021-12-13T10:49:00Z"/>
                    <w:rFonts w:hint="eastAsia"/>
                  </w:rPr>
                </w:rPrChange>
              </w:rPr>
              <w:pPrChange w:id="919" w:author="Harry" w:date="2021-12-13T10:49:00Z">
                <w:pPr>
                  <w:jc w:val="center"/>
                </w:pPr>
              </w:pPrChange>
            </w:pPr>
            <w:ins w:id="920" w:author="Harry" w:date="2021-12-13T10:49:00Z">
              <w:r w:rsidRPr="004B3AAC">
                <w:rPr>
                  <w:rFonts w:ascii="Yu Gothic" w:eastAsia="Yu Gothic" w:hAnsi="Yu Gothic" w:cs="MS PGothic" w:hint="eastAsia"/>
                  <w:color w:val="000000"/>
                  <w:sz w:val="18"/>
                  <w:szCs w:val="18"/>
                  <w:lang w:val="en-GB" w:eastAsia="ja-JP"/>
                  <w:rPrChange w:id="921" w:author="Harry" w:date="2021-12-13T10:49:00Z">
                    <w:rPr>
                      <w:rFonts w:hint="eastAsia"/>
                    </w:rPr>
                  </w:rPrChange>
                </w:rPr>
                <w:t>1</w:t>
              </w:r>
            </w:ins>
          </w:p>
        </w:tc>
        <w:tc>
          <w:tcPr>
            <w:tcW w:w="2859" w:type="dxa"/>
            <w:tcBorders>
              <w:top w:val="nil"/>
              <w:left w:val="nil"/>
              <w:bottom w:val="nil"/>
              <w:right w:val="nil"/>
            </w:tcBorders>
            <w:shd w:val="clear" w:color="auto" w:fill="auto"/>
            <w:noWrap/>
            <w:vAlign w:val="center"/>
            <w:hideMark/>
          </w:tcPr>
          <w:p w14:paraId="556C8E22" w14:textId="77777777" w:rsidR="004B3AAC" w:rsidRPr="004B3AAC" w:rsidRDefault="004B3AAC" w:rsidP="004B3AAC">
            <w:pPr>
              <w:spacing w:after="0" w:line="240" w:lineRule="auto"/>
              <w:rPr>
                <w:ins w:id="922" w:author="Harry" w:date="2021-12-13T10:49:00Z"/>
                <w:rFonts w:ascii="Yu Gothic" w:eastAsia="Yu Gothic" w:hAnsi="Yu Gothic" w:cs="MS PGothic" w:hint="eastAsia"/>
                <w:color w:val="000000"/>
                <w:sz w:val="18"/>
                <w:szCs w:val="18"/>
                <w:lang w:val="en-GB" w:eastAsia="ja-JP"/>
                <w:rPrChange w:id="923" w:author="Harry" w:date="2021-12-13T10:49:00Z">
                  <w:rPr>
                    <w:ins w:id="924" w:author="Harry" w:date="2021-12-13T10:49:00Z"/>
                    <w:rFonts w:hint="eastAsia"/>
                  </w:rPr>
                </w:rPrChange>
              </w:rPr>
              <w:pPrChange w:id="925" w:author="Harry" w:date="2021-12-13T10:49:00Z">
                <w:pPr/>
              </w:pPrChange>
            </w:pPr>
            <w:ins w:id="926" w:author="Harry" w:date="2021-12-13T10:49:00Z">
              <w:r w:rsidRPr="004B3AAC">
                <w:rPr>
                  <w:rFonts w:ascii="Yu Gothic" w:eastAsia="Yu Gothic" w:hAnsi="Yu Gothic" w:cs="MS PGothic" w:hint="eastAsia"/>
                  <w:color w:val="000000"/>
                  <w:sz w:val="18"/>
                  <w:szCs w:val="18"/>
                  <w:lang w:val="en-GB" w:eastAsia="ja-JP"/>
                  <w:rPrChange w:id="927" w:author="Harry" w:date="2021-12-13T10:49:00Z">
                    <w:rPr>
                      <w:rFonts w:hint="eastAsia"/>
                    </w:rPr>
                  </w:rPrChange>
                </w:rPr>
                <w:t>Aceh</w:t>
              </w:r>
            </w:ins>
          </w:p>
        </w:tc>
        <w:tc>
          <w:tcPr>
            <w:tcW w:w="241" w:type="dxa"/>
            <w:tcBorders>
              <w:top w:val="nil"/>
              <w:left w:val="nil"/>
              <w:bottom w:val="nil"/>
              <w:right w:val="nil"/>
            </w:tcBorders>
            <w:shd w:val="clear" w:color="auto" w:fill="auto"/>
            <w:noWrap/>
            <w:vAlign w:val="center"/>
            <w:hideMark/>
          </w:tcPr>
          <w:p w14:paraId="409587E4" w14:textId="77777777" w:rsidR="004B3AAC" w:rsidRPr="004B3AAC" w:rsidRDefault="004B3AAC" w:rsidP="004B3AAC">
            <w:pPr>
              <w:spacing w:after="0" w:line="240" w:lineRule="auto"/>
              <w:jc w:val="right"/>
              <w:rPr>
                <w:ins w:id="928" w:author="Harry" w:date="2021-12-13T10:49:00Z"/>
                <w:rFonts w:ascii="Yu Gothic" w:eastAsia="Yu Gothic" w:hAnsi="Yu Gothic" w:cs="MS PGothic" w:hint="eastAsia"/>
                <w:color w:val="000000"/>
                <w:sz w:val="18"/>
                <w:szCs w:val="18"/>
                <w:lang w:val="en-GB" w:eastAsia="ja-JP"/>
                <w:rPrChange w:id="929" w:author="Harry" w:date="2021-12-13T10:49:00Z">
                  <w:rPr>
                    <w:ins w:id="930" w:author="Harry" w:date="2021-12-13T10:49:00Z"/>
                    <w:rFonts w:hint="eastAsia"/>
                  </w:rPr>
                </w:rPrChange>
              </w:rPr>
              <w:pPrChange w:id="931" w:author="Harry" w:date="2021-12-13T10:49:00Z">
                <w:pPr>
                  <w:jc w:val="right"/>
                </w:pPr>
              </w:pPrChange>
            </w:pPr>
            <w:ins w:id="932" w:author="Harry" w:date="2021-12-13T10:49:00Z">
              <w:r w:rsidRPr="004B3AAC">
                <w:rPr>
                  <w:rFonts w:ascii="Yu Gothic" w:eastAsia="Yu Gothic" w:hAnsi="Yu Gothic" w:cs="MS PGothic" w:hint="eastAsia"/>
                  <w:color w:val="000000"/>
                  <w:sz w:val="18"/>
                  <w:szCs w:val="18"/>
                  <w:lang w:val="en-GB" w:eastAsia="ja-JP"/>
                  <w:rPrChange w:id="933" w:author="Harry" w:date="2021-12-13T10:49:00Z">
                    <w:rPr>
                      <w:rFonts w:hint="eastAsia"/>
                    </w:rPr>
                  </w:rPrChange>
                </w:rPr>
                <w:t xml:space="preserve">1,057 </w:t>
              </w:r>
            </w:ins>
          </w:p>
        </w:tc>
        <w:tc>
          <w:tcPr>
            <w:tcW w:w="1020" w:type="dxa"/>
            <w:tcBorders>
              <w:top w:val="nil"/>
              <w:left w:val="nil"/>
              <w:bottom w:val="nil"/>
              <w:right w:val="nil"/>
            </w:tcBorders>
            <w:shd w:val="clear" w:color="auto" w:fill="auto"/>
            <w:noWrap/>
            <w:vAlign w:val="center"/>
            <w:hideMark/>
          </w:tcPr>
          <w:p w14:paraId="438B11FD" w14:textId="77777777" w:rsidR="004B3AAC" w:rsidRPr="004B3AAC" w:rsidRDefault="004B3AAC" w:rsidP="004B3AAC">
            <w:pPr>
              <w:spacing w:after="0" w:line="240" w:lineRule="auto"/>
              <w:jc w:val="right"/>
              <w:rPr>
                <w:ins w:id="934" w:author="Harry" w:date="2021-12-13T10:49:00Z"/>
                <w:rFonts w:ascii="Yu Gothic" w:eastAsia="Yu Gothic" w:hAnsi="Yu Gothic" w:cs="MS PGothic" w:hint="eastAsia"/>
                <w:color w:val="000000"/>
                <w:sz w:val="18"/>
                <w:szCs w:val="18"/>
                <w:lang w:val="en-GB" w:eastAsia="ja-JP"/>
                <w:rPrChange w:id="935" w:author="Harry" w:date="2021-12-13T10:49:00Z">
                  <w:rPr>
                    <w:ins w:id="936" w:author="Harry" w:date="2021-12-13T10:49:00Z"/>
                    <w:rFonts w:hint="eastAsia"/>
                  </w:rPr>
                </w:rPrChange>
              </w:rPr>
              <w:pPrChange w:id="937" w:author="Harry" w:date="2021-12-13T10:49:00Z">
                <w:pPr>
                  <w:jc w:val="right"/>
                </w:pPr>
              </w:pPrChange>
            </w:pPr>
            <w:ins w:id="938" w:author="Harry" w:date="2021-12-13T10:49:00Z">
              <w:r w:rsidRPr="004B3AAC">
                <w:rPr>
                  <w:rFonts w:ascii="Yu Gothic" w:eastAsia="Yu Gothic" w:hAnsi="Yu Gothic" w:cs="MS PGothic" w:hint="eastAsia"/>
                  <w:color w:val="000000"/>
                  <w:sz w:val="18"/>
                  <w:szCs w:val="18"/>
                  <w:lang w:val="en-GB" w:eastAsia="ja-JP"/>
                  <w:rPrChange w:id="939" w:author="Harry" w:date="2021-12-13T10:49:00Z">
                    <w:rPr>
                      <w:rFonts w:hint="eastAsia"/>
                    </w:rPr>
                  </w:rPrChange>
                </w:rPr>
                <w:t xml:space="preserve">947 </w:t>
              </w:r>
            </w:ins>
          </w:p>
        </w:tc>
        <w:tc>
          <w:tcPr>
            <w:tcW w:w="745" w:type="dxa"/>
            <w:tcBorders>
              <w:top w:val="nil"/>
              <w:left w:val="nil"/>
              <w:bottom w:val="nil"/>
              <w:right w:val="nil"/>
            </w:tcBorders>
            <w:shd w:val="clear" w:color="auto" w:fill="auto"/>
            <w:noWrap/>
            <w:vAlign w:val="center"/>
            <w:hideMark/>
          </w:tcPr>
          <w:p w14:paraId="493E00C9" w14:textId="77777777" w:rsidR="004B3AAC" w:rsidRPr="004B3AAC" w:rsidRDefault="004B3AAC" w:rsidP="004B3AAC">
            <w:pPr>
              <w:spacing w:after="0" w:line="240" w:lineRule="auto"/>
              <w:jc w:val="right"/>
              <w:rPr>
                <w:ins w:id="940" w:author="Harry" w:date="2021-12-13T10:49:00Z"/>
                <w:rFonts w:ascii="Yu Gothic" w:eastAsia="Yu Gothic" w:hAnsi="Yu Gothic" w:cs="MS PGothic" w:hint="eastAsia"/>
                <w:color w:val="000000"/>
                <w:sz w:val="18"/>
                <w:szCs w:val="18"/>
                <w:lang w:val="en-GB" w:eastAsia="ja-JP"/>
                <w:rPrChange w:id="941" w:author="Harry" w:date="2021-12-13T10:49:00Z">
                  <w:rPr>
                    <w:ins w:id="942" w:author="Harry" w:date="2021-12-13T10:49:00Z"/>
                    <w:rFonts w:hint="eastAsia"/>
                  </w:rPr>
                </w:rPrChange>
              </w:rPr>
              <w:pPrChange w:id="943" w:author="Harry" w:date="2021-12-13T10:49:00Z">
                <w:pPr>
                  <w:jc w:val="right"/>
                </w:pPr>
              </w:pPrChange>
            </w:pPr>
            <w:ins w:id="944" w:author="Harry" w:date="2021-12-13T10:49:00Z">
              <w:r w:rsidRPr="004B3AAC">
                <w:rPr>
                  <w:rFonts w:ascii="Yu Gothic" w:eastAsia="Yu Gothic" w:hAnsi="Yu Gothic" w:cs="MS PGothic" w:hint="eastAsia"/>
                  <w:color w:val="000000"/>
                  <w:sz w:val="18"/>
                  <w:szCs w:val="18"/>
                  <w:lang w:val="en-GB" w:eastAsia="ja-JP"/>
                  <w:rPrChange w:id="945" w:author="Harry" w:date="2021-12-13T10:49:00Z">
                    <w:rPr>
                      <w:rFonts w:hint="eastAsia"/>
                    </w:rPr>
                  </w:rPrChange>
                </w:rPr>
                <w:t xml:space="preserve">968 </w:t>
              </w:r>
            </w:ins>
          </w:p>
        </w:tc>
        <w:tc>
          <w:tcPr>
            <w:tcW w:w="745" w:type="dxa"/>
            <w:tcBorders>
              <w:top w:val="nil"/>
              <w:left w:val="nil"/>
              <w:bottom w:val="nil"/>
              <w:right w:val="nil"/>
            </w:tcBorders>
            <w:shd w:val="clear" w:color="auto" w:fill="auto"/>
            <w:noWrap/>
            <w:vAlign w:val="center"/>
            <w:hideMark/>
          </w:tcPr>
          <w:p w14:paraId="6AB0EBBE" w14:textId="77777777" w:rsidR="004B3AAC" w:rsidRPr="004B3AAC" w:rsidRDefault="004B3AAC" w:rsidP="004B3AAC">
            <w:pPr>
              <w:spacing w:after="0" w:line="240" w:lineRule="auto"/>
              <w:jc w:val="right"/>
              <w:rPr>
                <w:ins w:id="946" w:author="Harry" w:date="2021-12-13T10:49:00Z"/>
                <w:rFonts w:ascii="Yu Gothic" w:eastAsia="Yu Gothic" w:hAnsi="Yu Gothic" w:cs="MS PGothic" w:hint="eastAsia"/>
                <w:color w:val="000000"/>
                <w:sz w:val="18"/>
                <w:szCs w:val="18"/>
                <w:lang w:val="en-GB" w:eastAsia="ja-JP"/>
                <w:rPrChange w:id="947" w:author="Harry" w:date="2021-12-13T10:49:00Z">
                  <w:rPr>
                    <w:ins w:id="948" w:author="Harry" w:date="2021-12-13T10:49:00Z"/>
                    <w:rFonts w:hint="eastAsia"/>
                  </w:rPr>
                </w:rPrChange>
              </w:rPr>
              <w:pPrChange w:id="949" w:author="Harry" w:date="2021-12-13T10:49:00Z">
                <w:pPr>
                  <w:jc w:val="right"/>
                </w:pPr>
              </w:pPrChange>
            </w:pPr>
            <w:ins w:id="950" w:author="Harry" w:date="2021-12-13T10:49:00Z">
              <w:r w:rsidRPr="004B3AAC">
                <w:rPr>
                  <w:rFonts w:ascii="Yu Gothic" w:eastAsia="Yu Gothic" w:hAnsi="Yu Gothic" w:cs="MS PGothic" w:hint="eastAsia"/>
                  <w:color w:val="000000"/>
                  <w:sz w:val="18"/>
                  <w:szCs w:val="18"/>
                  <w:lang w:val="en-GB" w:eastAsia="ja-JP"/>
                  <w:rPrChange w:id="951" w:author="Harry" w:date="2021-12-13T10:49:00Z">
                    <w:rPr>
                      <w:rFonts w:hint="eastAsia"/>
                    </w:rPr>
                  </w:rPrChange>
                </w:rPr>
                <w:t xml:space="preserve">1,231 </w:t>
              </w:r>
            </w:ins>
          </w:p>
        </w:tc>
      </w:tr>
      <w:tr w:rsidR="004B3AAC" w:rsidRPr="004B3AAC" w14:paraId="5A4BD02A" w14:textId="77777777" w:rsidTr="004B3AAC">
        <w:trPr>
          <w:divId w:val="1014726445"/>
          <w:trHeight w:val="116"/>
          <w:jc w:val="center"/>
          <w:ins w:id="952" w:author="Harry" w:date="2021-12-13T10:49:00Z"/>
        </w:trPr>
        <w:tc>
          <w:tcPr>
            <w:tcW w:w="543" w:type="dxa"/>
            <w:tcBorders>
              <w:top w:val="nil"/>
              <w:left w:val="nil"/>
              <w:bottom w:val="nil"/>
              <w:right w:val="nil"/>
            </w:tcBorders>
            <w:shd w:val="clear" w:color="auto" w:fill="auto"/>
            <w:noWrap/>
            <w:vAlign w:val="center"/>
            <w:hideMark/>
          </w:tcPr>
          <w:p w14:paraId="5883FABE" w14:textId="77777777" w:rsidR="004B3AAC" w:rsidRPr="004B3AAC" w:rsidRDefault="004B3AAC" w:rsidP="004B3AAC">
            <w:pPr>
              <w:spacing w:after="0" w:line="240" w:lineRule="auto"/>
              <w:jc w:val="center"/>
              <w:rPr>
                <w:ins w:id="953" w:author="Harry" w:date="2021-12-13T10:49:00Z"/>
                <w:rFonts w:ascii="Yu Gothic" w:eastAsia="Yu Gothic" w:hAnsi="Yu Gothic" w:cs="MS PGothic" w:hint="eastAsia"/>
                <w:color w:val="000000"/>
                <w:sz w:val="18"/>
                <w:szCs w:val="18"/>
                <w:lang w:val="en-GB" w:eastAsia="ja-JP"/>
                <w:rPrChange w:id="954" w:author="Harry" w:date="2021-12-13T10:49:00Z">
                  <w:rPr>
                    <w:ins w:id="955" w:author="Harry" w:date="2021-12-13T10:49:00Z"/>
                    <w:rFonts w:hint="eastAsia"/>
                  </w:rPr>
                </w:rPrChange>
              </w:rPr>
              <w:pPrChange w:id="956" w:author="Harry" w:date="2021-12-13T10:49:00Z">
                <w:pPr>
                  <w:jc w:val="center"/>
                </w:pPr>
              </w:pPrChange>
            </w:pPr>
            <w:ins w:id="957" w:author="Harry" w:date="2021-12-13T10:49:00Z">
              <w:r w:rsidRPr="004B3AAC">
                <w:rPr>
                  <w:rFonts w:ascii="Yu Gothic" w:eastAsia="Yu Gothic" w:hAnsi="Yu Gothic" w:cs="MS PGothic" w:hint="eastAsia"/>
                  <w:color w:val="000000"/>
                  <w:sz w:val="18"/>
                  <w:szCs w:val="18"/>
                  <w:lang w:val="en-GB" w:eastAsia="ja-JP"/>
                  <w:rPrChange w:id="958" w:author="Harry" w:date="2021-12-13T10:49:00Z">
                    <w:rPr>
                      <w:rFonts w:hint="eastAsia"/>
                    </w:rPr>
                  </w:rPrChange>
                </w:rPr>
                <w:t>2</w:t>
              </w:r>
            </w:ins>
          </w:p>
        </w:tc>
        <w:tc>
          <w:tcPr>
            <w:tcW w:w="2859" w:type="dxa"/>
            <w:tcBorders>
              <w:top w:val="nil"/>
              <w:left w:val="nil"/>
              <w:bottom w:val="nil"/>
              <w:right w:val="nil"/>
            </w:tcBorders>
            <w:shd w:val="clear" w:color="auto" w:fill="auto"/>
            <w:noWrap/>
            <w:vAlign w:val="center"/>
            <w:hideMark/>
          </w:tcPr>
          <w:p w14:paraId="5A372469" w14:textId="77777777" w:rsidR="004B3AAC" w:rsidRPr="004B3AAC" w:rsidRDefault="004B3AAC" w:rsidP="004B3AAC">
            <w:pPr>
              <w:spacing w:after="0" w:line="240" w:lineRule="auto"/>
              <w:rPr>
                <w:ins w:id="959" w:author="Harry" w:date="2021-12-13T10:49:00Z"/>
                <w:rFonts w:ascii="Yu Gothic" w:eastAsia="Yu Gothic" w:hAnsi="Yu Gothic" w:cs="MS PGothic" w:hint="eastAsia"/>
                <w:color w:val="000000"/>
                <w:sz w:val="18"/>
                <w:szCs w:val="18"/>
                <w:lang w:val="en-GB" w:eastAsia="ja-JP"/>
                <w:rPrChange w:id="960" w:author="Harry" w:date="2021-12-13T10:49:00Z">
                  <w:rPr>
                    <w:ins w:id="961" w:author="Harry" w:date="2021-12-13T10:49:00Z"/>
                    <w:rFonts w:hint="eastAsia"/>
                  </w:rPr>
                </w:rPrChange>
              </w:rPr>
              <w:pPrChange w:id="962" w:author="Harry" w:date="2021-12-13T10:49:00Z">
                <w:pPr/>
              </w:pPrChange>
            </w:pPr>
            <w:ins w:id="963" w:author="Harry" w:date="2021-12-13T10:49:00Z">
              <w:r w:rsidRPr="004B3AAC">
                <w:rPr>
                  <w:rFonts w:ascii="Yu Gothic" w:eastAsia="Yu Gothic" w:hAnsi="Yu Gothic" w:cs="MS PGothic" w:hint="eastAsia"/>
                  <w:color w:val="000000"/>
                  <w:sz w:val="18"/>
                  <w:szCs w:val="18"/>
                  <w:lang w:val="en-GB" w:eastAsia="ja-JP"/>
                  <w:rPrChange w:id="964" w:author="Harry" w:date="2021-12-13T10:49:00Z">
                    <w:rPr>
                      <w:rFonts w:hint="eastAsia"/>
                    </w:rPr>
                  </w:rPrChange>
                </w:rPr>
                <w:t>Bali</w:t>
              </w:r>
            </w:ins>
          </w:p>
        </w:tc>
        <w:tc>
          <w:tcPr>
            <w:tcW w:w="241" w:type="dxa"/>
            <w:tcBorders>
              <w:top w:val="nil"/>
              <w:left w:val="nil"/>
              <w:bottom w:val="nil"/>
              <w:right w:val="nil"/>
            </w:tcBorders>
            <w:shd w:val="clear" w:color="auto" w:fill="auto"/>
            <w:noWrap/>
            <w:vAlign w:val="center"/>
            <w:hideMark/>
          </w:tcPr>
          <w:p w14:paraId="107CC4BC" w14:textId="77777777" w:rsidR="004B3AAC" w:rsidRPr="004B3AAC" w:rsidRDefault="004B3AAC" w:rsidP="004B3AAC">
            <w:pPr>
              <w:spacing w:after="0" w:line="240" w:lineRule="auto"/>
              <w:jc w:val="right"/>
              <w:rPr>
                <w:ins w:id="965" w:author="Harry" w:date="2021-12-13T10:49:00Z"/>
                <w:rFonts w:ascii="Yu Gothic" w:eastAsia="Yu Gothic" w:hAnsi="Yu Gothic" w:cs="MS PGothic" w:hint="eastAsia"/>
                <w:color w:val="000000"/>
                <w:sz w:val="18"/>
                <w:szCs w:val="18"/>
                <w:lang w:val="en-GB" w:eastAsia="ja-JP"/>
                <w:rPrChange w:id="966" w:author="Harry" w:date="2021-12-13T10:49:00Z">
                  <w:rPr>
                    <w:ins w:id="967" w:author="Harry" w:date="2021-12-13T10:49:00Z"/>
                    <w:rFonts w:hint="eastAsia"/>
                  </w:rPr>
                </w:rPrChange>
              </w:rPr>
              <w:pPrChange w:id="968" w:author="Harry" w:date="2021-12-13T10:49:00Z">
                <w:pPr>
                  <w:jc w:val="right"/>
                </w:pPr>
              </w:pPrChange>
            </w:pPr>
            <w:ins w:id="969" w:author="Harry" w:date="2021-12-13T10:49:00Z">
              <w:r w:rsidRPr="004B3AAC">
                <w:rPr>
                  <w:rFonts w:ascii="Yu Gothic" w:eastAsia="Yu Gothic" w:hAnsi="Yu Gothic" w:cs="MS PGothic" w:hint="eastAsia"/>
                  <w:color w:val="000000"/>
                  <w:sz w:val="18"/>
                  <w:szCs w:val="18"/>
                  <w:lang w:val="en-GB" w:eastAsia="ja-JP"/>
                  <w:rPrChange w:id="970" w:author="Harry" w:date="2021-12-13T10:49:00Z">
                    <w:rPr>
                      <w:rFonts w:hint="eastAsia"/>
                    </w:rPr>
                  </w:rPrChange>
                </w:rPr>
                <w:t xml:space="preserve">1,205 </w:t>
              </w:r>
            </w:ins>
          </w:p>
        </w:tc>
        <w:tc>
          <w:tcPr>
            <w:tcW w:w="1020" w:type="dxa"/>
            <w:tcBorders>
              <w:top w:val="nil"/>
              <w:left w:val="nil"/>
              <w:bottom w:val="nil"/>
              <w:right w:val="nil"/>
            </w:tcBorders>
            <w:shd w:val="clear" w:color="auto" w:fill="auto"/>
            <w:noWrap/>
            <w:vAlign w:val="center"/>
            <w:hideMark/>
          </w:tcPr>
          <w:p w14:paraId="1D942C0D" w14:textId="77777777" w:rsidR="004B3AAC" w:rsidRPr="004B3AAC" w:rsidRDefault="004B3AAC" w:rsidP="004B3AAC">
            <w:pPr>
              <w:spacing w:after="0" w:line="240" w:lineRule="auto"/>
              <w:jc w:val="right"/>
              <w:rPr>
                <w:ins w:id="971" w:author="Harry" w:date="2021-12-13T10:49:00Z"/>
                <w:rFonts w:ascii="Yu Gothic" w:eastAsia="Yu Gothic" w:hAnsi="Yu Gothic" w:cs="MS PGothic" w:hint="eastAsia"/>
                <w:color w:val="000000"/>
                <w:sz w:val="18"/>
                <w:szCs w:val="18"/>
                <w:lang w:val="en-GB" w:eastAsia="ja-JP"/>
                <w:rPrChange w:id="972" w:author="Harry" w:date="2021-12-13T10:49:00Z">
                  <w:rPr>
                    <w:ins w:id="973" w:author="Harry" w:date="2021-12-13T10:49:00Z"/>
                    <w:rFonts w:hint="eastAsia"/>
                  </w:rPr>
                </w:rPrChange>
              </w:rPr>
              <w:pPrChange w:id="974" w:author="Harry" w:date="2021-12-13T10:49:00Z">
                <w:pPr>
                  <w:jc w:val="right"/>
                </w:pPr>
              </w:pPrChange>
            </w:pPr>
            <w:ins w:id="975" w:author="Harry" w:date="2021-12-13T10:49:00Z">
              <w:r w:rsidRPr="004B3AAC">
                <w:rPr>
                  <w:rFonts w:ascii="Yu Gothic" w:eastAsia="Yu Gothic" w:hAnsi="Yu Gothic" w:cs="MS PGothic" w:hint="eastAsia"/>
                  <w:color w:val="000000"/>
                  <w:sz w:val="18"/>
                  <w:szCs w:val="18"/>
                  <w:lang w:val="en-GB" w:eastAsia="ja-JP"/>
                  <w:rPrChange w:id="976" w:author="Harry" w:date="2021-12-13T10:49:00Z">
                    <w:rPr>
                      <w:rFonts w:hint="eastAsia"/>
                    </w:rPr>
                  </w:rPrChange>
                </w:rPr>
                <w:t xml:space="preserve">1,920 </w:t>
              </w:r>
            </w:ins>
          </w:p>
        </w:tc>
        <w:tc>
          <w:tcPr>
            <w:tcW w:w="745" w:type="dxa"/>
            <w:tcBorders>
              <w:top w:val="nil"/>
              <w:left w:val="nil"/>
              <w:bottom w:val="nil"/>
              <w:right w:val="nil"/>
            </w:tcBorders>
            <w:shd w:val="clear" w:color="auto" w:fill="auto"/>
            <w:noWrap/>
            <w:vAlign w:val="center"/>
            <w:hideMark/>
          </w:tcPr>
          <w:p w14:paraId="586ABAB3" w14:textId="77777777" w:rsidR="004B3AAC" w:rsidRPr="004B3AAC" w:rsidRDefault="004B3AAC" w:rsidP="004B3AAC">
            <w:pPr>
              <w:spacing w:after="0" w:line="240" w:lineRule="auto"/>
              <w:jc w:val="right"/>
              <w:rPr>
                <w:ins w:id="977" w:author="Harry" w:date="2021-12-13T10:49:00Z"/>
                <w:rFonts w:ascii="Yu Gothic" w:eastAsia="Yu Gothic" w:hAnsi="Yu Gothic" w:cs="MS PGothic" w:hint="eastAsia"/>
                <w:color w:val="000000"/>
                <w:sz w:val="18"/>
                <w:szCs w:val="18"/>
                <w:lang w:val="en-GB" w:eastAsia="ja-JP"/>
                <w:rPrChange w:id="978" w:author="Harry" w:date="2021-12-13T10:49:00Z">
                  <w:rPr>
                    <w:ins w:id="979" w:author="Harry" w:date="2021-12-13T10:49:00Z"/>
                    <w:rFonts w:hint="eastAsia"/>
                  </w:rPr>
                </w:rPrChange>
              </w:rPr>
              <w:pPrChange w:id="980" w:author="Harry" w:date="2021-12-13T10:49:00Z">
                <w:pPr>
                  <w:jc w:val="right"/>
                </w:pPr>
              </w:pPrChange>
            </w:pPr>
            <w:ins w:id="981" w:author="Harry" w:date="2021-12-13T10:49:00Z">
              <w:r w:rsidRPr="004B3AAC">
                <w:rPr>
                  <w:rFonts w:ascii="Yu Gothic" w:eastAsia="Yu Gothic" w:hAnsi="Yu Gothic" w:cs="MS PGothic" w:hint="eastAsia"/>
                  <w:color w:val="000000"/>
                  <w:sz w:val="18"/>
                  <w:szCs w:val="18"/>
                  <w:lang w:val="en-GB" w:eastAsia="ja-JP"/>
                  <w:rPrChange w:id="982" w:author="Harry" w:date="2021-12-13T10:49:00Z">
                    <w:rPr>
                      <w:rFonts w:hint="eastAsia"/>
                    </w:rPr>
                  </w:rPrChange>
                </w:rPr>
                <w:t xml:space="preserve">1,001 </w:t>
              </w:r>
            </w:ins>
          </w:p>
        </w:tc>
        <w:tc>
          <w:tcPr>
            <w:tcW w:w="745" w:type="dxa"/>
            <w:tcBorders>
              <w:top w:val="nil"/>
              <w:left w:val="nil"/>
              <w:bottom w:val="nil"/>
              <w:right w:val="nil"/>
            </w:tcBorders>
            <w:shd w:val="clear" w:color="auto" w:fill="auto"/>
            <w:noWrap/>
            <w:vAlign w:val="center"/>
            <w:hideMark/>
          </w:tcPr>
          <w:p w14:paraId="118945EA" w14:textId="77777777" w:rsidR="004B3AAC" w:rsidRPr="004B3AAC" w:rsidRDefault="004B3AAC" w:rsidP="004B3AAC">
            <w:pPr>
              <w:spacing w:after="0" w:line="240" w:lineRule="auto"/>
              <w:jc w:val="right"/>
              <w:rPr>
                <w:ins w:id="983" w:author="Harry" w:date="2021-12-13T10:49:00Z"/>
                <w:rFonts w:ascii="Yu Gothic" w:eastAsia="Yu Gothic" w:hAnsi="Yu Gothic" w:cs="MS PGothic" w:hint="eastAsia"/>
                <w:color w:val="000000"/>
                <w:sz w:val="18"/>
                <w:szCs w:val="18"/>
                <w:lang w:val="en-GB" w:eastAsia="ja-JP"/>
                <w:rPrChange w:id="984" w:author="Harry" w:date="2021-12-13T10:49:00Z">
                  <w:rPr>
                    <w:ins w:id="985" w:author="Harry" w:date="2021-12-13T10:49:00Z"/>
                    <w:rFonts w:hint="eastAsia"/>
                  </w:rPr>
                </w:rPrChange>
              </w:rPr>
              <w:pPrChange w:id="986" w:author="Harry" w:date="2021-12-13T10:49:00Z">
                <w:pPr>
                  <w:jc w:val="right"/>
                </w:pPr>
              </w:pPrChange>
            </w:pPr>
            <w:ins w:id="987" w:author="Harry" w:date="2021-12-13T10:49:00Z">
              <w:r w:rsidRPr="004B3AAC">
                <w:rPr>
                  <w:rFonts w:ascii="Yu Gothic" w:eastAsia="Yu Gothic" w:hAnsi="Yu Gothic" w:cs="MS PGothic" w:hint="eastAsia"/>
                  <w:color w:val="000000"/>
                  <w:sz w:val="18"/>
                  <w:szCs w:val="18"/>
                  <w:lang w:val="en-GB" w:eastAsia="ja-JP"/>
                  <w:rPrChange w:id="988" w:author="Harry" w:date="2021-12-13T10:49:00Z">
                    <w:rPr>
                      <w:rFonts w:hint="eastAsia"/>
                    </w:rPr>
                  </w:rPrChange>
                </w:rPr>
                <w:t xml:space="preserve">1,529 </w:t>
              </w:r>
            </w:ins>
          </w:p>
        </w:tc>
      </w:tr>
      <w:tr w:rsidR="004B3AAC" w:rsidRPr="004B3AAC" w14:paraId="71B0FF09" w14:textId="77777777" w:rsidTr="004B3AAC">
        <w:trPr>
          <w:divId w:val="1014726445"/>
          <w:trHeight w:val="248"/>
          <w:jc w:val="center"/>
          <w:ins w:id="989" w:author="Harry" w:date="2021-12-13T10:49:00Z"/>
        </w:trPr>
        <w:tc>
          <w:tcPr>
            <w:tcW w:w="543" w:type="dxa"/>
            <w:tcBorders>
              <w:top w:val="nil"/>
              <w:left w:val="nil"/>
              <w:bottom w:val="nil"/>
              <w:right w:val="nil"/>
            </w:tcBorders>
            <w:shd w:val="clear" w:color="auto" w:fill="auto"/>
            <w:noWrap/>
            <w:vAlign w:val="center"/>
            <w:hideMark/>
          </w:tcPr>
          <w:p w14:paraId="297DB0E7" w14:textId="77777777" w:rsidR="004B3AAC" w:rsidRPr="004B3AAC" w:rsidRDefault="004B3AAC" w:rsidP="004B3AAC">
            <w:pPr>
              <w:spacing w:after="0" w:line="240" w:lineRule="auto"/>
              <w:jc w:val="center"/>
              <w:rPr>
                <w:ins w:id="990" w:author="Harry" w:date="2021-12-13T10:49:00Z"/>
                <w:rFonts w:ascii="Yu Gothic" w:eastAsia="Yu Gothic" w:hAnsi="Yu Gothic" w:cs="MS PGothic" w:hint="eastAsia"/>
                <w:color w:val="000000"/>
                <w:sz w:val="18"/>
                <w:szCs w:val="18"/>
                <w:lang w:val="en-GB" w:eastAsia="ja-JP"/>
                <w:rPrChange w:id="991" w:author="Harry" w:date="2021-12-13T10:49:00Z">
                  <w:rPr>
                    <w:ins w:id="992" w:author="Harry" w:date="2021-12-13T10:49:00Z"/>
                    <w:rFonts w:hint="eastAsia"/>
                  </w:rPr>
                </w:rPrChange>
              </w:rPr>
              <w:pPrChange w:id="993" w:author="Harry" w:date="2021-12-13T10:49:00Z">
                <w:pPr>
                  <w:jc w:val="center"/>
                </w:pPr>
              </w:pPrChange>
            </w:pPr>
            <w:ins w:id="994" w:author="Harry" w:date="2021-12-13T10:49:00Z">
              <w:r w:rsidRPr="004B3AAC">
                <w:rPr>
                  <w:rFonts w:ascii="Yu Gothic" w:eastAsia="Yu Gothic" w:hAnsi="Yu Gothic" w:cs="MS PGothic" w:hint="eastAsia"/>
                  <w:color w:val="000000"/>
                  <w:sz w:val="18"/>
                  <w:szCs w:val="18"/>
                  <w:lang w:val="en-GB" w:eastAsia="ja-JP"/>
                  <w:rPrChange w:id="995" w:author="Harry" w:date="2021-12-13T10:49:00Z">
                    <w:rPr>
                      <w:rFonts w:hint="eastAsia"/>
                    </w:rPr>
                  </w:rPrChange>
                </w:rPr>
                <w:t>3</w:t>
              </w:r>
            </w:ins>
          </w:p>
        </w:tc>
        <w:tc>
          <w:tcPr>
            <w:tcW w:w="2859" w:type="dxa"/>
            <w:tcBorders>
              <w:top w:val="nil"/>
              <w:left w:val="nil"/>
              <w:bottom w:val="nil"/>
              <w:right w:val="nil"/>
            </w:tcBorders>
            <w:shd w:val="clear" w:color="auto" w:fill="auto"/>
            <w:noWrap/>
            <w:vAlign w:val="center"/>
            <w:hideMark/>
          </w:tcPr>
          <w:p w14:paraId="55F858FF" w14:textId="77777777" w:rsidR="004B3AAC" w:rsidRPr="004B3AAC" w:rsidRDefault="004B3AAC" w:rsidP="004B3AAC">
            <w:pPr>
              <w:spacing w:after="0" w:line="240" w:lineRule="auto"/>
              <w:rPr>
                <w:ins w:id="996" w:author="Harry" w:date="2021-12-13T10:49:00Z"/>
                <w:rFonts w:ascii="Yu Gothic" w:eastAsia="Yu Gothic" w:hAnsi="Yu Gothic" w:cs="MS PGothic" w:hint="eastAsia"/>
                <w:color w:val="000000"/>
                <w:sz w:val="18"/>
                <w:szCs w:val="18"/>
                <w:lang w:val="en-GB" w:eastAsia="ja-JP"/>
                <w:rPrChange w:id="997" w:author="Harry" w:date="2021-12-13T10:49:00Z">
                  <w:rPr>
                    <w:ins w:id="998" w:author="Harry" w:date="2021-12-13T10:49:00Z"/>
                    <w:rFonts w:hint="eastAsia"/>
                  </w:rPr>
                </w:rPrChange>
              </w:rPr>
              <w:pPrChange w:id="999" w:author="Harry" w:date="2021-12-13T10:49:00Z">
                <w:pPr/>
              </w:pPrChange>
            </w:pPr>
            <w:ins w:id="1000" w:author="Harry" w:date="2021-12-13T10:49:00Z">
              <w:r w:rsidRPr="004B3AAC">
                <w:rPr>
                  <w:rFonts w:ascii="Yu Gothic" w:eastAsia="Yu Gothic" w:hAnsi="Yu Gothic" w:cs="MS PGothic" w:hint="eastAsia"/>
                  <w:color w:val="000000"/>
                  <w:sz w:val="18"/>
                  <w:szCs w:val="18"/>
                  <w:lang w:val="en-GB" w:eastAsia="ja-JP"/>
                  <w:rPrChange w:id="1001" w:author="Harry" w:date="2021-12-13T10:49:00Z">
                    <w:rPr>
                      <w:rFonts w:hint="eastAsia"/>
                    </w:rPr>
                  </w:rPrChange>
                </w:rPr>
                <w:t>Bangka Belitung</w:t>
              </w:r>
            </w:ins>
          </w:p>
        </w:tc>
        <w:tc>
          <w:tcPr>
            <w:tcW w:w="241" w:type="dxa"/>
            <w:tcBorders>
              <w:top w:val="nil"/>
              <w:left w:val="nil"/>
              <w:bottom w:val="nil"/>
              <w:right w:val="nil"/>
            </w:tcBorders>
            <w:shd w:val="clear" w:color="auto" w:fill="auto"/>
            <w:noWrap/>
            <w:vAlign w:val="center"/>
            <w:hideMark/>
          </w:tcPr>
          <w:p w14:paraId="337B08A0" w14:textId="77777777" w:rsidR="004B3AAC" w:rsidRPr="004B3AAC" w:rsidRDefault="004B3AAC" w:rsidP="004B3AAC">
            <w:pPr>
              <w:spacing w:after="0" w:line="240" w:lineRule="auto"/>
              <w:jc w:val="right"/>
              <w:rPr>
                <w:ins w:id="1002" w:author="Harry" w:date="2021-12-13T10:49:00Z"/>
                <w:rFonts w:ascii="Yu Gothic" w:eastAsia="Yu Gothic" w:hAnsi="Yu Gothic" w:cs="MS PGothic" w:hint="eastAsia"/>
                <w:color w:val="000000"/>
                <w:sz w:val="18"/>
                <w:szCs w:val="18"/>
                <w:lang w:val="en-GB" w:eastAsia="ja-JP"/>
                <w:rPrChange w:id="1003" w:author="Harry" w:date="2021-12-13T10:49:00Z">
                  <w:rPr>
                    <w:ins w:id="1004" w:author="Harry" w:date="2021-12-13T10:49:00Z"/>
                    <w:rFonts w:hint="eastAsia"/>
                  </w:rPr>
                </w:rPrChange>
              </w:rPr>
              <w:pPrChange w:id="1005" w:author="Harry" w:date="2021-12-13T10:49:00Z">
                <w:pPr>
                  <w:jc w:val="right"/>
                </w:pPr>
              </w:pPrChange>
            </w:pPr>
            <w:ins w:id="1006" w:author="Harry" w:date="2021-12-13T10:49:00Z">
              <w:r w:rsidRPr="004B3AAC">
                <w:rPr>
                  <w:rFonts w:ascii="Yu Gothic" w:eastAsia="Yu Gothic" w:hAnsi="Yu Gothic" w:cs="MS PGothic" w:hint="eastAsia"/>
                  <w:color w:val="000000"/>
                  <w:sz w:val="18"/>
                  <w:szCs w:val="18"/>
                  <w:lang w:val="en-GB" w:eastAsia="ja-JP"/>
                  <w:rPrChange w:id="1007" w:author="Harry" w:date="2021-12-13T10:49:00Z">
                    <w:rPr>
                      <w:rFonts w:hint="eastAsia"/>
                    </w:rPr>
                  </w:rPrChange>
                </w:rPr>
                <w:t xml:space="preserve">1,017 </w:t>
              </w:r>
            </w:ins>
          </w:p>
        </w:tc>
        <w:tc>
          <w:tcPr>
            <w:tcW w:w="1020" w:type="dxa"/>
            <w:tcBorders>
              <w:top w:val="nil"/>
              <w:left w:val="nil"/>
              <w:bottom w:val="nil"/>
              <w:right w:val="nil"/>
            </w:tcBorders>
            <w:shd w:val="clear" w:color="auto" w:fill="auto"/>
            <w:noWrap/>
            <w:vAlign w:val="center"/>
            <w:hideMark/>
          </w:tcPr>
          <w:p w14:paraId="1206C1BD" w14:textId="77777777" w:rsidR="004B3AAC" w:rsidRPr="004B3AAC" w:rsidRDefault="004B3AAC" w:rsidP="004B3AAC">
            <w:pPr>
              <w:spacing w:after="0" w:line="240" w:lineRule="auto"/>
              <w:jc w:val="right"/>
              <w:rPr>
                <w:ins w:id="1008" w:author="Harry" w:date="2021-12-13T10:49:00Z"/>
                <w:rFonts w:ascii="Yu Gothic" w:eastAsia="Yu Gothic" w:hAnsi="Yu Gothic" w:cs="MS PGothic" w:hint="eastAsia"/>
                <w:color w:val="000000"/>
                <w:sz w:val="18"/>
                <w:szCs w:val="18"/>
                <w:lang w:val="en-GB" w:eastAsia="ja-JP"/>
                <w:rPrChange w:id="1009" w:author="Harry" w:date="2021-12-13T10:49:00Z">
                  <w:rPr>
                    <w:ins w:id="1010" w:author="Harry" w:date="2021-12-13T10:49:00Z"/>
                    <w:rFonts w:hint="eastAsia"/>
                  </w:rPr>
                </w:rPrChange>
              </w:rPr>
              <w:pPrChange w:id="1011" w:author="Harry" w:date="2021-12-13T10:49:00Z">
                <w:pPr>
                  <w:jc w:val="right"/>
                </w:pPr>
              </w:pPrChange>
            </w:pPr>
            <w:ins w:id="1012" w:author="Harry" w:date="2021-12-13T10:49:00Z">
              <w:r w:rsidRPr="004B3AAC">
                <w:rPr>
                  <w:rFonts w:ascii="Yu Gothic" w:eastAsia="Yu Gothic" w:hAnsi="Yu Gothic" w:cs="MS PGothic" w:hint="eastAsia"/>
                  <w:color w:val="000000"/>
                  <w:sz w:val="18"/>
                  <w:szCs w:val="18"/>
                  <w:lang w:val="en-GB" w:eastAsia="ja-JP"/>
                  <w:rPrChange w:id="1013" w:author="Harry" w:date="2021-12-13T10:49:00Z">
                    <w:rPr>
                      <w:rFonts w:hint="eastAsia"/>
                    </w:rPr>
                  </w:rPrChange>
                </w:rPr>
                <w:t xml:space="preserve">1,339 </w:t>
              </w:r>
            </w:ins>
          </w:p>
        </w:tc>
        <w:tc>
          <w:tcPr>
            <w:tcW w:w="745" w:type="dxa"/>
            <w:tcBorders>
              <w:top w:val="nil"/>
              <w:left w:val="nil"/>
              <w:bottom w:val="nil"/>
              <w:right w:val="nil"/>
            </w:tcBorders>
            <w:shd w:val="clear" w:color="auto" w:fill="auto"/>
            <w:noWrap/>
            <w:vAlign w:val="center"/>
            <w:hideMark/>
          </w:tcPr>
          <w:p w14:paraId="28431A72" w14:textId="77777777" w:rsidR="004B3AAC" w:rsidRPr="004B3AAC" w:rsidRDefault="004B3AAC" w:rsidP="004B3AAC">
            <w:pPr>
              <w:spacing w:after="0" w:line="240" w:lineRule="auto"/>
              <w:jc w:val="right"/>
              <w:rPr>
                <w:ins w:id="1014" w:author="Harry" w:date="2021-12-13T10:49:00Z"/>
                <w:rFonts w:ascii="Yu Gothic" w:eastAsia="Yu Gothic" w:hAnsi="Yu Gothic" w:cs="MS PGothic" w:hint="eastAsia"/>
                <w:color w:val="000000"/>
                <w:sz w:val="18"/>
                <w:szCs w:val="18"/>
                <w:lang w:val="en-GB" w:eastAsia="ja-JP"/>
                <w:rPrChange w:id="1015" w:author="Harry" w:date="2021-12-13T10:49:00Z">
                  <w:rPr>
                    <w:ins w:id="1016" w:author="Harry" w:date="2021-12-13T10:49:00Z"/>
                    <w:rFonts w:hint="eastAsia"/>
                  </w:rPr>
                </w:rPrChange>
              </w:rPr>
              <w:pPrChange w:id="1017" w:author="Harry" w:date="2021-12-13T10:49:00Z">
                <w:pPr>
                  <w:jc w:val="right"/>
                </w:pPr>
              </w:pPrChange>
            </w:pPr>
            <w:ins w:id="1018" w:author="Harry" w:date="2021-12-13T10:49:00Z">
              <w:r w:rsidRPr="004B3AAC">
                <w:rPr>
                  <w:rFonts w:ascii="Yu Gothic" w:eastAsia="Yu Gothic" w:hAnsi="Yu Gothic" w:cs="MS PGothic" w:hint="eastAsia"/>
                  <w:color w:val="000000"/>
                  <w:sz w:val="18"/>
                  <w:szCs w:val="18"/>
                  <w:lang w:val="en-GB" w:eastAsia="ja-JP"/>
                  <w:rPrChange w:id="1019" w:author="Harry" w:date="2021-12-13T10:49:00Z">
                    <w:rPr>
                      <w:rFonts w:hint="eastAsia"/>
                    </w:rPr>
                  </w:rPrChange>
                </w:rPr>
                <w:t xml:space="preserve">784 </w:t>
              </w:r>
            </w:ins>
          </w:p>
        </w:tc>
        <w:tc>
          <w:tcPr>
            <w:tcW w:w="745" w:type="dxa"/>
            <w:tcBorders>
              <w:top w:val="nil"/>
              <w:left w:val="nil"/>
              <w:bottom w:val="nil"/>
              <w:right w:val="nil"/>
            </w:tcBorders>
            <w:shd w:val="clear" w:color="auto" w:fill="auto"/>
            <w:noWrap/>
            <w:vAlign w:val="center"/>
            <w:hideMark/>
          </w:tcPr>
          <w:p w14:paraId="315A5664" w14:textId="77777777" w:rsidR="004B3AAC" w:rsidRPr="004B3AAC" w:rsidRDefault="004B3AAC" w:rsidP="004B3AAC">
            <w:pPr>
              <w:spacing w:after="0" w:line="240" w:lineRule="auto"/>
              <w:jc w:val="right"/>
              <w:rPr>
                <w:ins w:id="1020" w:author="Harry" w:date="2021-12-13T10:49:00Z"/>
                <w:rFonts w:ascii="Yu Gothic" w:eastAsia="Yu Gothic" w:hAnsi="Yu Gothic" w:cs="MS PGothic" w:hint="eastAsia"/>
                <w:color w:val="000000"/>
                <w:sz w:val="18"/>
                <w:szCs w:val="18"/>
                <w:lang w:val="en-GB" w:eastAsia="ja-JP"/>
                <w:rPrChange w:id="1021" w:author="Harry" w:date="2021-12-13T10:49:00Z">
                  <w:rPr>
                    <w:ins w:id="1022" w:author="Harry" w:date="2021-12-13T10:49:00Z"/>
                    <w:rFonts w:hint="eastAsia"/>
                  </w:rPr>
                </w:rPrChange>
              </w:rPr>
              <w:pPrChange w:id="1023" w:author="Harry" w:date="2021-12-13T10:49:00Z">
                <w:pPr>
                  <w:jc w:val="right"/>
                </w:pPr>
              </w:pPrChange>
            </w:pPr>
            <w:ins w:id="1024" w:author="Harry" w:date="2021-12-13T10:49:00Z">
              <w:r w:rsidRPr="004B3AAC">
                <w:rPr>
                  <w:rFonts w:ascii="Yu Gothic" w:eastAsia="Yu Gothic" w:hAnsi="Yu Gothic" w:cs="MS PGothic" w:hint="eastAsia"/>
                  <w:color w:val="000000"/>
                  <w:sz w:val="18"/>
                  <w:szCs w:val="18"/>
                  <w:lang w:val="en-GB" w:eastAsia="ja-JP"/>
                  <w:rPrChange w:id="1025" w:author="Harry" w:date="2021-12-13T10:49:00Z">
                    <w:rPr>
                      <w:rFonts w:hint="eastAsia"/>
                    </w:rPr>
                  </w:rPrChange>
                </w:rPr>
                <w:t xml:space="preserve">1,248 </w:t>
              </w:r>
            </w:ins>
          </w:p>
        </w:tc>
      </w:tr>
      <w:tr w:rsidR="004B3AAC" w:rsidRPr="004B3AAC" w14:paraId="1BEB9D9F" w14:textId="77777777" w:rsidTr="004B3AAC">
        <w:trPr>
          <w:divId w:val="1014726445"/>
          <w:trHeight w:val="223"/>
          <w:jc w:val="center"/>
          <w:ins w:id="1026" w:author="Harry" w:date="2021-12-13T10:49:00Z"/>
        </w:trPr>
        <w:tc>
          <w:tcPr>
            <w:tcW w:w="543" w:type="dxa"/>
            <w:tcBorders>
              <w:top w:val="nil"/>
              <w:left w:val="nil"/>
              <w:bottom w:val="nil"/>
              <w:right w:val="nil"/>
            </w:tcBorders>
            <w:shd w:val="clear" w:color="auto" w:fill="auto"/>
            <w:noWrap/>
            <w:vAlign w:val="center"/>
            <w:hideMark/>
          </w:tcPr>
          <w:p w14:paraId="2E34EBC4" w14:textId="77777777" w:rsidR="004B3AAC" w:rsidRPr="004B3AAC" w:rsidRDefault="004B3AAC" w:rsidP="004B3AAC">
            <w:pPr>
              <w:spacing w:after="0" w:line="240" w:lineRule="auto"/>
              <w:jc w:val="center"/>
              <w:rPr>
                <w:ins w:id="1027" w:author="Harry" w:date="2021-12-13T10:49:00Z"/>
                <w:rFonts w:ascii="Yu Gothic" w:eastAsia="Yu Gothic" w:hAnsi="Yu Gothic" w:cs="MS PGothic" w:hint="eastAsia"/>
                <w:color w:val="000000"/>
                <w:sz w:val="18"/>
                <w:szCs w:val="18"/>
                <w:lang w:val="en-GB" w:eastAsia="ja-JP"/>
                <w:rPrChange w:id="1028" w:author="Harry" w:date="2021-12-13T10:49:00Z">
                  <w:rPr>
                    <w:ins w:id="1029" w:author="Harry" w:date="2021-12-13T10:49:00Z"/>
                    <w:rFonts w:hint="eastAsia"/>
                  </w:rPr>
                </w:rPrChange>
              </w:rPr>
              <w:pPrChange w:id="1030" w:author="Harry" w:date="2021-12-13T10:49:00Z">
                <w:pPr>
                  <w:jc w:val="center"/>
                </w:pPr>
              </w:pPrChange>
            </w:pPr>
            <w:ins w:id="1031" w:author="Harry" w:date="2021-12-13T10:49:00Z">
              <w:r w:rsidRPr="004B3AAC">
                <w:rPr>
                  <w:rFonts w:ascii="Yu Gothic" w:eastAsia="Yu Gothic" w:hAnsi="Yu Gothic" w:cs="MS PGothic" w:hint="eastAsia"/>
                  <w:color w:val="000000"/>
                  <w:sz w:val="18"/>
                  <w:szCs w:val="18"/>
                  <w:lang w:val="en-GB" w:eastAsia="ja-JP"/>
                  <w:rPrChange w:id="1032" w:author="Harry" w:date="2021-12-13T10:49:00Z">
                    <w:rPr>
                      <w:rFonts w:hint="eastAsia"/>
                    </w:rPr>
                  </w:rPrChange>
                </w:rPr>
                <w:t>4</w:t>
              </w:r>
            </w:ins>
          </w:p>
        </w:tc>
        <w:tc>
          <w:tcPr>
            <w:tcW w:w="2859" w:type="dxa"/>
            <w:tcBorders>
              <w:top w:val="nil"/>
              <w:left w:val="nil"/>
              <w:bottom w:val="nil"/>
              <w:right w:val="nil"/>
            </w:tcBorders>
            <w:shd w:val="clear" w:color="auto" w:fill="auto"/>
            <w:noWrap/>
            <w:vAlign w:val="center"/>
            <w:hideMark/>
          </w:tcPr>
          <w:p w14:paraId="3F457C78" w14:textId="77777777" w:rsidR="004B3AAC" w:rsidRPr="004B3AAC" w:rsidRDefault="004B3AAC" w:rsidP="004B3AAC">
            <w:pPr>
              <w:spacing w:after="0" w:line="240" w:lineRule="auto"/>
              <w:rPr>
                <w:ins w:id="1033" w:author="Harry" w:date="2021-12-13T10:49:00Z"/>
                <w:rFonts w:ascii="Yu Gothic" w:eastAsia="Yu Gothic" w:hAnsi="Yu Gothic" w:cs="MS PGothic" w:hint="eastAsia"/>
                <w:color w:val="000000"/>
                <w:sz w:val="18"/>
                <w:szCs w:val="18"/>
                <w:lang w:val="en-GB" w:eastAsia="ja-JP"/>
                <w:rPrChange w:id="1034" w:author="Harry" w:date="2021-12-13T10:49:00Z">
                  <w:rPr>
                    <w:ins w:id="1035" w:author="Harry" w:date="2021-12-13T10:49:00Z"/>
                    <w:rFonts w:hint="eastAsia"/>
                  </w:rPr>
                </w:rPrChange>
              </w:rPr>
              <w:pPrChange w:id="1036" w:author="Harry" w:date="2021-12-13T10:49:00Z">
                <w:pPr/>
              </w:pPrChange>
            </w:pPr>
            <w:ins w:id="1037" w:author="Harry" w:date="2021-12-13T10:49:00Z">
              <w:r w:rsidRPr="004B3AAC">
                <w:rPr>
                  <w:rFonts w:ascii="Yu Gothic" w:eastAsia="Yu Gothic" w:hAnsi="Yu Gothic" w:cs="MS PGothic" w:hint="eastAsia"/>
                  <w:color w:val="000000"/>
                  <w:sz w:val="18"/>
                  <w:szCs w:val="18"/>
                  <w:lang w:val="en-GB" w:eastAsia="ja-JP"/>
                  <w:rPrChange w:id="1038" w:author="Harry" w:date="2021-12-13T10:49:00Z">
                    <w:rPr>
                      <w:rFonts w:hint="eastAsia"/>
                    </w:rPr>
                  </w:rPrChange>
                </w:rPr>
                <w:t>Banten</w:t>
              </w:r>
            </w:ins>
          </w:p>
        </w:tc>
        <w:tc>
          <w:tcPr>
            <w:tcW w:w="241" w:type="dxa"/>
            <w:tcBorders>
              <w:top w:val="nil"/>
              <w:left w:val="nil"/>
              <w:bottom w:val="nil"/>
              <w:right w:val="nil"/>
            </w:tcBorders>
            <w:shd w:val="clear" w:color="auto" w:fill="auto"/>
            <w:noWrap/>
            <w:vAlign w:val="center"/>
            <w:hideMark/>
          </w:tcPr>
          <w:p w14:paraId="67C4DF42" w14:textId="77777777" w:rsidR="004B3AAC" w:rsidRPr="004B3AAC" w:rsidRDefault="004B3AAC" w:rsidP="004B3AAC">
            <w:pPr>
              <w:spacing w:after="0" w:line="240" w:lineRule="auto"/>
              <w:jc w:val="right"/>
              <w:rPr>
                <w:ins w:id="1039" w:author="Harry" w:date="2021-12-13T10:49:00Z"/>
                <w:rFonts w:ascii="Yu Gothic" w:eastAsia="Yu Gothic" w:hAnsi="Yu Gothic" w:cs="MS PGothic" w:hint="eastAsia"/>
                <w:color w:val="000000"/>
                <w:sz w:val="18"/>
                <w:szCs w:val="18"/>
                <w:lang w:val="en-GB" w:eastAsia="ja-JP"/>
                <w:rPrChange w:id="1040" w:author="Harry" w:date="2021-12-13T10:49:00Z">
                  <w:rPr>
                    <w:ins w:id="1041" w:author="Harry" w:date="2021-12-13T10:49:00Z"/>
                    <w:rFonts w:hint="eastAsia"/>
                  </w:rPr>
                </w:rPrChange>
              </w:rPr>
              <w:pPrChange w:id="1042" w:author="Harry" w:date="2021-12-13T10:49:00Z">
                <w:pPr>
                  <w:jc w:val="right"/>
                </w:pPr>
              </w:pPrChange>
            </w:pPr>
            <w:ins w:id="1043" w:author="Harry" w:date="2021-12-13T10:49:00Z">
              <w:r w:rsidRPr="004B3AAC">
                <w:rPr>
                  <w:rFonts w:ascii="Yu Gothic" w:eastAsia="Yu Gothic" w:hAnsi="Yu Gothic" w:cs="MS PGothic" w:hint="eastAsia"/>
                  <w:color w:val="000000"/>
                  <w:sz w:val="18"/>
                  <w:szCs w:val="18"/>
                  <w:lang w:val="en-GB" w:eastAsia="ja-JP"/>
                  <w:rPrChange w:id="1044" w:author="Harry" w:date="2021-12-13T10:49:00Z">
                    <w:rPr>
                      <w:rFonts w:hint="eastAsia"/>
                    </w:rPr>
                  </w:rPrChange>
                </w:rPr>
                <w:t xml:space="preserve">1,371 </w:t>
              </w:r>
            </w:ins>
          </w:p>
        </w:tc>
        <w:tc>
          <w:tcPr>
            <w:tcW w:w="1020" w:type="dxa"/>
            <w:tcBorders>
              <w:top w:val="nil"/>
              <w:left w:val="nil"/>
              <w:bottom w:val="nil"/>
              <w:right w:val="nil"/>
            </w:tcBorders>
            <w:shd w:val="clear" w:color="auto" w:fill="auto"/>
            <w:noWrap/>
            <w:vAlign w:val="center"/>
            <w:hideMark/>
          </w:tcPr>
          <w:p w14:paraId="06B5D4C0" w14:textId="77777777" w:rsidR="004B3AAC" w:rsidRPr="004B3AAC" w:rsidRDefault="004B3AAC" w:rsidP="004B3AAC">
            <w:pPr>
              <w:spacing w:after="0" w:line="240" w:lineRule="auto"/>
              <w:jc w:val="right"/>
              <w:rPr>
                <w:ins w:id="1045" w:author="Harry" w:date="2021-12-13T10:49:00Z"/>
                <w:rFonts w:ascii="Yu Gothic" w:eastAsia="Yu Gothic" w:hAnsi="Yu Gothic" w:cs="MS PGothic" w:hint="eastAsia"/>
                <w:color w:val="000000"/>
                <w:sz w:val="18"/>
                <w:szCs w:val="18"/>
                <w:lang w:val="en-GB" w:eastAsia="ja-JP"/>
                <w:rPrChange w:id="1046" w:author="Harry" w:date="2021-12-13T10:49:00Z">
                  <w:rPr>
                    <w:ins w:id="1047" w:author="Harry" w:date="2021-12-13T10:49:00Z"/>
                    <w:rFonts w:hint="eastAsia"/>
                  </w:rPr>
                </w:rPrChange>
              </w:rPr>
              <w:pPrChange w:id="1048" w:author="Harry" w:date="2021-12-13T10:49:00Z">
                <w:pPr>
                  <w:jc w:val="right"/>
                </w:pPr>
              </w:pPrChange>
            </w:pPr>
            <w:ins w:id="1049" w:author="Harry" w:date="2021-12-13T10:49:00Z">
              <w:r w:rsidRPr="004B3AAC">
                <w:rPr>
                  <w:rFonts w:ascii="Yu Gothic" w:eastAsia="Yu Gothic" w:hAnsi="Yu Gothic" w:cs="MS PGothic" w:hint="eastAsia"/>
                  <w:color w:val="000000"/>
                  <w:sz w:val="18"/>
                  <w:szCs w:val="18"/>
                  <w:lang w:val="en-GB" w:eastAsia="ja-JP"/>
                  <w:rPrChange w:id="1050" w:author="Harry" w:date="2021-12-13T10:49:00Z">
                    <w:rPr>
                      <w:rFonts w:hint="eastAsia"/>
                    </w:rPr>
                  </w:rPrChange>
                </w:rPr>
                <w:t xml:space="preserve">2,831 </w:t>
              </w:r>
            </w:ins>
          </w:p>
        </w:tc>
        <w:tc>
          <w:tcPr>
            <w:tcW w:w="745" w:type="dxa"/>
            <w:tcBorders>
              <w:top w:val="nil"/>
              <w:left w:val="nil"/>
              <w:bottom w:val="nil"/>
              <w:right w:val="nil"/>
            </w:tcBorders>
            <w:shd w:val="clear" w:color="auto" w:fill="auto"/>
            <w:noWrap/>
            <w:vAlign w:val="center"/>
            <w:hideMark/>
          </w:tcPr>
          <w:p w14:paraId="08AF8133" w14:textId="77777777" w:rsidR="004B3AAC" w:rsidRPr="004B3AAC" w:rsidRDefault="004B3AAC" w:rsidP="004B3AAC">
            <w:pPr>
              <w:spacing w:after="0" w:line="240" w:lineRule="auto"/>
              <w:jc w:val="right"/>
              <w:rPr>
                <w:ins w:id="1051" w:author="Harry" w:date="2021-12-13T10:49:00Z"/>
                <w:rFonts w:ascii="Yu Gothic" w:eastAsia="Yu Gothic" w:hAnsi="Yu Gothic" w:cs="MS PGothic" w:hint="eastAsia"/>
                <w:color w:val="000000"/>
                <w:sz w:val="18"/>
                <w:szCs w:val="18"/>
                <w:lang w:val="en-GB" w:eastAsia="ja-JP"/>
                <w:rPrChange w:id="1052" w:author="Harry" w:date="2021-12-13T10:49:00Z">
                  <w:rPr>
                    <w:ins w:id="1053" w:author="Harry" w:date="2021-12-13T10:49:00Z"/>
                    <w:rFonts w:hint="eastAsia"/>
                  </w:rPr>
                </w:rPrChange>
              </w:rPr>
              <w:pPrChange w:id="1054" w:author="Harry" w:date="2021-12-13T10:49:00Z">
                <w:pPr>
                  <w:jc w:val="right"/>
                </w:pPr>
              </w:pPrChange>
            </w:pPr>
            <w:ins w:id="1055" w:author="Harry" w:date="2021-12-13T10:49:00Z">
              <w:r w:rsidRPr="004B3AAC">
                <w:rPr>
                  <w:rFonts w:ascii="Yu Gothic" w:eastAsia="Yu Gothic" w:hAnsi="Yu Gothic" w:cs="MS PGothic" w:hint="eastAsia"/>
                  <w:color w:val="000000"/>
                  <w:sz w:val="18"/>
                  <w:szCs w:val="18"/>
                  <w:lang w:val="en-GB" w:eastAsia="ja-JP"/>
                  <w:rPrChange w:id="1056" w:author="Harry" w:date="2021-12-13T10:49:00Z">
                    <w:rPr>
                      <w:rFonts w:hint="eastAsia"/>
                    </w:rPr>
                  </w:rPrChange>
                </w:rPr>
                <w:t xml:space="preserve">987 </w:t>
              </w:r>
            </w:ins>
          </w:p>
        </w:tc>
        <w:tc>
          <w:tcPr>
            <w:tcW w:w="745" w:type="dxa"/>
            <w:tcBorders>
              <w:top w:val="nil"/>
              <w:left w:val="nil"/>
              <w:bottom w:val="nil"/>
              <w:right w:val="nil"/>
            </w:tcBorders>
            <w:shd w:val="clear" w:color="auto" w:fill="auto"/>
            <w:noWrap/>
            <w:vAlign w:val="center"/>
            <w:hideMark/>
          </w:tcPr>
          <w:p w14:paraId="4FFC44E3" w14:textId="77777777" w:rsidR="004B3AAC" w:rsidRPr="004B3AAC" w:rsidRDefault="004B3AAC" w:rsidP="004B3AAC">
            <w:pPr>
              <w:spacing w:after="0" w:line="240" w:lineRule="auto"/>
              <w:jc w:val="right"/>
              <w:rPr>
                <w:ins w:id="1057" w:author="Harry" w:date="2021-12-13T10:49:00Z"/>
                <w:rFonts w:ascii="Yu Gothic" w:eastAsia="Yu Gothic" w:hAnsi="Yu Gothic" w:cs="MS PGothic" w:hint="eastAsia"/>
                <w:color w:val="000000"/>
                <w:sz w:val="18"/>
                <w:szCs w:val="18"/>
                <w:lang w:val="en-GB" w:eastAsia="ja-JP"/>
                <w:rPrChange w:id="1058" w:author="Harry" w:date="2021-12-13T10:49:00Z">
                  <w:rPr>
                    <w:ins w:id="1059" w:author="Harry" w:date="2021-12-13T10:49:00Z"/>
                    <w:rFonts w:hint="eastAsia"/>
                  </w:rPr>
                </w:rPrChange>
              </w:rPr>
              <w:pPrChange w:id="1060" w:author="Harry" w:date="2021-12-13T10:49:00Z">
                <w:pPr>
                  <w:jc w:val="right"/>
                </w:pPr>
              </w:pPrChange>
            </w:pPr>
            <w:ins w:id="1061" w:author="Harry" w:date="2021-12-13T10:49:00Z">
              <w:r w:rsidRPr="004B3AAC">
                <w:rPr>
                  <w:rFonts w:ascii="Yu Gothic" w:eastAsia="Yu Gothic" w:hAnsi="Yu Gothic" w:cs="MS PGothic" w:hint="eastAsia"/>
                  <w:color w:val="000000"/>
                  <w:sz w:val="18"/>
                  <w:szCs w:val="18"/>
                  <w:lang w:val="en-GB" w:eastAsia="ja-JP"/>
                  <w:rPrChange w:id="1062" w:author="Harry" w:date="2021-12-13T10:49:00Z">
                    <w:rPr>
                      <w:rFonts w:hint="eastAsia"/>
                    </w:rPr>
                  </w:rPrChange>
                </w:rPr>
                <w:t xml:space="preserve">1,797 </w:t>
              </w:r>
            </w:ins>
          </w:p>
        </w:tc>
      </w:tr>
      <w:tr w:rsidR="004B3AAC" w:rsidRPr="004B3AAC" w14:paraId="41A83F31" w14:textId="77777777" w:rsidTr="004B3AAC">
        <w:trPr>
          <w:divId w:val="1014726445"/>
          <w:trHeight w:val="60"/>
          <w:jc w:val="center"/>
          <w:ins w:id="1063" w:author="Harry" w:date="2021-12-13T10:49:00Z"/>
        </w:trPr>
        <w:tc>
          <w:tcPr>
            <w:tcW w:w="543" w:type="dxa"/>
            <w:tcBorders>
              <w:top w:val="nil"/>
              <w:left w:val="nil"/>
              <w:bottom w:val="nil"/>
              <w:right w:val="nil"/>
            </w:tcBorders>
            <w:shd w:val="clear" w:color="auto" w:fill="auto"/>
            <w:noWrap/>
            <w:vAlign w:val="center"/>
            <w:hideMark/>
          </w:tcPr>
          <w:p w14:paraId="390A987B" w14:textId="77777777" w:rsidR="004B3AAC" w:rsidRPr="004B3AAC" w:rsidRDefault="004B3AAC" w:rsidP="004B3AAC">
            <w:pPr>
              <w:spacing w:after="0" w:line="240" w:lineRule="auto"/>
              <w:jc w:val="center"/>
              <w:rPr>
                <w:ins w:id="1064" w:author="Harry" w:date="2021-12-13T10:49:00Z"/>
                <w:rFonts w:ascii="Yu Gothic" w:eastAsia="Yu Gothic" w:hAnsi="Yu Gothic" w:cs="MS PGothic" w:hint="eastAsia"/>
                <w:color w:val="000000"/>
                <w:sz w:val="18"/>
                <w:szCs w:val="18"/>
                <w:lang w:val="en-GB" w:eastAsia="ja-JP"/>
                <w:rPrChange w:id="1065" w:author="Harry" w:date="2021-12-13T10:49:00Z">
                  <w:rPr>
                    <w:ins w:id="1066" w:author="Harry" w:date="2021-12-13T10:49:00Z"/>
                    <w:rFonts w:hint="eastAsia"/>
                  </w:rPr>
                </w:rPrChange>
              </w:rPr>
              <w:pPrChange w:id="1067" w:author="Harry" w:date="2021-12-13T10:49:00Z">
                <w:pPr>
                  <w:jc w:val="center"/>
                </w:pPr>
              </w:pPrChange>
            </w:pPr>
            <w:ins w:id="1068" w:author="Harry" w:date="2021-12-13T10:49:00Z">
              <w:r w:rsidRPr="004B3AAC">
                <w:rPr>
                  <w:rFonts w:ascii="Yu Gothic" w:eastAsia="Yu Gothic" w:hAnsi="Yu Gothic" w:cs="MS PGothic" w:hint="eastAsia"/>
                  <w:color w:val="000000"/>
                  <w:sz w:val="18"/>
                  <w:szCs w:val="18"/>
                  <w:lang w:val="en-GB" w:eastAsia="ja-JP"/>
                  <w:rPrChange w:id="1069" w:author="Harry" w:date="2021-12-13T10:49:00Z">
                    <w:rPr>
                      <w:rFonts w:hint="eastAsia"/>
                    </w:rPr>
                  </w:rPrChange>
                </w:rPr>
                <w:t>5</w:t>
              </w:r>
            </w:ins>
          </w:p>
        </w:tc>
        <w:tc>
          <w:tcPr>
            <w:tcW w:w="2859" w:type="dxa"/>
            <w:tcBorders>
              <w:top w:val="nil"/>
              <w:left w:val="nil"/>
              <w:bottom w:val="nil"/>
              <w:right w:val="nil"/>
            </w:tcBorders>
            <w:shd w:val="clear" w:color="auto" w:fill="auto"/>
            <w:noWrap/>
            <w:vAlign w:val="center"/>
            <w:hideMark/>
          </w:tcPr>
          <w:p w14:paraId="6688779B" w14:textId="77777777" w:rsidR="004B3AAC" w:rsidRPr="004B3AAC" w:rsidRDefault="004B3AAC" w:rsidP="004B3AAC">
            <w:pPr>
              <w:spacing w:after="0" w:line="240" w:lineRule="auto"/>
              <w:rPr>
                <w:ins w:id="1070" w:author="Harry" w:date="2021-12-13T10:49:00Z"/>
                <w:rFonts w:ascii="Yu Gothic" w:eastAsia="Yu Gothic" w:hAnsi="Yu Gothic" w:cs="MS PGothic" w:hint="eastAsia"/>
                <w:color w:val="000000"/>
                <w:sz w:val="18"/>
                <w:szCs w:val="18"/>
                <w:lang w:val="en-GB" w:eastAsia="ja-JP"/>
                <w:rPrChange w:id="1071" w:author="Harry" w:date="2021-12-13T10:49:00Z">
                  <w:rPr>
                    <w:ins w:id="1072" w:author="Harry" w:date="2021-12-13T10:49:00Z"/>
                    <w:rFonts w:hint="eastAsia"/>
                  </w:rPr>
                </w:rPrChange>
              </w:rPr>
              <w:pPrChange w:id="1073" w:author="Harry" w:date="2021-12-13T10:49:00Z">
                <w:pPr/>
              </w:pPrChange>
            </w:pPr>
            <w:ins w:id="1074" w:author="Harry" w:date="2021-12-13T10:49:00Z">
              <w:r w:rsidRPr="004B3AAC">
                <w:rPr>
                  <w:rFonts w:ascii="Yu Gothic" w:eastAsia="Yu Gothic" w:hAnsi="Yu Gothic" w:cs="MS PGothic" w:hint="eastAsia"/>
                  <w:color w:val="000000"/>
                  <w:sz w:val="18"/>
                  <w:szCs w:val="18"/>
                  <w:lang w:val="en-GB" w:eastAsia="ja-JP"/>
                  <w:rPrChange w:id="1075" w:author="Harry" w:date="2021-12-13T10:49:00Z">
                    <w:rPr>
                      <w:rFonts w:hint="eastAsia"/>
                    </w:rPr>
                  </w:rPrChange>
                </w:rPr>
                <w:t>Bengkulu</w:t>
              </w:r>
            </w:ins>
          </w:p>
        </w:tc>
        <w:tc>
          <w:tcPr>
            <w:tcW w:w="241" w:type="dxa"/>
            <w:tcBorders>
              <w:top w:val="nil"/>
              <w:left w:val="nil"/>
              <w:bottom w:val="nil"/>
              <w:right w:val="nil"/>
            </w:tcBorders>
            <w:shd w:val="clear" w:color="auto" w:fill="auto"/>
            <w:noWrap/>
            <w:vAlign w:val="center"/>
            <w:hideMark/>
          </w:tcPr>
          <w:p w14:paraId="1C6155BE" w14:textId="77777777" w:rsidR="004B3AAC" w:rsidRPr="004B3AAC" w:rsidRDefault="004B3AAC" w:rsidP="004B3AAC">
            <w:pPr>
              <w:spacing w:after="0" w:line="240" w:lineRule="auto"/>
              <w:jc w:val="right"/>
              <w:rPr>
                <w:ins w:id="1076" w:author="Harry" w:date="2021-12-13T10:49:00Z"/>
                <w:rFonts w:ascii="Yu Gothic" w:eastAsia="Yu Gothic" w:hAnsi="Yu Gothic" w:cs="MS PGothic" w:hint="eastAsia"/>
                <w:color w:val="000000"/>
                <w:sz w:val="18"/>
                <w:szCs w:val="18"/>
                <w:lang w:val="en-GB" w:eastAsia="ja-JP"/>
                <w:rPrChange w:id="1077" w:author="Harry" w:date="2021-12-13T10:49:00Z">
                  <w:rPr>
                    <w:ins w:id="1078" w:author="Harry" w:date="2021-12-13T10:49:00Z"/>
                    <w:rFonts w:hint="eastAsia"/>
                  </w:rPr>
                </w:rPrChange>
              </w:rPr>
              <w:pPrChange w:id="1079" w:author="Harry" w:date="2021-12-13T10:49:00Z">
                <w:pPr>
                  <w:jc w:val="right"/>
                </w:pPr>
              </w:pPrChange>
            </w:pPr>
            <w:ins w:id="1080" w:author="Harry" w:date="2021-12-13T10:49:00Z">
              <w:r w:rsidRPr="004B3AAC">
                <w:rPr>
                  <w:rFonts w:ascii="Yu Gothic" w:eastAsia="Yu Gothic" w:hAnsi="Yu Gothic" w:cs="MS PGothic" w:hint="eastAsia"/>
                  <w:color w:val="000000"/>
                  <w:sz w:val="18"/>
                  <w:szCs w:val="18"/>
                  <w:lang w:val="en-GB" w:eastAsia="ja-JP"/>
                  <w:rPrChange w:id="1081" w:author="Harry" w:date="2021-12-13T10:49:00Z">
                    <w:rPr>
                      <w:rFonts w:hint="eastAsia"/>
                    </w:rPr>
                  </w:rPrChange>
                </w:rPr>
                <w:t xml:space="preserve">1,049 </w:t>
              </w:r>
            </w:ins>
          </w:p>
        </w:tc>
        <w:tc>
          <w:tcPr>
            <w:tcW w:w="1020" w:type="dxa"/>
            <w:tcBorders>
              <w:top w:val="nil"/>
              <w:left w:val="nil"/>
              <w:bottom w:val="nil"/>
              <w:right w:val="nil"/>
            </w:tcBorders>
            <w:shd w:val="clear" w:color="auto" w:fill="auto"/>
            <w:noWrap/>
            <w:vAlign w:val="center"/>
            <w:hideMark/>
          </w:tcPr>
          <w:p w14:paraId="5D232B18" w14:textId="77777777" w:rsidR="004B3AAC" w:rsidRPr="004B3AAC" w:rsidRDefault="004B3AAC" w:rsidP="004B3AAC">
            <w:pPr>
              <w:spacing w:after="0" w:line="240" w:lineRule="auto"/>
              <w:jc w:val="right"/>
              <w:rPr>
                <w:ins w:id="1082" w:author="Harry" w:date="2021-12-13T10:49:00Z"/>
                <w:rFonts w:ascii="Yu Gothic" w:eastAsia="Yu Gothic" w:hAnsi="Yu Gothic" w:cs="MS PGothic" w:hint="eastAsia"/>
                <w:color w:val="000000"/>
                <w:sz w:val="18"/>
                <w:szCs w:val="18"/>
                <w:lang w:val="en-GB" w:eastAsia="ja-JP"/>
                <w:rPrChange w:id="1083" w:author="Harry" w:date="2021-12-13T10:49:00Z">
                  <w:rPr>
                    <w:ins w:id="1084" w:author="Harry" w:date="2021-12-13T10:49:00Z"/>
                    <w:rFonts w:hint="eastAsia"/>
                  </w:rPr>
                </w:rPrChange>
              </w:rPr>
              <w:pPrChange w:id="1085" w:author="Harry" w:date="2021-12-13T10:49:00Z">
                <w:pPr>
                  <w:jc w:val="right"/>
                </w:pPr>
              </w:pPrChange>
            </w:pPr>
            <w:ins w:id="1086" w:author="Harry" w:date="2021-12-13T10:49:00Z">
              <w:r w:rsidRPr="004B3AAC">
                <w:rPr>
                  <w:rFonts w:ascii="Yu Gothic" w:eastAsia="Yu Gothic" w:hAnsi="Yu Gothic" w:cs="MS PGothic" w:hint="eastAsia"/>
                  <w:color w:val="000000"/>
                  <w:sz w:val="18"/>
                  <w:szCs w:val="18"/>
                  <w:lang w:val="en-GB" w:eastAsia="ja-JP"/>
                  <w:rPrChange w:id="1087" w:author="Harry" w:date="2021-12-13T10:49:00Z">
                    <w:rPr>
                      <w:rFonts w:hint="eastAsia"/>
                    </w:rPr>
                  </w:rPrChange>
                </w:rPr>
                <w:t xml:space="preserve">685 </w:t>
              </w:r>
            </w:ins>
          </w:p>
        </w:tc>
        <w:tc>
          <w:tcPr>
            <w:tcW w:w="745" w:type="dxa"/>
            <w:tcBorders>
              <w:top w:val="nil"/>
              <w:left w:val="nil"/>
              <w:bottom w:val="nil"/>
              <w:right w:val="nil"/>
            </w:tcBorders>
            <w:shd w:val="clear" w:color="auto" w:fill="auto"/>
            <w:noWrap/>
            <w:vAlign w:val="center"/>
            <w:hideMark/>
          </w:tcPr>
          <w:p w14:paraId="29392617" w14:textId="77777777" w:rsidR="004B3AAC" w:rsidRPr="004B3AAC" w:rsidRDefault="004B3AAC" w:rsidP="004B3AAC">
            <w:pPr>
              <w:spacing w:after="0" w:line="240" w:lineRule="auto"/>
              <w:jc w:val="right"/>
              <w:rPr>
                <w:ins w:id="1088" w:author="Harry" w:date="2021-12-13T10:49:00Z"/>
                <w:rFonts w:ascii="Yu Gothic" w:eastAsia="Yu Gothic" w:hAnsi="Yu Gothic" w:cs="MS PGothic" w:hint="eastAsia"/>
                <w:color w:val="000000"/>
                <w:sz w:val="18"/>
                <w:szCs w:val="18"/>
                <w:lang w:val="en-GB" w:eastAsia="ja-JP"/>
                <w:rPrChange w:id="1089" w:author="Harry" w:date="2021-12-13T10:49:00Z">
                  <w:rPr>
                    <w:ins w:id="1090" w:author="Harry" w:date="2021-12-13T10:49:00Z"/>
                    <w:rFonts w:hint="eastAsia"/>
                  </w:rPr>
                </w:rPrChange>
              </w:rPr>
              <w:pPrChange w:id="1091" w:author="Harry" w:date="2021-12-13T10:49:00Z">
                <w:pPr>
                  <w:jc w:val="right"/>
                </w:pPr>
              </w:pPrChange>
            </w:pPr>
            <w:ins w:id="1092" w:author="Harry" w:date="2021-12-13T10:49:00Z">
              <w:r w:rsidRPr="004B3AAC">
                <w:rPr>
                  <w:rFonts w:ascii="Yu Gothic" w:eastAsia="Yu Gothic" w:hAnsi="Yu Gothic" w:cs="MS PGothic" w:hint="eastAsia"/>
                  <w:color w:val="000000"/>
                  <w:sz w:val="18"/>
                  <w:szCs w:val="18"/>
                  <w:lang w:val="en-GB" w:eastAsia="ja-JP"/>
                  <w:rPrChange w:id="1093" w:author="Harry" w:date="2021-12-13T10:49:00Z">
                    <w:rPr>
                      <w:rFonts w:hint="eastAsia"/>
                    </w:rPr>
                  </w:rPrChange>
                </w:rPr>
                <w:t xml:space="preserve">955 </w:t>
              </w:r>
            </w:ins>
          </w:p>
        </w:tc>
        <w:tc>
          <w:tcPr>
            <w:tcW w:w="745" w:type="dxa"/>
            <w:tcBorders>
              <w:top w:val="nil"/>
              <w:left w:val="nil"/>
              <w:bottom w:val="nil"/>
              <w:right w:val="nil"/>
            </w:tcBorders>
            <w:shd w:val="clear" w:color="auto" w:fill="auto"/>
            <w:noWrap/>
            <w:vAlign w:val="center"/>
            <w:hideMark/>
          </w:tcPr>
          <w:p w14:paraId="10770930" w14:textId="77777777" w:rsidR="004B3AAC" w:rsidRPr="004B3AAC" w:rsidRDefault="004B3AAC" w:rsidP="004B3AAC">
            <w:pPr>
              <w:spacing w:after="0" w:line="240" w:lineRule="auto"/>
              <w:jc w:val="right"/>
              <w:rPr>
                <w:ins w:id="1094" w:author="Harry" w:date="2021-12-13T10:49:00Z"/>
                <w:rFonts w:ascii="Yu Gothic" w:eastAsia="Yu Gothic" w:hAnsi="Yu Gothic" w:cs="MS PGothic" w:hint="eastAsia"/>
                <w:color w:val="000000"/>
                <w:sz w:val="18"/>
                <w:szCs w:val="18"/>
                <w:lang w:val="en-GB" w:eastAsia="ja-JP"/>
                <w:rPrChange w:id="1095" w:author="Harry" w:date="2021-12-13T10:49:00Z">
                  <w:rPr>
                    <w:ins w:id="1096" w:author="Harry" w:date="2021-12-13T10:49:00Z"/>
                    <w:rFonts w:hint="eastAsia"/>
                  </w:rPr>
                </w:rPrChange>
              </w:rPr>
              <w:pPrChange w:id="1097" w:author="Harry" w:date="2021-12-13T10:49:00Z">
                <w:pPr>
                  <w:jc w:val="right"/>
                </w:pPr>
              </w:pPrChange>
            </w:pPr>
            <w:ins w:id="1098" w:author="Harry" w:date="2021-12-13T10:49:00Z">
              <w:r w:rsidRPr="004B3AAC">
                <w:rPr>
                  <w:rFonts w:ascii="Yu Gothic" w:eastAsia="Yu Gothic" w:hAnsi="Yu Gothic" w:cs="MS PGothic" w:hint="eastAsia"/>
                  <w:color w:val="000000"/>
                  <w:sz w:val="18"/>
                  <w:szCs w:val="18"/>
                  <w:lang w:val="en-GB" w:eastAsia="ja-JP"/>
                  <w:rPrChange w:id="1099" w:author="Harry" w:date="2021-12-13T10:49:00Z">
                    <w:rPr>
                      <w:rFonts w:hint="eastAsia"/>
                    </w:rPr>
                  </w:rPrChange>
                </w:rPr>
                <w:t xml:space="preserve">1,178 </w:t>
              </w:r>
            </w:ins>
          </w:p>
        </w:tc>
      </w:tr>
      <w:tr w:rsidR="004B3AAC" w:rsidRPr="004B3AAC" w14:paraId="5CAF8121" w14:textId="77777777" w:rsidTr="004B3AAC">
        <w:trPr>
          <w:divId w:val="1014726445"/>
          <w:trHeight w:val="60"/>
          <w:jc w:val="center"/>
          <w:ins w:id="1100" w:author="Harry" w:date="2021-12-13T10:49:00Z"/>
        </w:trPr>
        <w:tc>
          <w:tcPr>
            <w:tcW w:w="543" w:type="dxa"/>
            <w:tcBorders>
              <w:top w:val="nil"/>
              <w:left w:val="nil"/>
              <w:bottom w:val="nil"/>
              <w:right w:val="nil"/>
            </w:tcBorders>
            <w:shd w:val="clear" w:color="auto" w:fill="auto"/>
            <w:noWrap/>
            <w:vAlign w:val="center"/>
            <w:hideMark/>
          </w:tcPr>
          <w:p w14:paraId="6E8D22F3" w14:textId="77777777" w:rsidR="004B3AAC" w:rsidRPr="004B3AAC" w:rsidRDefault="004B3AAC" w:rsidP="004B3AAC">
            <w:pPr>
              <w:spacing w:after="0" w:line="240" w:lineRule="auto"/>
              <w:jc w:val="center"/>
              <w:rPr>
                <w:ins w:id="1101" w:author="Harry" w:date="2021-12-13T10:49:00Z"/>
                <w:rFonts w:ascii="Yu Gothic" w:eastAsia="Yu Gothic" w:hAnsi="Yu Gothic" w:cs="MS PGothic" w:hint="eastAsia"/>
                <w:color w:val="000000"/>
                <w:sz w:val="18"/>
                <w:szCs w:val="18"/>
                <w:lang w:val="en-GB" w:eastAsia="ja-JP"/>
                <w:rPrChange w:id="1102" w:author="Harry" w:date="2021-12-13T10:49:00Z">
                  <w:rPr>
                    <w:ins w:id="1103" w:author="Harry" w:date="2021-12-13T10:49:00Z"/>
                    <w:rFonts w:hint="eastAsia"/>
                  </w:rPr>
                </w:rPrChange>
              </w:rPr>
              <w:pPrChange w:id="1104" w:author="Harry" w:date="2021-12-13T10:49:00Z">
                <w:pPr>
                  <w:jc w:val="center"/>
                </w:pPr>
              </w:pPrChange>
            </w:pPr>
            <w:ins w:id="1105" w:author="Harry" w:date="2021-12-13T10:49:00Z">
              <w:r w:rsidRPr="004B3AAC">
                <w:rPr>
                  <w:rFonts w:ascii="Yu Gothic" w:eastAsia="Yu Gothic" w:hAnsi="Yu Gothic" w:cs="MS PGothic" w:hint="eastAsia"/>
                  <w:color w:val="000000"/>
                  <w:sz w:val="18"/>
                  <w:szCs w:val="18"/>
                  <w:lang w:val="en-GB" w:eastAsia="ja-JP"/>
                  <w:rPrChange w:id="1106" w:author="Harry" w:date="2021-12-13T10:49:00Z">
                    <w:rPr>
                      <w:rFonts w:hint="eastAsia"/>
                    </w:rPr>
                  </w:rPrChange>
                </w:rPr>
                <w:t>6</w:t>
              </w:r>
            </w:ins>
          </w:p>
        </w:tc>
        <w:tc>
          <w:tcPr>
            <w:tcW w:w="2859" w:type="dxa"/>
            <w:tcBorders>
              <w:top w:val="nil"/>
              <w:left w:val="nil"/>
              <w:bottom w:val="nil"/>
              <w:right w:val="nil"/>
            </w:tcBorders>
            <w:shd w:val="clear" w:color="auto" w:fill="auto"/>
            <w:noWrap/>
            <w:vAlign w:val="center"/>
            <w:hideMark/>
          </w:tcPr>
          <w:p w14:paraId="3782B08D" w14:textId="77777777" w:rsidR="004B3AAC" w:rsidRPr="004B3AAC" w:rsidRDefault="004B3AAC" w:rsidP="004B3AAC">
            <w:pPr>
              <w:spacing w:after="0" w:line="240" w:lineRule="auto"/>
              <w:rPr>
                <w:ins w:id="1107" w:author="Harry" w:date="2021-12-13T10:49:00Z"/>
                <w:rFonts w:ascii="Yu Gothic" w:eastAsia="Yu Gothic" w:hAnsi="Yu Gothic" w:cs="MS PGothic" w:hint="eastAsia"/>
                <w:color w:val="000000"/>
                <w:sz w:val="18"/>
                <w:szCs w:val="18"/>
                <w:lang w:val="en-GB" w:eastAsia="ja-JP"/>
                <w:rPrChange w:id="1108" w:author="Harry" w:date="2021-12-13T10:49:00Z">
                  <w:rPr>
                    <w:ins w:id="1109" w:author="Harry" w:date="2021-12-13T10:49:00Z"/>
                    <w:rFonts w:hint="eastAsia"/>
                  </w:rPr>
                </w:rPrChange>
              </w:rPr>
              <w:pPrChange w:id="1110" w:author="Harry" w:date="2021-12-13T10:49:00Z">
                <w:pPr/>
              </w:pPrChange>
            </w:pPr>
            <w:ins w:id="1111" w:author="Harry" w:date="2021-12-13T10:49:00Z">
              <w:r w:rsidRPr="004B3AAC">
                <w:rPr>
                  <w:rFonts w:ascii="Yu Gothic" w:eastAsia="Yu Gothic" w:hAnsi="Yu Gothic" w:cs="MS PGothic" w:hint="eastAsia"/>
                  <w:color w:val="000000"/>
                  <w:sz w:val="18"/>
                  <w:szCs w:val="18"/>
                  <w:lang w:val="en-GB" w:eastAsia="ja-JP"/>
                  <w:rPrChange w:id="1112" w:author="Harry" w:date="2021-12-13T10:49:00Z">
                    <w:rPr>
                      <w:rFonts w:hint="eastAsia"/>
                    </w:rPr>
                  </w:rPrChange>
                </w:rPr>
                <w:t>Central Java</w:t>
              </w:r>
            </w:ins>
          </w:p>
        </w:tc>
        <w:tc>
          <w:tcPr>
            <w:tcW w:w="241" w:type="dxa"/>
            <w:tcBorders>
              <w:top w:val="nil"/>
              <w:left w:val="nil"/>
              <w:bottom w:val="nil"/>
              <w:right w:val="nil"/>
            </w:tcBorders>
            <w:shd w:val="clear" w:color="auto" w:fill="auto"/>
            <w:noWrap/>
            <w:vAlign w:val="center"/>
            <w:hideMark/>
          </w:tcPr>
          <w:p w14:paraId="2BBBD6D5" w14:textId="77777777" w:rsidR="004B3AAC" w:rsidRPr="004B3AAC" w:rsidRDefault="004B3AAC" w:rsidP="004B3AAC">
            <w:pPr>
              <w:spacing w:after="0" w:line="240" w:lineRule="auto"/>
              <w:jc w:val="right"/>
              <w:rPr>
                <w:ins w:id="1113" w:author="Harry" w:date="2021-12-13T10:49:00Z"/>
                <w:rFonts w:ascii="Yu Gothic" w:eastAsia="Yu Gothic" w:hAnsi="Yu Gothic" w:cs="MS PGothic" w:hint="eastAsia"/>
                <w:color w:val="000000"/>
                <w:sz w:val="18"/>
                <w:szCs w:val="18"/>
                <w:lang w:val="en-GB" w:eastAsia="ja-JP"/>
                <w:rPrChange w:id="1114" w:author="Harry" w:date="2021-12-13T10:49:00Z">
                  <w:rPr>
                    <w:ins w:id="1115" w:author="Harry" w:date="2021-12-13T10:49:00Z"/>
                    <w:rFonts w:hint="eastAsia"/>
                  </w:rPr>
                </w:rPrChange>
              </w:rPr>
              <w:pPrChange w:id="1116" w:author="Harry" w:date="2021-12-13T10:49:00Z">
                <w:pPr>
                  <w:jc w:val="right"/>
                </w:pPr>
              </w:pPrChange>
            </w:pPr>
            <w:ins w:id="1117" w:author="Harry" w:date="2021-12-13T10:49:00Z">
              <w:r w:rsidRPr="004B3AAC">
                <w:rPr>
                  <w:rFonts w:ascii="Yu Gothic" w:eastAsia="Yu Gothic" w:hAnsi="Yu Gothic" w:cs="MS PGothic" w:hint="eastAsia"/>
                  <w:color w:val="000000"/>
                  <w:sz w:val="18"/>
                  <w:szCs w:val="18"/>
                  <w:lang w:val="en-GB" w:eastAsia="ja-JP"/>
                  <w:rPrChange w:id="1118" w:author="Harry" w:date="2021-12-13T10:49:00Z">
                    <w:rPr>
                      <w:rFonts w:hint="eastAsia"/>
                    </w:rPr>
                  </w:rPrChange>
                </w:rPr>
                <w:t xml:space="preserve">885 </w:t>
              </w:r>
            </w:ins>
          </w:p>
        </w:tc>
        <w:tc>
          <w:tcPr>
            <w:tcW w:w="1020" w:type="dxa"/>
            <w:tcBorders>
              <w:top w:val="nil"/>
              <w:left w:val="nil"/>
              <w:bottom w:val="nil"/>
              <w:right w:val="nil"/>
            </w:tcBorders>
            <w:shd w:val="clear" w:color="auto" w:fill="auto"/>
            <w:noWrap/>
            <w:vAlign w:val="center"/>
            <w:hideMark/>
          </w:tcPr>
          <w:p w14:paraId="602D7967" w14:textId="77777777" w:rsidR="004B3AAC" w:rsidRPr="004B3AAC" w:rsidRDefault="004B3AAC" w:rsidP="004B3AAC">
            <w:pPr>
              <w:spacing w:after="0" w:line="240" w:lineRule="auto"/>
              <w:jc w:val="right"/>
              <w:rPr>
                <w:ins w:id="1119" w:author="Harry" w:date="2021-12-13T10:49:00Z"/>
                <w:rFonts w:ascii="Yu Gothic" w:eastAsia="Yu Gothic" w:hAnsi="Yu Gothic" w:cs="MS PGothic" w:hint="eastAsia"/>
                <w:color w:val="000000"/>
                <w:sz w:val="18"/>
                <w:szCs w:val="18"/>
                <w:lang w:val="en-GB" w:eastAsia="ja-JP"/>
                <w:rPrChange w:id="1120" w:author="Harry" w:date="2021-12-13T10:49:00Z">
                  <w:rPr>
                    <w:ins w:id="1121" w:author="Harry" w:date="2021-12-13T10:49:00Z"/>
                    <w:rFonts w:hint="eastAsia"/>
                  </w:rPr>
                </w:rPrChange>
              </w:rPr>
              <w:pPrChange w:id="1122" w:author="Harry" w:date="2021-12-13T10:49:00Z">
                <w:pPr>
                  <w:jc w:val="right"/>
                </w:pPr>
              </w:pPrChange>
            </w:pPr>
            <w:ins w:id="1123" w:author="Harry" w:date="2021-12-13T10:49:00Z">
              <w:r w:rsidRPr="004B3AAC">
                <w:rPr>
                  <w:rFonts w:ascii="Yu Gothic" w:eastAsia="Yu Gothic" w:hAnsi="Yu Gothic" w:cs="MS PGothic" w:hint="eastAsia"/>
                  <w:color w:val="000000"/>
                  <w:sz w:val="18"/>
                  <w:szCs w:val="18"/>
                  <w:lang w:val="en-GB" w:eastAsia="ja-JP"/>
                  <w:rPrChange w:id="1124" w:author="Harry" w:date="2021-12-13T10:49:00Z">
                    <w:rPr>
                      <w:rFonts w:hint="eastAsia"/>
                    </w:rPr>
                  </w:rPrChange>
                </w:rPr>
                <w:t xml:space="preserve">1,484 </w:t>
              </w:r>
            </w:ins>
          </w:p>
        </w:tc>
        <w:tc>
          <w:tcPr>
            <w:tcW w:w="745" w:type="dxa"/>
            <w:tcBorders>
              <w:top w:val="nil"/>
              <w:left w:val="nil"/>
              <w:bottom w:val="nil"/>
              <w:right w:val="nil"/>
            </w:tcBorders>
            <w:shd w:val="clear" w:color="auto" w:fill="auto"/>
            <w:noWrap/>
            <w:vAlign w:val="center"/>
            <w:hideMark/>
          </w:tcPr>
          <w:p w14:paraId="4B973DF5" w14:textId="77777777" w:rsidR="004B3AAC" w:rsidRPr="004B3AAC" w:rsidRDefault="004B3AAC" w:rsidP="004B3AAC">
            <w:pPr>
              <w:spacing w:after="0" w:line="240" w:lineRule="auto"/>
              <w:jc w:val="right"/>
              <w:rPr>
                <w:ins w:id="1125" w:author="Harry" w:date="2021-12-13T10:49:00Z"/>
                <w:rFonts w:ascii="Yu Gothic" w:eastAsia="Yu Gothic" w:hAnsi="Yu Gothic" w:cs="MS PGothic" w:hint="eastAsia"/>
                <w:color w:val="000000"/>
                <w:sz w:val="18"/>
                <w:szCs w:val="18"/>
                <w:lang w:val="en-GB" w:eastAsia="ja-JP"/>
                <w:rPrChange w:id="1126" w:author="Harry" w:date="2021-12-13T10:49:00Z">
                  <w:rPr>
                    <w:ins w:id="1127" w:author="Harry" w:date="2021-12-13T10:49:00Z"/>
                    <w:rFonts w:hint="eastAsia"/>
                  </w:rPr>
                </w:rPrChange>
              </w:rPr>
              <w:pPrChange w:id="1128" w:author="Harry" w:date="2021-12-13T10:49:00Z">
                <w:pPr>
                  <w:jc w:val="right"/>
                </w:pPr>
              </w:pPrChange>
            </w:pPr>
            <w:ins w:id="1129" w:author="Harry" w:date="2021-12-13T10:49:00Z">
              <w:r w:rsidRPr="004B3AAC">
                <w:rPr>
                  <w:rFonts w:ascii="Yu Gothic" w:eastAsia="Yu Gothic" w:hAnsi="Yu Gothic" w:cs="MS PGothic" w:hint="eastAsia"/>
                  <w:color w:val="000000"/>
                  <w:sz w:val="18"/>
                  <w:szCs w:val="18"/>
                  <w:lang w:val="en-GB" w:eastAsia="ja-JP"/>
                  <w:rPrChange w:id="1130" w:author="Harry" w:date="2021-12-13T10:49:00Z">
                    <w:rPr>
                      <w:rFonts w:hint="eastAsia"/>
                    </w:rPr>
                  </w:rPrChange>
                </w:rPr>
                <w:t xml:space="preserve">668 </w:t>
              </w:r>
            </w:ins>
          </w:p>
        </w:tc>
        <w:tc>
          <w:tcPr>
            <w:tcW w:w="745" w:type="dxa"/>
            <w:tcBorders>
              <w:top w:val="nil"/>
              <w:left w:val="nil"/>
              <w:bottom w:val="nil"/>
              <w:right w:val="nil"/>
            </w:tcBorders>
            <w:shd w:val="clear" w:color="auto" w:fill="auto"/>
            <w:noWrap/>
            <w:vAlign w:val="center"/>
            <w:hideMark/>
          </w:tcPr>
          <w:p w14:paraId="0430BC2B" w14:textId="77777777" w:rsidR="004B3AAC" w:rsidRPr="004B3AAC" w:rsidRDefault="004B3AAC" w:rsidP="004B3AAC">
            <w:pPr>
              <w:spacing w:after="0" w:line="240" w:lineRule="auto"/>
              <w:jc w:val="right"/>
              <w:rPr>
                <w:ins w:id="1131" w:author="Harry" w:date="2021-12-13T10:49:00Z"/>
                <w:rFonts w:ascii="Yu Gothic" w:eastAsia="Yu Gothic" w:hAnsi="Yu Gothic" w:cs="MS PGothic" w:hint="eastAsia"/>
                <w:color w:val="000000"/>
                <w:sz w:val="18"/>
                <w:szCs w:val="18"/>
                <w:lang w:val="en-GB" w:eastAsia="ja-JP"/>
                <w:rPrChange w:id="1132" w:author="Harry" w:date="2021-12-13T10:49:00Z">
                  <w:rPr>
                    <w:ins w:id="1133" w:author="Harry" w:date="2021-12-13T10:49:00Z"/>
                    <w:rFonts w:hint="eastAsia"/>
                  </w:rPr>
                </w:rPrChange>
              </w:rPr>
              <w:pPrChange w:id="1134" w:author="Harry" w:date="2021-12-13T10:49:00Z">
                <w:pPr>
                  <w:jc w:val="right"/>
                </w:pPr>
              </w:pPrChange>
            </w:pPr>
            <w:ins w:id="1135" w:author="Harry" w:date="2021-12-13T10:49:00Z">
              <w:r w:rsidRPr="004B3AAC">
                <w:rPr>
                  <w:rFonts w:ascii="Yu Gothic" w:eastAsia="Yu Gothic" w:hAnsi="Yu Gothic" w:cs="MS PGothic" w:hint="eastAsia"/>
                  <w:color w:val="000000"/>
                  <w:sz w:val="18"/>
                  <w:szCs w:val="18"/>
                  <w:lang w:val="en-GB" w:eastAsia="ja-JP"/>
                  <w:rPrChange w:id="1136" w:author="Harry" w:date="2021-12-13T10:49:00Z">
                    <w:rPr>
                      <w:rFonts w:hint="eastAsia"/>
                    </w:rPr>
                  </w:rPrChange>
                </w:rPr>
                <w:t xml:space="preserve">1,123 </w:t>
              </w:r>
            </w:ins>
          </w:p>
        </w:tc>
      </w:tr>
      <w:tr w:rsidR="004B3AAC" w:rsidRPr="004B3AAC" w14:paraId="64D5B900" w14:textId="77777777" w:rsidTr="004B3AAC">
        <w:trPr>
          <w:divId w:val="1014726445"/>
          <w:trHeight w:val="60"/>
          <w:jc w:val="center"/>
          <w:ins w:id="1137" w:author="Harry" w:date="2021-12-13T10:49:00Z"/>
        </w:trPr>
        <w:tc>
          <w:tcPr>
            <w:tcW w:w="543" w:type="dxa"/>
            <w:tcBorders>
              <w:top w:val="nil"/>
              <w:left w:val="nil"/>
              <w:bottom w:val="nil"/>
              <w:right w:val="nil"/>
            </w:tcBorders>
            <w:shd w:val="clear" w:color="auto" w:fill="auto"/>
            <w:noWrap/>
            <w:vAlign w:val="center"/>
            <w:hideMark/>
          </w:tcPr>
          <w:p w14:paraId="53F9C214" w14:textId="77777777" w:rsidR="004B3AAC" w:rsidRPr="004B3AAC" w:rsidRDefault="004B3AAC" w:rsidP="004B3AAC">
            <w:pPr>
              <w:spacing w:after="0" w:line="240" w:lineRule="auto"/>
              <w:jc w:val="center"/>
              <w:rPr>
                <w:ins w:id="1138" w:author="Harry" w:date="2021-12-13T10:49:00Z"/>
                <w:rFonts w:ascii="Yu Gothic" w:eastAsia="Yu Gothic" w:hAnsi="Yu Gothic" w:cs="MS PGothic" w:hint="eastAsia"/>
                <w:color w:val="000000"/>
                <w:sz w:val="18"/>
                <w:szCs w:val="18"/>
                <w:lang w:val="en-GB" w:eastAsia="ja-JP"/>
                <w:rPrChange w:id="1139" w:author="Harry" w:date="2021-12-13T10:49:00Z">
                  <w:rPr>
                    <w:ins w:id="1140" w:author="Harry" w:date="2021-12-13T10:49:00Z"/>
                    <w:rFonts w:hint="eastAsia"/>
                  </w:rPr>
                </w:rPrChange>
              </w:rPr>
              <w:pPrChange w:id="1141" w:author="Harry" w:date="2021-12-13T10:49:00Z">
                <w:pPr>
                  <w:jc w:val="center"/>
                </w:pPr>
              </w:pPrChange>
            </w:pPr>
            <w:ins w:id="1142" w:author="Harry" w:date="2021-12-13T10:49:00Z">
              <w:r w:rsidRPr="004B3AAC">
                <w:rPr>
                  <w:rFonts w:ascii="Yu Gothic" w:eastAsia="Yu Gothic" w:hAnsi="Yu Gothic" w:cs="MS PGothic" w:hint="eastAsia"/>
                  <w:color w:val="000000"/>
                  <w:sz w:val="18"/>
                  <w:szCs w:val="18"/>
                  <w:lang w:val="en-GB" w:eastAsia="ja-JP"/>
                  <w:rPrChange w:id="1143" w:author="Harry" w:date="2021-12-13T10:49:00Z">
                    <w:rPr>
                      <w:rFonts w:hint="eastAsia"/>
                    </w:rPr>
                  </w:rPrChange>
                </w:rPr>
                <w:t>7</w:t>
              </w:r>
            </w:ins>
          </w:p>
        </w:tc>
        <w:tc>
          <w:tcPr>
            <w:tcW w:w="2859" w:type="dxa"/>
            <w:tcBorders>
              <w:top w:val="nil"/>
              <w:left w:val="nil"/>
              <w:bottom w:val="nil"/>
              <w:right w:val="nil"/>
            </w:tcBorders>
            <w:shd w:val="clear" w:color="auto" w:fill="auto"/>
            <w:noWrap/>
            <w:vAlign w:val="center"/>
            <w:hideMark/>
          </w:tcPr>
          <w:p w14:paraId="2F97531B" w14:textId="77777777" w:rsidR="004B3AAC" w:rsidRPr="004B3AAC" w:rsidRDefault="004B3AAC" w:rsidP="004B3AAC">
            <w:pPr>
              <w:spacing w:after="0" w:line="240" w:lineRule="auto"/>
              <w:rPr>
                <w:ins w:id="1144" w:author="Harry" w:date="2021-12-13T10:49:00Z"/>
                <w:rFonts w:ascii="Yu Gothic" w:eastAsia="Yu Gothic" w:hAnsi="Yu Gothic" w:cs="MS PGothic" w:hint="eastAsia"/>
                <w:color w:val="000000"/>
                <w:sz w:val="18"/>
                <w:szCs w:val="18"/>
                <w:lang w:val="en-GB" w:eastAsia="ja-JP"/>
                <w:rPrChange w:id="1145" w:author="Harry" w:date="2021-12-13T10:49:00Z">
                  <w:rPr>
                    <w:ins w:id="1146" w:author="Harry" w:date="2021-12-13T10:49:00Z"/>
                    <w:rFonts w:hint="eastAsia"/>
                  </w:rPr>
                </w:rPrChange>
              </w:rPr>
              <w:pPrChange w:id="1147" w:author="Harry" w:date="2021-12-13T10:49:00Z">
                <w:pPr/>
              </w:pPrChange>
            </w:pPr>
            <w:ins w:id="1148" w:author="Harry" w:date="2021-12-13T10:49:00Z">
              <w:r w:rsidRPr="004B3AAC">
                <w:rPr>
                  <w:rFonts w:ascii="Yu Gothic" w:eastAsia="Yu Gothic" w:hAnsi="Yu Gothic" w:cs="MS PGothic" w:hint="eastAsia"/>
                  <w:color w:val="000000"/>
                  <w:sz w:val="18"/>
                  <w:szCs w:val="18"/>
                  <w:lang w:val="en-GB" w:eastAsia="ja-JP"/>
                  <w:rPrChange w:id="1149" w:author="Harry" w:date="2021-12-13T10:49:00Z">
                    <w:rPr>
                      <w:rFonts w:hint="eastAsia"/>
                    </w:rPr>
                  </w:rPrChange>
                </w:rPr>
                <w:t>Central Kalimantan</w:t>
              </w:r>
            </w:ins>
          </w:p>
        </w:tc>
        <w:tc>
          <w:tcPr>
            <w:tcW w:w="241" w:type="dxa"/>
            <w:tcBorders>
              <w:top w:val="nil"/>
              <w:left w:val="nil"/>
              <w:bottom w:val="nil"/>
              <w:right w:val="nil"/>
            </w:tcBorders>
            <w:shd w:val="clear" w:color="auto" w:fill="auto"/>
            <w:noWrap/>
            <w:vAlign w:val="center"/>
            <w:hideMark/>
          </w:tcPr>
          <w:p w14:paraId="5B5C047B" w14:textId="77777777" w:rsidR="004B3AAC" w:rsidRPr="004B3AAC" w:rsidRDefault="004B3AAC" w:rsidP="004B3AAC">
            <w:pPr>
              <w:spacing w:after="0" w:line="240" w:lineRule="auto"/>
              <w:jc w:val="right"/>
              <w:rPr>
                <w:ins w:id="1150" w:author="Harry" w:date="2021-12-13T10:49:00Z"/>
                <w:rFonts w:ascii="Yu Gothic" w:eastAsia="Yu Gothic" w:hAnsi="Yu Gothic" w:cs="MS PGothic" w:hint="eastAsia"/>
                <w:color w:val="000000"/>
                <w:sz w:val="18"/>
                <w:szCs w:val="18"/>
                <w:lang w:val="en-GB" w:eastAsia="ja-JP"/>
                <w:rPrChange w:id="1151" w:author="Harry" w:date="2021-12-13T10:49:00Z">
                  <w:rPr>
                    <w:ins w:id="1152" w:author="Harry" w:date="2021-12-13T10:49:00Z"/>
                    <w:rFonts w:hint="eastAsia"/>
                  </w:rPr>
                </w:rPrChange>
              </w:rPr>
              <w:pPrChange w:id="1153" w:author="Harry" w:date="2021-12-13T10:49:00Z">
                <w:pPr>
                  <w:jc w:val="right"/>
                </w:pPr>
              </w:pPrChange>
            </w:pPr>
            <w:ins w:id="1154" w:author="Harry" w:date="2021-12-13T10:49:00Z">
              <w:r w:rsidRPr="004B3AAC">
                <w:rPr>
                  <w:rFonts w:ascii="Yu Gothic" w:eastAsia="Yu Gothic" w:hAnsi="Yu Gothic" w:cs="MS PGothic" w:hint="eastAsia"/>
                  <w:color w:val="000000"/>
                  <w:sz w:val="18"/>
                  <w:szCs w:val="18"/>
                  <w:lang w:val="en-GB" w:eastAsia="ja-JP"/>
                  <w:rPrChange w:id="1155" w:author="Harry" w:date="2021-12-13T10:49:00Z">
                    <w:rPr>
                      <w:rFonts w:hint="eastAsia"/>
                    </w:rPr>
                  </w:rPrChange>
                </w:rPr>
                <w:t xml:space="preserve">1,173 </w:t>
              </w:r>
            </w:ins>
          </w:p>
        </w:tc>
        <w:tc>
          <w:tcPr>
            <w:tcW w:w="1020" w:type="dxa"/>
            <w:tcBorders>
              <w:top w:val="nil"/>
              <w:left w:val="nil"/>
              <w:bottom w:val="nil"/>
              <w:right w:val="nil"/>
            </w:tcBorders>
            <w:shd w:val="clear" w:color="auto" w:fill="auto"/>
            <w:noWrap/>
            <w:vAlign w:val="center"/>
            <w:hideMark/>
          </w:tcPr>
          <w:p w14:paraId="7424BC12" w14:textId="77777777" w:rsidR="004B3AAC" w:rsidRPr="004B3AAC" w:rsidRDefault="004B3AAC" w:rsidP="004B3AAC">
            <w:pPr>
              <w:spacing w:after="0" w:line="240" w:lineRule="auto"/>
              <w:jc w:val="right"/>
              <w:rPr>
                <w:ins w:id="1156" w:author="Harry" w:date="2021-12-13T10:49:00Z"/>
                <w:rFonts w:ascii="Yu Gothic" w:eastAsia="Yu Gothic" w:hAnsi="Yu Gothic" w:cs="MS PGothic" w:hint="eastAsia"/>
                <w:color w:val="000000"/>
                <w:sz w:val="18"/>
                <w:szCs w:val="18"/>
                <w:lang w:val="en-GB" w:eastAsia="ja-JP"/>
                <w:rPrChange w:id="1157" w:author="Harry" w:date="2021-12-13T10:49:00Z">
                  <w:rPr>
                    <w:ins w:id="1158" w:author="Harry" w:date="2021-12-13T10:49:00Z"/>
                    <w:rFonts w:hint="eastAsia"/>
                  </w:rPr>
                </w:rPrChange>
              </w:rPr>
              <w:pPrChange w:id="1159" w:author="Harry" w:date="2021-12-13T10:49:00Z">
                <w:pPr>
                  <w:jc w:val="right"/>
                </w:pPr>
              </w:pPrChange>
            </w:pPr>
            <w:ins w:id="1160" w:author="Harry" w:date="2021-12-13T10:49:00Z">
              <w:r w:rsidRPr="004B3AAC">
                <w:rPr>
                  <w:rFonts w:ascii="Yu Gothic" w:eastAsia="Yu Gothic" w:hAnsi="Yu Gothic" w:cs="MS PGothic" w:hint="eastAsia"/>
                  <w:color w:val="000000"/>
                  <w:sz w:val="18"/>
                  <w:szCs w:val="18"/>
                  <w:lang w:val="en-GB" w:eastAsia="ja-JP"/>
                  <w:rPrChange w:id="1161" w:author="Harry" w:date="2021-12-13T10:49:00Z">
                    <w:rPr>
                      <w:rFonts w:hint="eastAsia"/>
                    </w:rPr>
                  </w:rPrChange>
                </w:rPr>
                <w:t xml:space="preserve">1,886 </w:t>
              </w:r>
            </w:ins>
          </w:p>
        </w:tc>
        <w:tc>
          <w:tcPr>
            <w:tcW w:w="745" w:type="dxa"/>
            <w:tcBorders>
              <w:top w:val="nil"/>
              <w:left w:val="nil"/>
              <w:bottom w:val="nil"/>
              <w:right w:val="nil"/>
            </w:tcBorders>
            <w:shd w:val="clear" w:color="auto" w:fill="auto"/>
            <w:noWrap/>
            <w:vAlign w:val="center"/>
            <w:hideMark/>
          </w:tcPr>
          <w:p w14:paraId="404FF321" w14:textId="77777777" w:rsidR="004B3AAC" w:rsidRPr="004B3AAC" w:rsidRDefault="004B3AAC" w:rsidP="004B3AAC">
            <w:pPr>
              <w:spacing w:after="0" w:line="240" w:lineRule="auto"/>
              <w:jc w:val="right"/>
              <w:rPr>
                <w:ins w:id="1162" w:author="Harry" w:date="2021-12-13T10:49:00Z"/>
                <w:rFonts w:ascii="Yu Gothic" w:eastAsia="Yu Gothic" w:hAnsi="Yu Gothic" w:cs="MS PGothic" w:hint="eastAsia"/>
                <w:color w:val="000000"/>
                <w:sz w:val="18"/>
                <w:szCs w:val="18"/>
                <w:lang w:val="en-GB" w:eastAsia="ja-JP"/>
                <w:rPrChange w:id="1163" w:author="Harry" w:date="2021-12-13T10:49:00Z">
                  <w:rPr>
                    <w:ins w:id="1164" w:author="Harry" w:date="2021-12-13T10:49:00Z"/>
                    <w:rFonts w:hint="eastAsia"/>
                  </w:rPr>
                </w:rPrChange>
              </w:rPr>
              <w:pPrChange w:id="1165" w:author="Harry" w:date="2021-12-13T10:49:00Z">
                <w:pPr>
                  <w:jc w:val="right"/>
                </w:pPr>
              </w:pPrChange>
            </w:pPr>
            <w:ins w:id="1166" w:author="Harry" w:date="2021-12-13T10:49:00Z">
              <w:r w:rsidRPr="004B3AAC">
                <w:rPr>
                  <w:rFonts w:ascii="Yu Gothic" w:eastAsia="Yu Gothic" w:hAnsi="Yu Gothic" w:cs="MS PGothic" w:hint="eastAsia"/>
                  <w:color w:val="000000"/>
                  <w:sz w:val="18"/>
                  <w:szCs w:val="18"/>
                  <w:lang w:val="en-GB" w:eastAsia="ja-JP"/>
                  <w:rPrChange w:id="1167" w:author="Harry" w:date="2021-12-13T10:49:00Z">
                    <w:rPr>
                      <w:rFonts w:hint="eastAsia"/>
                    </w:rPr>
                  </w:rPrChange>
                </w:rPr>
                <w:t xml:space="preserve">857 </w:t>
              </w:r>
            </w:ins>
          </w:p>
        </w:tc>
        <w:tc>
          <w:tcPr>
            <w:tcW w:w="745" w:type="dxa"/>
            <w:tcBorders>
              <w:top w:val="nil"/>
              <w:left w:val="nil"/>
              <w:bottom w:val="nil"/>
              <w:right w:val="nil"/>
            </w:tcBorders>
            <w:shd w:val="clear" w:color="auto" w:fill="auto"/>
            <w:noWrap/>
            <w:vAlign w:val="center"/>
            <w:hideMark/>
          </w:tcPr>
          <w:p w14:paraId="562F04BD" w14:textId="77777777" w:rsidR="004B3AAC" w:rsidRPr="004B3AAC" w:rsidRDefault="004B3AAC" w:rsidP="004B3AAC">
            <w:pPr>
              <w:spacing w:after="0" w:line="240" w:lineRule="auto"/>
              <w:jc w:val="right"/>
              <w:rPr>
                <w:ins w:id="1168" w:author="Harry" w:date="2021-12-13T10:49:00Z"/>
                <w:rFonts w:ascii="Yu Gothic" w:eastAsia="Yu Gothic" w:hAnsi="Yu Gothic" w:cs="MS PGothic" w:hint="eastAsia"/>
                <w:color w:val="000000"/>
                <w:sz w:val="18"/>
                <w:szCs w:val="18"/>
                <w:lang w:val="en-GB" w:eastAsia="ja-JP"/>
                <w:rPrChange w:id="1169" w:author="Harry" w:date="2021-12-13T10:49:00Z">
                  <w:rPr>
                    <w:ins w:id="1170" w:author="Harry" w:date="2021-12-13T10:49:00Z"/>
                    <w:rFonts w:hint="eastAsia"/>
                  </w:rPr>
                </w:rPrChange>
              </w:rPr>
              <w:pPrChange w:id="1171" w:author="Harry" w:date="2021-12-13T10:49:00Z">
                <w:pPr>
                  <w:jc w:val="right"/>
                </w:pPr>
              </w:pPrChange>
            </w:pPr>
            <w:ins w:id="1172" w:author="Harry" w:date="2021-12-13T10:49:00Z">
              <w:r w:rsidRPr="004B3AAC">
                <w:rPr>
                  <w:rFonts w:ascii="Yu Gothic" w:eastAsia="Yu Gothic" w:hAnsi="Yu Gothic" w:cs="MS PGothic" w:hint="eastAsia"/>
                  <w:color w:val="000000"/>
                  <w:sz w:val="18"/>
                  <w:szCs w:val="18"/>
                  <w:lang w:val="en-GB" w:eastAsia="ja-JP"/>
                  <w:rPrChange w:id="1173" w:author="Harry" w:date="2021-12-13T10:49:00Z">
                    <w:rPr>
                      <w:rFonts w:hint="eastAsia"/>
                    </w:rPr>
                  </w:rPrChange>
                </w:rPr>
                <w:t xml:space="preserve">1,452 </w:t>
              </w:r>
            </w:ins>
          </w:p>
        </w:tc>
      </w:tr>
      <w:tr w:rsidR="004B3AAC" w:rsidRPr="004B3AAC" w14:paraId="2D03B9C3" w14:textId="77777777" w:rsidTr="004B3AAC">
        <w:trPr>
          <w:divId w:val="1014726445"/>
          <w:trHeight w:val="60"/>
          <w:jc w:val="center"/>
          <w:ins w:id="1174" w:author="Harry" w:date="2021-12-13T10:49:00Z"/>
        </w:trPr>
        <w:tc>
          <w:tcPr>
            <w:tcW w:w="543" w:type="dxa"/>
            <w:tcBorders>
              <w:top w:val="nil"/>
              <w:left w:val="nil"/>
              <w:bottom w:val="nil"/>
              <w:right w:val="nil"/>
            </w:tcBorders>
            <w:shd w:val="clear" w:color="auto" w:fill="auto"/>
            <w:noWrap/>
            <w:vAlign w:val="center"/>
            <w:hideMark/>
          </w:tcPr>
          <w:p w14:paraId="762715E1" w14:textId="77777777" w:rsidR="004B3AAC" w:rsidRPr="004B3AAC" w:rsidRDefault="004B3AAC" w:rsidP="004B3AAC">
            <w:pPr>
              <w:spacing w:after="0" w:line="240" w:lineRule="auto"/>
              <w:jc w:val="center"/>
              <w:rPr>
                <w:ins w:id="1175" w:author="Harry" w:date="2021-12-13T10:49:00Z"/>
                <w:rFonts w:ascii="Yu Gothic" w:eastAsia="Yu Gothic" w:hAnsi="Yu Gothic" w:cs="MS PGothic" w:hint="eastAsia"/>
                <w:color w:val="000000"/>
                <w:sz w:val="18"/>
                <w:szCs w:val="18"/>
                <w:lang w:val="en-GB" w:eastAsia="ja-JP"/>
                <w:rPrChange w:id="1176" w:author="Harry" w:date="2021-12-13T10:49:00Z">
                  <w:rPr>
                    <w:ins w:id="1177" w:author="Harry" w:date="2021-12-13T10:49:00Z"/>
                    <w:rFonts w:hint="eastAsia"/>
                  </w:rPr>
                </w:rPrChange>
              </w:rPr>
              <w:pPrChange w:id="1178" w:author="Harry" w:date="2021-12-13T10:49:00Z">
                <w:pPr>
                  <w:jc w:val="center"/>
                </w:pPr>
              </w:pPrChange>
            </w:pPr>
            <w:ins w:id="1179" w:author="Harry" w:date="2021-12-13T10:49:00Z">
              <w:r w:rsidRPr="004B3AAC">
                <w:rPr>
                  <w:rFonts w:ascii="Yu Gothic" w:eastAsia="Yu Gothic" w:hAnsi="Yu Gothic" w:cs="MS PGothic" w:hint="eastAsia"/>
                  <w:color w:val="000000"/>
                  <w:sz w:val="18"/>
                  <w:szCs w:val="18"/>
                  <w:lang w:val="en-GB" w:eastAsia="ja-JP"/>
                  <w:rPrChange w:id="1180" w:author="Harry" w:date="2021-12-13T10:49:00Z">
                    <w:rPr>
                      <w:rFonts w:hint="eastAsia"/>
                    </w:rPr>
                  </w:rPrChange>
                </w:rPr>
                <w:t>8</w:t>
              </w:r>
            </w:ins>
          </w:p>
        </w:tc>
        <w:tc>
          <w:tcPr>
            <w:tcW w:w="2859" w:type="dxa"/>
            <w:tcBorders>
              <w:top w:val="nil"/>
              <w:left w:val="nil"/>
              <w:bottom w:val="nil"/>
              <w:right w:val="nil"/>
            </w:tcBorders>
            <w:shd w:val="clear" w:color="auto" w:fill="auto"/>
            <w:noWrap/>
            <w:vAlign w:val="center"/>
            <w:hideMark/>
          </w:tcPr>
          <w:p w14:paraId="547F539F" w14:textId="77777777" w:rsidR="004B3AAC" w:rsidRPr="004B3AAC" w:rsidRDefault="004B3AAC" w:rsidP="004B3AAC">
            <w:pPr>
              <w:spacing w:after="0" w:line="240" w:lineRule="auto"/>
              <w:rPr>
                <w:ins w:id="1181" w:author="Harry" w:date="2021-12-13T10:49:00Z"/>
                <w:rFonts w:ascii="Yu Gothic" w:eastAsia="Yu Gothic" w:hAnsi="Yu Gothic" w:cs="MS PGothic" w:hint="eastAsia"/>
                <w:color w:val="000000"/>
                <w:sz w:val="18"/>
                <w:szCs w:val="18"/>
                <w:lang w:val="en-GB" w:eastAsia="ja-JP"/>
                <w:rPrChange w:id="1182" w:author="Harry" w:date="2021-12-13T10:49:00Z">
                  <w:rPr>
                    <w:ins w:id="1183" w:author="Harry" w:date="2021-12-13T10:49:00Z"/>
                    <w:rFonts w:hint="eastAsia"/>
                  </w:rPr>
                </w:rPrChange>
              </w:rPr>
              <w:pPrChange w:id="1184" w:author="Harry" w:date="2021-12-13T10:49:00Z">
                <w:pPr/>
              </w:pPrChange>
            </w:pPr>
            <w:ins w:id="1185" w:author="Harry" w:date="2021-12-13T10:49:00Z">
              <w:r w:rsidRPr="004B3AAC">
                <w:rPr>
                  <w:rFonts w:ascii="Yu Gothic" w:eastAsia="Yu Gothic" w:hAnsi="Yu Gothic" w:cs="MS PGothic" w:hint="eastAsia"/>
                  <w:color w:val="000000"/>
                  <w:sz w:val="18"/>
                  <w:szCs w:val="18"/>
                  <w:lang w:val="en-GB" w:eastAsia="ja-JP"/>
                  <w:rPrChange w:id="1186" w:author="Harry" w:date="2021-12-13T10:49:00Z">
                    <w:rPr>
                      <w:rFonts w:hint="eastAsia"/>
                    </w:rPr>
                  </w:rPrChange>
                </w:rPr>
                <w:t>Central Sulawesi</w:t>
              </w:r>
            </w:ins>
          </w:p>
        </w:tc>
        <w:tc>
          <w:tcPr>
            <w:tcW w:w="241" w:type="dxa"/>
            <w:tcBorders>
              <w:top w:val="nil"/>
              <w:left w:val="nil"/>
              <w:bottom w:val="nil"/>
              <w:right w:val="nil"/>
            </w:tcBorders>
            <w:shd w:val="clear" w:color="auto" w:fill="auto"/>
            <w:noWrap/>
            <w:vAlign w:val="center"/>
            <w:hideMark/>
          </w:tcPr>
          <w:p w14:paraId="33B7D068" w14:textId="77777777" w:rsidR="004B3AAC" w:rsidRPr="004B3AAC" w:rsidRDefault="004B3AAC" w:rsidP="004B3AAC">
            <w:pPr>
              <w:spacing w:after="0" w:line="240" w:lineRule="auto"/>
              <w:jc w:val="right"/>
              <w:rPr>
                <w:ins w:id="1187" w:author="Harry" w:date="2021-12-13T10:49:00Z"/>
                <w:rFonts w:ascii="Yu Gothic" w:eastAsia="Yu Gothic" w:hAnsi="Yu Gothic" w:cs="MS PGothic" w:hint="eastAsia"/>
                <w:color w:val="000000"/>
                <w:sz w:val="18"/>
                <w:szCs w:val="18"/>
                <w:lang w:val="en-GB" w:eastAsia="ja-JP"/>
                <w:rPrChange w:id="1188" w:author="Harry" w:date="2021-12-13T10:49:00Z">
                  <w:rPr>
                    <w:ins w:id="1189" w:author="Harry" w:date="2021-12-13T10:49:00Z"/>
                    <w:rFonts w:hint="eastAsia"/>
                  </w:rPr>
                </w:rPrChange>
              </w:rPr>
              <w:pPrChange w:id="1190" w:author="Harry" w:date="2021-12-13T10:49:00Z">
                <w:pPr>
                  <w:jc w:val="right"/>
                </w:pPr>
              </w:pPrChange>
            </w:pPr>
            <w:ins w:id="1191" w:author="Harry" w:date="2021-12-13T10:49:00Z">
              <w:r w:rsidRPr="004B3AAC">
                <w:rPr>
                  <w:rFonts w:ascii="Yu Gothic" w:eastAsia="Yu Gothic" w:hAnsi="Yu Gothic" w:cs="MS PGothic" w:hint="eastAsia"/>
                  <w:color w:val="000000"/>
                  <w:sz w:val="18"/>
                  <w:szCs w:val="18"/>
                  <w:lang w:val="en-GB" w:eastAsia="ja-JP"/>
                  <w:rPrChange w:id="1192" w:author="Harry" w:date="2021-12-13T10:49:00Z">
                    <w:rPr>
                      <w:rFonts w:hint="eastAsia"/>
                    </w:rPr>
                  </w:rPrChange>
                </w:rPr>
                <w:t xml:space="preserve">989 </w:t>
              </w:r>
            </w:ins>
          </w:p>
        </w:tc>
        <w:tc>
          <w:tcPr>
            <w:tcW w:w="1020" w:type="dxa"/>
            <w:tcBorders>
              <w:top w:val="nil"/>
              <w:left w:val="nil"/>
              <w:bottom w:val="nil"/>
              <w:right w:val="nil"/>
            </w:tcBorders>
            <w:shd w:val="clear" w:color="auto" w:fill="auto"/>
            <w:noWrap/>
            <w:vAlign w:val="center"/>
            <w:hideMark/>
          </w:tcPr>
          <w:p w14:paraId="2DC2F0DC" w14:textId="77777777" w:rsidR="004B3AAC" w:rsidRPr="004B3AAC" w:rsidRDefault="004B3AAC" w:rsidP="004B3AAC">
            <w:pPr>
              <w:spacing w:after="0" w:line="240" w:lineRule="auto"/>
              <w:jc w:val="right"/>
              <w:rPr>
                <w:ins w:id="1193" w:author="Harry" w:date="2021-12-13T10:49:00Z"/>
                <w:rFonts w:ascii="Yu Gothic" w:eastAsia="Yu Gothic" w:hAnsi="Yu Gothic" w:cs="MS PGothic" w:hint="eastAsia"/>
                <w:color w:val="000000"/>
                <w:sz w:val="18"/>
                <w:szCs w:val="18"/>
                <w:lang w:val="en-GB" w:eastAsia="ja-JP"/>
                <w:rPrChange w:id="1194" w:author="Harry" w:date="2021-12-13T10:49:00Z">
                  <w:rPr>
                    <w:ins w:id="1195" w:author="Harry" w:date="2021-12-13T10:49:00Z"/>
                    <w:rFonts w:hint="eastAsia"/>
                  </w:rPr>
                </w:rPrChange>
              </w:rPr>
              <w:pPrChange w:id="1196" w:author="Harry" w:date="2021-12-13T10:49:00Z">
                <w:pPr>
                  <w:jc w:val="right"/>
                </w:pPr>
              </w:pPrChange>
            </w:pPr>
            <w:ins w:id="1197" w:author="Harry" w:date="2021-12-13T10:49:00Z">
              <w:r w:rsidRPr="004B3AAC">
                <w:rPr>
                  <w:rFonts w:ascii="Yu Gothic" w:eastAsia="Yu Gothic" w:hAnsi="Yu Gothic" w:cs="MS PGothic" w:hint="eastAsia"/>
                  <w:color w:val="000000"/>
                  <w:sz w:val="18"/>
                  <w:szCs w:val="18"/>
                  <w:lang w:val="en-GB" w:eastAsia="ja-JP"/>
                  <w:rPrChange w:id="1198" w:author="Harry" w:date="2021-12-13T10:49:00Z">
                    <w:rPr>
                      <w:rFonts w:hint="eastAsia"/>
                    </w:rPr>
                  </w:rPrChange>
                </w:rPr>
                <w:t xml:space="preserve">824 </w:t>
              </w:r>
            </w:ins>
          </w:p>
        </w:tc>
        <w:tc>
          <w:tcPr>
            <w:tcW w:w="745" w:type="dxa"/>
            <w:tcBorders>
              <w:top w:val="nil"/>
              <w:left w:val="nil"/>
              <w:bottom w:val="nil"/>
              <w:right w:val="nil"/>
            </w:tcBorders>
            <w:shd w:val="clear" w:color="auto" w:fill="auto"/>
            <w:noWrap/>
            <w:vAlign w:val="center"/>
            <w:hideMark/>
          </w:tcPr>
          <w:p w14:paraId="2A9F01EA" w14:textId="77777777" w:rsidR="004B3AAC" w:rsidRPr="004B3AAC" w:rsidRDefault="004B3AAC" w:rsidP="004B3AAC">
            <w:pPr>
              <w:spacing w:after="0" w:line="240" w:lineRule="auto"/>
              <w:jc w:val="right"/>
              <w:rPr>
                <w:ins w:id="1199" w:author="Harry" w:date="2021-12-13T10:49:00Z"/>
                <w:rFonts w:ascii="Yu Gothic" w:eastAsia="Yu Gothic" w:hAnsi="Yu Gothic" w:cs="MS PGothic" w:hint="eastAsia"/>
                <w:color w:val="000000"/>
                <w:sz w:val="18"/>
                <w:szCs w:val="18"/>
                <w:lang w:val="en-GB" w:eastAsia="ja-JP"/>
                <w:rPrChange w:id="1200" w:author="Harry" w:date="2021-12-13T10:49:00Z">
                  <w:rPr>
                    <w:ins w:id="1201" w:author="Harry" w:date="2021-12-13T10:49:00Z"/>
                    <w:rFonts w:hint="eastAsia"/>
                  </w:rPr>
                </w:rPrChange>
              </w:rPr>
              <w:pPrChange w:id="1202" w:author="Harry" w:date="2021-12-13T10:49:00Z">
                <w:pPr>
                  <w:jc w:val="right"/>
                </w:pPr>
              </w:pPrChange>
            </w:pPr>
            <w:ins w:id="1203" w:author="Harry" w:date="2021-12-13T10:49:00Z">
              <w:r w:rsidRPr="004B3AAC">
                <w:rPr>
                  <w:rFonts w:ascii="Yu Gothic" w:eastAsia="Yu Gothic" w:hAnsi="Yu Gothic" w:cs="MS PGothic" w:hint="eastAsia"/>
                  <w:color w:val="000000"/>
                  <w:sz w:val="18"/>
                  <w:szCs w:val="18"/>
                  <w:lang w:val="en-GB" w:eastAsia="ja-JP"/>
                  <w:rPrChange w:id="1204" w:author="Harry" w:date="2021-12-13T10:49:00Z">
                    <w:rPr>
                      <w:rFonts w:hint="eastAsia"/>
                    </w:rPr>
                  </w:rPrChange>
                </w:rPr>
                <w:t xml:space="preserve">849 </w:t>
              </w:r>
            </w:ins>
          </w:p>
        </w:tc>
        <w:tc>
          <w:tcPr>
            <w:tcW w:w="745" w:type="dxa"/>
            <w:tcBorders>
              <w:top w:val="nil"/>
              <w:left w:val="nil"/>
              <w:bottom w:val="nil"/>
              <w:right w:val="nil"/>
            </w:tcBorders>
            <w:shd w:val="clear" w:color="auto" w:fill="auto"/>
            <w:noWrap/>
            <w:vAlign w:val="center"/>
            <w:hideMark/>
          </w:tcPr>
          <w:p w14:paraId="31192741" w14:textId="77777777" w:rsidR="004B3AAC" w:rsidRPr="004B3AAC" w:rsidRDefault="004B3AAC" w:rsidP="004B3AAC">
            <w:pPr>
              <w:spacing w:after="0" w:line="240" w:lineRule="auto"/>
              <w:jc w:val="right"/>
              <w:rPr>
                <w:ins w:id="1205" w:author="Harry" w:date="2021-12-13T10:49:00Z"/>
                <w:rFonts w:ascii="Yu Gothic" w:eastAsia="Yu Gothic" w:hAnsi="Yu Gothic" w:cs="MS PGothic" w:hint="eastAsia"/>
                <w:color w:val="000000"/>
                <w:sz w:val="18"/>
                <w:szCs w:val="18"/>
                <w:lang w:val="en-GB" w:eastAsia="ja-JP"/>
                <w:rPrChange w:id="1206" w:author="Harry" w:date="2021-12-13T10:49:00Z">
                  <w:rPr>
                    <w:ins w:id="1207" w:author="Harry" w:date="2021-12-13T10:49:00Z"/>
                    <w:rFonts w:hint="eastAsia"/>
                  </w:rPr>
                </w:rPrChange>
              </w:rPr>
              <w:pPrChange w:id="1208" w:author="Harry" w:date="2021-12-13T10:49:00Z">
                <w:pPr>
                  <w:jc w:val="right"/>
                </w:pPr>
              </w:pPrChange>
            </w:pPr>
            <w:ins w:id="1209" w:author="Harry" w:date="2021-12-13T10:49:00Z">
              <w:r w:rsidRPr="004B3AAC">
                <w:rPr>
                  <w:rFonts w:ascii="Yu Gothic" w:eastAsia="Yu Gothic" w:hAnsi="Yu Gothic" w:cs="MS PGothic" w:hint="eastAsia"/>
                  <w:color w:val="000000"/>
                  <w:sz w:val="18"/>
                  <w:szCs w:val="18"/>
                  <w:lang w:val="en-GB" w:eastAsia="ja-JP"/>
                  <w:rPrChange w:id="1210" w:author="Harry" w:date="2021-12-13T10:49:00Z">
                    <w:rPr>
                      <w:rFonts w:hint="eastAsia"/>
                    </w:rPr>
                  </w:rPrChange>
                </w:rPr>
                <w:t xml:space="preserve">1,120 </w:t>
              </w:r>
            </w:ins>
          </w:p>
        </w:tc>
      </w:tr>
      <w:tr w:rsidR="004B3AAC" w:rsidRPr="004B3AAC" w14:paraId="73AAC017" w14:textId="77777777" w:rsidTr="004B3AAC">
        <w:trPr>
          <w:divId w:val="1014726445"/>
          <w:trHeight w:val="60"/>
          <w:jc w:val="center"/>
          <w:ins w:id="1211" w:author="Harry" w:date="2021-12-13T10:49:00Z"/>
        </w:trPr>
        <w:tc>
          <w:tcPr>
            <w:tcW w:w="543" w:type="dxa"/>
            <w:tcBorders>
              <w:top w:val="nil"/>
              <w:left w:val="nil"/>
              <w:bottom w:val="nil"/>
              <w:right w:val="nil"/>
            </w:tcBorders>
            <w:shd w:val="clear" w:color="auto" w:fill="auto"/>
            <w:noWrap/>
            <w:vAlign w:val="center"/>
            <w:hideMark/>
          </w:tcPr>
          <w:p w14:paraId="02FA3CD1" w14:textId="77777777" w:rsidR="004B3AAC" w:rsidRPr="004B3AAC" w:rsidRDefault="004B3AAC" w:rsidP="004B3AAC">
            <w:pPr>
              <w:spacing w:after="0" w:line="240" w:lineRule="auto"/>
              <w:jc w:val="center"/>
              <w:rPr>
                <w:ins w:id="1212" w:author="Harry" w:date="2021-12-13T10:49:00Z"/>
                <w:rFonts w:ascii="Yu Gothic" w:eastAsia="Yu Gothic" w:hAnsi="Yu Gothic" w:cs="MS PGothic" w:hint="eastAsia"/>
                <w:color w:val="000000"/>
                <w:sz w:val="18"/>
                <w:szCs w:val="18"/>
                <w:lang w:val="en-GB" w:eastAsia="ja-JP"/>
                <w:rPrChange w:id="1213" w:author="Harry" w:date="2021-12-13T10:49:00Z">
                  <w:rPr>
                    <w:ins w:id="1214" w:author="Harry" w:date="2021-12-13T10:49:00Z"/>
                    <w:rFonts w:hint="eastAsia"/>
                  </w:rPr>
                </w:rPrChange>
              </w:rPr>
              <w:pPrChange w:id="1215" w:author="Harry" w:date="2021-12-13T10:49:00Z">
                <w:pPr>
                  <w:jc w:val="center"/>
                </w:pPr>
              </w:pPrChange>
            </w:pPr>
            <w:ins w:id="1216" w:author="Harry" w:date="2021-12-13T10:49:00Z">
              <w:r w:rsidRPr="004B3AAC">
                <w:rPr>
                  <w:rFonts w:ascii="Yu Gothic" w:eastAsia="Yu Gothic" w:hAnsi="Yu Gothic" w:cs="MS PGothic" w:hint="eastAsia"/>
                  <w:color w:val="000000"/>
                  <w:sz w:val="18"/>
                  <w:szCs w:val="18"/>
                  <w:lang w:val="en-GB" w:eastAsia="ja-JP"/>
                  <w:rPrChange w:id="1217" w:author="Harry" w:date="2021-12-13T10:49:00Z">
                    <w:rPr>
                      <w:rFonts w:hint="eastAsia"/>
                    </w:rPr>
                  </w:rPrChange>
                </w:rPr>
                <w:t>9</w:t>
              </w:r>
            </w:ins>
          </w:p>
        </w:tc>
        <w:tc>
          <w:tcPr>
            <w:tcW w:w="2859" w:type="dxa"/>
            <w:tcBorders>
              <w:top w:val="nil"/>
              <w:left w:val="nil"/>
              <w:bottom w:val="nil"/>
              <w:right w:val="nil"/>
            </w:tcBorders>
            <w:shd w:val="clear" w:color="auto" w:fill="auto"/>
            <w:noWrap/>
            <w:vAlign w:val="center"/>
            <w:hideMark/>
          </w:tcPr>
          <w:p w14:paraId="54FBE2A2" w14:textId="77777777" w:rsidR="004B3AAC" w:rsidRPr="004B3AAC" w:rsidRDefault="004B3AAC" w:rsidP="004B3AAC">
            <w:pPr>
              <w:spacing w:after="0" w:line="240" w:lineRule="auto"/>
              <w:rPr>
                <w:ins w:id="1218" w:author="Harry" w:date="2021-12-13T10:49:00Z"/>
                <w:rFonts w:ascii="Yu Gothic" w:eastAsia="Yu Gothic" w:hAnsi="Yu Gothic" w:cs="MS PGothic" w:hint="eastAsia"/>
                <w:color w:val="000000"/>
                <w:sz w:val="18"/>
                <w:szCs w:val="18"/>
                <w:lang w:val="en-GB" w:eastAsia="ja-JP"/>
                <w:rPrChange w:id="1219" w:author="Harry" w:date="2021-12-13T10:49:00Z">
                  <w:rPr>
                    <w:ins w:id="1220" w:author="Harry" w:date="2021-12-13T10:49:00Z"/>
                    <w:rFonts w:hint="eastAsia"/>
                  </w:rPr>
                </w:rPrChange>
              </w:rPr>
              <w:pPrChange w:id="1221" w:author="Harry" w:date="2021-12-13T10:49:00Z">
                <w:pPr/>
              </w:pPrChange>
            </w:pPr>
            <w:ins w:id="1222" w:author="Harry" w:date="2021-12-13T10:49:00Z">
              <w:r w:rsidRPr="004B3AAC">
                <w:rPr>
                  <w:rFonts w:ascii="Yu Gothic" w:eastAsia="Yu Gothic" w:hAnsi="Yu Gothic" w:cs="MS PGothic" w:hint="eastAsia"/>
                  <w:color w:val="000000"/>
                  <w:sz w:val="18"/>
                  <w:szCs w:val="18"/>
                  <w:lang w:val="en-GB" w:eastAsia="ja-JP"/>
                  <w:rPrChange w:id="1223" w:author="Harry" w:date="2021-12-13T10:49:00Z">
                    <w:rPr>
                      <w:rFonts w:hint="eastAsia"/>
                    </w:rPr>
                  </w:rPrChange>
                </w:rPr>
                <w:t>East Java</w:t>
              </w:r>
            </w:ins>
          </w:p>
        </w:tc>
        <w:tc>
          <w:tcPr>
            <w:tcW w:w="241" w:type="dxa"/>
            <w:tcBorders>
              <w:top w:val="nil"/>
              <w:left w:val="nil"/>
              <w:bottom w:val="nil"/>
              <w:right w:val="nil"/>
            </w:tcBorders>
            <w:shd w:val="clear" w:color="auto" w:fill="auto"/>
            <w:noWrap/>
            <w:vAlign w:val="center"/>
            <w:hideMark/>
          </w:tcPr>
          <w:p w14:paraId="5E325058" w14:textId="77777777" w:rsidR="004B3AAC" w:rsidRPr="004B3AAC" w:rsidRDefault="004B3AAC" w:rsidP="004B3AAC">
            <w:pPr>
              <w:spacing w:after="0" w:line="240" w:lineRule="auto"/>
              <w:jc w:val="right"/>
              <w:rPr>
                <w:ins w:id="1224" w:author="Harry" w:date="2021-12-13T10:49:00Z"/>
                <w:rFonts w:ascii="Yu Gothic" w:eastAsia="Yu Gothic" w:hAnsi="Yu Gothic" w:cs="MS PGothic" w:hint="eastAsia"/>
                <w:color w:val="000000"/>
                <w:sz w:val="18"/>
                <w:szCs w:val="18"/>
                <w:lang w:val="en-GB" w:eastAsia="ja-JP"/>
                <w:rPrChange w:id="1225" w:author="Harry" w:date="2021-12-13T10:49:00Z">
                  <w:rPr>
                    <w:ins w:id="1226" w:author="Harry" w:date="2021-12-13T10:49:00Z"/>
                    <w:rFonts w:hint="eastAsia"/>
                  </w:rPr>
                </w:rPrChange>
              </w:rPr>
              <w:pPrChange w:id="1227" w:author="Harry" w:date="2021-12-13T10:49:00Z">
                <w:pPr>
                  <w:jc w:val="right"/>
                </w:pPr>
              </w:pPrChange>
            </w:pPr>
            <w:ins w:id="1228" w:author="Harry" w:date="2021-12-13T10:49:00Z">
              <w:r w:rsidRPr="004B3AAC">
                <w:rPr>
                  <w:rFonts w:ascii="Yu Gothic" w:eastAsia="Yu Gothic" w:hAnsi="Yu Gothic" w:cs="MS PGothic" w:hint="eastAsia"/>
                  <w:color w:val="000000"/>
                  <w:sz w:val="18"/>
                  <w:szCs w:val="18"/>
                  <w:lang w:val="en-GB" w:eastAsia="ja-JP"/>
                  <w:rPrChange w:id="1229" w:author="Harry" w:date="2021-12-13T10:49:00Z">
                    <w:rPr>
                      <w:rFonts w:hint="eastAsia"/>
                    </w:rPr>
                  </w:rPrChange>
                </w:rPr>
                <w:t xml:space="preserve">929 </w:t>
              </w:r>
            </w:ins>
          </w:p>
        </w:tc>
        <w:tc>
          <w:tcPr>
            <w:tcW w:w="1020" w:type="dxa"/>
            <w:tcBorders>
              <w:top w:val="nil"/>
              <w:left w:val="nil"/>
              <w:bottom w:val="nil"/>
              <w:right w:val="nil"/>
            </w:tcBorders>
            <w:shd w:val="clear" w:color="auto" w:fill="auto"/>
            <w:noWrap/>
            <w:vAlign w:val="center"/>
            <w:hideMark/>
          </w:tcPr>
          <w:p w14:paraId="4B413B9A" w14:textId="77777777" w:rsidR="004B3AAC" w:rsidRPr="004B3AAC" w:rsidRDefault="004B3AAC" w:rsidP="004B3AAC">
            <w:pPr>
              <w:spacing w:after="0" w:line="240" w:lineRule="auto"/>
              <w:jc w:val="right"/>
              <w:rPr>
                <w:ins w:id="1230" w:author="Harry" w:date="2021-12-13T10:49:00Z"/>
                <w:rFonts w:ascii="Yu Gothic" w:eastAsia="Yu Gothic" w:hAnsi="Yu Gothic" w:cs="MS PGothic" w:hint="eastAsia"/>
                <w:color w:val="000000"/>
                <w:sz w:val="18"/>
                <w:szCs w:val="18"/>
                <w:lang w:val="en-GB" w:eastAsia="ja-JP"/>
                <w:rPrChange w:id="1231" w:author="Harry" w:date="2021-12-13T10:49:00Z">
                  <w:rPr>
                    <w:ins w:id="1232" w:author="Harry" w:date="2021-12-13T10:49:00Z"/>
                    <w:rFonts w:hint="eastAsia"/>
                  </w:rPr>
                </w:rPrChange>
              </w:rPr>
              <w:pPrChange w:id="1233" w:author="Harry" w:date="2021-12-13T10:49:00Z">
                <w:pPr>
                  <w:jc w:val="right"/>
                </w:pPr>
              </w:pPrChange>
            </w:pPr>
            <w:ins w:id="1234" w:author="Harry" w:date="2021-12-13T10:49:00Z">
              <w:r w:rsidRPr="004B3AAC">
                <w:rPr>
                  <w:rFonts w:ascii="Yu Gothic" w:eastAsia="Yu Gothic" w:hAnsi="Yu Gothic" w:cs="MS PGothic" w:hint="eastAsia"/>
                  <w:color w:val="000000"/>
                  <w:sz w:val="18"/>
                  <w:szCs w:val="18"/>
                  <w:lang w:val="en-GB" w:eastAsia="ja-JP"/>
                  <w:rPrChange w:id="1235" w:author="Harry" w:date="2021-12-13T10:49:00Z">
                    <w:rPr>
                      <w:rFonts w:hint="eastAsia"/>
                    </w:rPr>
                  </w:rPrChange>
                </w:rPr>
                <w:t xml:space="preserve">1,553 </w:t>
              </w:r>
            </w:ins>
          </w:p>
        </w:tc>
        <w:tc>
          <w:tcPr>
            <w:tcW w:w="745" w:type="dxa"/>
            <w:tcBorders>
              <w:top w:val="nil"/>
              <w:left w:val="nil"/>
              <w:bottom w:val="nil"/>
              <w:right w:val="nil"/>
            </w:tcBorders>
            <w:shd w:val="clear" w:color="auto" w:fill="auto"/>
            <w:noWrap/>
            <w:vAlign w:val="center"/>
            <w:hideMark/>
          </w:tcPr>
          <w:p w14:paraId="2098518C" w14:textId="77777777" w:rsidR="004B3AAC" w:rsidRPr="004B3AAC" w:rsidRDefault="004B3AAC" w:rsidP="004B3AAC">
            <w:pPr>
              <w:spacing w:after="0" w:line="240" w:lineRule="auto"/>
              <w:jc w:val="right"/>
              <w:rPr>
                <w:ins w:id="1236" w:author="Harry" w:date="2021-12-13T10:49:00Z"/>
                <w:rFonts w:ascii="Yu Gothic" w:eastAsia="Yu Gothic" w:hAnsi="Yu Gothic" w:cs="MS PGothic" w:hint="eastAsia"/>
                <w:color w:val="000000"/>
                <w:sz w:val="18"/>
                <w:szCs w:val="18"/>
                <w:lang w:val="en-GB" w:eastAsia="ja-JP"/>
                <w:rPrChange w:id="1237" w:author="Harry" w:date="2021-12-13T10:49:00Z">
                  <w:rPr>
                    <w:ins w:id="1238" w:author="Harry" w:date="2021-12-13T10:49:00Z"/>
                    <w:rFonts w:hint="eastAsia"/>
                  </w:rPr>
                </w:rPrChange>
              </w:rPr>
              <w:pPrChange w:id="1239" w:author="Harry" w:date="2021-12-13T10:49:00Z">
                <w:pPr>
                  <w:jc w:val="right"/>
                </w:pPr>
              </w:pPrChange>
            </w:pPr>
            <w:ins w:id="1240" w:author="Harry" w:date="2021-12-13T10:49:00Z">
              <w:r w:rsidRPr="004B3AAC">
                <w:rPr>
                  <w:rFonts w:ascii="Yu Gothic" w:eastAsia="Yu Gothic" w:hAnsi="Yu Gothic" w:cs="MS PGothic" w:hint="eastAsia"/>
                  <w:color w:val="000000"/>
                  <w:sz w:val="18"/>
                  <w:szCs w:val="18"/>
                  <w:lang w:val="en-GB" w:eastAsia="ja-JP"/>
                  <w:rPrChange w:id="1241" w:author="Harry" w:date="2021-12-13T10:49:00Z">
                    <w:rPr>
                      <w:rFonts w:hint="eastAsia"/>
                    </w:rPr>
                  </w:rPrChange>
                </w:rPr>
                <w:t xml:space="preserve">734 </w:t>
              </w:r>
            </w:ins>
          </w:p>
        </w:tc>
        <w:tc>
          <w:tcPr>
            <w:tcW w:w="745" w:type="dxa"/>
            <w:tcBorders>
              <w:top w:val="nil"/>
              <w:left w:val="nil"/>
              <w:bottom w:val="nil"/>
              <w:right w:val="nil"/>
            </w:tcBorders>
            <w:shd w:val="clear" w:color="auto" w:fill="auto"/>
            <w:noWrap/>
            <w:vAlign w:val="center"/>
            <w:hideMark/>
          </w:tcPr>
          <w:p w14:paraId="0E7D3018" w14:textId="77777777" w:rsidR="004B3AAC" w:rsidRPr="004B3AAC" w:rsidRDefault="004B3AAC" w:rsidP="004B3AAC">
            <w:pPr>
              <w:spacing w:after="0" w:line="240" w:lineRule="auto"/>
              <w:jc w:val="right"/>
              <w:rPr>
                <w:ins w:id="1242" w:author="Harry" w:date="2021-12-13T10:49:00Z"/>
                <w:rFonts w:ascii="Yu Gothic" w:eastAsia="Yu Gothic" w:hAnsi="Yu Gothic" w:cs="MS PGothic" w:hint="eastAsia"/>
                <w:color w:val="000000"/>
                <w:sz w:val="18"/>
                <w:szCs w:val="18"/>
                <w:lang w:val="en-GB" w:eastAsia="ja-JP"/>
                <w:rPrChange w:id="1243" w:author="Harry" w:date="2021-12-13T10:49:00Z">
                  <w:rPr>
                    <w:ins w:id="1244" w:author="Harry" w:date="2021-12-13T10:49:00Z"/>
                    <w:rFonts w:hint="eastAsia"/>
                  </w:rPr>
                </w:rPrChange>
              </w:rPr>
              <w:pPrChange w:id="1245" w:author="Harry" w:date="2021-12-13T10:49:00Z">
                <w:pPr>
                  <w:jc w:val="right"/>
                </w:pPr>
              </w:pPrChange>
            </w:pPr>
            <w:ins w:id="1246" w:author="Harry" w:date="2021-12-13T10:49:00Z">
              <w:r w:rsidRPr="004B3AAC">
                <w:rPr>
                  <w:rFonts w:ascii="Yu Gothic" w:eastAsia="Yu Gothic" w:hAnsi="Yu Gothic" w:cs="MS PGothic" w:hint="eastAsia"/>
                  <w:color w:val="000000"/>
                  <w:sz w:val="18"/>
                  <w:szCs w:val="18"/>
                  <w:lang w:val="en-GB" w:eastAsia="ja-JP"/>
                  <w:rPrChange w:id="1247" w:author="Harry" w:date="2021-12-13T10:49:00Z">
                    <w:rPr>
                      <w:rFonts w:hint="eastAsia"/>
                    </w:rPr>
                  </w:rPrChange>
                </w:rPr>
                <w:t xml:space="preserve">1,185 </w:t>
              </w:r>
            </w:ins>
          </w:p>
        </w:tc>
      </w:tr>
      <w:tr w:rsidR="004B3AAC" w:rsidRPr="004B3AAC" w14:paraId="7BEDD8E4" w14:textId="77777777" w:rsidTr="004B3AAC">
        <w:trPr>
          <w:divId w:val="1014726445"/>
          <w:trHeight w:val="60"/>
          <w:jc w:val="center"/>
          <w:ins w:id="1248" w:author="Harry" w:date="2021-12-13T10:49:00Z"/>
        </w:trPr>
        <w:tc>
          <w:tcPr>
            <w:tcW w:w="543" w:type="dxa"/>
            <w:tcBorders>
              <w:top w:val="nil"/>
              <w:left w:val="nil"/>
              <w:bottom w:val="nil"/>
              <w:right w:val="nil"/>
            </w:tcBorders>
            <w:shd w:val="clear" w:color="auto" w:fill="auto"/>
            <w:noWrap/>
            <w:vAlign w:val="center"/>
            <w:hideMark/>
          </w:tcPr>
          <w:p w14:paraId="7898151C" w14:textId="77777777" w:rsidR="004B3AAC" w:rsidRPr="004B3AAC" w:rsidRDefault="004B3AAC" w:rsidP="004B3AAC">
            <w:pPr>
              <w:spacing w:after="0" w:line="240" w:lineRule="auto"/>
              <w:jc w:val="center"/>
              <w:rPr>
                <w:ins w:id="1249" w:author="Harry" w:date="2021-12-13T10:49:00Z"/>
                <w:rFonts w:ascii="Yu Gothic" w:eastAsia="Yu Gothic" w:hAnsi="Yu Gothic" w:cs="MS PGothic" w:hint="eastAsia"/>
                <w:color w:val="000000"/>
                <w:sz w:val="18"/>
                <w:szCs w:val="18"/>
                <w:lang w:val="en-GB" w:eastAsia="ja-JP"/>
                <w:rPrChange w:id="1250" w:author="Harry" w:date="2021-12-13T10:49:00Z">
                  <w:rPr>
                    <w:ins w:id="1251" w:author="Harry" w:date="2021-12-13T10:49:00Z"/>
                    <w:rFonts w:hint="eastAsia"/>
                  </w:rPr>
                </w:rPrChange>
              </w:rPr>
              <w:pPrChange w:id="1252" w:author="Harry" w:date="2021-12-13T10:49:00Z">
                <w:pPr>
                  <w:jc w:val="center"/>
                </w:pPr>
              </w:pPrChange>
            </w:pPr>
            <w:ins w:id="1253" w:author="Harry" w:date="2021-12-13T10:49:00Z">
              <w:r w:rsidRPr="004B3AAC">
                <w:rPr>
                  <w:rFonts w:ascii="Yu Gothic" w:eastAsia="Yu Gothic" w:hAnsi="Yu Gothic" w:cs="MS PGothic" w:hint="eastAsia"/>
                  <w:color w:val="000000"/>
                  <w:sz w:val="18"/>
                  <w:szCs w:val="18"/>
                  <w:lang w:val="en-GB" w:eastAsia="ja-JP"/>
                  <w:rPrChange w:id="1254" w:author="Harry" w:date="2021-12-13T10:49:00Z">
                    <w:rPr>
                      <w:rFonts w:hint="eastAsia"/>
                    </w:rPr>
                  </w:rPrChange>
                </w:rPr>
                <w:t>10</w:t>
              </w:r>
            </w:ins>
          </w:p>
        </w:tc>
        <w:tc>
          <w:tcPr>
            <w:tcW w:w="2859" w:type="dxa"/>
            <w:tcBorders>
              <w:top w:val="nil"/>
              <w:left w:val="nil"/>
              <w:bottom w:val="nil"/>
              <w:right w:val="nil"/>
            </w:tcBorders>
            <w:shd w:val="clear" w:color="auto" w:fill="auto"/>
            <w:noWrap/>
            <w:vAlign w:val="center"/>
            <w:hideMark/>
          </w:tcPr>
          <w:p w14:paraId="7D6EBC98" w14:textId="77777777" w:rsidR="004B3AAC" w:rsidRPr="004B3AAC" w:rsidRDefault="004B3AAC" w:rsidP="004B3AAC">
            <w:pPr>
              <w:spacing w:after="0" w:line="240" w:lineRule="auto"/>
              <w:rPr>
                <w:ins w:id="1255" w:author="Harry" w:date="2021-12-13T10:49:00Z"/>
                <w:rFonts w:ascii="Yu Gothic" w:eastAsia="Yu Gothic" w:hAnsi="Yu Gothic" w:cs="MS PGothic" w:hint="eastAsia"/>
                <w:color w:val="000000"/>
                <w:sz w:val="18"/>
                <w:szCs w:val="18"/>
                <w:lang w:val="en-GB" w:eastAsia="ja-JP"/>
                <w:rPrChange w:id="1256" w:author="Harry" w:date="2021-12-13T10:49:00Z">
                  <w:rPr>
                    <w:ins w:id="1257" w:author="Harry" w:date="2021-12-13T10:49:00Z"/>
                    <w:rFonts w:hint="eastAsia"/>
                  </w:rPr>
                </w:rPrChange>
              </w:rPr>
              <w:pPrChange w:id="1258" w:author="Harry" w:date="2021-12-13T10:49:00Z">
                <w:pPr/>
              </w:pPrChange>
            </w:pPr>
            <w:ins w:id="1259" w:author="Harry" w:date="2021-12-13T10:49:00Z">
              <w:r w:rsidRPr="004B3AAC">
                <w:rPr>
                  <w:rFonts w:ascii="Yu Gothic" w:eastAsia="Yu Gothic" w:hAnsi="Yu Gothic" w:cs="MS PGothic" w:hint="eastAsia"/>
                  <w:color w:val="000000"/>
                  <w:sz w:val="18"/>
                  <w:szCs w:val="18"/>
                  <w:lang w:val="en-GB" w:eastAsia="ja-JP"/>
                  <w:rPrChange w:id="1260" w:author="Harry" w:date="2021-12-13T10:49:00Z">
                    <w:rPr>
                      <w:rFonts w:hint="eastAsia"/>
                    </w:rPr>
                  </w:rPrChange>
                </w:rPr>
                <w:t>East Kalimantan</w:t>
              </w:r>
            </w:ins>
          </w:p>
        </w:tc>
        <w:tc>
          <w:tcPr>
            <w:tcW w:w="241" w:type="dxa"/>
            <w:tcBorders>
              <w:top w:val="nil"/>
              <w:left w:val="nil"/>
              <w:bottom w:val="nil"/>
              <w:right w:val="nil"/>
            </w:tcBorders>
            <w:shd w:val="clear" w:color="auto" w:fill="auto"/>
            <w:noWrap/>
            <w:vAlign w:val="center"/>
            <w:hideMark/>
          </w:tcPr>
          <w:p w14:paraId="1C4602F0" w14:textId="77777777" w:rsidR="004B3AAC" w:rsidRPr="004B3AAC" w:rsidRDefault="004B3AAC" w:rsidP="004B3AAC">
            <w:pPr>
              <w:spacing w:after="0" w:line="240" w:lineRule="auto"/>
              <w:jc w:val="right"/>
              <w:rPr>
                <w:ins w:id="1261" w:author="Harry" w:date="2021-12-13T10:49:00Z"/>
                <w:rFonts w:ascii="Yu Gothic" w:eastAsia="Yu Gothic" w:hAnsi="Yu Gothic" w:cs="MS PGothic" w:hint="eastAsia"/>
                <w:color w:val="000000"/>
                <w:sz w:val="18"/>
                <w:szCs w:val="18"/>
                <w:lang w:val="en-GB" w:eastAsia="ja-JP"/>
                <w:rPrChange w:id="1262" w:author="Harry" w:date="2021-12-13T10:49:00Z">
                  <w:rPr>
                    <w:ins w:id="1263" w:author="Harry" w:date="2021-12-13T10:49:00Z"/>
                    <w:rFonts w:hint="eastAsia"/>
                  </w:rPr>
                </w:rPrChange>
              </w:rPr>
              <w:pPrChange w:id="1264" w:author="Harry" w:date="2021-12-13T10:49:00Z">
                <w:pPr>
                  <w:jc w:val="right"/>
                </w:pPr>
              </w:pPrChange>
            </w:pPr>
            <w:ins w:id="1265" w:author="Harry" w:date="2021-12-13T10:49:00Z">
              <w:r w:rsidRPr="004B3AAC">
                <w:rPr>
                  <w:rFonts w:ascii="Yu Gothic" w:eastAsia="Yu Gothic" w:hAnsi="Yu Gothic" w:cs="MS PGothic" w:hint="eastAsia"/>
                  <w:color w:val="000000"/>
                  <w:sz w:val="18"/>
                  <w:szCs w:val="18"/>
                  <w:lang w:val="en-GB" w:eastAsia="ja-JP"/>
                  <w:rPrChange w:id="1266" w:author="Harry" w:date="2021-12-13T10:49:00Z">
                    <w:rPr>
                      <w:rFonts w:hint="eastAsia"/>
                    </w:rPr>
                  </w:rPrChange>
                </w:rPr>
                <w:t xml:space="preserve">1,537 </w:t>
              </w:r>
            </w:ins>
          </w:p>
        </w:tc>
        <w:tc>
          <w:tcPr>
            <w:tcW w:w="1020" w:type="dxa"/>
            <w:tcBorders>
              <w:top w:val="nil"/>
              <w:left w:val="nil"/>
              <w:bottom w:val="nil"/>
              <w:right w:val="nil"/>
            </w:tcBorders>
            <w:shd w:val="clear" w:color="auto" w:fill="auto"/>
            <w:noWrap/>
            <w:vAlign w:val="center"/>
            <w:hideMark/>
          </w:tcPr>
          <w:p w14:paraId="44EB846F" w14:textId="77777777" w:rsidR="004B3AAC" w:rsidRPr="004B3AAC" w:rsidRDefault="004B3AAC" w:rsidP="004B3AAC">
            <w:pPr>
              <w:spacing w:after="0" w:line="240" w:lineRule="auto"/>
              <w:jc w:val="right"/>
              <w:rPr>
                <w:ins w:id="1267" w:author="Harry" w:date="2021-12-13T10:49:00Z"/>
                <w:rFonts w:ascii="Yu Gothic" w:eastAsia="Yu Gothic" w:hAnsi="Yu Gothic" w:cs="MS PGothic" w:hint="eastAsia"/>
                <w:color w:val="000000"/>
                <w:sz w:val="18"/>
                <w:szCs w:val="18"/>
                <w:lang w:val="en-GB" w:eastAsia="ja-JP"/>
                <w:rPrChange w:id="1268" w:author="Harry" w:date="2021-12-13T10:49:00Z">
                  <w:rPr>
                    <w:ins w:id="1269" w:author="Harry" w:date="2021-12-13T10:49:00Z"/>
                    <w:rFonts w:hint="eastAsia"/>
                  </w:rPr>
                </w:rPrChange>
              </w:rPr>
              <w:pPrChange w:id="1270" w:author="Harry" w:date="2021-12-13T10:49:00Z">
                <w:pPr>
                  <w:jc w:val="right"/>
                </w:pPr>
              </w:pPrChange>
            </w:pPr>
            <w:ins w:id="1271" w:author="Harry" w:date="2021-12-13T10:49:00Z">
              <w:r w:rsidRPr="004B3AAC">
                <w:rPr>
                  <w:rFonts w:ascii="Yu Gothic" w:eastAsia="Yu Gothic" w:hAnsi="Yu Gothic" w:cs="MS PGothic" w:hint="eastAsia"/>
                  <w:color w:val="000000"/>
                  <w:sz w:val="18"/>
                  <w:szCs w:val="18"/>
                  <w:lang w:val="en-GB" w:eastAsia="ja-JP"/>
                  <w:rPrChange w:id="1272" w:author="Harry" w:date="2021-12-13T10:49:00Z">
                    <w:rPr>
                      <w:rFonts w:hint="eastAsia"/>
                    </w:rPr>
                  </w:rPrChange>
                </w:rPr>
                <w:t xml:space="preserve">1,583 </w:t>
              </w:r>
            </w:ins>
          </w:p>
        </w:tc>
        <w:tc>
          <w:tcPr>
            <w:tcW w:w="745" w:type="dxa"/>
            <w:tcBorders>
              <w:top w:val="nil"/>
              <w:left w:val="nil"/>
              <w:bottom w:val="nil"/>
              <w:right w:val="nil"/>
            </w:tcBorders>
            <w:shd w:val="clear" w:color="auto" w:fill="auto"/>
            <w:noWrap/>
            <w:vAlign w:val="center"/>
            <w:hideMark/>
          </w:tcPr>
          <w:p w14:paraId="1A446899" w14:textId="77777777" w:rsidR="004B3AAC" w:rsidRPr="004B3AAC" w:rsidRDefault="004B3AAC" w:rsidP="004B3AAC">
            <w:pPr>
              <w:spacing w:after="0" w:line="240" w:lineRule="auto"/>
              <w:jc w:val="right"/>
              <w:rPr>
                <w:ins w:id="1273" w:author="Harry" w:date="2021-12-13T10:49:00Z"/>
                <w:rFonts w:ascii="Yu Gothic" w:eastAsia="Yu Gothic" w:hAnsi="Yu Gothic" w:cs="MS PGothic" w:hint="eastAsia"/>
                <w:color w:val="000000"/>
                <w:sz w:val="18"/>
                <w:szCs w:val="18"/>
                <w:lang w:val="en-GB" w:eastAsia="ja-JP"/>
                <w:rPrChange w:id="1274" w:author="Harry" w:date="2021-12-13T10:49:00Z">
                  <w:rPr>
                    <w:ins w:id="1275" w:author="Harry" w:date="2021-12-13T10:49:00Z"/>
                    <w:rFonts w:hint="eastAsia"/>
                  </w:rPr>
                </w:rPrChange>
              </w:rPr>
              <w:pPrChange w:id="1276" w:author="Harry" w:date="2021-12-13T10:49:00Z">
                <w:pPr>
                  <w:jc w:val="right"/>
                </w:pPr>
              </w:pPrChange>
            </w:pPr>
            <w:ins w:id="1277" w:author="Harry" w:date="2021-12-13T10:49:00Z">
              <w:r w:rsidRPr="004B3AAC">
                <w:rPr>
                  <w:rFonts w:ascii="Yu Gothic" w:eastAsia="Yu Gothic" w:hAnsi="Yu Gothic" w:cs="MS PGothic" w:hint="eastAsia"/>
                  <w:color w:val="000000"/>
                  <w:sz w:val="18"/>
                  <w:szCs w:val="18"/>
                  <w:lang w:val="en-GB" w:eastAsia="ja-JP"/>
                  <w:rPrChange w:id="1278" w:author="Harry" w:date="2021-12-13T10:49:00Z">
                    <w:rPr>
                      <w:rFonts w:hint="eastAsia"/>
                    </w:rPr>
                  </w:rPrChange>
                </w:rPr>
                <w:t xml:space="preserve">1,324 </w:t>
              </w:r>
            </w:ins>
          </w:p>
        </w:tc>
        <w:tc>
          <w:tcPr>
            <w:tcW w:w="745" w:type="dxa"/>
            <w:tcBorders>
              <w:top w:val="nil"/>
              <w:left w:val="nil"/>
              <w:bottom w:val="nil"/>
              <w:right w:val="nil"/>
            </w:tcBorders>
            <w:shd w:val="clear" w:color="auto" w:fill="auto"/>
            <w:noWrap/>
            <w:vAlign w:val="center"/>
            <w:hideMark/>
          </w:tcPr>
          <w:p w14:paraId="4D6D79FE" w14:textId="77777777" w:rsidR="004B3AAC" w:rsidRPr="004B3AAC" w:rsidRDefault="004B3AAC" w:rsidP="004B3AAC">
            <w:pPr>
              <w:spacing w:after="0" w:line="240" w:lineRule="auto"/>
              <w:jc w:val="right"/>
              <w:rPr>
                <w:ins w:id="1279" w:author="Harry" w:date="2021-12-13T10:49:00Z"/>
                <w:rFonts w:ascii="Yu Gothic" w:eastAsia="Yu Gothic" w:hAnsi="Yu Gothic" w:cs="MS PGothic" w:hint="eastAsia"/>
                <w:color w:val="000000"/>
                <w:sz w:val="18"/>
                <w:szCs w:val="18"/>
                <w:lang w:val="en-GB" w:eastAsia="ja-JP"/>
                <w:rPrChange w:id="1280" w:author="Harry" w:date="2021-12-13T10:49:00Z">
                  <w:rPr>
                    <w:ins w:id="1281" w:author="Harry" w:date="2021-12-13T10:49:00Z"/>
                    <w:rFonts w:hint="eastAsia"/>
                  </w:rPr>
                </w:rPrChange>
              </w:rPr>
              <w:pPrChange w:id="1282" w:author="Harry" w:date="2021-12-13T10:49:00Z">
                <w:pPr>
                  <w:jc w:val="right"/>
                </w:pPr>
              </w:pPrChange>
            </w:pPr>
            <w:ins w:id="1283" w:author="Harry" w:date="2021-12-13T10:49:00Z">
              <w:r w:rsidRPr="004B3AAC">
                <w:rPr>
                  <w:rFonts w:ascii="Yu Gothic" w:eastAsia="Yu Gothic" w:hAnsi="Yu Gothic" w:cs="MS PGothic" w:hint="eastAsia"/>
                  <w:color w:val="000000"/>
                  <w:sz w:val="18"/>
                  <w:szCs w:val="18"/>
                  <w:lang w:val="en-GB" w:eastAsia="ja-JP"/>
                  <w:rPrChange w:id="1284" w:author="Harry" w:date="2021-12-13T10:49:00Z">
                    <w:rPr>
                      <w:rFonts w:hint="eastAsia"/>
                    </w:rPr>
                  </w:rPrChange>
                </w:rPr>
                <w:t xml:space="preserve">1,839 </w:t>
              </w:r>
            </w:ins>
          </w:p>
        </w:tc>
      </w:tr>
      <w:tr w:rsidR="004B3AAC" w:rsidRPr="004B3AAC" w14:paraId="18C25751" w14:textId="77777777" w:rsidTr="004B3AAC">
        <w:trPr>
          <w:divId w:val="1014726445"/>
          <w:trHeight w:val="98"/>
          <w:jc w:val="center"/>
          <w:ins w:id="1285" w:author="Harry" w:date="2021-12-13T10:49:00Z"/>
        </w:trPr>
        <w:tc>
          <w:tcPr>
            <w:tcW w:w="543" w:type="dxa"/>
            <w:tcBorders>
              <w:top w:val="nil"/>
              <w:left w:val="nil"/>
              <w:bottom w:val="nil"/>
              <w:right w:val="nil"/>
            </w:tcBorders>
            <w:shd w:val="clear" w:color="auto" w:fill="auto"/>
            <w:noWrap/>
            <w:vAlign w:val="center"/>
            <w:hideMark/>
          </w:tcPr>
          <w:p w14:paraId="6EA697F0" w14:textId="77777777" w:rsidR="004B3AAC" w:rsidRPr="004B3AAC" w:rsidRDefault="004B3AAC" w:rsidP="004B3AAC">
            <w:pPr>
              <w:spacing w:after="0" w:line="240" w:lineRule="auto"/>
              <w:jc w:val="center"/>
              <w:rPr>
                <w:ins w:id="1286" w:author="Harry" w:date="2021-12-13T10:49:00Z"/>
                <w:rFonts w:ascii="Yu Gothic" w:eastAsia="Yu Gothic" w:hAnsi="Yu Gothic" w:cs="MS PGothic" w:hint="eastAsia"/>
                <w:color w:val="000000"/>
                <w:sz w:val="18"/>
                <w:szCs w:val="18"/>
                <w:lang w:val="en-GB" w:eastAsia="ja-JP"/>
                <w:rPrChange w:id="1287" w:author="Harry" w:date="2021-12-13T10:49:00Z">
                  <w:rPr>
                    <w:ins w:id="1288" w:author="Harry" w:date="2021-12-13T10:49:00Z"/>
                    <w:rFonts w:hint="eastAsia"/>
                  </w:rPr>
                </w:rPrChange>
              </w:rPr>
              <w:pPrChange w:id="1289" w:author="Harry" w:date="2021-12-13T10:49:00Z">
                <w:pPr>
                  <w:jc w:val="center"/>
                </w:pPr>
              </w:pPrChange>
            </w:pPr>
            <w:ins w:id="1290" w:author="Harry" w:date="2021-12-13T10:49:00Z">
              <w:r w:rsidRPr="004B3AAC">
                <w:rPr>
                  <w:rFonts w:ascii="Yu Gothic" w:eastAsia="Yu Gothic" w:hAnsi="Yu Gothic" w:cs="MS PGothic" w:hint="eastAsia"/>
                  <w:color w:val="000000"/>
                  <w:sz w:val="18"/>
                  <w:szCs w:val="18"/>
                  <w:lang w:val="en-GB" w:eastAsia="ja-JP"/>
                  <w:rPrChange w:id="1291" w:author="Harry" w:date="2021-12-13T10:49:00Z">
                    <w:rPr>
                      <w:rFonts w:hint="eastAsia"/>
                    </w:rPr>
                  </w:rPrChange>
                </w:rPr>
                <w:t>11</w:t>
              </w:r>
            </w:ins>
          </w:p>
        </w:tc>
        <w:tc>
          <w:tcPr>
            <w:tcW w:w="2859" w:type="dxa"/>
            <w:tcBorders>
              <w:top w:val="nil"/>
              <w:left w:val="nil"/>
              <w:bottom w:val="nil"/>
              <w:right w:val="nil"/>
            </w:tcBorders>
            <w:shd w:val="clear" w:color="auto" w:fill="auto"/>
            <w:noWrap/>
            <w:vAlign w:val="center"/>
            <w:hideMark/>
          </w:tcPr>
          <w:p w14:paraId="081FCECC" w14:textId="77777777" w:rsidR="004B3AAC" w:rsidRPr="004B3AAC" w:rsidRDefault="004B3AAC" w:rsidP="004B3AAC">
            <w:pPr>
              <w:spacing w:after="0" w:line="240" w:lineRule="auto"/>
              <w:rPr>
                <w:ins w:id="1292" w:author="Harry" w:date="2021-12-13T10:49:00Z"/>
                <w:rFonts w:ascii="Yu Gothic" w:eastAsia="Yu Gothic" w:hAnsi="Yu Gothic" w:cs="MS PGothic" w:hint="eastAsia"/>
                <w:color w:val="000000"/>
                <w:sz w:val="18"/>
                <w:szCs w:val="18"/>
                <w:lang w:val="en-GB" w:eastAsia="ja-JP"/>
                <w:rPrChange w:id="1293" w:author="Harry" w:date="2021-12-13T10:49:00Z">
                  <w:rPr>
                    <w:ins w:id="1294" w:author="Harry" w:date="2021-12-13T10:49:00Z"/>
                    <w:rFonts w:hint="eastAsia"/>
                  </w:rPr>
                </w:rPrChange>
              </w:rPr>
              <w:pPrChange w:id="1295" w:author="Harry" w:date="2021-12-13T10:49:00Z">
                <w:pPr/>
              </w:pPrChange>
            </w:pPr>
            <w:ins w:id="1296" w:author="Harry" w:date="2021-12-13T10:49:00Z">
              <w:r w:rsidRPr="004B3AAC">
                <w:rPr>
                  <w:rFonts w:ascii="Yu Gothic" w:eastAsia="Yu Gothic" w:hAnsi="Yu Gothic" w:cs="MS PGothic" w:hint="eastAsia"/>
                  <w:color w:val="000000"/>
                  <w:sz w:val="18"/>
                  <w:szCs w:val="18"/>
                  <w:lang w:val="en-GB" w:eastAsia="ja-JP"/>
                  <w:rPrChange w:id="1297" w:author="Harry" w:date="2021-12-13T10:49:00Z">
                    <w:rPr>
                      <w:rFonts w:hint="eastAsia"/>
                    </w:rPr>
                  </w:rPrChange>
                </w:rPr>
                <w:t>East Nusa Tenggara</w:t>
              </w:r>
            </w:ins>
          </w:p>
        </w:tc>
        <w:tc>
          <w:tcPr>
            <w:tcW w:w="241" w:type="dxa"/>
            <w:tcBorders>
              <w:top w:val="nil"/>
              <w:left w:val="nil"/>
              <w:bottom w:val="nil"/>
              <w:right w:val="nil"/>
            </w:tcBorders>
            <w:shd w:val="clear" w:color="auto" w:fill="auto"/>
            <w:noWrap/>
            <w:vAlign w:val="center"/>
            <w:hideMark/>
          </w:tcPr>
          <w:p w14:paraId="474D1E48" w14:textId="77777777" w:rsidR="004B3AAC" w:rsidRPr="004B3AAC" w:rsidRDefault="004B3AAC" w:rsidP="004B3AAC">
            <w:pPr>
              <w:spacing w:after="0" w:line="240" w:lineRule="auto"/>
              <w:jc w:val="right"/>
              <w:rPr>
                <w:ins w:id="1298" w:author="Harry" w:date="2021-12-13T10:49:00Z"/>
                <w:rFonts w:ascii="Yu Gothic" w:eastAsia="Yu Gothic" w:hAnsi="Yu Gothic" w:cs="MS PGothic" w:hint="eastAsia"/>
                <w:color w:val="000000"/>
                <w:sz w:val="18"/>
                <w:szCs w:val="18"/>
                <w:lang w:val="en-GB" w:eastAsia="ja-JP"/>
                <w:rPrChange w:id="1299" w:author="Harry" w:date="2021-12-13T10:49:00Z">
                  <w:rPr>
                    <w:ins w:id="1300" w:author="Harry" w:date="2021-12-13T10:49:00Z"/>
                    <w:rFonts w:hint="eastAsia"/>
                  </w:rPr>
                </w:rPrChange>
              </w:rPr>
              <w:pPrChange w:id="1301" w:author="Harry" w:date="2021-12-13T10:49:00Z">
                <w:pPr>
                  <w:jc w:val="right"/>
                </w:pPr>
              </w:pPrChange>
            </w:pPr>
            <w:ins w:id="1302" w:author="Harry" w:date="2021-12-13T10:49:00Z">
              <w:r w:rsidRPr="004B3AAC">
                <w:rPr>
                  <w:rFonts w:ascii="Yu Gothic" w:eastAsia="Yu Gothic" w:hAnsi="Yu Gothic" w:cs="MS PGothic" w:hint="eastAsia"/>
                  <w:color w:val="000000"/>
                  <w:sz w:val="18"/>
                  <w:szCs w:val="18"/>
                  <w:lang w:val="en-GB" w:eastAsia="ja-JP"/>
                  <w:rPrChange w:id="1303" w:author="Harry" w:date="2021-12-13T10:49:00Z">
                    <w:rPr>
                      <w:rFonts w:hint="eastAsia"/>
                    </w:rPr>
                  </w:rPrChange>
                </w:rPr>
                <w:t xml:space="preserve">938 </w:t>
              </w:r>
            </w:ins>
          </w:p>
        </w:tc>
        <w:tc>
          <w:tcPr>
            <w:tcW w:w="1020" w:type="dxa"/>
            <w:tcBorders>
              <w:top w:val="nil"/>
              <w:left w:val="nil"/>
              <w:bottom w:val="nil"/>
              <w:right w:val="nil"/>
            </w:tcBorders>
            <w:shd w:val="clear" w:color="auto" w:fill="auto"/>
            <w:noWrap/>
            <w:vAlign w:val="center"/>
            <w:hideMark/>
          </w:tcPr>
          <w:p w14:paraId="748F9681" w14:textId="77777777" w:rsidR="004B3AAC" w:rsidRPr="004B3AAC" w:rsidRDefault="004B3AAC" w:rsidP="004B3AAC">
            <w:pPr>
              <w:spacing w:after="0" w:line="240" w:lineRule="auto"/>
              <w:jc w:val="right"/>
              <w:rPr>
                <w:ins w:id="1304" w:author="Harry" w:date="2021-12-13T10:49:00Z"/>
                <w:rFonts w:ascii="Yu Gothic" w:eastAsia="Yu Gothic" w:hAnsi="Yu Gothic" w:cs="MS PGothic" w:hint="eastAsia"/>
                <w:color w:val="000000"/>
                <w:sz w:val="18"/>
                <w:szCs w:val="18"/>
                <w:lang w:val="en-GB" w:eastAsia="ja-JP"/>
                <w:rPrChange w:id="1305" w:author="Harry" w:date="2021-12-13T10:49:00Z">
                  <w:rPr>
                    <w:ins w:id="1306" w:author="Harry" w:date="2021-12-13T10:49:00Z"/>
                    <w:rFonts w:hint="eastAsia"/>
                  </w:rPr>
                </w:rPrChange>
              </w:rPr>
              <w:pPrChange w:id="1307" w:author="Harry" w:date="2021-12-13T10:49:00Z">
                <w:pPr>
                  <w:jc w:val="right"/>
                </w:pPr>
              </w:pPrChange>
            </w:pPr>
            <w:ins w:id="1308" w:author="Harry" w:date="2021-12-13T10:49:00Z">
              <w:r w:rsidRPr="004B3AAC">
                <w:rPr>
                  <w:rFonts w:ascii="Yu Gothic" w:eastAsia="Yu Gothic" w:hAnsi="Yu Gothic" w:cs="MS PGothic" w:hint="eastAsia"/>
                  <w:color w:val="000000"/>
                  <w:sz w:val="18"/>
                  <w:szCs w:val="18"/>
                  <w:lang w:val="en-GB" w:eastAsia="ja-JP"/>
                  <w:rPrChange w:id="1309" w:author="Harry" w:date="2021-12-13T10:49:00Z">
                    <w:rPr>
                      <w:rFonts w:hint="eastAsia"/>
                    </w:rPr>
                  </w:rPrChange>
                </w:rPr>
                <w:t xml:space="preserve">486 </w:t>
              </w:r>
            </w:ins>
          </w:p>
        </w:tc>
        <w:tc>
          <w:tcPr>
            <w:tcW w:w="745" w:type="dxa"/>
            <w:tcBorders>
              <w:top w:val="nil"/>
              <w:left w:val="nil"/>
              <w:bottom w:val="nil"/>
              <w:right w:val="nil"/>
            </w:tcBorders>
            <w:shd w:val="clear" w:color="auto" w:fill="auto"/>
            <w:noWrap/>
            <w:vAlign w:val="center"/>
            <w:hideMark/>
          </w:tcPr>
          <w:p w14:paraId="438DD7B6" w14:textId="77777777" w:rsidR="004B3AAC" w:rsidRPr="004B3AAC" w:rsidRDefault="004B3AAC" w:rsidP="004B3AAC">
            <w:pPr>
              <w:spacing w:after="0" w:line="240" w:lineRule="auto"/>
              <w:jc w:val="right"/>
              <w:rPr>
                <w:ins w:id="1310" w:author="Harry" w:date="2021-12-13T10:49:00Z"/>
                <w:rFonts w:ascii="Yu Gothic" w:eastAsia="Yu Gothic" w:hAnsi="Yu Gothic" w:cs="MS PGothic" w:hint="eastAsia"/>
                <w:color w:val="000000"/>
                <w:sz w:val="18"/>
                <w:szCs w:val="18"/>
                <w:lang w:val="en-GB" w:eastAsia="ja-JP"/>
                <w:rPrChange w:id="1311" w:author="Harry" w:date="2021-12-13T10:49:00Z">
                  <w:rPr>
                    <w:ins w:id="1312" w:author="Harry" w:date="2021-12-13T10:49:00Z"/>
                    <w:rFonts w:hint="eastAsia"/>
                  </w:rPr>
                </w:rPrChange>
              </w:rPr>
              <w:pPrChange w:id="1313" w:author="Harry" w:date="2021-12-13T10:49:00Z">
                <w:pPr>
                  <w:jc w:val="right"/>
                </w:pPr>
              </w:pPrChange>
            </w:pPr>
            <w:ins w:id="1314" w:author="Harry" w:date="2021-12-13T10:49:00Z">
              <w:r w:rsidRPr="004B3AAC">
                <w:rPr>
                  <w:rFonts w:ascii="Yu Gothic" w:eastAsia="Yu Gothic" w:hAnsi="Yu Gothic" w:cs="MS PGothic" w:hint="eastAsia"/>
                  <w:color w:val="000000"/>
                  <w:sz w:val="18"/>
                  <w:szCs w:val="18"/>
                  <w:lang w:val="en-GB" w:eastAsia="ja-JP"/>
                  <w:rPrChange w:id="1315" w:author="Harry" w:date="2021-12-13T10:49:00Z">
                    <w:rPr>
                      <w:rFonts w:hint="eastAsia"/>
                    </w:rPr>
                  </w:rPrChange>
                </w:rPr>
                <w:t xml:space="preserve">880 </w:t>
              </w:r>
            </w:ins>
          </w:p>
        </w:tc>
        <w:tc>
          <w:tcPr>
            <w:tcW w:w="745" w:type="dxa"/>
            <w:tcBorders>
              <w:top w:val="nil"/>
              <w:left w:val="nil"/>
              <w:bottom w:val="nil"/>
              <w:right w:val="nil"/>
            </w:tcBorders>
            <w:shd w:val="clear" w:color="auto" w:fill="auto"/>
            <w:noWrap/>
            <w:vAlign w:val="center"/>
            <w:hideMark/>
          </w:tcPr>
          <w:p w14:paraId="33993CE8" w14:textId="77777777" w:rsidR="004B3AAC" w:rsidRPr="004B3AAC" w:rsidRDefault="004B3AAC" w:rsidP="004B3AAC">
            <w:pPr>
              <w:spacing w:after="0" w:line="240" w:lineRule="auto"/>
              <w:jc w:val="right"/>
              <w:rPr>
                <w:ins w:id="1316" w:author="Harry" w:date="2021-12-13T10:49:00Z"/>
                <w:rFonts w:ascii="Yu Gothic" w:eastAsia="Yu Gothic" w:hAnsi="Yu Gothic" w:cs="MS PGothic" w:hint="eastAsia"/>
                <w:color w:val="000000"/>
                <w:sz w:val="18"/>
                <w:szCs w:val="18"/>
                <w:lang w:val="en-GB" w:eastAsia="ja-JP"/>
                <w:rPrChange w:id="1317" w:author="Harry" w:date="2021-12-13T10:49:00Z">
                  <w:rPr>
                    <w:ins w:id="1318" w:author="Harry" w:date="2021-12-13T10:49:00Z"/>
                    <w:rFonts w:hint="eastAsia"/>
                  </w:rPr>
                </w:rPrChange>
              </w:rPr>
              <w:pPrChange w:id="1319" w:author="Harry" w:date="2021-12-13T10:49:00Z">
                <w:pPr>
                  <w:jc w:val="right"/>
                </w:pPr>
              </w:pPrChange>
            </w:pPr>
            <w:ins w:id="1320" w:author="Harry" w:date="2021-12-13T10:49:00Z">
              <w:r w:rsidRPr="004B3AAC">
                <w:rPr>
                  <w:rFonts w:ascii="Yu Gothic" w:eastAsia="Yu Gothic" w:hAnsi="Yu Gothic" w:cs="MS PGothic" w:hint="eastAsia"/>
                  <w:color w:val="000000"/>
                  <w:sz w:val="18"/>
                  <w:szCs w:val="18"/>
                  <w:lang w:val="en-GB" w:eastAsia="ja-JP"/>
                  <w:rPrChange w:id="1321" w:author="Harry" w:date="2021-12-13T10:49:00Z">
                    <w:rPr>
                      <w:rFonts w:hint="eastAsia"/>
                    </w:rPr>
                  </w:rPrChange>
                </w:rPr>
                <w:t xml:space="preserve">1,037 </w:t>
              </w:r>
            </w:ins>
          </w:p>
        </w:tc>
      </w:tr>
      <w:tr w:rsidR="004B3AAC" w:rsidRPr="004B3AAC" w14:paraId="5F51E644" w14:textId="77777777" w:rsidTr="004B3AAC">
        <w:trPr>
          <w:divId w:val="1014726445"/>
          <w:trHeight w:val="60"/>
          <w:jc w:val="center"/>
          <w:ins w:id="1322" w:author="Harry" w:date="2021-12-13T10:49:00Z"/>
        </w:trPr>
        <w:tc>
          <w:tcPr>
            <w:tcW w:w="543" w:type="dxa"/>
            <w:tcBorders>
              <w:top w:val="nil"/>
              <w:left w:val="nil"/>
              <w:bottom w:val="nil"/>
              <w:right w:val="nil"/>
            </w:tcBorders>
            <w:shd w:val="clear" w:color="auto" w:fill="auto"/>
            <w:noWrap/>
            <w:vAlign w:val="center"/>
            <w:hideMark/>
          </w:tcPr>
          <w:p w14:paraId="729C7964" w14:textId="77777777" w:rsidR="004B3AAC" w:rsidRPr="004B3AAC" w:rsidRDefault="004B3AAC" w:rsidP="004B3AAC">
            <w:pPr>
              <w:spacing w:after="0" w:line="240" w:lineRule="auto"/>
              <w:jc w:val="center"/>
              <w:rPr>
                <w:ins w:id="1323" w:author="Harry" w:date="2021-12-13T10:49:00Z"/>
                <w:rFonts w:ascii="Yu Gothic" w:eastAsia="Yu Gothic" w:hAnsi="Yu Gothic" w:cs="MS PGothic" w:hint="eastAsia"/>
                <w:color w:val="000000"/>
                <w:sz w:val="18"/>
                <w:szCs w:val="18"/>
                <w:lang w:val="en-GB" w:eastAsia="ja-JP"/>
                <w:rPrChange w:id="1324" w:author="Harry" w:date="2021-12-13T10:49:00Z">
                  <w:rPr>
                    <w:ins w:id="1325" w:author="Harry" w:date="2021-12-13T10:49:00Z"/>
                    <w:rFonts w:hint="eastAsia"/>
                  </w:rPr>
                </w:rPrChange>
              </w:rPr>
              <w:pPrChange w:id="1326" w:author="Harry" w:date="2021-12-13T10:49:00Z">
                <w:pPr>
                  <w:jc w:val="center"/>
                </w:pPr>
              </w:pPrChange>
            </w:pPr>
            <w:ins w:id="1327" w:author="Harry" w:date="2021-12-13T10:49:00Z">
              <w:r w:rsidRPr="004B3AAC">
                <w:rPr>
                  <w:rFonts w:ascii="Yu Gothic" w:eastAsia="Yu Gothic" w:hAnsi="Yu Gothic" w:cs="MS PGothic" w:hint="eastAsia"/>
                  <w:color w:val="000000"/>
                  <w:sz w:val="18"/>
                  <w:szCs w:val="18"/>
                  <w:lang w:val="en-GB" w:eastAsia="ja-JP"/>
                  <w:rPrChange w:id="1328" w:author="Harry" w:date="2021-12-13T10:49:00Z">
                    <w:rPr>
                      <w:rFonts w:hint="eastAsia"/>
                    </w:rPr>
                  </w:rPrChange>
                </w:rPr>
                <w:t>12</w:t>
              </w:r>
            </w:ins>
          </w:p>
        </w:tc>
        <w:tc>
          <w:tcPr>
            <w:tcW w:w="2859" w:type="dxa"/>
            <w:tcBorders>
              <w:top w:val="nil"/>
              <w:left w:val="nil"/>
              <w:bottom w:val="nil"/>
              <w:right w:val="nil"/>
            </w:tcBorders>
            <w:shd w:val="clear" w:color="auto" w:fill="auto"/>
            <w:noWrap/>
            <w:vAlign w:val="center"/>
            <w:hideMark/>
          </w:tcPr>
          <w:p w14:paraId="77E9EFA7" w14:textId="77777777" w:rsidR="004B3AAC" w:rsidRPr="004B3AAC" w:rsidRDefault="004B3AAC" w:rsidP="004B3AAC">
            <w:pPr>
              <w:spacing w:after="0" w:line="240" w:lineRule="auto"/>
              <w:rPr>
                <w:ins w:id="1329" w:author="Harry" w:date="2021-12-13T10:49:00Z"/>
                <w:rFonts w:ascii="Yu Gothic" w:eastAsia="Yu Gothic" w:hAnsi="Yu Gothic" w:cs="MS PGothic" w:hint="eastAsia"/>
                <w:color w:val="000000"/>
                <w:sz w:val="18"/>
                <w:szCs w:val="18"/>
                <w:lang w:val="en-GB" w:eastAsia="ja-JP"/>
                <w:rPrChange w:id="1330" w:author="Harry" w:date="2021-12-13T10:49:00Z">
                  <w:rPr>
                    <w:ins w:id="1331" w:author="Harry" w:date="2021-12-13T10:49:00Z"/>
                    <w:rFonts w:hint="eastAsia"/>
                  </w:rPr>
                </w:rPrChange>
              </w:rPr>
              <w:pPrChange w:id="1332" w:author="Harry" w:date="2021-12-13T10:49:00Z">
                <w:pPr/>
              </w:pPrChange>
            </w:pPr>
            <w:ins w:id="1333" w:author="Harry" w:date="2021-12-13T10:49:00Z">
              <w:r w:rsidRPr="004B3AAC">
                <w:rPr>
                  <w:rFonts w:ascii="Yu Gothic" w:eastAsia="Yu Gothic" w:hAnsi="Yu Gothic" w:cs="MS PGothic" w:hint="eastAsia"/>
                  <w:color w:val="000000"/>
                  <w:sz w:val="18"/>
                  <w:szCs w:val="18"/>
                  <w:lang w:val="en-GB" w:eastAsia="ja-JP"/>
                  <w:rPrChange w:id="1334" w:author="Harry" w:date="2021-12-13T10:49:00Z">
                    <w:rPr>
                      <w:rFonts w:hint="eastAsia"/>
                    </w:rPr>
                  </w:rPrChange>
                </w:rPr>
                <w:t>Gorontalo</w:t>
              </w:r>
            </w:ins>
          </w:p>
        </w:tc>
        <w:tc>
          <w:tcPr>
            <w:tcW w:w="241" w:type="dxa"/>
            <w:tcBorders>
              <w:top w:val="nil"/>
              <w:left w:val="nil"/>
              <w:bottom w:val="nil"/>
              <w:right w:val="nil"/>
            </w:tcBorders>
            <w:shd w:val="clear" w:color="auto" w:fill="auto"/>
            <w:noWrap/>
            <w:vAlign w:val="center"/>
            <w:hideMark/>
          </w:tcPr>
          <w:p w14:paraId="649BE376" w14:textId="77777777" w:rsidR="004B3AAC" w:rsidRPr="004B3AAC" w:rsidRDefault="004B3AAC" w:rsidP="004B3AAC">
            <w:pPr>
              <w:spacing w:after="0" w:line="240" w:lineRule="auto"/>
              <w:jc w:val="right"/>
              <w:rPr>
                <w:ins w:id="1335" w:author="Harry" w:date="2021-12-13T10:49:00Z"/>
                <w:rFonts w:ascii="Yu Gothic" w:eastAsia="Yu Gothic" w:hAnsi="Yu Gothic" w:cs="MS PGothic" w:hint="eastAsia"/>
                <w:color w:val="000000"/>
                <w:sz w:val="18"/>
                <w:szCs w:val="18"/>
                <w:lang w:val="en-GB" w:eastAsia="ja-JP"/>
                <w:rPrChange w:id="1336" w:author="Harry" w:date="2021-12-13T10:49:00Z">
                  <w:rPr>
                    <w:ins w:id="1337" w:author="Harry" w:date="2021-12-13T10:49:00Z"/>
                    <w:rFonts w:hint="eastAsia"/>
                  </w:rPr>
                </w:rPrChange>
              </w:rPr>
              <w:pPrChange w:id="1338" w:author="Harry" w:date="2021-12-13T10:49:00Z">
                <w:pPr>
                  <w:jc w:val="right"/>
                </w:pPr>
              </w:pPrChange>
            </w:pPr>
            <w:ins w:id="1339" w:author="Harry" w:date="2021-12-13T10:49:00Z">
              <w:r w:rsidRPr="004B3AAC">
                <w:rPr>
                  <w:rFonts w:ascii="Yu Gothic" w:eastAsia="Yu Gothic" w:hAnsi="Yu Gothic" w:cs="MS PGothic" w:hint="eastAsia"/>
                  <w:color w:val="000000"/>
                  <w:sz w:val="18"/>
                  <w:szCs w:val="18"/>
                  <w:lang w:val="en-GB" w:eastAsia="ja-JP"/>
                  <w:rPrChange w:id="1340" w:author="Harry" w:date="2021-12-13T10:49:00Z">
                    <w:rPr>
                      <w:rFonts w:hint="eastAsia"/>
                    </w:rPr>
                  </w:rPrChange>
                </w:rPr>
                <w:t xml:space="preserve">1,000 </w:t>
              </w:r>
            </w:ins>
          </w:p>
        </w:tc>
        <w:tc>
          <w:tcPr>
            <w:tcW w:w="1020" w:type="dxa"/>
            <w:tcBorders>
              <w:top w:val="nil"/>
              <w:left w:val="nil"/>
              <w:bottom w:val="nil"/>
              <w:right w:val="nil"/>
            </w:tcBorders>
            <w:shd w:val="clear" w:color="auto" w:fill="auto"/>
            <w:noWrap/>
            <w:vAlign w:val="center"/>
            <w:hideMark/>
          </w:tcPr>
          <w:p w14:paraId="4B720134" w14:textId="77777777" w:rsidR="004B3AAC" w:rsidRPr="004B3AAC" w:rsidRDefault="004B3AAC" w:rsidP="004B3AAC">
            <w:pPr>
              <w:spacing w:after="0" w:line="240" w:lineRule="auto"/>
              <w:jc w:val="right"/>
              <w:rPr>
                <w:ins w:id="1341" w:author="Harry" w:date="2021-12-13T10:49:00Z"/>
                <w:rFonts w:ascii="Yu Gothic" w:eastAsia="Yu Gothic" w:hAnsi="Yu Gothic" w:cs="MS PGothic" w:hint="eastAsia"/>
                <w:color w:val="000000"/>
                <w:sz w:val="18"/>
                <w:szCs w:val="18"/>
                <w:lang w:val="en-GB" w:eastAsia="ja-JP"/>
                <w:rPrChange w:id="1342" w:author="Harry" w:date="2021-12-13T10:49:00Z">
                  <w:rPr>
                    <w:ins w:id="1343" w:author="Harry" w:date="2021-12-13T10:49:00Z"/>
                    <w:rFonts w:hint="eastAsia"/>
                  </w:rPr>
                </w:rPrChange>
              </w:rPr>
              <w:pPrChange w:id="1344" w:author="Harry" w:date="2021-12-13T10:49:00Z">
                <w:pPr>
                  <w:jc w:val="right"/>
                </w:pPr>
              </w:pPrChange>
            </w:pPr>
            <w:ins w:id="1345" w:author="Harry" w:date="2021-12-13T10:49:00Z">
              <w:r w:rsidRPr="004B3AAC">
                <w:rPr>
                  <w:rFonts w:ascii="Yu Gothic" w:eastAsia="Yu Gothic" w:hAnsi="Yu Gothic" w:cs="MS PGothic" w:hint="eastAsia"/>
                  <w:color w:val="000000"/>
                  <w:sz w:val="18"/>
                  <w:szCs w:val="18"/>
                  <w:lang w:val="en-GB" w:eastAsia="ja-JP"/>
                  <w:rPrChange w:id="1346" w:author="Harry" w:date="2021-12-13T10:49:00Z">
                    <w:rPr>
                      <w:rFonts w:hint="eastAsia"/>
                    </w:rPr>
                  </w:rPrChange>
                </w:rPr>
                <w:t xml:space="preserve">1,603 </w:t>
              </w:r>
            </w:ins>
          </w:p>
        </w:tc>
        <w:tc>
          <w:tcPr>
            <w:tcW w:w="745" w:type="dxa"/>
            <w:tcBorders>
              <w:top w:val="nil"/>
              <w:left w:val="nil"/>
              <w:bottom w:val="nil"/>
              <w:right w:val="nil"/>
            </w:tcBorders>
            <w:shd w:val="clear" w:color="auto" w:fill="auto"/>
            <w:noWrap/>
            <w:vAlign w:val="center"/>
            <w:hideMark/>
          </w:tcPr>
          <w:p w14:paraId="6FA511D6" w14:textId="77777777" w:rsidR="004B3AAC" w:rsidRPr="004B3AAC" w:rsidRDefault="004B3AAC" w:rsidP="004B3AAC">
            <w:pPr>
              <w:spacing w:after="0" w:line="240" w:lineRule="auto"/>
              <w:jc w:val="right"/>
              <w:rPr>
                <w:ins w:id="1347" w:author="Harry" w:date="2021-12-13T10:49:00Z"/>
                <w:rFonts w:ascii="Yu Gothic" w:eastAsia="Yu Gothic" w:hAnsi="Yu Gothic" w:cs="MS PGothic" w:hint="eastAsia"/>
                <w:color w:val="000000"/>
                <w:sz w:val="18"/>
                <w:szCs w:val="18"/>
                <w:lang w:val="en-GB" w:eastAsia="ja-JP"/>
                <w:rPrChange w:id="1348" w:author="Harry" w:date="2021-12-13T10:49:00Z">
                  <w:rPr>
                    <w:ins w:id="1349" w:author="Harry" w:date="2021-12-13T10:49:00Z"/>
                    <w:rFonts w:hint="eastAsia"/>
                  </w:rPr>
                </w:rPrChange>
              </w:rPr>
              <w:pPrChange w:id="1350" w:author="Harry" w:date="2021-12-13T10:49:00Z">
                <w:pPr>
                  <w:jc w:val="right"/>
                </w:pPr>
              </w:pPrChange>
            </w:pPr>
            <w:ins w:id="1351" w:author="Harry" w:date="2021-12-13T10:49:00Z">
              <w:r w:rsidRPr="004B3AAC">
                <w:rPr>
                  <w:rFonts w:ascii="Yu Gothic" w:eastAsia="Yu Gothic" w:hAnsi="Yu Gothic" w:cs="MS PGothic" w:hint="eastAsia"/>
                  <w:color w:val="000000"/>
                  <w:sz w:val="18"/>
                  <w:szCs w:val="18"/>
                  <w:lang w:val="en-GB" w:eastAsia="ja-JP"/>
                  <w:rPrChange w:id="1352" w:author="Harry" w:date="2021-12-13T10:49:00Z">
                    <w:rPr>
                      <w:rFonts w:hint="eastAsia"/>
                    </w:rPr>
                  </w:rPrChange>
                </w:rPr>
                <w:t xml:space="preserve">683 </w:t>
              </w:r>
            </w:ins>
          </w:p>
        </w:tc>
        <w:tc>
          <w:tcPr>
            <w:tcW w:w="745" w:type="dxa"/>
            <w:tcBorders>
              <w:top w:val="nil"/>
              <w:left w:val="nil"/>
              <w:bottom w:val="nil"/>
              <w:right w:val="nil"/>
            </w:tcBorders>
            <w:shd w:val="clear" w:color="auto" w:fill="auto"/>
            <w:noWrap/>
            <w:vAlign w:val="center"/>
            <w:hideMark/>
          </w:tcPr>
          <w:p w14:paraId="2AAA38CD" w14:textId="77777777" w:rsidR="004B3AAC" w:rsidRPr="004B3AAC" w:rsidRDefault="004B3AAC" w:rsidP="004B3AAC">
            <w:pPr>
              <w:spacing w:after="0" w:line="240" w:lineRule="auto"/>
              <w:jc w:val="right"/>
              <w:rPr>
                <w:ins w:id="1353" w:author="Harry" w:date="2021-12-13T10:49:00Z"/>
                <w:rFonts w:ascii="Yu Gothic" w:eastAsia="Yu Gothic" w:hAnsi="Yu Gothic" w:cs="MS PGothic" w:hint="eastAsia"/>
                <w:color w:val="000000"/>
                <w:sz w:val="18"/>
                <w:szCs w:val="18"/>
                <w:lang w:val="en-GB" w:eastAsia="ja-JP"/>
                <w:rPrChange w:id="1354" w:author="Harry" w:date="2021-12-13T10:49:00Z">
                  <w:rPr>
                    <w:ins w:id="1355" w:author="Harry" w:date="2021-12-13T10:49:00Z"/>
                    <w:rFonts w:hint="eastAsia"/>
                  </w:rPr>
                </w:rPrChange>
              </w:rPr>
              <w:pPrChange w:id="1356" w:author="Harry" w:date="2021-12-13T10:49:00Z">
                <w:pPr>
                  <w:jc w:val="right"/>
                </w:pPr>
              </w:pPrChange>
            </w:pPr>
            <w:ins w:id="1357" w:author="Harry" w:date="2021-12-13T10:49:00Z">
              <w:r w:rsidRPr="004B3AAC">
                <w:rPr>
                  <w:rFonts w:ascii="Yu Gothic" w:eastAsia="Yu Gothic" w:hAnsi="Yu Gothic" w:cs="MS PGothic" w:hint="eastAsia"/>
                  <w:color w:val="000000"/>
                  <w:sz w:val="18"/>
                  <w:szCs w:val="18"/>
                  <w:lang w:val="en-GB" w:eastAsia="ja-JP"/>
                  <w:rPrChange w:id="1358" w:author="Harry" w:date="2021-12-13T10:49:00Z">
                    <w:rPr>
                      <w:rFonts w:hint="eastAsia"/>
                    </w:rPr>
                  </w:rPrChange>
                </w:rPr>
                <w:t xml:space="preserve">1,226 </w:t>
              </w:r>
            </w:ins>
          </w:p>
        </w:tc>
      </w:tr>
      <w:tr w:rsidR="004B3AAC" w:rsidRPr="004B3AAC" w14:paraId="15A89C20" w14:textId="77777777" w:rsidTr="004B3AAC">
        <w:trPr>
          <w:divId w:val="1014726445"/>
          <w:trHeight w:val="205"/>
          <w:jc w:val="center"/>
          <w:ins w:id="1359" w:author="Harry" w:date="2021-12-13T10:49:00Z"/>
        </w:trPr>
        <w:tc>
          <w:tcPr>
            <w:tcW w:w="543" w:type="dxa"/>
            <w:tcBorders>
              <w:top w:val="nil"/>
              <w:left w:val="nil"/>
              <w:bottom w:val="nil"/>
              <w:right w:val="nil"/>
            </w:tcBorders>
            <w:shd w:val="clear" w:color="auto" w:fill="auto"/>
            <w:noWrap/>
            <w:vAlign w:val="center"/>
            <w:hideMark/>
          </w:tcPr>
          <w:p w14:paraId="63FB97B7" w14:textId="77777777" w:rsidR="004B3AAC" w:rsidRPr="004B3AAC" w:rsidRDefault="004B3AAC" w:rsidP="004B3AAC">
            <w:pPr>
              <w:spacing w:after="0" w:line="240" w:lineRule="auto"/>
              <w:jc w:val="center"/>
              <w:rPr>
                <w:ins w:id="1360" w:author="Harry" w:date="2021-12-13T10:49:00Z"/>
                <w:rFonts w:ascii="Yu Gothic" w:eastAsia="Yu Gothic" w:hAnsi="Yu Gothic" w:cs="MS PGothic" w:hint="eastAsia"/>
                <w:color w:val="000000"/>
                <w:sz w:val="18"/>
                <w:szCs w:val="18"/>
                <w:lang w:val="en-GB" w:eastAsia="ja-JP"/>
                <w:rPrChange w:id="1361" w:author="Harry" w:date="2021-12-13T10:49:00Z">
                  <w:rPr>
                    <w:ins w:id="1362" w:author="Harry" w:date="2021-12-13T10:49:00Z"/>
                    <w:rFonts w:hint="eastAsia"/>
                  </w:rPr>
                </w:rPrChange>
              </w:rPr>
              <w:pPrChange w:id="1363" w:author="Harry" w:date="2021-12-13T10:49:00Z">
                <w:pPr>
                  <w:jc w:val="center"/>
                </w:pPr>
              </w:pPrChange>
            </w:pPr>
            <w:ins w:id="1364" w:author="Harry" w:date="2021-12-13T10:49:00Z">
              <w:r w:rsidRPr="004B3AAC">
                <w:rPr>
                  <w:rFonts w:ascii="Yu Gothic" w:eastAsia="Yu Gothic" w:hAnsi="Yu Gothic" w:cs="MS PGothic" w:hint="eastAsia"/>
                  <w:color w:val="000000"/>
                  <w:sz w:val="18"/>
                  <w:szCs w:val="18"/>
                  <w:lang w:val="en-GB" w:eastAsia="ja-JP"/>
                  <w:rPrChange w:id="1365" w:author="Harry" w:date="2021-12-13T10:49:00Z">
                    <w:rPr>
                      <w:rFonts w:hint="eastAsia"/>
                    </w:rPr>
                  </w:rPrChange>
                </w:rPr>
                <w:t>13</w:t>
              </w:r>
            </w:ins>
          </w:p>
        </w:tc>
        <w:tc>
          <w:tcPr>
            <w:tcW w:w="2859" w:type="dxa"/>
            <w:tcBorders>
              <w:top w:val="nil"/>
              <w:left w:val="nil"/>
              <w:bottom w:val="nil"/>
              <w:right w:val="nil"/>
            </w:tcBorders>
            <w:shd w:val="clear" w:color="auto" w:fill="auto"/>
            <w:noWrap/>
            <w:vAlign w:val="center"/>
            <w:hideMark/>
          </w:tcPr>
          <w:p w14:paraId="45F83F97" w14:textId="77777777" w:rsidR="004B3AAC" w:rsidRPr="004B3AAC" w:rsidRDefault="004B3AAC" w:rsidP="004B3AAC">
            <w:pPr>
              <w:spacing w:after="0" w:line="240" w:lineRule="auto"/>
              <w:rPr>
                <w:ins w:id="1366" w:author="Harry" w:date="2021-12-13T10:49:00Z"/>
                <w:rFonts w:ascii="Yu Gothic" w:eastAsia="Yu Gothic" w:hAnsi="Yu Gothic" w:cs="MS PGothic" w:hint="eastAsia"/>
                <w:color w:val="000000"/>
                <w:sz w:val="18"/>
                <w:szCs w:val="18"/>
                <w:lang w:val="en-GB" w:eastAsia="ja-JP"/>
                <w:rPrChange w:id="1367" w:author="Harry" w:date="2021-12-13T10:49:00Z">
                  <w:rPr>
                    <w:ins w:id="1368" w:author="Harry" w:date="2021-12-13T10:49:00Z"/>
                    <w:rFonts w:hint="eastAsia"/>
                  </w:rPr>
                </w:rPrChange>
              </w:rPr>
              <w:pPrChange w:id="1369" w:author="Harry" w:date="2021-12-13T10:49:00Z">
                <w:pPr/>
              </w:pPrChange>
            </w:pPr>
            <w:ins w:id="1370" w:author="Harry" w:date="2021-12-13T10:49:00Z">
              <w:r w:rsidRPr="004B3AAC">
                <w:rPr>
                  <w:rFonts w:ascii="Yu Gothic" w:eastAsia="Yu Gothic" w:hAnsi="Yu Gothic" w:cs="MS PGothic" w:hint="eastAsia"/>
                  <w:color w:val="000000"/>
                  <w:sz w:val="18"/>
                  <w:szCs w:val="18"/>
                  <w:lang w:val="en-GB" w:eastAsia="ja-JP"/>
                  <w:rPrChange w:id="1371" w:author="Harry" w:date="2021-12-13T10:49:00Z">
                    <w:rPr>
                      <w:rFonts w:hint="eastAsia"/>
                    </w:rPr>
                  </w:rPrChange>
                </w:rPr>
                <w:t>Jakarta</w:t>
              </w:r>
            </w:ins>
          </w:p>
        </w:tc>
        <w:tc>
          <w:tcPr>
            <w:tcW w:w="241" w:type="dxa"/>
            <w:tcBorders>
              <w:top w:val="nil"/>
              <w:left w:val="nil"/>
              <w:bottom w:val="nil"/>
              <w:right w:val="nil"/>
            </w:tcBorders>
            <w:shd w:val="clear" w:color="auto" w:fill="auto"/>
            <w:noWrap/>
            <w:vAlign w:val="center"/>
            <w:hideMark/>
          </w:tcPr>
          <w:p w14:paraId="5FAC6436" w14:textId="77777777" w:rsidR="004B3AAC" w:rsidRPr="004B3AAC" w:rsidRDefault="004B3AAC" w:rsidP="004B3AAC">
            <w:pPr>
              <w:spacing w:after="0" w:line="240" w:lineRule="auto"/>
              <w:jc w:val="right"/>
              <w:rPr>
                <w:ins w:id="1372" w:author="Harry" w:date="2021-12-13T10:49:00Z"/>
                <w:rFonts w:ascii="Yu Gothic" w:eastAsia="Yu Gothic" w:hAnsi="Yu Gothic" w:cs="MS PGothic" w:hint="eastAsia"/>
                <w:color w:val="000000"/>
                <w:sz w:val="18"/>
                <w:szCs w:val="18"/>
                <w:lang w:val="en-GB" w:eastAsia="ja-JP"/>
                <w:rPrChange w:id="1373" w:author="Harry" w:date="2021-12-13T10:49:00Z">
                  <w:rPr>
                    <w:ins w:id="1374" w:author="Harry" w:date="2021-12-13T10:49:00Z"/>
                    <w:rFonts w:hint="eastAsia"/>
                  </w:rPr>
                </w:rPrChange>
              </w:rPr>
              <w:pPrChange w:id="1375" w:author="Harry" w:date="2021-12-13T10:49:00Z">
                <w:pPr>
                  <w:jc w:val="right"/>
                </w:pPr>
              </w:pPrChange>
            </w:pPr>
            <w:ins w:id="1376" w:author="Harry" w:date="2021-12-13T10:49:00Z">
              <w:r w:rsidRPr="004B3AAC">
                <w:rPr>
                  <w:rFonts w:ascii="Yu Gothic" w:eastAsia="Yu Gothic" w:hAnsi="Yu Gothic" w:cs="MS PGothic" w:hint="eastAsia"/>
                  <w:color w:val="000000"/>
                  <w:sz w:val="18"/>
                  <w:szCs w:val="18"/>
                  <w:lang w:val="en-GB" w:eastAsia="ja-JP"/>
                  <w:rPrChange w:id="1377" w:author="Harry" w:date="2021-12-13T10:49:00Z">
                    <w:rPr>
                      <w:rFonts w:hint="eastAsia"/>
                    </w:rPr>
                  </w:rPrChange>
                </w:rPr>
                <w:t xml:space="preserve">1,706 </w:t>
              </w:r>
            </w:ins>
          </w:p>
        </w:tc>
        <w:tc>
          <w:tcPr>
            <w:tcW w:w="1020" w:type="dxa"/>
            <w:tcBorders>
              <w:top w:val="nil"/>
              <w:left w:val="nil"/>
              <w:bottom w:val="nil"/>
              <w:right w:val="nil"/>
            </w:tcBorders>
            <w:shd w:val="clear" w:color="auto" w:fill="auto"/>
            <w:noWrap/>
            <w:vAlign w:val="center"/>
            <w:hideMark/>
          </w:tcPr>
          <w:p w14:paraId="738D5C15" w14:textId="77777777" w:rsidR="004B3AAC" w:rsidRPr="004B3AAC" w:rsidRDefault="004B3AAC" w:rsidP="004B3AAC">
            <w:pPr>
              <w:spacing w:after="0" w:line="240" w:lineRule="auto"/>
              <w:jc w:val="right"/>
              <w:rPr>
                <w:ins w:id="1378" w:author="Harry" w:date="2021-12-13T10:49:00Z"/>
                <w:rFonts w:ascii="Yu Gothic" w:eastAsia="Yu Gothic" w:hAnsi="Yu Gothic" w:cs="MS PGothic" w:hint="eastAsia"/>
                <w:color w:val="000000"/>
                <w:sz w:val="18"/>
                <w:szCs w:val="18"/>
                <w:lang w:val="en-GB" w:eastAsia="ja-JP"/>
                <w:rPrChange w:id="1379" w:author="Harry" w:date="2021-12-13T10:49:00Z">
                  <w:rPr>
                    <w:ins w:id="1380" w:author="Harry" w:date="2021-12-13T10:49:00Z"/>
                    <w:rFonts w:hint="eastAsia"/>
                  </w:rPr>
                </w:rPrChange>
              </w:rPr>
              <w:pPrChange w:id="1381" w:author="Harry" w:date="2021-12-13T10:49:00Z">
                <w:pPr>
                  <w:jc w:val="right"/>
                </w:pPr>
              </w:pPrChange>
            </w:pPr>
            <w:ins w:id="1382" w:author="Harry" w:date="2021-12-13T10:49:00Z">
              <w:r w:rsidRPr="004B3AAC">
                <w:rPr>
                  <w:rFonts w:ascii="Yu Gothic" w:eastAsia="Yu Gothic" w:hAnsi="Yu Gothic" w:cs="MS PGothic" w:hint="eastAsia"/>
                  <w:color w:val="000000"/>
                  <w:sz w:val="18"/>
                  <w:szCs w:val="18"/>
                  <w:lang w:val="en-GB" w:eastAsia="ja-JP"/>
                  <w:rPrChange w:id="1383" w:author="Harry" w:date="2021-12-13T10:49:00Z">
                    <w:rPr>
                      <w:rFonts w:hint="eastAsia"/>
                    </w:rPr>
                  </w:rPrChange>
                </w:rPr>
                <w:t xml:space="preserve">3,334 </w:t>
              </w:r>
            </w:ins>
          </w:p>
        </w:tc>
        <w:tc>
          <w:tcPr>
            <w:tcW w:w="745" w:type="dxa"/>
            <w:tcBorders>
              <w:top w:val="nil"/>
              <w:left w:val="nil"/>
              <w:bottom w:val="nil"/>
              <w:right w:val="nil"/>
            </w:tcBorders>
            <w:shd w:val="clear" w:color="auto" w:fill="auto"/>
            <w:noWrap/>
            <w:vAlign w:val="center"/>
            <w:hideMark/>
          </w:tcPr>
          <w:p w14:paraId="1112841F" w14:textId="77777777" w:rsidR="004B3AAC" w:rsidRPr="004B3AAC" w:rsidRDefault="004B3AAC" w:rsidP="004B3AAC">
            <w:pPr>
              <w:spacing w:after="0" w:line="240" w:lineRule="auto"/>
              <w:jc w:val="right"/>
              <w:rPr>
                <w:ins w:id="1384" w:author="Harry" w:date="2021-12-13T10:49:00Z"/>
                <w:rFonts w:ascii="Yu Gothic" w:eastAsia="Yu Gothic" w:hAnsi="Yu Gothic" w:cs="MS PGothic" w:hint="eastAsia"/>
                <w:color w:val="000000"/>
                <w:sz w:val="18"/>
                <w:szCs w:val="18"/>
                <w:lang w:val="en-GB" w:eastAsia="ja-JP"/>
                <w:rPrChange w:id="1385" w:author="Harry" w:date="2021-12-13T10:49:00Z">
                  <w:rPr>
                    <w:ins w:id="1386" w:author="Harry" w:date="2021-12-13T10:49:00Z"/>
                    <w:rFonts w:hint="eastAsia"/>
                  </w:rPr>
                </w:rPrChange>
              </w:rPr>
              <w:pPrChange w:id="1387" w:author="Harry" w:date="2021-12-13T10:49:00Z">
                <w:pPr>
                  <w:jc w:val="right"/>
                </w:pPr>
              </w:pPrChange>
            </w:pPr>
            <w:ins w:id="1388" w:author="Harry" w:date="2021-12-13T10:49:00Z">
              <w:r w:rsidRPr="004B3AAC">
                <w:rPr>
                  <w:rFonts w:ascii="Yu Gothic" w:eastAsia="Yu Gothic" w:hAnsi="Yu Gothic" w:cs="MS PGothic" w:hint="eastAsia"/>
                  <w:color w:val="000000"/>
                  <w:sz w:val="18"/>
                  <w:szCs w:val="18"/>
                  <w:lang w:val="en-GB" w:eastAsia="ja-JP"/>
                  <w:rPrChange w:id="1389" w:author="Harry" w:date="2021-12-13T10:49:00Z">
                    <w:rPr>
                      <w:rFonts w:hint="eastAsia"/>
                    </w:rPr>
                  </w:rPrChange>
                </w:rPr>
                <w:t xml:space="preserve">1,295 </w:t>
              </w:r>
            </w:ins>
          </w:p>
        </w:tc>
        <w:tc>
          <w:tcPr>
            <w:tcW w:w="745" w:type="dxa"/>
            <w:tcBorders>
              <w:top w:val="nil"/>
              <w:left w:val="nil"/>
              <w:bottom w:val="nil"/>
              <w:right w:val="nil"/>
            </w:tcBorders>
            <w:shd w:val="clear" w:color="auto" w:fill="auto"/>
            <w:noWrap/>
            <w:vAlign w:val="center"/>
            <w:hideMark/>
          </w:tcPr>
          <w:p w14:paraId="0E6361B9" w14:textId="77777777" w:rsidR="004B3AAC" w:rsidRPr="004B3AAC" w:rsidRDefault="004B3AAC" w:rsidP="004B3AAC">
            <w:pPr>
              <w:spacing w:after="0" w:line="240" w:lineRule="auto"/>
              <w:jc w:val="right"/>
              <w:rPr>
                <w:ins w:id="1390" w:author="Harry" w:date="2021-12-13T10:49:00Z"/>
                <w:rFonts w:ascii="Yu Gothic" w:eastAsia="Yu Gothic" w:hAnsi="Yu Gothic" w:cs="MS PGothic" w:hint="eastAsia"/>
                <w:color w:val="000000"/>
                <w:sz w:val="18"/>
                <w:szCs w:val="18"/>
                <w:lang w:val="en-GB" w:eastAsia="ja-JP"/>
                <w:rPrChange w:id="1391" w:author="Harry" w:date="2021-12-13T10:49:00Z">
                  <w:rPr>
                    <w:ins w:id="1392" w:author="Harry" w:date="2021-12-13T10:49:00Z"/>
                    <w:rFonts w:hint="eastAsia"/>
                  </w:rPr>
                </w:rPrChange>
              </w:rPr>
              <w:pPrChange w:id="1393" w:author="Harry" w:date="2021-12-13T10:49:00Z">
                <w:pPr>
                  <w:jc w:val="right"/>
                </w:pPr>
              </w:pPrChange>
            </w:pPr>
            <w:ins w:id="1394" w:author="Harry" w:date="2021-12-13T10:49:00Z">
              <w:r w:rsidRPr="004B3AAC">
                <w:rPr>
                  <w:rFonts w:ascii="Yu Gothic" w:eastAsia="Yu Gothic" w:hAnsi="Yu Gothic" w:cs="MS PGothic" w:hint="eastAsia"/>
                  <w:color w:val="000000"/>
                  <w:sz w:val="18"/>
                  <w:szCs w:val="18"/>
                  <w:lang w:val="en-GB" w:eastAsia="ja-JP"/>
                  <w:rPrChange w:id="1395" w:author="Harry" w:date="2021-12-13T10:49:00Z">
                    <w:rPr>
                      <w:rFonts w:hint="eastAsia"/>
                    </w:rPr>
                  </w:rPrChange>
                </w:rPr>
                <w:t xml:space="preserve">2,210 </w:t>
              </w:r>
            </w:ins>
          </w:p>
        </w:tc>
      </w:tr>
      <w:tr w:rsidR="004B3AAC" w:rsidRPr="004B3AAC" w14:paraId="722F8571" w14:textId="77777777" w:rsidTr="004B3AAC">
        <w:trPr>
          <w:divId w:val="1014726445"/>
          <w:trHeight w:val="60"/>
          <w:jc w:val="center"/>
          <w:ins w:id="1396" w:author="Harry" w:date="2021-12-13T10:49:00Z"/>
        </w:trPr>
        <w:tc>
          <w:tcPr>
            <w:tcW w:w="543" w:type="dxa"/>
            <w:tcBorders>
              <w:top w:val="nil"/>
              <w:left w:val="nil"/>
              <w:bottom w:val="nil"/>
              <w:right w:val="nil"/>
            </w:tcBorders>
            <w:shd w:val="clear" w:color="auto" w:fill="auto"/>
            <w:noWrap/>
            <w:vAlign w:val="center"/>
            <w:hideMark/>
          </w:tcPr>
          <w:p w14:paraId="007A27A9" w14:textId="77777777" w:rsidR="004B3AAC" w:rsidRPr="004B3AAC" w:rsidRDefault="004B3AAC" w:rsidP="004B3AAC">
            <w:pPr>
              <w:spacing w:after="0" w:line="240" w:lineRule="auto"/>
              <w:jc w:val="center"/>
              <w:rPr>
                <w:ins w:id="1397" w:author="Harry" w:date="2021-12-13T10:49:00Z"/>
                <w:rFonts w:ascii="Yu Gothic" w:eastAsia="Yu Gothic" w:hAnsi="Yu Gothic" w:cs="MS PGothic" w:hint="eastAsia"/>
                <w:color w:val="000000"/>
                <w:sz w:val="18"/>
                <w:szCs w:val="18"/>
                <w:lang w:val="en-GB" w:eastAsia="ja-JP"/>
                <w:rPrChange w:id="1398" w:author="Harry" w:date="2021-12-13T10:49:00Z">
                  <w:rPr>
                    <w:ins w:id="1399" w:author="Harry" w:date="2021-12-13T10:49:00Z"/>
                    <w:rFonts w:hint="eastAsia"/>
                  </w:rPr>
                </w:rPrChange>
              </w:rPr>
              <w:pPrChange w:id="1400" w:author="Harry" w:date="2021-12-13T10:49:00Z">
                <w:pPr>
                  <w:jc w:val="center"/>
                </w:pPr>
              </w:pPrChange>
            </w:pPr>
            <w:ins w:id="1401" w:author="Harry" w:date="2021-12-13T10:49:00Z">
              <w:r w:rsidRPr="004B3AAC">
                <w:rPr>
                  <w:rFonts w:ascii="Yu Gothic" w:eastAsia="Yu Gothic" w:hAnsi="Yu Gothic" w:cs="MS PGothic" w:hint="eastAsia"/>
                  <w:color w:val="000000"/>
                  <w:sz w:val="18"/>
                  <w:szCs w:val="18"/>
                  <w:lang w:val="en-GB" w:eastAsia="ja-JP"/>
                  <w:rPrChange w:id="1402" w:author="Harry" w:date="2021-12-13T10:49:00Z">
                    <w:rPr>
                      <w:rFonts w:hint="eastAsia"/>
                    </w:rPr>
                  </w:rPrChange>
                </w:rPr>
                <w:t>14</w:t>
              </w:r>
            </w:ins>
          </w:p>
        </w:tc>
        <w:tc>
          <w:tcPr>
            <w:tcW w:w="2859" w:type="dxa"/>
            <w:tcBorders>
              <w:top w:val="nil"/>
              <w:left w:val="nil"/>
              <w:bottom w:val="nil"/>
              <w:right w:val="nil"/>
            </w:tcBorders>
            <w:shd w:val="clear" w:color="auto" w:fill="auto"/>
            <w:noWrap/>
            <w:vAlign w:val="center"/>
            <w:hideMark/>
          </w:tcPr>
          <w:p w14:paraId="69501C10" w14:textId="77777777" w:rsidR="004B3AAC" w:rsidRPr="004B3AAC" w:rsidRDefault="004B3AAC" w:rsidP="004B3AAC">
            <w:pPr>
              <w:spacing w:after="0" w:line="240" w:lineRule="auto"/>
              <w:rPr>
                <w:ins w:id="1403" w:author="Harry" w:date="2021-12-13T10:49:00Z"/>
                <w:rFonts w:ascii="Yu Gothic" w:eastAsia="Yu Gothic" w:hAnsi="Yu Gothic" w:cs="MS PGothic" w:hint="eastAsia"/>
                <w:color w:val="000000"/>
                <w:sz w:val="18"/>
                <w:szCs w:val="18"/>
                <w:lang w:val="en-GB" w:eastAsia="ja-JP"/>
                <w:rPrChange w:id="1404" w:author="Harry" w:date="2021-12-13T10:49:00Z">
                  <w:rPr>
                    <w:ins w:id="1405" w:author="Harry" w:date="2021-12-13T10:49:00Z"/>
                    <w:rFonts w:hint="eastAsia"/>
                  </w:rPr>
                </w:rPrChange>
              </w:rPr>
              <w:pPrChange w:id="1406" w:author="Harry" w:date="2021-12-13T10:49:00Z">
                <w:pPr/>
              </w:pPrChange>
            </w:pPr>
            <w:ins w:id="1407" w:author="Harry" w:date="2021-12-13T10:49:00Z">
              <w:r w:rsidRPr="004B3AAC">
                <w:rPr>
                  <w:rFonts w:ascii="Yu Gothic" w:eastAsia="Yu Gothic" w:hAnsi="Yu Gothic" w:cs="MS PGothic" w:hint="eastAsia"/>
                  <w:color w:val="000000"/>
                  <w:sz w:val="18"/>
                  <w:szCs w:val="18"/>
                  <w:lang w:val="en-GB" w:eastAsia="ja-JP"/>
                  <w:rPrChange w:id="1408" w:author="Harry" w:date="2021-12-13T10:49:00Z">
                    <w:rPr>
                      <w:rFonts w:hint="eastAsia"/>
                    </w:rPr>
                  </w:rPrChange>
                </w:rPr>
                <w:t>Jambi</w:t>
              </w:r>
            </w:ins>
          </w:p>
        </w:tc>
        <w:tc>
          <w:tcPr>
            <w:tcW w:w="241" w:type="dxa"/>
            <w:tcBorders>
              <w:top w:val="nil"/>
              <w:left w:val="nil"/>
              <w:bottom w:val="nil"/>
              <w:right w:val="nil"/>
            </w:tcBorders>
            <w:shd w:val="clear" w:color="auto" w:fill="auto"/>
            <w:noWrap/>
            <w:vAlign w:val="center"/>
            <w:hideMark/>
          </w:tcPr>
          <w:p w14:paraId="41518F52" w14:textId="77777777" w:rsidR="004B3AAC" w:rsidRPr="004B3AAC" w:rsidRDefault="004B3AAC" w:rsidP="004B3AAC">
            <w:pPr>
              <w:spacing w:after="0" w:line="240" w:lineRule="auto"/>
              <w:jc w:val="right"/>
              <w:rPr>
                <w:ins w:id="1409" w:author="Harry" w:date="2021-12-13T10:49:00Z"/>
                <w:rFonts w:ascii="Yu Gothic" w:eastAsia="Yu Gothic" w:hAnsi="Yu Gothic" w:cs="MS PGothic" w:hint="eastAsia"/>
                <w:color w:val="000000"/>
                <w:sz w:val="18"/>
                <w:szCs w:val="18"/>
                <w:lang w:val="en-GB" w:eastAsia="ja-JP"/>
                <w:rPrChange w:id="1410" w:author="Harry" w:date="2021-12-13T10:49:00Z">
                  <w:rPr>
                    <w:ins w:id="1411" w:author="Harry" w:date="2021-12-13T10:49:00Z"/>
                    <w:rFonts w:hint="eastAsia"/>
                  </w:rPr>
                </w:rPrChange>
              </w:rPr>
              <w:pPrChange w:id="1412" w:author="Harry" w:date="2021-12-13T10:49:00Z">
                <w:pPr>
                  <w:jc w:val="right"/>
                </w:pPr>
              </w:pPrChange>
            </w:pPr>
            <w:ins w:id="1413" w:author="Harry" w:date="2021-12-13T10:49:00Z">
              <w:r w:rsidRPr="004B3AAC">
                <w:rPr>
                  <w:rFonts w:ascii="Yu Gothic" w:eastAsia="Yu Gothic" w:hAnsi="Yu Gothic" w:cs="MS PGothic" w:hint="eastAsia"/>
                  <w:color w:val="000000"/>
                  <w:sz w:val="18"/>
                  <w:szCs w:val="18"/>
                  <w:lang w:val="en-GB" w:eastAsia="ja-JP"/>
                  <w:rPrChange w:id="1414" w:author="Harry" w:date="2021-12-13T10:49:00Z">
                    <w:rPr>
                      <w:rFonts w:hint="eastAsia"/>
                    </w:rPr>
                  </w:rPrChange>
                </w:rPr>
                <w:t xml:space="preserve">941 </w:t>
              </w:r>
            </w:ins>
          </w:p>
        </w:tc>
        <w:tc>
          <w:tcPr>
            <w:tcW w:w="1020" w:type="dxa"/>
            <w:tcBorders>
              <w:top w:val="nil"/>
              <w:left w:val="nil"/>
              <w:bottom w:val="nil"/>
              <w:right w:val="nil"/>
            </w:tcBorders>
            <w:shd w:val="clear" w:color="auto" w:fill="auto"/>
            <w:noWrap/>
            <w:vAlign w:val="center"/>
            <w:hideMark/>
          </w:tcPr>
          <w:p w14:paraId="70F4053E" w14:textId="77777777" w:rsidR="004B3AAC" w:rsidRPr="004B3AAC" w:rsidRDefault="004B3AAC" w:rsidP="004B3AAC">
            <w:pPr>
              <w:spacing w:after="0" w:line="240" w:lineRule="auto"/>
              <w:jc w:val="right"/>
              <w:rPr>
                <w:ins w:id="1415" w:author="Harry" w:date="2021-12-13T10:49:00Z"/>
                <w:rFonts w:ascii="Yu Gothic" w:eastAsia="Yu Gothic" w:hAnsi="Yu Gothic" w:cs="MS PGothic" w:hint="eastAsia"/>
                <w:color w:val="000000"/>
                <w:sz w:val="18"/>
                <w:szCs w:val="18"/>
                <w:lang w:val="en-GB" w:eastAsia="ja-JP"/>
                <w:rPrChange w:id="1416" w:author="Harry" w:date="2021-12-13T10:49:00Z">
                  <w:rPr>
                    <w:ins w:id="1417" w:author="Harry" w:date="2021-12-13T10:49:00Z"/>
                    <w:rFonts w:hint="eastAsia"/>
                  </w:rPr>
                </w:rPrChange>
              </w:rPr>
              <w:pPrChange w:id="1418" w:author="Harry" w:date="2021-12-13T10:49:00Z">
                <w:pPr>
                  <w:jc w:val="right"/>
                </w:pPr>
              </w:pPrChange>
            </w:pPr>
            <w:ins w:id="1419" w:author="Harry" w:date="2021-12-13T10:49:00Z">
              <w:r w:rsidRPr="004B3AAC">
                <w:rPr>
                  <w:rFonts w:ascii="Yu Gothic" w:eastAsia="Yu Gothic" w:hAnsi="Yu Gothic" w:cs="MS PGothic" w:hint="eastAsia"/>
                  <w:color w:val="000000"/>
                  <w:sz w:val="18"/>
                  <w:szCs w:val="18"/>
                  <w:lang w:val="en-GB" w:eastAsia="ja-JP"/>
                  <w:rPrChange w:id="1420" w:author="Harry" w:date="2021-12-13T10:49:00Z">
                    <w:rPr>
                      <w:rFonts w:hint="eastAsia"/>
                    </w:rPr>
                  </w:rPrChange>
                </w:rPr>
                <w:t xml:space="preserve">975 </w:t>
              </w:r>
            </w:ins>
          </w:p>
        </w:tc>
        <w:tc>
          <w:tcPr>
            <w:tcW w:w="745" w:type="dxa"/>
            <w:tcBorders>
              <w:top w:val="nil"/>
              <w:left w:val="nil"/>
              <w:bottom w:val="nil"/>
              <w:right w:val="nil"/>
            </w:tcBorders>
            <w:shd w:val="clear" w:color="auto" w:fill="auto"/>
            <w:noWrap/>
            <w:vAlign w:val="center"/>
            <w:hideMark/>
          </w:tcPr>
          <w:p w14:paraId="5C7A0E2A" w14:textId="77777777" w:rsidR="004B3AAC" w:rsidRPr="004B3AAC" w:rsidRDefault="004B3AAC" w:rsidP="004B3AAC">
            <w:pPr>
              <w:spacing w:after="0" w:line="240" w:lineRule="auto"/>
              <w:jc w:val="right"/>
              <w:rPr>
                <w:ins w:id="1421" w:author="Harry" w:date="2021-12-13T10:49:00Z"/>
                <w:rFonts w:ascii="Yu Gothic" w:eastAsia="Yu Gothic" w:hAnsi="Yu Gothic" w:cs="MS PGothic" w:hint="eastAsia"/>
                <w:color w:val="000000"/>
                <w:sz w:val="18"/>
                <w:szCs w:val="18"/>
                <w:lang w:val="en-GB" w:eastAsia="ja-JP"/>
                <w:rPrChange w:id="1422" w:author="Harry" w:date="2021-12-13T10:49:00Z">
                  <w:rPr>
                    <w:ins w:id="1423" w:author="Harry" w:date="2021-12-13T10:49:00Z"/>
                    <w:rFonts w:hint="eastAsia"/>
                  </w:rPr>
                </w:rPrChange>
              </w:rPr>
              <w:pPrChange w:id="1424" w:author="Harry" w:date="2021-12-13T10:49:00Z">
                <w:pPr>
                  <w:jc w:val="right"/>
                </w:pPr>
              </w:pPrChange>
            </w:pPr>
            <w:ins w:id="1425" w:author="Harry" w:date="2021-12-13T10:49:00Z">
              <w:r w:rsidRPr="004B3AAC">
                <w:rPr>
                  <w:rFonts w:ascii="Yu Gothic" w:eastAsia="Yu Gothic" w:hAnsi="Yu Gothic" w:cs="MS PGothic" w:hint="eastAsia"/>
                  <w:color w:val="000000"/>
                  <w:sz w:val="18"/>
                  <w:szCs w:val="18"/>
                  <w:lang w:val="en-GB" w:eastAsia="ja-JP"/>
                  <w:rPrChange w:id="1426" w:author="Harry" w:date="2021-12-13T10:49:00Z">
                    <w:rPr>
                      <w:rFonts w:hint="eastAsia"/>
                    </w:rPr>
                  </w:rPrChange>
                </w:rPr>
                <w:t xml:space="preserve">755 </w:t>
              </w:r>
            </w:ins>
          </w:p>
        </w:tc>
        <w:tc>
          <w:tcPr>
            <w:tcW w:w="745" w:type="dxa"/>
            <w:tcBorders>
              <w:top w:val="nil"/>
              <w:left w:val="nil"/>
              <w:bottom w:val="nil"/>
              <w:right w:val="nil"/>
            </w:tcBorders>
            <w:shd w:val="clear" w:color="auto" w:fill="auto"/>
            <w:noWrap/>
            <w:vAlign w:val="center"/>
            <w:hideMark/>
          </w:tcPr>
          <w:p w14:paraId="517E37CD" w14:textId="77777777" w:rsidR="004B3AAC" w:rsidRPr="004B3AAC" w:rsidRDefault="004B3AAC" w:rsidP="004B3AAC">
            <w:pPr>
              <w:spacing w:after="0" w:line="240" w:lineRule="auto"/>
              <w:jc w:val="right"/>
              <w:rPr>
                <w:ins w:id="1427" w:author="Harry" w:date="2021-12-13T10:49:00Z"/>
                <w:rFonts w:ascii="Yu Gothic" w:eastAsia="Yu Gothic" w:hAnsi="Yu Gothic" w:cs="MS PGothic" w:hint="eastAsia"/>
                <w:color w:val="000000"/>
                <w:sz w:val="18"/>
                <w:szCs w:val="18"/>
                <w:lang w:val="en-GB" w:eastAsia="ja-JP"/>
                <w:rPrChange w:id="1428" w:author="Harry" w:date="2021-12-13T10:49:00Z">
                  <w:rPr>
                    <w:ins w:id="1429" w:author="Harry" w:date="2021-12-13T10:49:00Z"/>
                    <w:rFonts w:hint="eastAsia"/>
                  </w:rPr>
                </w:rPrChange>
              </w:rPr>
              <w:pPrChange w:id="1430" w:author="Harry" w:date="2021-12-13T10:49:00Z">
                <w:pPr>
                  <w:jc w:val="right"/>
                </w:pPr>
              </w:pPrChange>
            </w:pPr>
            <w:ins w:id="1431" w:author="Harry" w:date="2021-12-13T10:49:00Z">
              <w:r w:rsidRPr="004B3AAC">
                <w:rPr>
                  <w:rFonts w:ascii="Yu Gothic" w:eastAsia="Yu Gothic" w:hAnsi="Yu Gothic" w:cs="MS PGothic" w:hint="eastAsia"/>
                  <w:color w:val="000000"/>
                  <w:sz w:val="18"/>
                  <w:szCs w:val="18"/>
                  <w:lang w:val="en-GB" w:eastAsia="ja-JP"/>
                  <w:rPrChange w:id="1432" w:author="Harry" w:date="2021-12-13T10:49:00Z">
                    <w:rPr>
                      <w:rFonts w:hint="eastAsia"/>
                    </w:rPr>
                  </w:rPrChange>
                </w:rPr>
                <w:t xml:space="preserve">1,092 </w:t>
              </w:r>
            </w:ins>
          </w:p>
        </w:tc>
      </w:tr>
      <w:tr w:rsidR="004B3AAC" w:rsidRPr="004B3AAC" w14:paraId="5B6AE1F3" w14:textId="77777777" w:rsidTr="004B3AAC">
        <w:trPr>
          <w:divId w:val="1014726445"/>
          <w:trHeight w:val="60"/>
          <w:jc w:val="center"/>
          <w:ins w:id="1433" w:author="Harry" w:date="2021-12-13T10:49:00Z"/>
        </w:trPr>
        <w:tc>
          <w:tcPr>
            <w:tcW w:w="543" w:type="dxa"/>
            <w:tcBorders>
              <w:top w:val="nil"/>
              <w:left w:val="nil"/>
              <w:bottom w:val="nil"/>
              <w:right w:val="nil"/>
            </w:tcBorders>
            <w:shd w:val="clear" w:color="auto" w:fill="auto"/>
            <w:noWrap/>
            <w:vAlign w:val="center"/>
            <w:hideMark/>
          </w:tcPr>
          <w:p w14:paraId="241F3551" w14:textId="77777777" w:rsidR="004B3AAC" w:rsidRPr="004B3AAC" w:rsidRDefault="004B3AAC" w:rsidP="004B3AAC">
            <w:pPr>
              <w:spacing w:after="0" w:line="240" w:lineRule="auto"/>
              <w:jc w:val="center"/>
              <w:rPr>
                <w:ins w:id="1434" w:author="Harry" w:date="2021-12-13T10:49:00Z"/>
                <w:rFonts w:ascii="Yu Gothic" w:eastAsia="Yu Gothic" w:hAnsi="Yu Gothic" w:cs="MS PGothic" w:hint="eastAsia"/>
                <w:color w:val="000000"/>
                <w:sz w:val="18"/>
                <w:szCs w:val="18"/>
                <w:lang w:val="en-GB" w:eastAsia="ja-JP"/>
                <w:rPrChange w:id="1435" w:author="Harry" w:date="2021-12-13T10:49:00Z">
                  <w:rPr>
                    <w:ins w:id="1436" w:author="Harry" w:date="2021-12-13T10:49:00Z"/>
                    <w:rFonts w:hint="eastAsia"/>
                  </w:rPr>
                </w:rPrChange>
              </w:rPr>
              <w:pPrChange w:id="1437" w:author="Harry" w:date="2021-12-13T10:49:00Z">
                <w:pPr>
                  <w:jc w:val="center"/>
                </w:pPr>
              </w:pPrChange>
            </w:pPr>
            <w:ins w:id="1438" w:author="Harry" w:date="2021-12-13T10:49:00Z">
              <w:r w:rsidRPr="004B3AAC">
                <w:rPr>
                  <w:rFonts w:ascii="Yu Gothic" w:eastAsia="Yu Gothic" w:hAnsi="Yu Gothic" w:cs="MS PGothic" w:hint="eastAsia"/>
                  <w:color w:val="000000"/>
                  <w:sz w:val="18"/>
                  <w:szCs w:val="18"/>
                  <w:lang w:val="en-GB" w:eastAsia="ja-JP"/>
                  <w:rPrChange w:id="1439" w:author="Harry" w:date="2021-12-13T10:49:00Z">
                    <w:rPr>
                      <w:rFonts w:hint="eastAsia"/>
                    </w:rPr>
                  </w:rPrChange>
                </w:rPr>
                <w:t>15</w:t>
              </w:r>
            </w:ins>
          </w:p>
        </w:tc>
        <w:tc>
          <w:tcPr>
            <w:tcW w:w="2859" w:type="dxa"/>
            <w:tcBorders>
              <w:top w:val="nil"/>
              <w:left w:val="nil"/>
              <w:bottom w:val="nil"/>
              <w:right w:val="nil"/>
            </w:tcBorders>
            <w:shd w:val="clear" w:color="auto" w:fill="auto"/>
            <w:noWrap/>
            <w:vAlign w:val="center"/>
            <w:hideMark/>
          </w:tcPr>
          <w:p w14:paraId="5C4D223D" w14:textId="77777777" w:rsidR="004B3AAC" w:rsidRPr="004B3AAC" w:rsidRDefault="004B3AAC" w:rsidP="004B3AAC">
            <w:pPr>
              <w:spacing w:after="0" w:line="240" w:lineRule="auto"/>
              <w:rPr>
                <w:ins w:id="1440" w:author="Harry" w:date="2021-12-13T10:49:00Z"/>
                <w:rFonts w:ascii="Yu Gothic" w:eastAsia="Yu Gothic" w:hAnsi="Yu Gothic" w:cs="MS PGothic" w:hint="eastAsia"/>
                <w:color w:val="000000"/>
                <w:sz w:val="18"/>
                <w:szCs w:val="18"/>
                <w:lang w:val="en-GB" w:eastAsia="ja-JP"/>
                <w:rPrChange w:id="1441" w:author="Harry" w:date="2021-12-13T10:49:00Z">
                  <w:rPr>
                    <w:ins w:id="1442" w:author="Harry" w:date="2021-12-13T10:49:00Z"/>
                    <w:rFonts w:hint="eastAsia"/>
                  </w:rPr>
                </w:rPrChange>
              </w:rPr>
              <w:pPrChange w:id="1443" w:author="Harry" w:date="2021-12-13T10:49:00Z">
                <w:pPr/>
              </w:pPrChange>
            </w:pPr>
            <w:ins w:id="1444" w:author="Harry" w:date="2021-12-13T10:49:00Z">
              <w:r w:rsidRPr="004B3AAC">
                <w:rPr>
                  <w:rFonts w:ascii="Yu Gothic" w:eastAsia="Yu Gothic" w:hAnsi="Yu Gothic" w:cs="MS PGothic" w:hint="eastAsia"/>
                  <w:color w:val="000000"/>
                  <w:sz w:val="18"/>
                  <w:szCs w:val="18"/>
                  <w:lang w:val="en-GB" w:eastAsia="ja-JP"/>
                  <w:rPrChange w:id="1445" w:author="Harry" w:date="2021-12-13T10:49:00Z">
                    <w:rPr>
                      <w:rFonts w:hint="eastAsia"/>
                    </w:rPr>
                  </w:rPrChange>
                </w:rPr>
                <w:t>Lampung</w:t>
              </w:r>
            </w:ins>
          </w:p>
        </w:tc>
        <w:tc>
          <w:tcPr>
            <w:tcW w:w="241" w:type="dxa"/>
            <w:tcBorders>
              <w:top w:val="nil"/>
              <w:left w:val="nil"/>
              <w:bottom w:val="nil"/>
              <w:right w:val="nil"/>
            </w:tcBorders>
            <w:shd w:val="clear" w:color="auto" w:fill="auto"/>
            <w:noWrap/>
            <w:vAlign w:val="center"/>
            <w:hideMark/>
          </w:tcPr>
          <w:p w14:paraId="162778BF" w14:textId="77777777" w:rsidR="004B3AAC" w:rsidRPr="004B3AAC" w:rsidRDefault="004B3AAC" w:rsidP="004B3AAC">
            <w:pPr>
              <w:spacing w:after="0" w:line="240" w:lineRule="auto"/>
              <w:jc w:val="right"/>
              <w:rPr>
                <w:ins w:id="1446" w:author="Harry" w:date="2021-12-13T10:49:00Z"/>
                <w:rFonts w:ascii="Yu Gothic" w:eastAsia="Yu Gothic" w:hAnsi="Yu Gothic" w:cs="MS PGothic" w:hint="eastAsia"/>
                <w:color w:val="000000"/>
                <w:sz w:val="18"/>
                <w:szCs w:val="18"/>
                <w:lang w:val="en-GB" w:eastAsia="ja-JP"/>
                <w:rPrChange w:id="1447" w:author="Harry" w:date="2021-12-13T10:49:00Z">
                  <w:rPr>
                    <w:ins w:id="1448" w:author="Harry" w:date="2021-12-13T10:49:00Z"/>
                    <w:rFonts w:hint="eastAsia"/>
                  </w:rPr>
                </w:rPrChange>
              </w:rPr>
              <w:pPrChange w:id="1449" w:author="Harry" w:date="2021-12-13T10:49:00Z">
                <w:pPr>
                  <w:jc w:val="right"/>
                </w:pPr>
              </w:pPrChange>
            </w:pPr>
            <w:ins w:id="1450" w:author="Harry" w:date="2021-12-13T10:49:00Z">
              <w:r w:rsidRPr="004B3AAC">
                <w:rPr>
                  <w:rFonts w:ascii="Yu Gothic" w:eastAsia="Yu Gothic" w:hAnsi="Yu Gothic" w:cs="MS PGothic" w:hint="eastAsia"/>
                  <w:color w:val="000000"/>
                  <w:sz w:val="18"/>
                  <w:szCs w:val="18"/>
                  <w:lang w:val="en-GB" w:eastAsia="ja-JP"/>
                  <w:rPrChange w:id="1451" w:author="Harry" w:date="2021-12-13T10:49:00Z">
                    <w:rPr>
                      <w:rFonts w:hint="eastAsia"/>
                    </w:rPr>
                  </w:rPrChange>
                </w:rPr>
                <w:t xml:space="preserve">874 </w:t>
              </w:r>
            </w:ins>
          </w:p>
        </w:tc>
        <w:tc>
          <w:tcPr>
            <w:tcW w:w="1020" w:type="dxa"/>
            <w:tcBorders>
              <w:top w:val="nil"/>
              <w:left w:val="nil"/>
              <w:bottom w:val="nil"/>
              <w:right w:val="nil"/>
            </w:tcBorders>
            <w:shd w:val="clear" w:color="auto" w:fill="auto"/>
            <w:noWrap/>
            <w:vAlign w:val="center"/>
            <w:hideMark/>
          </w:tcPr>
          <w:p w14:paraId="034FF129" w14:textId="77777777" w:rsidR="004B3AAC" w:rsidRPr="004B3AAC" w:rsidRDefault="004B3AAC" w:rsidP="004B3AAC">
            <w:pPr>
              <w:spacing w:after="0" w:line="240" w:lineRule="auto"/>
              <w:jc w:val="right"/>
              <w:rPr>
                <w:ins w:id="1452" w:author="Harry" w:date="2021-12-13T10:49:00Z"/>
                <w:rFonts w:ascii="Yu Gothic" w:eastAsia="Yu Gothic" w:hAnsi="Yu Gothic" w:cs="MS PGothic" w:hint="eastAsia"/>
                <w:color w:val="000000"/>
                <w:sz w:val="18"/>
                <w:szCs w:val="18"/>
                <w:lang w:val="en-GB" w:eastAsia="ja-JP"/>
                <w:rPrChange w:id="1453" w:author="Harry" w:date="2021-12-13T10:49:00Z">
                  <w:rPr>
                    <w:ins w:id="1454" w:author="Harry" w:date="2021-12-13T10:49:00Z"/>
                    <w:rFonts w:hint="eastAsia"/>
                  </w:rPr>
                </w:rPrChange>
              </w:rPr>
              <w:pPrChange w:id="1455" w:author="Harry" w:date="2021-12-13T10:49:00Z">
                <w:pPr>
                  <w:jc w:val="right"/>
                </w:pPr>
              </w:pPrChange>
            </w:pPr>
            <w:ins w:id="1456" w:author="Harry" w:date="2021-12-13T10:49:00Z">
              <w:r w:rsidRPr="004B3AAC">
                <w:rPr>
                  <w:rFonts w:ascii="Yu Gothic" w:eastAsia="Yu Gothic" w:hAnsi="Yu Gothic" w:cs="MS PGothic" w:hint="eastAsia"/>
                  <w:color w:val="000000"/>
                  <w:sz w:val="18"/>
                  <w:szCs w:val="18"/>
                  <w:lang w:val="en-GB" w:eastAsia="ja-JP"/>
                  <w:rPrChange w:id="1457" w:author="Harry" w:date="2021-12-13T10:49:00Z">
                    <w:rPr>
                      <w:rFonts w:hint="eastAsia"/>
                    </w:rPr>
                  </w:rPrChange>
                </w:rPr>
                <w:t xml:space="preserve">1,389 </w:t>
              </w:r>
            </w:ins>
          </w:p>
        </w:tc>
        <w:tc>
          <w:tcPr>
            <w:tcW w:w="745" w:type="dxa"/>
            <w:tcBorders>
              <w:top w:val="nil"/>
              <w:left w:val="nil"/>
              <w:bottom w:val="nil"/>
              <w:right w:val="nil"/>
            </w:tcBorders>
            <w:shd w:val="clear" w:color="auto" w:fill="auto"/>
            <w:noWrap/>
            <w:vAlign w:val="center"/>
            <w:hideMark/>
          </w:tcPr>
          <w:p w14:paraId="2CE36718" w14:textId="77777777" w:rsidR="004B3AAC" w:rsidRPr="004B3AAC" w:rsidRDefault="004B3AAC" w:rsidP="004B3AAC">
            <w:pPr>
              <w:spacing w:after="0" w:line="240" w:lineRule="auto"/>
              <w:jc w:val="right"/>
              <w:rPr>
                <w:ins w:id="1458" w:author="Harry" w:date="2021-12-13T10:49:00Z"/>
                <w:rFonts w:ascii="Yu Gothic" w:eastAsia="Yu Gothic" w:hAnsi="Yu Gothic" w:cs="MS PGothic" w:hint="eastAsia"/>
                <w:color w:val="000000"/>
                <w:sz w:val="18"/>
                <w:szCs w:val="18"/>
                <w:lang w:val="en-GB" w:eastAsia="ja-JP"/>
                <w:rPrChange w:id="1459" w:author="Harry" w:date="2021-12-13T10:49:00Z">
                  <w:rPr>
                    <w:ins w:id="1460" w:author="Harry" w:date="2021-12-13T10:49:00Z"/>
                    <w:rFonts w:hint="eastAsia"/>
                  </w:rPr>
                </w:rPrChange>
              </w:rPr>
              <w:pPrChange w:id="1461" w:author="Harry" w:date="2021-12-13T10:49:00Z">
                <w:pPr>
                  <w:jc w:val="right"/>
                </w:pPr>
              </w:pPrChange>
            </w:pPr>
            <w:ins w:id="1462" w:author="Harry" w:date="2021-12-13T10:49:00Z">
              <w:r w:rsidRPr="004B3AAC">
                <w:rPr>
                  <w:rFonts w:ascii="Yu Gothic" w:eastAsia="Yu Gothic" w:hAnsi="Yu Gothic" w:cs="MS PGothic" w:hint="eastAsia"/>
                  <w:color w:val="000000"/>
                  <w:sz w:val="18"/>
                  <w:szCs w:val="18"/>
                  <w:lang w:val="en-GB" w:eastAsia="ja-JP"/>
                  <w:rPrChange w:id="1463" w:author="Harry" w:date="2021-12-13T10:49:00Z">
                    <w:rPr>
                      <w:rFonts w:hint="eastAsia"/>
                    </w:rPr>
                  </w:rPrChange>
                </w:rPr>
                <w:t xml:space="preserve">724 </w:t>
              </w:r>
            </w:ins>
          </w:p>
        </w:tc>
        <w:tc>
          <w:tcPr>
            <w:tcW w:w="745" w:type="dxa"/>
            <w:tcBorders>
              <w:top w:val="nil"/>
              <w:left w:val="nil"/>
              <w:bottom w:val="nil"/>
              <w:right w:val="nil"/>
            </w:tcBorders>
            <w:shd w:val="clear" w:color="auto" w:fill="auto"/>
            <w:noWrap/>
            <w:vAlign w:val="center"/>
            <w:hideMark/>
          </w:tcPr>
          <w:p w14:paraId="2AF6DC37" w14:textId="77777777" w:rsidR="004B3AAC" w:rsidRPr="004B3AAC" w:rsidRDefault="004B3AAC" w:rsidP="004B3AAC">
            <w:pPr>
              <w:spacing w:after="0" w:line="240" w:lineRule="auto"/>
              <w:jc w:val="right"/>
              <w:rPr>
                <w:ins w:id="1464" w:author="Harry" w:date="2021-12-13T10:49:00Z"/>
                <w:rFonts w:ascii="Yu Gothic" w:eastAsia="Yu Gothic" w:hAnsi="Yu Gothic" w:cs="MS PGothic" w:hint="eastAsia"/>
                <w:color w:val="000000"/>
                <w:sz w:val="18"/>
                <w:szCs w:val="18"/>
                <w:lang w:val="en-GB" w:eastAsia="ja-JP"/>
                <w:rPrChange w:id="1465" w:author="Harry" w:date="2021-12-13T10:49:00Z">
                  <w:rPr>
                    <w:ins w:id="1466" w:author="Harry" w:date="2021-12-13T10:49:00Z"/>
                    <w:rFonts w:hint="eastAsia"/>
                  </w:rPr>
                </w:rPrChange>
              </w:rPr>
              <w:pPrChange w:id="1467" w:author="Harry" w:date="2021-12-13T10:49:00Z">
                <w:pPr>
                  <w:jc w:val="right"/>
                </w:pPr>
              </w:pPrChange>
            </w:pPr>
            <w:ins w:id="1468" w:author="Harry" w:date="2021-12-13T10:49:00Z">
              <w:r w:rsidRPr="004B3AAC">
                <w:rPr>
                  <w:rFonts w:ascii="Yu Gothic" w:eastAsia="Yu Gothic" w:hAnsi="Yu Gothic" w:cs="MS PGothic" w:hint="eastAsia"/>
                  <w:color w:val="000000"/>
                  <w:sz w:val="18"/>
                  <w:szCs w:val="18"/>
                  <w:lang w:val="en-GB" w:eastAsia="ja-JP"/>
                  <w:rPrChange w:id="1469" w:author="Harry" w:date="2021-12-13T10:49:00Z">
                    <w:rPr>
                      <w:rFonts w:hint="eastAsia"/>
                    </w:rPr>
                  </w:rPrChange>
                </w:rPr>
                <w:t xml:space="preserve">1,079 </w:t>
              </w:r>
            </w:ins>
          </w:p>
        </w:tc>
      </w:tr>
      <w:tr w:rsidR="004B3AAC" w:rsidRPr="004B3AAC" w14:paraId="6337FA63" w14:textId="77777777" w:rsidTr="004B3AAC">
        <w:trPr>
          <w:divId w:val="1014726445"/>
          <w:trHeight w:val="147"/>
          <w:jc w:val="center"/>
          <w:ins w:id="1470" w:author="Harry" w:date="2021-12-13T10:49:00Z"/>
        </w:trPr>
        <w:tc>
          <w:tcPr>
            <w:tcW w:w="543" w:type="dxa"/>
            <w:tcBorders>
              <w:top w:val="nil"/>
              <w:left w:val="nil"/>
              <w:bottom w:val="nil"/>
              <w:right w:val="nil"/>
            </w:tcBorders>
            <w:shd w:val="clear" w:color="auto" w:fill="auto"/>
            <w:noWrap/>
            <w:vAlign w:val="center"/>
            <w:hideMark/>
          </w:tcPr>
          <w:p w14:paraId="2E6B1B6B" w14:textId="77777777" w:rsidR="004B3AAC" w:rsidRPr="004B3AAC" w:rsidRDefault="004B3AAC" w:rsidP="004B3AAC">
            <w:pPr>
              <w:spacing w:after="0" w:line="240" w:lineRule="auto"/>
              <w:jc w:val="center"/>
              <w:rPr>
                <w:ins w:id="1471" w:author="Harry" w:date="2021-12-13T10:49:00Z"/>
                <w:rFonts w:ascii="Yu Gothic" w:eastAsia="Yu Gothic" w:hAnsi="Yu Gothic" w:cs="MS PGothic" w:hint="eastAsia"/>
                <w:color w:val="000000"/>
                <w:sz w:val="18"/>
                <w:szCs w:val="18"/>
                <w:lang w:val="en-GB" w:eastAsia="ja-JP"/>
                <w:rPrChange w:id="1472" w:author="Harry" w:date="2021-12-13T10:49:00Z">
                  <w:rPr>
                    <w:ins w:id="1473" w:author="Harry" w:date="2021-12-13T10:49:00Z"/>
                    <w:rFonts w:hint="eastAsia"/>
                  </w:rPr>
                </w:rPrChange>
              </w:rPr>
              <w:pPrChange w:id="1474" w:author="Harry" w:date="2021-12-13T10:49:00Z">
                <w:pPr>
                  <w:jc w:val="center"/>
                </w:pPr>
              </w:pPrChange>
            </w:pPr>
            <w:ins w:id="1475" w:author="Harry" w:date="2021-12-13T10:49:00Z">
              <w:r w:rsidRPr="004B3AAC">
                <w:rPr>
                  <w:rFonts w:ascii="Yu Gothic" w:eastAsia="Yu Gothic" w:hAnsi="Yu Gothic" w:cs="MS PGothic" w:hint="eastAsia"/>
                  <w:color w:val="000000"/>
                  <w:sz w:val="18"/>
                  <w:szCs w:val="18"/>
                  <w:lang w:val="en-GB" w:eastAsia="ja-JP"/>
                  <w:rPrChange w:id="1476" w:author="Harry" w:date="2021-12-13T10:49:00Z">
                    <w:rPr>
                      <w:rFonts w:hint="eastAsia"/>
                    </w:rPr>
                  </w:rPrChange>
                </w:rPr>
                <w:t>16</w:t>
              </w:r>
            </w:ins>
          </w:p>
        </w:tc>
        <w:tc>
          <w:tcPr>
            <w:tcW w:w="2859" w:type="dxa"/>
            <w:tcBorders>
              <w:top w:val="nil"/>
              <w:left w:val="nil"/>
              <w:bottom w:val="nil"/>
              <w:right w:val="nil"/>
            </w:tcBorders>
            <w:shd w:val="clear" w:color="auto" w:fill="auto"/>
            <w:noWrap/>
            <w:vAlign w:val="center"/>
            <w:hideMark/>
          </w:tcPr>
          <w:p w14:paraId="5E07A02D" w14:textId="77777777" w:rsidR="004B3AAC" w:rsidRPr="004B3AAC" w:rsidRDefault="004B3AAC" w:rsidP="004B3AAC">
            <w:pPr>
              <w:spacing w:after="0" w:line="240" w:lineRule="auto"/>
              <w:rPr>
                <w:ins w:id="1477" w:author="Harry" w:date="2021-12-13T10:49:00Z"/>
                <w:rFonts w:ascii="Yu Gothic" w:eastAsia="Yu Gothic" w:hAnsi="Yu Gothic" w:cs="MS PGothic" w:hint="eastAsia"/>
                <w:color w:val="000000"/>
                <w:sz w:val="18"/>
                <w:szCs w:val="18"/>
                <w:lang w:val="en-GB" w:eastAsia="ja-JP"/>
                <w:rPrChange w:id="1478" w:author="Harry" w:date="2021-12-13T10:49:00Z">
                  <w:rPr>
                    <w:ins w:id="1479" w:author="Harry" w:date="2021-12-13T10:49:00Z"/>
                    <w:rFonts w:hint="eastAsia"/>
                  </w:rPr>
                </w:rPrChange>
              </w:rPr>
              <w:pPrChange w:id="1480" w:author="Harry" w:date="2021-12-13T10:49:00Z">
                <w:pPr/>
              </w:pPrChange>
            </w:pPr>
            <w:ins w:id="1481" w:author="Harry" w:date="2021-12-13T10:49:00Z">
              <w:r w:rsidRPr="004B3AAC">
                <w:rPr>
                  <w:rFonts w:ascii="Yu Gothic" w:eastAsia="Yu Gothic" w:hAnsi="Yu Gothic" w:cs="MS PGothic" w:hint="eastAsia"/>
                  <w:color w:val="000000"/>
                  <w:sz w:val="18"/>
                  <w:szCs w:val="18"/>
                  <w:lang w:val="en-GB" w:eastAsia="ja-JP"/>
                  <w:rPrChange w:id="1482" w:author="Harry" w:date="2021-12-13T10:49:00Z">
                    <w:rPr>
                      <w:rFonts w:hint="eastAsia"/>
                    </w:rPr>
                  </w:rPrChange>
                </w:rPr>
                <w:t>Maluku</w:t>
              </w:r>
            </w:ins>
          </w:p>
        </w:tc>
        <w:tc>
          <w:tcPr>
            <w:tcW w:w="241" w:type="dxa"/>
            <w:tcBorders>
              <w:top w:val="nil"/>
              <w:left w:val="nil"/>
              <w:bottom w:val="nil"/>
              <w:right w:val="nil"/>
            </w:tcBorders>
            <w:shd w:val="clear" w:color="auto" w:fill="auto"/>
            <w:noWrap/>
            <w:vAlign w:val="center"/>
            <w:hideMark/>
          </w:tcPr>
          <w:p w14:paraId="6598C30D" w14:textId="77777777" w:rsidR="004B3AAC" w:rsidRPr="004B3AAC" w:rsidRDefault="004B3AAC" w:rsidP="004B3AAC">
            <w:pPr>
              <w:spacing w:after="0" w:line="240" w:lineRule="auto"/>
              <w:jc w:val="right"/>
              <w:rPr>
                <w:ins w:id="1483" w:author="Harry" w:date="2021-12-13T10:49:00Z"/>
                <w:rFonts w:ascii="Yu Gothic" w:eastAsia="Yu Gothic" w:hAnsi="Yu Gothic" w:cs="MS PGothic" w:hint="eastAsia"/>
                <w:color w:val="000000"/>
                <w:sz w:val="18"/>
                <w:szCs w:val="18"/>
                <w:lang w:val="en-GB" w:eastAsia="ja-JP"/>
                <w:rPrChange w:id="1484" w:author="Harry" w:date="2021-12-13T10:49:00Z">
                  <w:rPr>
                    <w:ins w:id="1485" w:author="Harry" w:date="2021-12-13T10:49:00Z"/>
                    <w:rFonts w:hint="eastAsia"/>
                  </w:rPr>
                </w:rPrChange>
              </w:rPr>
              <w:pPrChange w:id="1486" w:author="Harry" w:date="2021-12-13T10:49:00Z">
                <w:pPr>
                  <w:jc w:val="right"/>
                </w:pPr>
              </w:pPrChange>
            </w:pPr>
            <w:ins w:id="1487" w:author="Harry" w:date="2021-12-13T10:49:00Z">
              <w:r w:rsidRPr="004B3AAC">
                <w:rPr>
                  <w:rFonts w:ascii="Yu Gothic" w:eastAsia="Yu Gothic" w:hAnsi="Yu Gothic" w:cs="MS PGothic" w:hint="eastAsia"/>
                  <w:color w:val="000000"/>
                  <w:sz w:val="18"/>
                  <w:szCs w:val="18"/>
                  <w:lang w:val="en-GB" w:eastAsia="ja-JP"/>
                  <w:rPrChange w:id="1488" w:author="Harry" w:date="2021-12-13T10:49:00Z">
                    <w:rPr>
                      <w:rFonts w:hint="eastAsia"/>
                    </w:rPr>
                  </w:rPrChange>
                </w:rPr>
                <w:t xml:space="preserve">1,191 </w:t>
              </w:r>
            </w:ins>
          </w:p>
        </w:tc>
        <w:tc>
          <w:tcPr>
            <w:tcW w:w="1020" w:type="dxa"/>
            <w:tcBorders>
              <w:top w:val="nil"/>
              <w:left w:val="nil"/>
              <w:bottom w:val="nil"/>
              <w:right w:val="nil"/>
            </w:tcBorders>
            <w:shd w:val="clear" w:color="auto" w:fill="auto"/>
            <w:noWrap/>
            <w:vAlign w:val="center"/>
            <w:hideMark/>
          </w:tcPr>
          <w:p w14:paraId="307FA85C" w14:textId="77777777" w:rsidR="004B3AAC" w:rsidRPr="004B3AAC" w:rsidRDefault="004B3AAC" w:rsidP="004B3AAC">
            <w:pPr>
              <w:spacing w:after="0" w:line="240" w:lineRule="auto"/>
              <w:jc w:val="right"/>
              <w:rPr>
                <w:ins w:id="1489" w:author="Harry" w:date="2021-12-13T10:49:00Z"/>
                <w:rFonts w:ascii="Yu Gothic" w:eastAsia="Yu Gothic" w:hAnsi="Yu Gothic" w:cs="MS PGothic" w:hint="eastAsia"/>
                <w:color w:val="000000"/>
                <w:sz w:val="18"/>
                <w:szCs w:val="18"/>
                <w:lang w:val="en-GB" w:eastAsia="ja-JP"/>
                <w:rPrChange w:id="1490" w:author="Harry" w:date="2021-12-13T10:49:00Z">
                  <w:rPr>
                    <w:ins w:id="1491" w:author="Harry" w:date="2021-12-13T10:49:00Z"/>
                    <w:rFonts w:hint="eastAsia"/>
                  </w:rPr>
                </w:rPrChange>
              </w:rPr>
              <w:pPrChange w:id="1492" w:author="Harry" w:date="2021-12-13T10:49:00Z">
                <w:pPr>
                  <w:jc w:val="right"/>
                </w:pPr>
              </w:pPrChange>
            </w:pPr>
            <w:ins w:id="1493" w:author="Harry" w:date="2021-12-13T10:49:00Z">
              <w:r w:rsidRPr="004B3AAC">
                <w:rPr>
                  <w:rFonts w:ascii="Yu Gothic" w:eastAsia="Yu Gothic" w:hAnsi="Yu Gothic" w:cs="MS PGothic" w:hint="eastAsia"/>
                  <w:color w:val="000000"/>
                  <w:sz w:val="18"/>
                  <w:szCs w:val="18"/>
                  <w:lang w:val="en-GB" w:eastAsia="ja-JP"/>
                  <w:rPrChange w:id="1494" w:author="Harry" w:date="2021-12-13T10:49:00Z">
                    <w:rPr>
                      <w:rFonts w:hint="eastAsia"/>
                    </w:rPr>
                  </w:rPrChange>
                </w:rPr>
                <w:t xml:space="preserve">793 </w:t>
              </w:r>
            </w:ins>
          </w:p>
        </w:tc>
        <w:tc>
          <w:tcPr>
            <w:tcW w:w="745" w:type="dxa"/>
            <w:tcBorders>
              <w:top w:val="nil"/>
              <w:left w:val="nil"/>
              <w:bottom w:val="nil"/>
              <w:right w:val="nil"/>
            </w:tcBorders>
            <w:shd w:val="clear" w:color="auto" w:fill="auto"/>
            <w:noWrap/>
            <w:vAlign w:val="center"/>
            <w:hideMark/>
          </w:tcPr>
          <w:p w14:paraId="2C6A94B6" w14:textId="77777777" w:rsidR="004B3AAC" w:rsidRPr="004B3AAC" w:rsidRDefault="004B3AAC" w:rsidP="004B3AAC">
            <w:pPr>
              <w:spacing w:after="0" w:line="240" w:lineRule="auto"/>
              <w:jc w:val="right"/>
              <w:rPr>
                <w:ins w:id="1495" w:author="Harry" w:date="2021-12-13T10:49:00Z"/>
                <w:rFonts w:ascii="Yu Gothic" w:eastAsia="Yu Gothic" w:hAnsi="Yu Gothic" w:cs="MS PGothic" w:hint="eastAsia"/>
                <w:color w:val="000000"/>
                <w:sz w:val="18"/>
                <w:szCs w:val="18"/>
                <w:lang w:val="en-GB" w:eastAsia="ja-JP"/>
                <w:rPrChange w:id="1496" w:author="Harry" w:date="2021-12-13T10:49:00Z">
                  <w:rPr>
                    <w:ins w:id="1497" w:author="Harry" w:date="2021-12-13T10:49:00Z"/>
                    <w:rFonts w:hint="eastAsia"/>
                  </w:rPr>
                </w:rPrChange>
              </w:rPr>
              <w:pPrChange w:id="1498" w:author="Harry" w:date="2021-12-13T10:49:00Z">
                <w:pPr>
                  <w:jc w:val="right"/>
                </w:pPr>
              </w:pPrChange>
            </w:pPr>
            <w:ins w:id="1499" w:author="Harry" w:date="2021-12-13T10:49:00Z">
              <w:r w:rsidRPr="004B3AAC">
                <w:rPr>
                  <w:rFonts w:ascii="Yu Gothic" w:eastAsia="Yu Gothic" w:hAnsi="Yu Gothic" w:cs="MS PGothic" w:hint="eastAsia"/>
                  <w:color w:val="000000"/>
                  <w:sz w:val="18"/>
                  <w:szCs w:val="18"/>
                  <w:lang w:val="en-GB" w:eastAsia="ja-JP"/>
                  <w:rPrChange w:id="1500" w:author="Harry" w:date="2021-12-13T10:49:00Z">
                    <w:rPr>
                      <w:rFonts w:hint="eastAsia"/>
                    </w:rPr>
                  </w:rPrChange>
                </w:rPr>
                <w:t xml:space="preserve">1,075 </w:t>
              </w:r>
            </w:ins>
          </w:p>
        </w:tc>
        <w:tc>
          <w:tcPr>
            <w:tcW w:w="745" w:type="dxa"/>
            <w:tcBorders>
              <w:top w:val="nil"/>
              <w:left w:val="nil"/>
              <w:bottom w:val="nil"/>
              <w:right w:val="nil"/>
            </w:tcBorders>
            <w:shd w:val="clear" w:color="auto" w:fill="auto"/>
            <w:noWrap/>
            <w:vAlign w:val="center"/>
            <w:hideMark/>
          </w:tcPr>
          <w:p w14:paraId="0FD7C1F1" w14:textId="77777777" w:rsidR="004B3AAC" w:rsidRPr="004B3AAC" w:rsidRDefault="004B3AAC" w:rsidP="004B3AAC">
            <w:pPr>
              <w:spacing w:after="0" w:line="240" w:lineRule="auto"/>
              <w:jc w:val="right"/>
              <w:rPr>
                <w:ins w:id="1501" w:author="Harry" w:date="2021-12-13T10:49:00Z"/>
                <w:rFonts w:ascii="Yu Gothic" w:eastAsia="Yu Gothic" w:hAnsi="Yu Gothic" w:cs="MS PGothic" w:hint="eastAsia"/>
                <w:color w:val="000000"/>
                <w:sz w:val="18"/>
                <w:szCs w:val="18"/>
                <w:lang w:val="en-GB" w:eastAsia="ja-JP"/>
                <w:rPrChange w:id="1502" w:author="Harry" w:date="2021-12-13T10:49:00Z">
                  <w:rPr>
                    <w:ins w:id="1503" w:author="Harry" w:date="2021-12-13T10:49:00Z"/>
                    <w:rFonts w:hint="eastAsia"/>
                  </w:rPr>
                </w:rPrChange>
              </w:rPr>
              <w:pPrChange w:id="1504" w:author="Harry" w:date="2021-12-13T10:49:00Z">
                <w:pPr>
                  <w:jc w:val="right"/>
                </w:pPr>
              </w:pPrChange>
            </w:pPr>
            <w:ins w:id="1505" w:author="Harry" w:date="2021-12-13T10:49:00Z">
              <w:r w:rsidRPr="004B3AAC">
                <w:rPr>
                  <w:rFonts w:ascii="Yu Gothic" w:eastAsia="Yu Gothic" w:hAnsi="Yu Gothic" w:cs="MS PGothic" w:hint="eastAsia"/>
                  <w:color w:val="000000"/>
                  <w:sz w:val="18"/>
                  <w:szCs w:val="18"/>
                  <w:lang w:val="en-GB" w:eastAsia="ja-JP"/>
                  <w:rPrChange w:id="1506" w:author="Harry" w:date="2021-12-13T10:49:00Z">
                    <w:rPr>
                      <w:rFonts w:hint="eastAsia"/>
                    </w:rPr>
                  </w:rPrChange>
                </w:rPr>
                <w:t xml:space="preserve">1,370 </w:t>
              </w:r>
            </w:ins>
          </w:p>
        </w:tc>
      </w:tr>
      <w:tr w:rsidR="004B3AAC" w:rsidRPr="004B3AAC" w14:paraId="50D70008" w14:textId="77777777" w:rsidTr="004B3AAC">
        <w:trPr>
          <w:divId w:val="1014726445"/>
          <w:trHeight w:val="60"/>
          <w:jc w:val="center"/>
          <w:ins w:id="1507" w:author="Harry" w:date="2021-12-13T10:49:00Z"/>
        </w:trPr>
        <w:tc>
          <w:tcPr>
            <w:tcW w:w="543" w:type="dxa"/>
            <w:tcBorders>
              <w:top w:val="nil"/>
              <w:left w:val="nil"/>
              <w:bottom w:val="nil"/>
              <w:right w:val="nil"/>
            </w:tcBorders>
            <w:shd w:val="clear" w:color="auto" w:fill="auto"/>
            <w:noWrap/>
            <w:vAlign w:val="center"/>
            <w:hideMark/>
          </w:tcPr>
          <w:p w14:paraId="758D9EE0" w14:textId="77777777" w:rsidR="004B3AAC" w:rsidRPr="004B3AAC" w:rsidRDefault="004B3AAC" w:rsidP="004B3AAC">
            <w:pPr>
              <w:spacing w:after="0" w:line="240" w:lineRule="auto"/>
              <w:jc w:val="center"/>
              <w:rPr>
                <w:ins w:id="1508" w:author="Harry" w:date="2021-12-13T10:49:00Z"/>
                <w:rFonts w:ascii="Yu Gothic" w:eastAsia="Yu Gothic" w:hAnsi="Yu Gothic" w:cs="MS PGothic" w:hint="eastAsia"/>
                <w:color w:val="000000"/>
                <w:sz w:val="18"/>
                <w:szCs w:val="18"/>
                <w:lang w:val="en-GB" w:eastAsia="ja-JP"/>
                <w:rPrChange w:id="1509" w:author="Harry" w:date="2021-12-13T10:49:00Z">
                  <w:rPr>
                    <w:ins w:id="1510" w:author="Harry" w:date="2021-12-13T10:49:00Z"/>
                    <w:rFonts w:hint="eastAsia"/>
                  </w:rPr>
                </w:rPrChange>
              </w:rPr>
              <w:pPrChange w:id="1511" w:author="Harry" w:date="2021-12-13T10:49:00Z">
                <w:pPr>
                  <w:jc w:val="center"/>
                </w:pPr>
              </w:pPrChange>
            </w:pPr>
            <w:ins w:id="1512" w:author="Harry" w:date="2021-12-13T10:49:00Z">
              <w:r w:rsidRPr="004B3AAC">
                <w:rPr>
                  <w:rFonts w:ascii="Yu Gothic" w:eastAsia="Yu Gothic" w:hAnsi="Yu Gothic" w:cs="MS PGothic" w:hint="eastAsia"/>
                  <w:color w:val="000000"/>
                  <w:sz w:val="18"/>
                  <w:szCs w:val="18"/>
                  <w:lang w:val="en-GB" w:eastAsia="ja-JP"/>
                  <w:rPrChange w:id="1513" w:author="Harry" w:date="2021-12-13T10:49:00Z">
                    <w:rPr>
                      <w:rFonts w:hint="eastAsia"/>
                    </w:rPr>
                  </w:rPrChange>
                </w:rPr>
                <w:t>17</w:t>
              </w:r>
            </w:ins>
          </w:p>
        </w:tc>
        <w:tc>
          <w:tcPr>
            <w:tcW w:w="2859" w:type="dxa"/>
            <w:tcBorders>
              <w:top w:val="nil"/>
              <w:left w:val="nil"/>
              <w:bottom w:val="nil"/>
              <w:right w:val="nil"/>
            </w:tcBorders>
            <w:shd w:val="clear" w:color="auto" w:fill="auto"/>
            <w:noWrap/>
            <w:vAlign w:val="center"/>
            <w:hideMark/>
          </w:tcPr>
          <w:p w14:paraId="5514DB54" w14:textId="77777777" w:rsidR="004B3AAC" w:rsidRPr="004B3AAC" w:rsidRDefault="004B3AAC" w:rsidP="004B3AAC">
            <w:pPr>
              <w:spacing w:after="0" w:line="240" w:lineRule="auto"/>
              <w:rPr>
                <w:ins w:id="1514" w:author="Harry" w:date="2021-12-13T10:49:00Z"/>
                <w:rFonts w:ascii="Yu Gothic" w:eastAsia="Yu Gothic" w:hAnsi="Yu Gothic" w:cs="MS PGothic" w:hint="eastAsia"/>
                <w:color w:val="000000"/>
                <w:sz w:val="18"/>
                <w:szCs w:val="18"/>
                <w:lang w:val="en-GB" w:eastAsia="ja-JP"/>
                <w:rPrChange w:id="1515" w:author="Harry" w:date="2021-12-13T10:49:00Z">
                  <w:rPr>
                    <w:ins w:id="1516" w:author="Harry" w:date="2021-12-13T10:49:00Z"/>
                    <w:rFonts w:hint="eastAsia"/>
                  </w:rPr>
                </w:rPrChange>
              </w:rPr>
              <w:pPrChange w:id="1517" w:author="Harry" w:date="2021-12-13T10:49:00Z">
                <w:pPr/>
              </w:pPrChange>
            </w:pPr>
            <w:ins w:id="1518" w:author="Harry" w:date="2021-12-13T10:49:00Z">
              <w:r w:rsidRPr="004B3AAC">
                <w:rPr>
                  <w:rFonts w:ascii="Yu Gothic" w:eastAsia="Yu Gothic" w:hAnsi="Yu Gothic" w:cs="MS PGothic" w:hint="eastAsia"/>
                  <w:color w:val="000000"/>
                  <w:sz w:val="18"/>
                  <w:szCs w:val="18"/>
                  <w:lang w:val="en-GB" w:eastAsia="ja-JP"/>
                  <w:rPrChange w:id="1519" w:author="Harry" w:date="2021-12-13T10:49:00Z">
                    <w:rPr>
                      <w:rFonts w:hint="eastAsia"/>
                    </w:rPr>
                  </w:rPrChange>
                </w:rPr>
                <w:t>North Kalimantan</w:t>
              </w:r>
            </w:ins>
          </w:p>
        </w:tc>
        <w:tc>
          <w:tcPr>
            <w:tcW w:w="241" w:type="dxa"/>
            <w:tcBorders>
              <w:top w:val="nil"/>
              <w:left w:val="nil"/>
              <w:bottom w:val="nil"/>
              <w:right w:val="nil"/>
            </w:tcBorders>
            <w:shd w:val="clear" w:color="auto" w:fill="auto"/>
            <w:noWrap/>
            <w:vAlign w:val="center"/>
            <w:hideMark/>
          </w:tcPr>
          <w:p w14:paraId="1C2F0B58" w14:textId="77777777" w:rsidR="004B3AAC" w:rsidRPr="004B3AAC" w:rsidRDefault="004B3AAC" w:rsidP="004B3AAC">
            <w:pPr>
              <w:spacing w:after="0" w:line="240" w:lineRule="auto"/>
              <w:jc w:val="right"/>
              <w:rPr>
                <w:ins w:id="1520" w:author="Harry" w:date="2021-12-13T10:49:00Z"/>
                <w:rFonts w:ascii="Yu Gothic" w:eastAsia="Yu Gothic" w:hAnsi="Yu Gothic" w:cs="MS PGothic" w:hint="eastAsia"/>
                <w:color w:val="000000"/>
                <w:sz w:val="18"/>
                <w:szCs w:val="18"/>
                <w:lang w:val="en-GB" w:eastAsia="ja-JP"/>
                <w:rPrChange w:id="1521" w:author="Harry" w:date="2021-12-13T10:49:00Z">
                  <w:rPr>
                    <w:ins w:id="1522" w:author="Harry" w:date="2021-12-13T10:49:00Z"/>
                    <w:rFonts w:hint="eastAsia"/>
                  </w:rPr>
                </w:rPrChange>
              </w:rPr>
              <w:pPrChange w:id="1523" w:author="Harry" w:date="2021-12-13T10:49:00Z">
                <w:pPr>
                  <w:jc w:val="right"/>
                </w:pPr>
              </w:pPrChange>
            </w:pPr>
            <w:ins w:id="1524" w:author="Harry" w:date="2021-12-13T10:49:00Z">
              <w:r w:rsidRPr="004B3AAC">
                <w:rPr>
                  <w:rFonts w:ascii="Yu Gothic" w:eastAsia="Yu Gothic" w:hAnsi="Yu Gothic" w:cs="MS PGothic" w:hint="eastAsia"/>
                  <w:color w:val="000000"/>
                  <w:sz w:val="18"/>
                  <w:szCs w:val="18"/>
                  <w:lang w:val="en-GB" w:eastAsia="ja-JP"/>
                  <w:rPrChange w:id="1525" w:author="Harry" w:date="2021-12-13T10:49:00Z">
                    <w:rPr>
                      <w:rFonts w:hint="eastAsia"/>
                    </w:rPr>
                  </w:rPrChange>
                </w:rPr>
                <w:t xml:space="preserve">1,290 </w:t>
              </w:r>
            </w:ins>
          </w:p>
        </w:tc>
        <w:tc>
          <w:tcPr>
            <w:tcW w:w="1020" w:type="dxa"/>
            <w:tcBorders>
              <w:top w:val="nil"/>
              <w:left w:val="nil"/>
              <w:bottom w:val="nil"/>
              <w:right w:val="nil"/>
            </w:tcBorders>
            <w:shd w:val="clear" w:color="auto" w:fill="auto"/>
            <w:noWrap/>
            <w:vAlign w:val="center"/>
            <w:hideMark/>
          </w:tcPr>
          <w:p w14:paraId="53D3030A" w14:textId="77777777" w:rsidR="004B3AAC" w:rsidRPr="004B3AAC" w:rsidRDefault="004B3AAC" w:rsidP="004B3AAC">
            <w:pPr>
              <w:spacing w:after="0" w:line="240" w:lineRule="auto"/>
              <w:jc w:val="right"/>
              <w:rPr>
                <w:ins w:id="1526" w:author="Harry" w:date="2021-12-13T10:49:00Z"/>
                <w:rFonts w:ascii="Yu Gothic" w:eastAsia="Yu Gothic" w:hAnsi="Yu Gothic" w:cs="MS PGothic" w:hint="eastAsia"/>
                <w:color w:val="000000"/>
                <w:sz w:val="18"/>
                <w:szCs w:val="18"/>
                <w:lang w:val="en-GB" w:eastAsia="ja-JP"/>
                <w:rPrChange w:id="1527" w:author="Harry" w:date="2021-12-13T10:49:00Z">
                  <w:rPr>
                    <w:ins w:id="1528" w:author="Harry" w:date="2021-12-13T10:49:00Z"/>
                    <w:rFonts w:hint="eastAsia"/>
                  </w:rPr>
                </w:rPrChange>
              </w:rPr>
              <w:pPrChange w:id="1529" w:author="Harry" w:date="2021-12-13T10:49:00Z">
                <w:pPr>
                  <w:jc w:val="right"/>
                </w:pPr>
              </w:pPrChange>
            </w:pPr>
            <w:ins w:id="1530" w:author="Harry" w:date="2021-12-13T10:49:00Z">
              <w:r w:rsidRPr="004B3AAC">
                <w:rPr>
                  <w:rFonts w:ascii="Yu Gothic" w:eastAsia="Yu Gothic" w:hAnsi="Yu Gothic" w:cs="MS PGothic" w:hint="eastAsia"/>
                  <w:color w:val="000000"/>
                  <w:sz w:val="18"/>
                  <w:szCs w:val="18"/>
                  <w:lang w:val="en-GB" w:eastAsia="ja-JP"/>
                  <w:rPrChange w:id="1531" w:author="Harry" w:date="2021-12-13T10:49:00Z">
                    <w:rPr>
                      <w:rFonts w:hint="eastAsia"/>
                    </w:rPr>
                  </w:rPrChange>
                </w:rPr>
                <w:t xml:space="preserve">2,435 </w:t>
              </w:r>
            </w:ins>
          </w:p>
        </w:tc>
        <w:tc>
          <w:tcPr>
            <w:tcW w:w="745" w:type="dxa"/>
            <w:tcBorders>
              <w:top w:val="nil"/>
              <w:left w:val="nil"/>
              <w:bottom w:val="nil"/>
              <w:right w:val="nil"/>
            </w:tcBorders>
            <w:shd w:val="clear" w:color="auto" w:fill="auto"/>
            <w:noWrap/>
            <w:vAlign w:val="center"/>
            <w:hideMark/>
          </w:tcPr>
          <w:p w14:paraId="612868D4" w14:textId="77777777" w:rsidR="004B3AAC" w:rsidRPr="004B3AAC" w:rsidRDefault="004B3AAC" w:rsidP="004B3AAC">
            <w:pPr>
              <w:spacing w:after="0" w:line="240" w:lineRule="auto"/>
              <w:jc w:val="right"/>
              <w:rPr>
                <w:ins w:id="1532" w:author="Harry" w:date="2021-12-13T10:49:00Z"/>
                <w:rFonts w:ascii="Yu Gothic" w:eastAsia="Yu Gothic" w:hAnsi="Yu Gothic" w:cs="MS PGothic" w:hint="eastAsia"/>
                <w:color w:val="000000"/>
                <w:sz w:val="18"/>
                <w:szCs w:val="18"/>
                <w:lang w:val="en-GB" w:eastAsia="ja-JP"/>
                <w:rPrChange w:id="1533" w:author="Harry" w:date="2021-12-13T10:49:00Z">
                  <w:rPr>
                    <w:ins w:id="1534" w:author="Harry" w:date="2021-12-13T10:49:00Z"/>
                    <w:rFonts w:hint="eastAsia"/>
                  </w:rPr>
                </w:rPrChange>
              </w:rPr>
              <w:pPrChange w:id="1535" w:author="Harry" w:date="2021-12-13T10:49:00Z">
                <w:pPr>
                  <w:jc w:val="right"/>
                </w:pPr>
              </w:pPrChange>
            </w:pPr>
            <w:ins w:id="1536" w:author="Harry" w:date="2021-12-13T10:49:00Z">
              <w:r w:rsidRPr="004B3AAC">
                <w:rPr>
                  <w:rFonts w:ascii="Yu Gothic" w:eastAsia="Yu Gothic" w:hAnsi="Yu Gothic" w:cs="MS PGothic" w:hint="eastAsia"/>
                  <w:color w:val="000000"/>
                  <w:sz w:val="18"/>
                  <w:szCs w:val="18"/>
                  <w:lang w:val="en-GB" w:eastAsia="ja-JP"/>
                  <w:rPrChange w:id="1537" w:author="Harry" w:date="2021-12-13T10:49:00Z">
                    <w:rPr>
                      <w:rFonts w:hint="eastAsia"/>
                    </w:rPr>
                  </w:rPrChange>
                </w:rPr>
                <w:t xml:space="preserve">880 </w:t>
              </w:r>
            </w:ins>
          </w:p>
        </w:tc>
        <w:tc>
          <w:tcPr>
            <w:tcW w:w="745" w:type="dxa"/>
            <w:tcBorders>
              <w:top w:val="nil"/>
              <w:left w:val="nil"/>
              <w:bottom w:val="nil"/>
              <w:right w:val="nil"/>
            </w:tcBorders>
            <w:shd w:val="clear" w:color="auto" w:fill="auto"/>
            <w:noWrap/>
            <w:vAlign w:val="center"/>
            <w:hideMark/>
          </w:tcPr>
          <w:p w14:paraId="664A70D1" w14:textId="77777777" w:rsidR="004B3AAC" w:rsidRPr="004B3AAC" w:rsidRDefault="004B3AAC" w:rsidP="004B3AAC">
            <w:pPr>
              <w:spacing w:after="0" w:line="240" w:lineRule="auto"/>
              <w:jc w:val="right"/>
              <w:rPr>
                <w:ins w:id="1538" w:author="Harry" w:date="2021-12-13T10:49:00Z"/>
                <w:rFonts w:ascii="Yu Gothic" w:eastAsia="Yu Gothic" w:hAnsi="Yu Gothic" w:cs="MS PGothic" w:hint="eastAsia"/>
                <w:color w:val="000000"/>
                <w:sz w:val="18"/>
                <w:szCs w:val="18"/>
                <w:lang w:val="en-GB" w:eastAsia="ja-JP"/>
                <w:rPrChange w:id="1539" w:author="Harry" w:date="2021-12-13T10:49:00Z">
                  <w:rPr>
                    <w:ins w:id="1540" w:author="Harry" w:date="2021-12-13T10:49:00Z"/>
                    <w:rFonts w:hint="eastAsia"/>
                  </w:rPr>
                </w:rPrChange>
              </w:rPr>
              <w:pPrChange w:id="1541" w:author="Harry" w:date="2021-12-13T10:49:00Z">
                <w:pPr>
                  <w:jc w:val="right"/>
                </w:pPr>
              </w:pPrChange>
            </w:pPr>
            <w:ins w:id="1542" w:author="Harry" w:date="2021-12-13T10:49:00Z">
              <w:r w:rsidRPr="004B3AAC">
                <w:rPr>
                  <w:rFonts w:ascii="Yu Gothic" w:eastAsia="Yu Gothic" w:hAnsi="Yu Gothic" w:cs="MS PGothic" w:hint="eastAsia"/>
                  <w:color w:val="000000"/>
                  <w:sz w:val="18"/>
                  <w:szCs w:val="18"/>
                  <w:lang w:val="en-GB" w:eastAsia="ja-JP"/>
                  <w:rPrChange w:id="1543" w:author="Harry" w:date="2021-12-13T10:49:00Z">
                    <w:rPr>
                      <w:rFonts w:hint="eastAsia"/>
                    </w:rPr>
                  </w:rPrChange>
                </w:rPr>
                <w:t xml:space="preserve">1,613 </w:t>
              </w:r>
            </w:ins>
          </w:p>
        </w:tc>
      </w:tr>
      <w:tr w:rsidR="004B3AAC" w:rsidRPr="004B3AAC" w14:paraId="79049F44" w14:textId="77777777" w:rsidTr="004B3AAC">
        <w:trPr>
          <w:divId w:val="1014726445"/>
          <w:trHeight w:val="114"/>
          <w:jc w:val="center"/>
          <w:ins w:id="1544" w:author="Harry" w:date="2021-12-13T10:49:00Z"/>
        </w:trPr>
        <w:tc>
          <w:tcPr>
            <w:tcW w:w="543" w:type="dxa"/>
            <w:tcBorders>
              <w:top w:val="nil"/>
              <w:left w:val="nil"/>
              <w:bottom w:val="nil"/>
              <w:right w:val="nil"/>
            </w:tcBorders>
            <w:shd w:val="clear" w:color="auto" w:fill="auto"/>
            <w:noWrap/>
            <w:vAlign w:val="center"/>
            <w:hideMark/>
          </w:tcPr>
          <w:p w14:paraId="63290148" w14:textId="77777777" w:rsidR="004B3AAC" w:rsidRPr="004B3AAC" w:rsidRDefault="004B3AAC" w:rsidP="004B3AAC">
            <w:pPr>
              <w:spacing w:after="0" w:line="240" w:lineRule="auto"/>
              <w:jc w:val="center"/>
              <w:rPr>
                <w:ins w:id="1545" w:author="Harry" w:date="2021-12-13T10:49:00Z"/>
                <w:rFonts w:ascii="Yu Gothic" w:eastAsia="Yu Gothic" w:hAnsi="Yu Gothic" w:cs="MS PGothic" w:hint="eastAsia"/>
                <w:color w:val="000000"/>
                <w:sz w:val="18"/>
                <w:szCs w:val="18"/>
                <w:lang w:val="en-GB" w:eastAsia="ja-JP"/>
                <w:rPrChange w:id="1546" w:author="Harry" w:date="2021-12-13T10:49:00Z">
                  <w:rPr>
                    <w:ins w:id="1547" w:author="Harry" w:date="2021-12-13T10:49:00Z"/>
                    <w:rFonts w:hint="eastAsia"/>
                  </w:rPr>
                </w:rPrChange>
              </w:rPr>
              <w:pPrChange w:id="1548" w:author="Harry" w:date="2021-12-13T10:49:00Z">
                <w:pPr>
                  <w:jc w:val="center"/>
                </w:pPr>
              </w:pPrChange>
            </w:pPr>
            <w:ins w:id="1549" w:author="Harry" w:date="2021-12-13T10:49:00Z">
              <w:r w:rsidRPr="004B3AAC">
                <w:rPr>
                  <w:rFonts w:ascii="Yu Gothic" w:eastAsia="Yu Gothic" w:hAnsi="Yu Gothic" w:cs="MS PGothic" w:hint="eastAsia"/>
                  <w:color w:val="000000"/>
                  <w:sz w:val="18"/>
                  <w:szCs w:val="18"/>
                  <w:lang w:val="en-GB" w:eastAsia="ja-JP"/>
                  <w:rPrChange w:id="1550" w:author="Harry" w:date="2021-12-13T10:49:00Z">
                    <w:rPr>
                      <w:rFonts w:hint="eastAsia"/>
                    </w:rPr>
                  </w:rPrChange>
                </w:rPr>
                <w:t>18</w:t>
              </w:r>
            </w:ins>
          </w:p>
        </w:tc>
        <w:tc>
          <w:tcPr>
            <w:tcW w:w="2859" w:type="dxa"/>
            <w:tcBorders>
              <w:top w:val="nil"/>
              <w:left w:val="nil"/>
              <w:bottom w:val="nil"/>
              <w:right w:val="nil"/>
            </w:tcBorders>
            <w:shd w:val="clear" w:color="auto" w:fill="auto"/>
            <w:noWrap/>
            <w:vAlign w:val="center"/>
            <w:hideMark/>
          </w:tcPr>
          <w:p w14:paraId="372300D9" w14:textId="77777777" w:rsidR="004B3AAC" w:rsidRPr="004B3AAC" w:rsidRDefault="004B3AAC" w:rsidP="004B3AAC">
            <w:pPr>
              <w:spacing w:after="0" w:line="240" w:lineRule="auto"/>
              <w:rPr>
                <w:ins w:id="1551" w:author="Harry" w:date="2021-12-13T10:49:00Z"/>
                <w:rFonts w:ascii="Yu Gothic" w:eastAsia="Yu Gothic" w:hAnsi="Yu Gothic" w:cs="MS PGothic" w:hint="eastAsia"/>
                <w:color w:val="000000"/>
                <w:sz w:val="18"/>
                <w:szCs w:val="18"/>
                <w:lang w:val="en-GB" w:eastAsia="ja-JP"/>
                <w:rPrChange w:id="1552" w:author="Harry" w:date="2021-12-13T10:49:00Z">
                  <w:rPr>
                    <w:ins w:id="1553" w:author="Harry" w:date="2021-12-13T10:49:00Z"/>
                    <w:rFonts w:hint="eastAsia"/>
                  </w:rPr>
                </w:rPrChange>
              </w:rPr>
              <w:pPrChange w:id="1554" w:author="Harry" w:date="2021-12-13T10:49:00Z">
                <w:pPr/>
              </w:pPrChange>
            </w:pPr>
            <w:ins w:id="1555" w:author="Harry" w:date="2021-12-13T10:49:00Z">
              <w:r w:rsidRPr="004B3AAC">
                <w:rPr>
                  <w:rFonts w:ascii="Yu Gothic" w:eastAsia="Yu Gothic" w:hAnsi="Yu Gothic" w:cs="MS PGothic" w:hint="eastAsia"/>
                  <w:color w:val="000000"/>
                  <w:sz w:val="18"/>
                  <w:szCs w:val="18"/>
                  <w:lang w:val="en-GB" w:eastAsia="ja-JP"/>
                  <w:rPrChange w:id="1556" w:author="Harry" w:date="2021-12-13T10:49:00Z">
                    <w:rPr>
                      <w:rFonts w:hint="eastAsia"/>
                    </w:rPr>
                  </w:rPrChange>
                </w:rPr>
                <w:t>North Maluku</w:t>
              </w:r>
            </w:ins>
          </w:p>
        </w:tc>
        <w:tc>
          <w:tcPr>
            <w:tcW w:w="241" w:type="dxa"/>
            <w:tcBorders>
              <w:top w:val="nil"/>
              <w:left w:val="nil"/>
              <w:bottom w:val="nil"/>
              <w:right w:val="nil"/>
            </w:tcBorders>
            <w:shd w:val="clear" w:color="auto" w:fill="auto"/>
            <w:noWrap/>
            <w:vAlign w:val="center"/>
            <w:hideMark/>
          </w:tcPr>
          <w:p w14:paraId="54E44891" w14:textId="77777777" w:rsidR="004B3AAC" w:rsidRPr="004B3AAC" w:rsidRDefault="004B3AAC" w:rsidP="004B3AAC">
            <w:pPr>
              <w:spacing w:after="0" w:line="240" w:lineRule="auto"/>
              <w:jc w:val="right"/>
              <w:rPr>
                <w:ins w:id="1557" w:author="Harry" w:date="2021-12-13T10:49:00Z"/>
                <w:rFonts w:ascii="Yu Gothic" w:eastAsia="Yu Gothic" w:hAnsi="Yu Gothic" w:cs="MS PGothic" w:hint="eastAsia"/>
                <w:color w:val="000000"/>
                <w:sz w:val="18"/>
                <w:szCs w:val="18"/>
                <w:lang w:val="en-GB" w:eastAsia="ja-JP"/>
                <w:rPrChange w:id="1558" w:author="Harry" w:date="2021-12-13T10:49:00Z">
                  <w:rPr>
                    <w:ins w:id="1559" w:author="Harry" w:date="2021-12-13T10:49:00Z"/>
                    <w:rFonts w:hint="eastAsia"/>
                  </w:rPr>
                </w:rPrChange>
              </w:rPr>
              <w:pPrChange w:id="1560" w:author="Harry" w:date="2021-12-13T10:49:00Z">
                <w:pPr>
                  <w:jc w:val="right"/>
                </w:pPr>
              </w:pPrChange>
            </w:pPr>
            <w:ins w:id="1561" w:author="Harry" w:date="2021-12-13T10:49:00Z">
              <w:r w:rsidRPr="004B3AAC">
                <w:rPr>
                  <w:rFonts w:ascii="Yu Gothic" w:eastAsia="Yu Gothic" w:hAnsi="Yu Gothic" w:cs="MS PGothic" w:hint="eastAsia"/>
                  <w:color w:val="000000"/>
                  <w:sz w:val="18"/>
                  <w:szCs w:val="18"/>
                  <w:lang w:val="en-GB" w:eastAsia="ja-JP"/>
                  <w:rPrChange w:id="1562" w:author="Harry" w:date="2021-12-13T10:49:00Z">
                    <w:rPr>
                      <w:rFonts w:hint="eastAsia"/>
                    </w:rPr>
                  </w:rPrChange>
                </w:rPr>
                <w:t xml:space="preserve">1,205 </w:t>
              </w:r>
            </w:ins>
          </w:p>
        </w:tc>
        <w:tc>
          <w:tcPr>
            <w:tcW w:w="1020" w:type="dxa"/>
            <w:tcBorders>
              <w:top w:val="nil"/>
              <w:left w:val="nil"/>
              <w:bottom w:val="nil"/>
              <w:right w:val="nil"/>
            </w:tcBorders>
            <w:shd w:val="clear" w:color="auto" w:fill="auto"/>
            <w:noWrap/>
            <w:vAlign w:val="center"/>
            <w:hideMark/>
          </w:tcPr>
          <w:p w14:paraId="54C0C44E" w14:textId="77777777" w:rsidR="004B3AAC" w:rsidRPr="004B3AAC" w:rsidRDefault="004B3AAC" w:rsidP="004B3AAC">
            <w:pPr>
              <w:spacing w:after="0" w:line="240" w:lineRule="auto"/>
              <w:jc w:val="right"/>
              <w:rPr>
                <w:ins w:id="1563" w:author="Harry" w:date="2021-12-13T10:49:00Z"/>
                <w:rFonts w:ascii="Yu Gothic" w:eastAsia="Yu Gothic" w:hAnsi="Yu Gothic" w:cs="MS PGothic" w:hint="eastAsia"/>
                <w:color w:val="000000"/>
                <w:sz w:val="18"/>
                <w:szCs w:val="18"/>
                <w:lang w:val="en-GB" w:eastAsia="ja-JP"/>
                <w:rPrChange w:id="1564" w:author="Harry" w:date="2021-12-13T10:49:00Z">
                  <w:rPr>
                    <w:ins w:id="1565" w:author="Harry" w:date="2021-12-13T10:49:00Z"/>
                    <w:rFonts w:hint="eastAsia"/>
                  </w:rPr>
                </w:rPrChange>
              </w:rPr>
              <w:pPrChange w:id="1566" w:author="Harry" w:date="2021-12-13T10:49:00Z">
                <w:pPr>
                  <w:jc w:val="right"/>
                </w:pPr>
              </w:pPrChange>
            </w:pPr>
            <w:ins w:id="1567" w:author="Harry" w:date="2021-12-13T10:49:00Z">
              <w:r w:rsidRPr="004B3AAC">
                <w:rPr>
                  <w:rFonts w:ascii="Yu Gothic" w:eastAsia="Yu Gothic" w:hAnsi="Yu Gothic" w:cs="MS PGothic" w:hint="eastAsia"/>
                  <w:color w:val="000000"/>
                  <w:sz w:val="18"/>
                  <w:szCs w:val="18"/>
                  <w:lang w:val="en-GB" w:eastAsia="ja-JP"/>
                  <w:rPrChange w:id="1568" w:author="Harry" w:date="2021-12-13T10:49:00Z">
                    <w:rPr>
                      <w:rFonts w:hint="eastAsia"/>
                    </w:rPr>
                  </w:rPrChange>
                </w:rPr>
                <w:t xml:space="preserve">1,060 </w:t>
              </w:r>
            </w:ins>
          </w:p>
        </w:tc>
        <w:tc>
          <w:tcPr>
            <w:tcW w:w="745" w:type="dxa"/>
            <w:tcBorders>
              <w:top w:val="nil"/>
              <w:left w:val="nil"/>
              <w:bottom w:val="nil"/>
              <w:right w:val="nil"/>
            </w:tcBorders>
            <w:shd w:val="clear" w:color="auto" w:fill="auto"/>
            <w:noWrap/>
            <w:vAlign w:val="center"/>
            <w:hideMark/>
          </w:tcPr>
          <w:p w14:paraId="0237D82E" w14:textId="77777777" w:rsidR="004B3AAC" w:rsidRPr="004B3AAC" w:rsidRDefault="004B3AAC" w:rsidP="004B3AAC">
            <w:pPr>
              <w:spacing w:after="0" w:line="240" w:lineRule="auto"/>
              <w:jc w:val="right"/>
              <w:rPr>
                <w:ins w:id="1569" w:author="Harry" w:date="2021-12-13T10:49:00Z"/>
                <w:rFonts w:ascii="Yu Gothic" w:eastAsia="Yu Gothic" w:hAnsi="Yu Gothic" w:cs="MS PGothic" w:hint="eastAsia"/>
                <w:color w:val="000000"/>
                <w:sz w:val="18"/>
                <w:szCs w:val="18"/>
                <w:lang w:val="en-GB" w:eastAsia="ja-JP"/>
                <w:rPrChange w:id="1570" w:author="Harry" w:date="2021-12-13T10:49:00Z">
                  <w:rPr>
                    <w:ins w:id="1571" w:author="Harry" w:date="2021-12-13T10:49:00Z"/>
                    <w:rFonts w:hint="eastAsia"/>
                  </w:rPr>
                </w:rPrChange>
              </w:rPr>
              <w:pPrChange w:id="1572" w:author="Harry" w:date="2021-12-13T10:49:00Z">
                <w:pPr>
                  <w:jc w:val="right"/>
                </w:pPr>
              </w:pPrChange>
            </w:pPr>
            <w:ins w:id="1573" w:author="Harry" w:date="2021-12-13T10:49:00Z">
              <w:r w:rsidRPr="004B3AAC">
                <w:rPr>
                  <w:rFonts w:ascii="Yu Gothic" w:eastAsia="Yu Gothic" w:hAnsi="Yu Gothic" w:cs="MS PGothic" w:hint="eastAsia"/>
                  <w:color w:val="000000"/>
                  <w:sz w:val="18"/>
                  <w:szCs w:val="18"/>
                  <w:lang w:val="en-GB" w:eastAsia="ja-JP"/>
                  <w:rPrChange w:id="1574" w:author="Harry" w:date="2021-12-13T10:49:00Z">
                    <w:rPr>
                      <w:rFonts w:hint="eastAsia"/>
                    </w:rPr>
                  </w:rPrChange>
                </w:rPr>
                <w:t xml:space="preserve">985 </w:t>
              </w:r>
            </w:ins>
          </w:p>
        </w:tc>
        <w:tc>
          <w:tcPr>
            <w:tcW w:w="745" w:type="dxa"/>
            <w:tcBorders>
              <w:top w:val="nil"/>
              <w:left w:val="nil"/>
              <w:bottom w:val="nil"/>
              <w:right w:val="nil"/>
            </w:tcBorders>
            <w:shd w:val="clear" w:color="auto" w:fill="auto"/>
            <w:noWrap/>
            <w:vAlign w:val="center"/>
            <w:hideMark/>
          </w:tcPr>
          <w:p w14:paraId="336D0925" w14:textId="77777777" w:rsidR="004B3AAC" w:rsidRPr="004B3AAC" w:rsidRDefault="004B3AAC" w:rsidP="004B3AAC">
            <w:pPr>
              <w:spacing w:after="0" w:line="240" w:lineRule="auto"/>
              <w:jc w:val="right"/>
              <w:rPr>
                <w:ins w:id="1575" w:author="Harry" w:date="2021-12-13T10:49:00Z"/>
                <w:rFonts w:ascii="Yu Gothic" w:eastAsia="Yu Gothic" w:hAnsi="Yu Gothic" w:cs="MS PGothic" w:hint="eastAsia"/>
                <w:color w:val="000000"/>
                <w:sz w:val="18"/>
                <w:szCs w:val="18"/>
                <w:lang w:val="en-GB" w:eastAsia="ja-JP"/>
                <w:rPrChange w:id="1576" w:author="Harry" w:date="2021-12-13T10:49:00Z">
                  <w:rPr>
                    <w:ins w:id="1577" w:author="Harry" w:date="2021-12-13T10:49:00Z"/>
                    <w:rFonts w:hint="eastAsia"/>
                  </w:rPr>
                </w:rPrChange>
              </w:rPr>
              <w:pPrChange w:id="1578" w:author="Harry" w:date="2021-12-13T10:49:00Z">
                <w:pPr>
                  <w:jc w:val="right"/>
                </w:pPr>
              </w:pPrChange>
            </w:pPr>
            <w:ins w:id="1579" w:author="Harry" w:date="2021-12-13T10:49:00Z">
              <w:r w:rsidRPr="004B3AAC">
                <w:rPr>
                  <w:rFonts w:ascii="Yu Gothic" w:eastAsia="Yu Gothic" w:hAnsi="Yu Gothic" w:cs="MS PGothic" w:hint="eastAsia"/>
                  <w:color w:val="000000"/>
                  <w:sz w:val="18"/>
                  <w:szCs w:val="18"/>
                  <w:lang w:val="en-GB" w:eastAsia="ja-JP"/>
                  <w:rPrChange w:id="1580" w:author="Harry" w:date="2021-12-13T10:49:00Z">
                    <w:rPr>
                      <w:rFonts w:hint="eastAsia"/>
                    </w:rPr>
                  </w:rPrChange>
                </w:rPr>
                <w:t xml:space="preserve">1,373 </w:t>
              </w:r>
            </w:ins>
          </w:p>
        </w:tc>
      </w:tr>
      <w:tr w:rsidR="004B3AAC" w:rsidRPr="004B3AAC" w14:paraId="696EF103" w14:textId="77777777" w:rsidTr="004B3AAC">
        <w:trPr>
          <w:divId w:val="1014726445"/>
          <w:trHeight w:val="60"/>
          <w:jc w:val="center"/>
          <w:ins w:id="1581" w:author="Harry" w:date="2021-12-13T10:49:00Z"/>
        </w:trPr>
        <w:tc>
          <w:tcPr>
            <w:tcW w:w="543" w:type="dxa"/>
            <w:tcBorders>
              <w:top w:val="nil"/>
              <w:left w:val="nil"/>
              <w:bottom w:val="nil"/>
              <w:right w:val="nil"/>
            </w:tcBorders>
            <w:shd w:val="clear" w:color="auto" w:fill="auto"/>
            <w:noWrap/>
            <w:vAlign w:val="center"/>
            <w:hideMark/>
          </w:tcPr>
          <w:p w14:paraId="415EE7D8" w14:textId="77777777" w:rsidR="004B3AAC" w:rsidRPr="004B3AAC" w:rsidRDefault="004B3AAC" w:rsidP="004B3AAC">
            <w:pPr>
              <w:spacing w:after="0" w:line="240" w:lineRule="auto"/>
              <w:jc w:val="center"/>
              <w:rPr>
                <w:ins w:id="1582" w:author="Harry" w:date="2021-12-13T10:49:00Z"/>
                <w:rFonts w:ascii="Yu Gothic" w:eastAsia="Yu Gothic" w:hAnsi="Yu Gothic" w:cs="MS PGothic" w:hint="eastAsia"/>
                <w:color w:val="000000"/>
                <w:sz w:val="18"/>
                <w:szCs w:val="18"/>
                <w:lang w:val="en-GB" w:eastAsia="ja-JP"/>
                <w:rPrChange w:id="1583" w:author="Harry" w:date="2021-12-13T10:49:00Z">
                  <w:rPr>
                    <w:ins w:id="1584" w:author="Harry" w:date="2021-12-13T10:49:00Z"/>
                    <w:rFonts w:hint="eastAsia"/>
                  </w:rPr>
                </w:rPrChange>
              </w:rPr>
              <w:pPrChange w:id="1585" w:author="Harry" w:date="2021-12-13T10:49:00Z">
                <w:pPr>
                  <w:jc w:val="center"/>
                </w:pPr>
              </w:pPrChange>
            </w:pPr>
            <w:ins w:id="1586" w:author="Harry" w:date="2021-12-13T10:49:00Z">
              <w:r w:rsidRPr="004B3AAC">
                <w:rPr>
                  <w:rFonts w:ascii="Yu Gothic" w:eastAsia="Yu Gothic" w:hAnsi="Yu Gothic" w:cs="MS PGothic" w:hint="eastAsia"/>
                  <w:color w:val="000000"/>
                  <w:sz w:val="18"/>
                  <w:szCs w:val="18"/>
                  <w:lang w:val="en-GB" w:eastAsia="ja-JP"/>
                  <w:rPrChange w:id="1587" w:author="Harry" w:date="2021-12-13T10:49:00Z">
                    <w:rPr>
                      <w:rFonts w:hint="eastAsia"/>
                    </w:rPr>
                  </w:rPrChange>
                </w:rPr>
                <w:t>19</w:t>
              </w:r>
            </w:ins>
          </w:p>
        </w:tc>
        <w:tc>
          <w:tcPr>
            <w:tcW w:w="2859" w:type="dxa"/>
            <w:tcBorders>
              <w:top w:val="nil"/>
              <w:left w:val="nil"/>
              <w:bottom w:val="nil"/>
              <w:right w:val="nil"/>
            </w:tcBorders>
            <w:shd w:val="clear" w:color="auto" w:fill="auto"/>
            <w:noWrap/>
            <w:vAlign w:val="center"/>
            <w:hideMark/>
          </w:tcPr>
          <w:p w14:paraId="70F111EC" w14:textId="77777777" w:rsidR="004B3AAC" w:rsidRPr="004B3AAC" w:rsidRDefault="004B3AAC" w:rsidP="004B3AAC">
            <w:pPr>
              <w:spacing w:after="0" w:line="240" w:lineRule="auto"/>
              <w:rPr>
                <w:ins w:id="1588" w:author="Harry" w:date="2021-12-13T10:49:00Z"/>
                <w:rFonts w:ascii="Yu Gothic" w:eastAsia="Yu Gothic" w:hAnsi="Yu Gothic" w:cs="MS PGothic" w:hint="eastAsia"/>
                <w:color w:val="000000"/>
                <w:sz w:val="18"/>
                <w:szCs w:val="18"/>
                <w:lang w:val="en-GB" w:eastAsia="ja-JP"/>
                <w:rPrChange w:id="1589" w:author="Harry" w:date="2021-12-13T10:49:00Z">
                  <w:rPr>
                    <w:ins w:id="1590" w:author="Harry" w:date="2021-12-13T10:49:00Z"/>
                    <w:rFonts w:hint="eastAsia"/>
                  </w:rPr>
                </w:rPrChange>
              </w:rPr>
              <w:pPrChange w:id="1591" w:author="Harry" w:date="2021-12-13T10:49:00Z">
                <w:pPr/>
              </w:pPrChange>
            </w:pPr>
            <w:ins w:id="1592" w:author="Harry" w:date="2021-12-13T10:49:00Z">
              <w:r w:rsidRPr="004B3AAC">
                <w:rPr>
                  <w:rFonts w:ascii="Yu Gothic" w:eastAsia="Yu Gothic" w:hAnsi="Yu Gothic" w:cs="MS PGothic" w:hint="eastAsia"/>
                  <w:color w:val="000000"/>
                  <w:sz w:val="18"/>
                  <w:szCs w:val="18"/>
                  <w:lang w:val="en-GB" w:eastAsia="ja-JP"/>
                  <w:rPrChange w:id="1593" w:author="Harry" w:date="2021-12-13T10:49:00Z">
                    <w:rPr>
                      <w:rFonts w:hint="eastAsia"/>
                    </w:rPr>
                  </w:rPrChange>
                </w:rPr>
                <w:t>North Sulawesi</w:t>
              </w:r>
            </w:ins>
          </w:p>
        </w:tc>
        <w:tc>
          <w:tcPr>
            <w:tcW w:w="241" w:type="dxa"/>
            <w:tcBorders>
              <w:top w:val="nil"/>
              <w:left w:val="nil"/>
              <w:bottom w:val="nil"/>
              <w:right w:val="nil"/>
            </w:tcBorders>
            <w:shd w:val="clear" w:color="auto" w:fill="auto"/>
            <w:noWrap/>
            <w:vAlign w:val="center"/>
            <w:hideMark/>
          </w:tcPr>
          <w:p w14:paraId="6B497D5F" w14:textId="77777777" w:rsidR="004B3AAC" w:rsidRPr="004B3AAC" w:rsidRDefault="004B3AAC" w:rsidP="004B3AAC">
            <w:pPr>
              <w:spacing w:after="0" w:line="240" w:lineRule="auto"/>
              <w:jc w:val="right"/>
              <w:rPr>
                <w:ins w:id="1594" w:author="Harry" w:date="2021-12-13T10:49:00Z"/>
                <w:rFonts w:ascii="Yu Gothic" w:eastAsia="Yu Gothic" w:hAnsi="Yu Gothic" w:cs="MS PGothic" w:hint="eastAsia"/>
                <w:color w:val="000000"/>
                <w:sz w:val="18"/>
                <w:szCs w:val="18"/>
                <w:lang w:val="en-GB" w:eastAsia="ja-JP"/>
                <w:rPrChange w:id="1595" w:author="Harry" w:date="2021-12-13T10:49:00Z">
                  <w:rPr>
                    <w:ins w:id="1596" w:author="Harry" w:date="2021-12-13T10:49:00Z"/>
                    <w:rFonts w:hint="eastAsia"/>
                  </w:rPr>
                </w:rPrChange>
              </w:rPr>
              <w:pPrChange w:id="1597" w:author="Harry" w:date="2021-12-13T10:49:00Z">
                <w:pPr>
                  <w:jc w:val="right"/>
                </w:pPr>
              </w:pPrChange>
            </w:pPr>
            <w:ins w:id="1598" w:author="Harry" w:date="2021-12-13T10:49:00Z">
              <w:r w:rsidRPr="004B3AAC">
                <w:rPr>
                  <w:rFonts w:ascii="Yu Gothic" w:eastAsia="Yu Gothic" w:hAnsi="Yu Gothic" w:cs="MS PGothic" w:hint="eastAsia"/>
                  <w:color w:val="000000"/>
                  <w:sz w:val="18"/>
                  <w:szCs w:val="18"/>
                  <w:lang w:val="en-GB" w:eastAsia="ja-JP"/>
                  <w:rPrChange w:id="1599" w:author="Harry" w:date="2021-12-13T10:49:00Z">
                    <w:rPr>
                      <w:rFonts w:hint="eastAsia"/>
                    </w:rPr>
                  </w:rPrChange>
                </w:rPr>
                <w:t xml:space="preserve">1,243 </w:t>
              </w:r>
            </w:ins>
          </w:p>
        </w:tc>
        <w:tc>
          <w:tcPr>
            <w:tcW w:w="1020" w:type="dxa"/>
            <w:tcBorders>
              <w:top w:val="nil"/>
              <w:left w:val="nil"/>
              <w:bottom w:val="nil"/>
              <w:right w:val="nil"/>
            </w:tcBorders>
            <w:shd w:val="clear" w:color="auto" w:fill="auto"/>
            <w:noWrap/>
            <w:vAlign w:val="center"/>
            <w:hideMark/>
          </w:tcPr>
          <w:p w14:paraId="7D5BA26A" w14:textId="77777777" w:rsidR="004B3AAC" w:rsidRPr="004B3AAC" w:rsidRDefault="004B3AAC" w:rsidP="004B3AAC">
            <w:pPr>
              <w:spacing w:after="0" w:line="240" w:lineRule="auto"/>
              <w:jc w:val="right"/>
              <w:rPr>
                <w:ins w:id="1600" w:author="Harry" w:date="2021-12-13T10:49:00Z"/>
                <w:rFonts w:ascii="Yu Gothic" w:eastAsia="Yu Gothic" w:hAnsi="Yu Gothic" w:cs="MS PGothic" w:hint="eastAsia"/>
                <w:color w:val="000000"/>
                <w:sz w:val="18"/>
                <w:szCs w:val="18"/>
                <w:lang w:val="en-GB" w:eastAsia="ja-JP"/>
                <w:rPrChange w:id="1601" w:author="Harry" w:date="2021-12-13T10:49:00Z">
                  <w:rPr>
                    <w:ins w:id="1602" w:author="Harry" w:date="2021-12-13T10:49:00Z"/>
                    <w:rFonts w:hint="eastAsia"/>
                  </w:rPr>
                </w:rPrChange>
              </w:rPr>
              <w:pPrChange w:id="1603" w:author="Harry" w:date="2021-12-13T10:49:00Z">
                <w:pPr>
                  <w:jc w:val="right"/>
                </w:pPr>
              </w:pPrChange>
            </w:pPr>
            <w:ins w:id="1604" w:author="Harry" w:date="2021-12-13T10:49:00Z">
              <w:r w:rsidRPr="004B3AAC">
                <w:rPr>
                  <w:rFonts w:ascii="Yu Gothic" w:eastAsia="Yu Gothic" w:hAnsi="Yu Gothic" w:cs="MS PGothic" w:hint="eastAsia"/>
                  <w:color w:val="000000"/>
                  <w:sz w:val="18"/>
                  <w:szCs w:val="18"/>
                  <w:lang w:val="en-GB" w:eastAsia="ja-JP"/>
                  <w:rPrChange w:id="1605" w:author="Harry" w:date="2021-12-13T10:49:00Z">
                    <w:rPr>
                      <w:rFonts w:hint="eastAsia"/>
                    </w:rPr>
                  </w:rPrChange>
                </w:rPr>
                <w:t xml:space="preserve">2,143 </w:t>
              </w:r>
            </w:ins>
          </w:p>
        </w:tc>
        <w:tc>
          <w:tcPr>
            <w:tcW w:w="745" w:type="dxa"/>
            <w:tcBorders>
              <w:top w:val="nil"/>
              <w:left w:val="nil"/>
              <w:bottom w:val="nil"/>
              <w:right w:val="nil"/>
            </w:tcBorders>
            <w:shd w:val="clear" w:color="auto" w:fill="auto"/>
            <w:noWrap/>
            <w:vAlign w:val="center"/>
            <w:hideMark/>
          </w:tcPr>
          <w:p w14:paraId="3F72B4EB" w14:textId="77777777" w:rsidR="004B3AAC" w:rsidRPr="004B3AAC" w:rsidRDefault="004B3AAC" w:rsidP="004B3AAC">
            <w:pPr>
              <w:spacing w:after="0" w:line="240" w:lineRule="auto"/>
              <w:jc w:val="right"/>
              <w:rPr>
                <w:ins w:id="1606" w:author="Harry" w:date="2021-12-13T10:49:00Z"/>
                <w:rFonts w:ascii="Yu Gothic" w:eastAsia="Yu Gothic" w:hAnsi="Yu Gothic" w:cs="MS PGothic" w:hint="eastAsia"/>
                <w:color w:val="000000"/>
                <w:sz w:val="18"/>
                <w:szCs w:val="18"/>
                <w:lang w:val="en-GB" w:eastAsia="ja-JP"/>
                <w:rPrChange w:id="1607" w:author="Harry" w:date="2021-12-13T10:49:00Z">
                  <w:rPr>
                    <w:ins w:id="1608" w:author="Harry" w:date="2021-12-13T10:49:00Z"/>
                    <w:rFonts w:hint="eastAsia"/>
                  </w:rPr>
                </w:rPrChange>
              </w:rPr>
              <w:pPrChange w:id="1609" w:author="Harry" w:date="2021-12-13T10:49:00Z">
                <w:pPr>
                  <w:jc w:val="right"/>
                </w:pPr>
              </w:pPrChange>
            </w:pPr>
            <w:ins w:id="1610" w:author="Harry" w:date="2021-12-13T10:49:00Z">
              <w:r w:rsidRPr="004B3AAC">
                <w:rPr>
                  <w:rFonts w:ascii="Yu Gothic" w:eastAsia="Yu Gothic" w:hAnsi="Yu Gothic" w:cs="MS PGothic" w:hint="eastAsia"/>
                  <w:color w:val="000000"/>
                  <w:sz w:val="18"/>
                  <w:szCs w:val="18"/>
                  <w:lang w:val="en-GB" w:eastAsia="ja-JP"/>
                  <w:rPrChange w:id="1611" w:author="Harry" w:date="2021-12-13T10:49:00Z">
                    <w:rPr>
                      <w:rFonts w:hint="eastAsia"/>
                    </w:rPr>
                  </w:rPrChange>
                </w:rPr>
                <w:t xml:space="preserve">929 </w:t>
              </w:r>
            </w:ins>
          </w:p>
        </w:tc>
        <w:tc>
          <w:tcPr>
            <w:tcW w:w="745" w:type="dxa"/>
            <w:tcBorders>
              <w:top w:val="nil"/>
              <w:left w:val="nil"/>
              <w:bottom w:val="nil"/>
              <w:right w:val="nil"/>
            </w:tcBorders>
            <w:shd w:val="clear" w:color="auto" w:fill="auto"/>
            <w:noWrap/>
            <w:vAlign w:val="center"/>
            <w:hideMark/>
          </w:tcPr>
          <w:p w14:paraId="2E937151" w14:textId="77777777" w:rsidR="004B3AAC" w:rsidRPr="004B3AAC" w:rsidRDefault="004B3AAC" w:rsidP="004B3AAC">
            <w:pPr>
              <w:spacing w:after="0" w:line="240" w:lineRule="auto"/>
              <w:jc w:val="right"/>
              <w:rPr>
                <w:ins w:id="1612" w:author="Harry" w:date="2021-12-13T10:49:00Z"/>
                <w:rFonts w:ascii="Yu Gothic" w:eastAsia="Yu Gothic" w:hAnsi="Yu Gothic" w:cs="MS PGothic" w:hint="eastAsia"/>
                <w:color w:val="000000"/>
                <w:sz w:val="18"/>
                <w:szCs w:val="18"/>
                <w:lang w:val="en-GB" w:eastAsia="ja-JP"/>
                <w:rPrChange w:id="1613" w:author="Harry" w:date="2021-12-13T10:49:00Z">
                  <w:rPr>
                    <w:ins w:id="1614" w:author="Harry" w:date="2021-12-13T10:49:00Z"/>
                    <w:rFonts w:hint="eastAsia"/>
                  </w:rPr>
                </w:rPrChange>
              </w:rPr>
              <w:pPrChange w:id="1615" w:author="Harry" w:date="2021-12-13T10:49:00Z">
                <w:pPr>
                  <w:jc w:val="right"/>
                </w:pPr>
              </w:pPrChange>
            </w:pPr>
            <w:ins w:id="1616" w:author="Harry" w:date="2021-12-13T10:49:00Z">
              <w:r w:rsidRPr="004B3AAC">
                <w:rPr>
                  <w:rFonts w:ascii="Yu Gothic" w:eastAsia="Yu Gothic" w:hAnsi="Yu Gothic" w:cs="MS PGothic" w:hint="eastAsia"/>
                  <w:color w:val="000000"/>
                  <w:sz w:val="18"/>
                  <w:szCs w:val="18"/>
                  <w:lang w:val="en-GB" w:eastAsia="ja-JP"/>
                  <w:rPrChange w:id="1617" w:author="Harry" w:date="2021-12-13T10:49:00Z">
                    <w:rPr>
                      <w:rFonts w:hint="eastAsia"/>
                    </w:rPr>
                  </w:rPrChange>
                </w:rPr>
                <w:t xml:space="preserve">1,571 </w:t>
              </w:r>
            </w:ins>
          </w:p>
        </w:tc>
      </w:tr>
      <w:tr w:rsidR="004B3AAC" w:rsidRPr="004B3AAC" w14:paraId="572411A0" w14:textId="77777777" w:rsidTr="004B3AAC">
        <w:trPr>
          <w:divId w:val="1014726445"/>
          <w:trHeight w:val="80"/>
          <w:jc w:val="center"/>
          <w:ins w:id="1618" w:author="Harry" w:date="2021-12-13T10:49:00Z"/>
        </w:trPr>
        <w:tc>
          <w:tcPr>
            <w:tcW w:w="543" w:type="dxa"/>
            <w:tcBorders>
              <w:top w:val="nil"/>
              <w:left w:val="nil"/>
              <w:bottom w:val="nil"/>
              <w:right w:val="nil"/>
            </w:tcBorders>
            <w:shd w:val="clear" w:color="auto" w:fill="auto"/>
            <w:noWrap/>
            <w:vAlign w:val="center"/>
            <w:hideMark/>
          </w:tcPr>
          <w:p w14:paraId="6020EFF5" w14:textId="77777777" w:rsidR="004B3AAC" w:rsidRPr="004B3AAC" w:rsidRDefault="004B3AAC" w:rsidP="004B3AAC">
            <w:pPr>
              <w:spacing w:after="0" w:line="240" w:lineRule="auto"/>
              <w:jc w:val="center"/>
              <w:rPr>
                <w:ins w:id="1619" w:author="Harry" w:date="2021-12-13T10:49:00Z"/>
                <w:rFonts w:ascii="Yu Gothic" w:eastAsia="Yu Gothic" w:hAnsi="Yu Gothic" w:cs="MS PGothic" w:hint="eastAsia"/>
                <w:color w:val="000000"/>
                <w:sz w:val="18"/>
                <w:szCs w:val="18"/>
                <w:lang w:val="en-GB" w:eastAsia="ja-JP"/>
                <w:rPrChange w:id="1620" w:author="Harry" w:date="2021-12-13T10:49:00Z">
                  <w:rPr>
                    <w:ins w:id="1621" w:author="Harry" w:date="2021-12-13T10:49:00Z"/>
                    <w:rFonts w:hint="eastAsia"/>
                  </w:rPr>
                </w:rPrChange>
              </w:rPr>
              <w:pPrChange w:id="1622" w:author="Harry" w:date="2021-12-13T10:49:00Z">
                <w:pPr>
                  <w:jc w:val="center"/>
                </w:pPr>
              </w:pPrChange>
            </w:pPr>
            <w:ins w:id="1623" w:author="Harry" w:date="2021-12-13T10:49:00Z">
              <w:r w:rsidRPr="004B3AAC">
                <w:rPr>
                  <w:rFonts w:ascii="Yu Gothic" w:eastAsia="Yu Gothic" w:hAnsi="Yu Gothic" w:cs="MS PGothic" w:hint="eastAsia"/>
                  <w:color w:val="000000"/>
                  <w:sz w:val="18"/>
                  <w:szCs w:val="18"/>
                  <w:lang w:val="en-GB" w:eastAsia="ja-JP"/>
                  <w:rPrChange w:id="1624" w:author="Harry" w:date="2021-12-13T10:49:00Z">
                    <w:rPr>
                      <w:rFonts w:hint="eastAsia"/>
                    </w:rPr>
                  </w:rPrChange>
                </w:rPr>
                <w:t>20</w:t>
              </w:r>
            </w:ins>
          </w:p>
        </w:tc>
        <w:tc>
          <w:tcPr>
            <w:tcW w:w="2859" w:type="dxa"/>
            <w:tcBorders>
              <w:top w:val="nil"/>
              <w:left w:val="nil"/>
              <w:bottom w:val="nil"/>
              <w:right w:val="nil"/>
            </w:tcBorders>
            <w:shd w:val="clear" w:color="auto" w:fill="auto"/>
            <w:noWrap/>
            <w:vAlign w:val="center"/>
            <w:hideMark/>
          </w:tcPr>
          <w:p w14:paraId="6AA26B1C" w14:textId="77777777" w:rsidR="004B3AAC" w:rsidRPr="004B3AAC" w:rsidRDefault="004B3AAC" w:rsidP="004B3AAC">
            <w:pPr>
              <w:spacing w:after="0" w:line="240" w:lineRule="auto"/>
              <w:rPr>
                <w:ins w:id="1625" w:author="Harry" w:date="2021-12-13T10:49:00Z"/>
                <w:rFonts w:ascii="Yu Gothic" w:eastAsia="Yu Gothic" w:hAnsi="Yu Gothic" w:cs="MS PGothic" w:hint="eastAsia"/>
                <w:color w:val="000000"/>
                <w:sz w:val="18"/>
                <w:szCs w:val="18"/>
                <w:lang w:val="en-GB" w:eastAsia="ja-JP"/>
                <w:rPrChange w:id="1626" w:author="Harry" w:date="2021-12-13T10:49:00Z">
                  <w:rPr>
                    <w:ins w:id="1627" w:author="Harry" w:date="2021-12-13T10:49:00Z"/>
                    <w:rFonts w:hint="eastAsia"/>
                  </w:rPr>
                </w:rPrChange>
              </w:rPr>
              <w:pPrChange w:id="1628" w:author="Harry" w:date="2021-12-13T10:49:00Z">
                <w:pPr/>
              </w:pPrChange>
            </w:pPr>
            <w:ins w:id="1629" w:author="Harry" w:date="2021-12-13T10:49:00Z">
              <w:r w:rsidRPr="004B3AAC">
                <w:rPr>
                  <w:rFonts w:ascii="Yu Gothic" w:eastAsia="Yu Gothic" w:hAnsi="Yu Gothic" w:cs="MS PGothic" w:hint="eastAsia"/>
                  <w:color w:val="000000"/>
                  <w:sz w:val="18"/>
                  <w:szCs w:val="18"/>
                  <w:lang w:val="en-GB" w:eastAsia="ja-JP"/>
                  <w:rPrChange w:id="1630" w:author="Harry" w:date="2021-12-13T10:49:00Z">
                    <w:rPr>
                      <w:rFonts w:hint="eastAsia"/>
                    </w:rPr>
                  </w:rPrChange>
                </w:rPr>
                <w:t>North Sumatra</w:t>
              </w:r>
            </w:ins>
          </w:p>
        </w:tc>
        <w:tc>
          <w:tcPr>
            <w:tcW w:w="241" w:type="dxa"/>
            <w:tcBorders>
              <w:top w:val="nil"/>
              <w:left w:val="nil"/>
              <w:bottom w:val="nil"/>
              <w:right w:val="nil"/>
            </w:tcBorders>
            <w:shd w:val="clear" w:color="auto" w:fill="auto"/>
            <w:noWrap/>
            <w:vAlign w:val="center"/>
            <w:hideMark/>
          </w:tcPr>
          <w:p w14:paraId="73F3FA98" w14:textId="77777777" w:rsidR="004B3AAC" w:rsidRPr="004B3AAC" w:rsidRDefault="004B3AAC" w:rsidP="004B3AAC">
            <w:pPr>
              <w:spacing w:after="0" w:line="240" w:lineRule="auto"/>
              <w:jc w:val="right"/>
              <w:rPr>
                <w:ins w:id="1631" w:author="Harry" w:date="2021-12-13T10:49:00Z"/>
                <w:rFonts w:ascii="Yu Gothic" w:eastAsia="Yu Gothic" w:hAnsi="Yu Gothic" w:cs="MS PGothic" w:hint="eastAsia"/>
                <w:color w:val="000000"/>
                <w:sz w:val="18"/>
                <w:szCs w:val="18"/>
                <w:lang w:val="en-GB" w:eastAsia="ja-JP"/>
                <w:rPrChange w:id="1632" w:author="Harry" w:date="2021-12-13T10:49:00Z">
                  <w:rPr>
                    <w:ins w:id="1633" w:author="Harry" w:date="2021-12-13T10:49:00Z"/>
                    <w:rFonts w:hint="eastAsia"/>
                  </w:rPr>
                </w:rPrChange>
              </w:rPr>
              <w:pPrChange w:id="1634" w:author="Harry" w:date="2021-12-13T10:49:00Z">
                <w:pPr>
                  <w:jc w:val="right"/>
                </w:pPr>
              </w:pPrChange>
            </w:pPr>
            <w:ins w:id="1635" w:author="Harry" w:date="2021-12-13T10:49:00Z">
              <w:r w:rsidRPr="004B3AAC">
                <w:rPr>
                  <w:rFonts w:ascii="Yu Gothic" w:eastAsia="Yu Gothic" w:hAnsi="Yu Gothic" w:cs="MS PGothic" w:hint="eastAsia"/>
                  <w:color w:val="000000"/>
                  <w:sz w:val="18"/>
                  <w:szCs w:val="18"/>
                  <w:lang w:val="en-GB" w:eastAsia="ja-JP"/>
                  <w:rPrChange w:id="1636" w:author="Harry" w:date="2021-12-13T10:49:00Z">
                    <w:rPr>
                      <w:rFonts w:hint="eastAsia"/>
                    </w:rPr>
                  </w:rPrChange>
                </w:rPr>
                <w:t xml:space="preserve">1,009 </w:t>
              </w:r>
            </w:ins>
          </w:p>
        </w:tc>
        <w:tc>
          <w:tcPr>
            <w:tcW w:w="1020" w:type="dxa"/>
            <w:tcBorders>
              <w:top w:val="nil"/>
              <w:left w:val="nil"/>
              <w:bottom w:val="nil"/>
              <w:right w:val="nil"/>
            </w:tcBorders>
            <w:shd w:val="clear" w:color="auto" w:fill="auto"/>
            <w:noWrap/>
            <w:vAlign w:val="center"/>
            <w:hideMark/>
          </w:tcPr>
          <w:p w14:paraId="71E188DC" w14:textId="77777777" w:rsidR="004B3AAC" w:rsidRPr="004B3AAC" w:rsidRDefault="004B3AAC" w:rsidP="004B3AAC">
            <w:pPr>
              <w:spacing w:after="0" w:line="240" w:lineRule="auto"/>
              <w:jc w:val="right"/>
              <w:rPr>
                <w:ins w:id="1637" w:author="Harry" w:date="2021-12-13T10:49:00Z"/>
                <w:rFonts w:ascii="Yu Gothic" w:eastAsia="Yu Gothic" w:hAnsi="Yu Gothic" w:cs="MS PGothic" w:hint="eastAsia"/>
                <w:color w:val="000000"/>
                <w:sz w:val="18"/>
                <w:szCs w:val="18"/>
                <w:lang w:val="en-GB" w:eastAsia="ja-JP"/>
                <w:rPrChange w:id="1638" w:author="Harry" w:date="2021-12-13T10:49:00Z">
                  <w:rPr>
                    <w:ins w:id="1639" w:author="Harry" w:date="2021-12-13T10:49:00Z"/>
                    <w:rFonts w:hint="eastAsia"/>
                  </w:rPr>
                </w:rPrChange>
              </w:rPr>
              <w:pPrChange w:id="1640" w:author="Harry" w:date="2021-12-13T10:49:00Z">
                <w:pPr>
                  <w:jc w:val="right"/>
                </w:pPr>
              </w:pPrChange>
            </w:pPr>
            <w:ins w:id="1641" w:author="Harry" w:date="2021-12-13T10:49:00Z">
              <w:r w:rsidRPr="004B3AAC">
                <w:rPr>
                  <w:rFonts w:ascii="Yu Gothic" w:eastAsia="Yu Gothic" w:hAnsi="Yu Gothic" w:cs="MS PGothic" w:hint="eastAsia"/>
                  <w:color w:val="000000"/>
                  <w:sz w:val="18"/>
                  <w:szCs w:val="18"/>
                  <w:lang w:val="en-GB" w:eastAsia="ja-JP"/>
                  <w:rPrChange w:id="1642" w:author="Harry" w:date="2021-12-13T10:49:00Z">
                    <w:rPr>
                      <w:rFonts w:hint="eastAsia"/>
                    </w:rPr>
                  </w:rPrChange>
                </w:rPr>
                <w:t xml:space="preserve">829 </w:t>
              </w:r>
            </w:ins>
          </w:p>
        </w:tc>
        <w:tc>
          <w:tcPr>
            <w:tcW w:w="745" w:type="dxa"/>
            <w:tcBorders>
              <w:top w:val="nil"/>
              <w:left w:val="nil"/>
              <w:bottom w:val="nil"/>
              <w:right w:val="nil"/>
            </w:tcBorders>
            <w:shd w:val="clear" w:color="auto" w:fill="auto"/>
            <w:noWrap/>
            <w:vAlign w:val="center"/>
            <w:hideMark/>
          </w:tcPr>
          <w:p w14:paraId="744C52A2" w14:textId="77777777" w:rsidR="004B3AAC" w:rsidRPr="004B3AAC" w:rsidRDefault="004B3AAC" w:rsidP="004B3AAC">
            <w:pPr>
              <w:spacing w:after="0" w:line="240" w:lineRule="auto"/>
              <w:jc w:val="right"/>
              <w:rPr>
                <w:ins w:id="1643" w:author="Harry" w:date="2021-12-13T10:49:00Z"/>
                <w:rFonts w:ascii="Yu Gothic" w:eastAsia="Yu Gothic" w:hAnsi="Yu Gothic" w:cs="MS PGothic" w:hint="eastAsia"/>
                <w:color w:val="000000"/>
                <w:sz w:val="18"/>
                <w:szCs w:val="18"/>
                <w:lang w:val="en-GB" w:eastAsia="ja-JP"/>
                <w:rPrChange w:id="1644" w:author="Harry" w:date="2021-12-13T10:49:00Z">
                  <w:rPr>
                    <w:ins w:id="1645" w:author="Harry" w:date="2021-12-13T10:49:00Z"/>
                    <w:rFonts w:hint="eastAsia"/>
                  </w:rPr>
                </w:rPrChange>
              </w:rPr>
              <w:pPrChange w:id="1646" w:author="Harry" w:date="2021-12-13T10:49:00Z">
                <w:pPr>
                  <w:jc w:val="right"/>
                </w:pPr>
              </w:pPrChange>
            </w:pPr>
            <w:ins w:id="1647" w:author="Harry" w:date="2021-12-13T10:49:00Z">
              <w:r w:rsidRPr="004B3AAC">
                <w:rPr>
                  <w:rFonts w:ascii="Yu Gothic" w:eastAsia="Yu Gothic" w:hAnsi="Yu Gothic" w:cs="MS PGothic" w:hint="eastAsia"/>
                  <w:color w:val="000000"/>
                  <w:sz w:val="18"/>
                  <w:szCs w:val="18"/>
                  <w:lang w:val="en-GB" w:eastAsia="ja-JP"/>
                  <w:rPrChange w:id="1648" w:author="Harry" w:date="2021-12-13T10:49:00Z">
                    <w:rPr>
                      <w:rFonts w:hint="eastAsia"/>
                    </w:rPr>
                  </w:rPrChange>
                </w:rPr>
                <w:t xml:space="preserve">872 </w:t>
              </w:r>
            </w:ins>
          </w:p>
        </w:tc>
        <w:tc>
          <w:tcPr>
            <w:tcW w:w="745" w:type="dxa"/>
            <w:tcBorders>
              <w:top w:val="nil"/>
              <w:left w:val="nil"/>
              <w:bottom w:val="nil"/>
              <w:right w:val="nil"/>
            </w:tcBorders>
            <w:shd w:val="clear" w:color="auto" w:fill="auto"/>
            <w:noWrap/>
            <w:vAlign w:val="center"/>
            <w:hideMark/>
          </w:tcPr>
          <w:p w14:paraId="2F0B14A7" w14:textId="77777777" w:rsidR="004B3AAC" w:rsidRPr="004B3AAC" w:rsidRDefault="004B3AAC" w:rsidP="004B3AAC">
            <w:pPr>
              <w:spacing w:after="0" w:line="240" w:lineRule="auto"/>
              <w:jc w:val="right"/>
              <w:rPr>
                <w:ins w:id="1649" w:author="Harry" w:date="2021-12-13T10:49:00Z"/>
                <w:rFonts w:ascii="Yu Gothic" w:eastAsia="Yu Gothic" w:hAnsi="Yu Gothic" w:cs="MS PGothic" w:hint="eastAsia"/>
                <w:color w:val="000000"/>
                <w:sz w:val="18"/>
                <w:szCs w:val="18"/>
                <w:lang w:val="en-GB" w:eastAsia="ja-JP"/>
                <w:rPrChange w:id="1650" w:author="Harry" w:date="2021-12-13T10:49:00Z">
                  <w:rPr>
                    <w:ins w:id="1651" w:author="Harry" w:date="2021-12-13T10:49:00Z"/>
                    <w:rFonts w:hint="eastAsia"/>
                  </w:rPr>
                </w:rPrChange>
              </w:rPr>
              <w:pPrChange w:id="1652" w:author="Harry" w:date="2021-12-13T10:49:00Z">
                <w:pPr>
                  <w:jc w:val="right"/>
                </w:pPr>
              </w:pPrChange>
            </w:pPr>
            <w:ins w:id="1653" w:author="Harry" w:date="2021-12-13T10:49:00Z">
              <w:r w:rsidRPr="004B3AAC">
                <w:rPr>
                  <w:rFonts w:ascii="Yu Gothic" w:eastAsia="Yu Gothic" w:hAnsi="Yu Gothic" w:cs="MS PGothic" w:hint="eastAsia"/>
                  <w:color w:val="000000"/>
                  <w:sz w:val="18"/>
                  <w:szCs w:val="18"/>
                  <w:lang w:val="en-GB" w:eastAsia="ja-JP"/>
                  <w:rPrChange w:id="1654" w:author="Harry" w:date="2021-12-13T10:49:00Z">
                    <w:rPr>
                      <w:rFonts w:hint="eastAsia"/>
                    </w:rPr>
                  </w:rPrChange>
                </w:rPr>
                <w:t xml:space="preserve">1,142 </w:t>
              </w:r>
            </w:ins>
          </w:p>
        </w:tc>
      </w:tr>
      <w:tr w:rsidR="004B3AAC" w:rsidRPr="004B3AAC" w14:paraId="56BD1172" w14:textId="77777777" w:rsidTr="004B3AAC">
        <w:trPr>
          <w:divId w:val="1014726445"/>
          <w:trHeight w:val="60"/>
          <w:jc w:val="center"/>
          <w:ins w:id="1655" w:author="Harry" w:date="2021-12-13T10:49:00Z"/>
        </w:trPr>
        <w:tc>
          <w:tcPr>
            <w:tcW w:w="543" w:type="dxa"/>
            <w:tcBorders>
              <w:top w:val="nil"/>
              <w:left w:val="nil"/>
              <w:bottom w:val="nil"/>
              <w:right w:val="nil"/>
            </w:tcBorders>
            <w:shd w:val="clear" w:color="auto" w:fill="auto"/>
            <w:noWrap/>
            <w:vAlign w:val="center"/>
            <w:hideMark/>
          </w:tcPr>
          <w:p w14:paraId="1DC5017E" w14:textId="77777777" w:rsidR="004B3AAC" w:rsidRPr="004B3AAC" w:rsidRDefault="004B3AAC" w:rsidP="004B3AAC">
            <w:pPr>
              <w:spacing w:after="0" w:line="240" w:lineRule="auto"/>
              <w:jc w:val="center"/>
              <w:rPr>
                <w:ins w:id="1656" w:author="Harry" w:date="2021-12-13T10:49:00Z"/>
                <w:rFonts w:ascii="Yu Gothic" w:eastAsia="Yu Gothic" w:hAnsi="Yu Gothic" w:cs="MS PGothic" w:hint="eastAsia"/>
                <w:color w:val="000000"/>
                <w:sz w:val="18"/>
                <w:szCs w:val="18"/>
                <w:lang w:val="en-GB" w:eastAsia="ja-JP"/>
                <w:rPrChange w:id="1657" w:author="Harry" w:date="2021-12-13T10:49:00Z">
                  <w:rPr>
                    <w:ins w:id="1658" w:author="Harry" w:date="2021-12-13T10:49:00Z"/>
                    <w:rFonts w:hint="eastAsia"/>
                  </w:rPr>
                </w:rPrChange>
              </w:rPr>
              <w:pPrChange w:id="1659" w:author="Harry" w:date="2021-12-13T10:49:00Z">
                <w:pPr>
                  <w:jc w:val="center"/>
                </w:pPr>
              </w:pPrChange>
            </w:pPr>
            <w:ins w:id="1660" w:author="Harry" w:date="2021-12-13T10:49:00Z">
              <w:r w:rsidRPr="004B3AAC">
                <w:rPr>
                  <w:rFonts w:ascii="Yu Gothic" w:eastAsia="Yu Gothic" w:hAnsi="Yu Gothic" w:cs="MS PGothic" w:hint="eastAsia"/>
                  <w:color w:val="000000"/>
                  <w:sz w:val="18"/>
                  <w:szCs w:val="18"/>
                  <w:lang w:val="en-GB" w:eastAsia="ja-JP"/>
                  <w:rPrChange w:id="1661" w:author="Harry" w:date="2021-12-13T10:49:00Z">
                    <w:rPr>
                      <w:rFonts w:hint="eastAsia"/>
                    </w:rPr>
                  </w:rPrChange>
                </w:rPr>
                <w:t>21</w:t>
              </w:r>
            </w:ins>
          </w:p>
        </w:tc>
        <w:tc>
          <w:tcPr>
            <w:tcW w:w="2859" w:type="dxa"/>
            <w:tcBorders>
              <w:top w:val="nil"/>
              <w:left w:val="nil"/>
              <w:bottom w:val="nil"/>
              <w:right w:val="nil"/>
            </w:tcBorders>
            <w:shd w:val="clear" w:color="auto" w:fill="auto"/>
            <w:noWrap/>
            <w:vAlign w:val="center"/>
            <w:hideMark/>
          </w:tcPr>
          <w:p w14:paraId="29D6F480" w14:textId="77777777" w:rsidR="004B3AAC" w:rsidRPr="004B3AAC" w:rsidRDefault="004B3AAC" w:rsidP="004B3AAC">
            <w:pPr>
              <w:spacing w:after="0" w:line="240" w:lineRule="auto"/>
              <w:rPr>
                <w:ins w:id="1662" w:author="Harry" w:date="2021-12-13T10:49:00Z"/>
                <w:rFonts w:ascii="Yu Gothic" w:eastAsia="Yu Gothic" w:hAnsi="Yu Gothic" w:cs="MS PGothic" w:hint="eastAsia"/>
                <w:color w:val="000000"/>
                <w:sz w:val="18"/>
                <w:szCs w:val="18"/>
                <w:lang w:val="en-GB" w:eastAsia="ja-JP"/>
                <w:rPrChange w:id="1663" w:author="Harry" w:date="2021-12-13T10:49:00Z">
                  <w:rPr>
                    <w:ins w:id="1664" w:author="Harry" w:date="2021-12-13T10:49:00Z"/>
                    <w:rFonts w:hint="eastAsia"/>
                  </w:rPr>
                </w:rPrChange>
              </w:rPr>
              <w:pPrChange w:id="1665" w:author="Harry" w:date="2021-12-13T10:49:00Z">
                <w:pPr/>
              </w:pPrChange>
            </w:pPr>
            <w:ins w:id="1666" w:author="Harry" w:date="2021-12-13T10:49:00Z">
              <w:r w:rsidRPr="004B3AAC">
                <w:rPr>
                  <w:rFonts w:ascii="Yu Gothic" w:eastAsia="Yu Gothic" w:hAnsi="Yu Gothic" w:cs="MS PGothic" w:hint="eastAsia"/>
                  <w:color w:val="000000"/>
                  <w:sz w:val="18"/>
                  <w:szCs w:val="18"/>
                  <w:lang w:val="en-GB" w:eastAsia="ja-JP"/>
                  <w:rPrChange w:id="1667" w:author="Harry" w:date="2021-12-13T10:49:00Z">
                    <w:rPr>
                      <w:rFonts w:hint="eastAsia"/>
                    </w:rPr>
                  </w:rPrChange>
                </w:rPr>
                <w:t>Papua</w:t>
              </w:r>
            </w:ins>
          </w:p>
        </w:tc>
        <w:tc>
          <w:tcPr>
            <w:tcW w:w="241" w:type="dxa"/>
            <w:tcBorders>
              <w:top w:val="nil"/>
              <w:left w:val="nil"/>
              <w:bottom w:val="nil"/>
              <w:right w:val="nil"/>
            </w:tcBorders>
            <w:shd w:val="clear" w:color="auto" w:fill="auto"/>
            <w:noWrap/>
            <w:vAlign w:val="center"/>
            <w:hideMark/>
          </w:tcPr>
          <w:p w14:paraId="366E8F0B" w14:textId="77777777" w:rsidR="004B3AAC" w:rsidRPr="004B3AAC" w:rsidRDefault="004B3AAC" w:rsidP="004B3AAC">
            <w:pPr>
              <w:spacing w:after="0" w:line="240" w:lineRule="auto"/>
              <w:jc w:val="right"/>
              <w:rPr>
                <w:ins w:id="1668" w:author="Harry" w:date="2021-12-13T10:49:00Z"/>
                <w:rFonts w:ascii="Yu Gothic" w:eastAsia="Yu Gothic" w:hAnsi="Yu Gothic" w:cs="MS PGothic" w:hint="eastAsia"/>
                <w:color w:val="000000"/>
                <w:sz w:val="18"/>
                <w:szCs w:val="18"/>
                <w:lang w:val="en-GB" w:eastAsia="ja-JP"/>
                <w:rPrChange w:id="1669" w:author="Harry" w:date="2021-12-13T10:49:00Z">
                  <w:rPr>
                    <w:ins w:id="1670" w:author="Harry" w:date="2021-12-13T10:49:00Z"/>
                    <w:rFonts w:hint="eastAsia"/>
                  </w:rPr>
                </w:rPrChange>
              </w:rPr>
              <w:pPrChange w:id="1671" w:author="Harry" w:date="2021-12-13T10:49:00Z">
                <w:pPr>
                  <w:jc w:val="right"/>
                </w:pPr>
              </w:pPrChange>
            </w:pPr>
            <w:ins w:id="1672" w:author="Harry" w:date="2021-12-13T10:49:00Z">
              <w:r w:rsidRPr="004B3AAC">
                <w:rPr>
                  <w:rFonts w:ascii="Yu Gothic" w:eastAsia="Yu Gothic" w:hAnsi="Yu Gothic" w:cs="MS PGothic" w:hint="eastAsia"/>
                  <w:color w:val="000000"/>
                  <w:sz w:val="18"/>
                  <w:szCs w:val="18"/>
                  <w:lang w:val="en-GB" w:eastAsia="ja-JP"/>
                  <w:rPrChange w:id="1673" w:author="Harry" w:date="2021-12-13T10:49:00Z">
                    <w:rPr>
                      <w:rFonts w:hint="eastAsia"/>
                    </w:rPr>
                  </w:rPrChange>
                </w:rPr>
                <w:t xml:space="preserve">1,612 </w:t>
              </w:r>
            </w:ins>
          </w:p>
        </w:tc>
        <w:tc>
          <w:tcPr>
            <w:tcW w:w="1020" w:type="dxa"/>
            <w:tcBorders>
              <w:top w:val="nil"/>
              <w:left w:val="nil"/>
              <w:bottom w:val="nil"/>
              <w:right w:val="nil"/>
            </w:tcBorders>
            <w:shd w:val="clear" w:color="auto" w:fill="auto"/>
            <w:noWrap/>
            <w:vAlign w:val="center"/>
            <w:hideMark/>
          </w:tcPr>
          <w:p w14:paraId="4A7269D8" w14:textId="77777777" w:rsidR="004B3AAC" w:rsidRPr="004B3AAC" w:rsidRDefault="004B3AAC" w:rsidP="004B3AAC">
            <w:pPr>
              <w:spacing w:after="0" w:line="240" w:lineRule="auto"/>
              <w:jc w:val="right"/>
              <w:rPr>
                <w:ins w:id="1674" w:author="Harry" w:date="2021-12-13T10:49:00Z"/>
                <w:rFonts w:ascii="Yu Gothic" w:eastAsia="Yu Gothic" w:hAnsi="Yu Gothic" w:cs="MS PGothic" w:hint="eastAsia"/>
                <w:color w:val="000000"/>
                <w:sz w:val="18"/>
                <w:szCs w:val="18"/>
                <w:lang w:val="en-GB" w:eastAsia="ja-JP"/>
                <w:rPrChange w:id="1675" w:author="Harry" w:date="2021-12-13T10:49:00Z">
                  <w:rPr>
                    <w:ins w:id="1676" w:author="Harry" w:date="2021-12-13T10:49:00Z"/>
                    <w:rFonts w:hint="eastAsia"/>
                  </w:rPr>
                </w:rPrChange>
              </w:rPr>
              <w:pPrChange w:id="1677" w:author="Harry" w:date="2021-12-13T10:49:00Z">
                <w:pPr>
                  <w:jc w:val="right"/>
                </w:pPr>
              </w:pPrChange>
            </w:pPr>
            <w:ins w:id="1678" w:author="Harry" w:date="2021-12-13T10:49:00Z">
              <w:r w:rsidRPr="004B3AAC">
                <w:rPr>
                  <w:rFonts w:ascii="Yu Gothic" w:eastAsia="Yu Gothic" w:hAnsi="Yu Gothic" w:cs="MS PGothic" w:hint="eastAsia"/>
                  <w:color w:val="000000"/>
                  <w:sz w:val="18"/>
                  <w:szCs w:val="18"/>
                  <w:lang w:val="en-GB" w:eastAsia="ja-JP"/>
                  <w:rPrChange w:id="1679" w:author="Harry" w:date="2021-12-13T10:49:00Z">
                    <w:rPr>
                      <w:rFonts w:hint="eastAsia"/>
                    </w:rPr>
                  </w:rPrChange>
                </w:rPr>
                <w:t xml:space="preserve">1,656 </w:t>
              </w:r>
            </w:ins>
          </w:p>
        </w:tc>
        <w:tc>
          <w:tcPr>
            <w:tcW w:w="745" w:type="dxa"/>
            <w:tcBorders>
              <w:top w:val="nil"/>
              <w:left w:val="nil"/>
              <w:bottom w:val="nil"/>
              <w:right w:val="nil"/>
            </w:tcBorders>
            <w:shd w:val="clear" w:color="auto" w:fill="auto"/>
            <w:noWrap/>
            <w:vAlign w:val="center"/>
            <w:hideMark/>
          </w:tcPr>
          <w:p w14:paraId="22535CEF" w14:textId="77777777" w:rsidR="004B3AAC" w:rsidRPr="004B3AAC" w:rsidRDefault="004B3AAC" w:rsidP="004B3AAC">
            <w:pPr>
              <w:spacing w:after="0" w:line="240" w:lineRule="auto"/>
              <w:jc w:val="right"/>
              <w:rPr>
                <w:ins w:id="1680" w:author="Harry" w:date="2021-12-13T10:49:00Z"/>
                <w:rFonts w:ascii="Yu Gothic" w:eastAsia="Yu Gothic" w:hAnsi="Yu Gothic" w:cs="MS PGothic" w:hint="eastAsia"/>
                <w:color w:val="000000"/>
                <w:sz w:val="18"/>
                <w:szCs w:val="18"/>
                <w:lang w:val="en-GB" w:eastAsia="ja-JP"/>
                <w:rPrChange w:id="1681" w:author="Harry" w:date="2021-12-13T10:49:00Z">
                  <w:rPr>
                    <w:ins w:id="1682" w:author="Harry" w:date="2021-12-13T10:49:00Z"/>
                    <w:rFonts w:hint="eastAsia"/>
                  </w:rPr>
                </w:rPrChange>
              </w:rPr>
              <w:pPrChange w:id="1683" w:author="Harry" w:date="2021-12-13T10:49:00Z">
                <w:pPr>
                  <w:jc w:val="right"/>
                </w:pPr>
              </w:pPrChange>
            </w:pPr>
            <w:ins w:id="1684" w:author="Harry" w:date="2021-12-13T10:49:00Z">
              <w:r w:rsidRPr="004B3AAC">
                <w:rPr>
                  <w:rFonts w:ascii="Yu Gothic" w:eastAsia="Yu Gothic" w:hAnsi="Yu Gothic" w:cs="MS PGothic" w:hint="eastAsia"/>
                  <w:color w:val="000000"/>
                  <w:sz w:val="18"/>
                  <w:szCs w:val="18"/>
                  <w:lang w:val="en-GB" w:eastAsia="ja-JP"/>
                  <w:rPrChange w:id="1685" w:author="Harry" w:date="2021-12-13T10:49:00Z">
                    <w:rPr>
                      <w:rFonts w:hint="eastAsia"/>
                    </w:rPr>
                  </w:rPrChange>
                </w:rPr>
                <w:t xml:space="preserve">1,280 </w:t>
              </w:r>
            </w:ins>
          </w:p>
        </w:tc>
        <w:tc>
          <w:tcPr>
            <w:tcW w:w="745" w:type="dxa"/>
            <w:tcBorders>
              <w:top w:val="nil"/>
              <w:left w:val="nil"/>
              <w:bottom w:val="nil"/>
              <w:right w:val="nil"/>
            </w:tcBorders>
            <w:shd w:val="clear" w:color="auto" w:fill="auto"/>
            <w:noWrap/>
            <w:vAlign w:val="center"/>
            <w:hideMark/>
          </w:tcPr>
          <w:p w14:paraId="73211204" w14:textId="77777777" w:rsidR="004B3AAC" w:rsidRPr="004B3AAC" w:rsidRDefault="004B3AAC" w:rsidP="004B3AAC">
            <w:pPr>
              <w:spacing w:after="0" w:line="240" w:lineRule="auto"/>
              <w:jc w:val="right"/>
              <w:rPr>
                <w:ins w:id="1686" w:author="Harry" w:date="2021-12-13T10:49:00Z"/>
                <w:rFonts w:ascii="Yu Gothic" w:eastAsia="Yu Gothic" w:hAnsi="Yu Gothic" w:cs="MS PGothic" w:hint="eastAsia"/>
                <w:color w:val="000000"/>
                <w:sz w:val="18"/>
                <w:szCs w:val="18"/>
                <w:lang w:val="en-GB" w:eastAsia="ja-JP"/>
                <w:rPrChange w:id="1687" w:author="Harry" w:date="2021-12-13T10:49:00Z">
                  <w:rPr>
                    <w:ins w:id="1688" w:author="Harry" w:date="2021-12-13T10:49:00Z"/>
                    <w:rFonts w:hint="eastAsia"/>
                  </w:rPr>
                </w:rPrChange>
              </w:rPr>
              <w:pPrChange w:id="1689" w:author="Harry" w:date="2021-12-13T10:49:00Z">
                <w:pPr>
                  <w:jc w:val="right"/>
                </w:pPr>
              </w:pPrChange>
            </w:pPr>
            <w:ins w:id="1690" w:author="Harry" w:date="2021-12-13T10:49:00Z">
              <w:r w:rsidRPr="004B3AAC">
                <w:rPr>
                  <w:rFonts w:ascii="Yu Gothic" w:eastAsia="Yu Gothic" w:hAnsi="Yu Gothic" w:cs="MS PGothic" w:hint="eastAsia"/>
                  <w:color w:val="000000"/>
                  <w:sz w:val="18"/>
                  <w:szCs w:val="18"/>
                  <w:lang w:val="en-GB" w:eastAsia="ja-JP"/>
                  <w:rPrChange w:id="1691" w:author="Harry" w:date="2021-12-13T10:49:00Z">
                    <w:rPr>
                      <w:rFonts w:hint="eastAsia"/>
                    </w:rPr>
                  </w:rPrChange>
                </w:rPr>
                <w:t xml:space="preserve">1,900 </w:t>
              </w:r>
            </w:ins>
          </w:p>
        </w:tc>
      </w:tr>
      <w:tr w:rsidR="004B3AAC" w:rsidRPr="004B3AAC" w14:paraId="5193CDDF" w14:textId="77777777" w:rsidTr="004B3AAC">
        <w:trPr>
          <w:divId w:val="1014726445"/>
          <w:trHeight w:val="60"/>
          <w:jc w:val="center"/>
          <w:ins w:id="1692" w:author="Harry" w:date="2021-12-13T10:49:00Z"/>
        </w:trPr>
        <w:tc>
          <w:tcPr>
            <w:tcW w:w="543" w:type="dxa"/>
            <w:tcBorders>
              <w:top w:val="nil"/>
              <w:left w:val="nil"/>
              <w:bottom w:val="nil"/>
              <w:right w:val="nil"/>
            </w:tcBorders>
            <w:shd w:val="clear" w:color="auto" w:fill="auto"/>
            <w:noWrap/>
            <w:vAlign w:val="center"/>
            <w:hideMark/>
          </w:tcPr>
          <w:p w14:paraId="2E533521" w14:textId="77777777" w:rsidR="004B3AAC" w:rsidRPr="004B3AAC" w:rsidRDefault="004B3AAC" w:rsidP="004B3AAC">
            <w:pPr>
              <w:spacing w:after="0" w:line="240" w:lineRule="auto"/>
              <w:jc w:val="center"/>
              <w:rPr>
                <w:ins w:id="1693" w:author="Harry" w:date="2021-12-13T10:49:00Z"/>
                <w:rFonts w:ascii="Yu Gothic" w:eastAsia="Yu Gothic" w:hAnsi="Yu Gothic" w:cs="MS PGothic" w:hint="eastAsia"/>
                <w:color w:val="000000"/>
                <w:sz w:val="18"/>
                <w:szCs w:val="18"/>
                <w:lang w:val="en-GB" w:eastAsia="ja-JP"/>
                <w:rPrChange w:id="1694" w:author="Harry" w:date="2021-12-13T10:49:00Z">
                  <w:rPr>
                    <w:ins w:id="1695" w:author="Harry" w:date="2021-12-13T10:49:00Z"/>
                    <w:rFonts w:hint="eastAsia"/>
                  </w:rPr>
                </w:rPrChange>
              </w:rPr>
              <w:pPrChange w:id="1696" w:author="Harry" w:date="2021-12-13T10:49:00Z">
                <w:pPr>
                  <w:jc w:val="center"/>
                </w:pPr>
              </w:pPrChange>
            </w:pPr>
            <w:ins w:id="1697" w:author="Harry" w:date="2021-12-13T10:49:00Z">
              <w:r w:rsidRPr="004B3AAC">
                <w:rPr>
                  <w:rFonts w:ascii="Yu Gothic" w:eastAsia="Yu Gothic" w:hAnsi="Yu Gothic" w:cs="MS PGothic" w:hint="eastAsia"/>
                  <w:color w:val="000000"/>
                  <w:sz w:val="18"/>
                  <w:szCs w:val="18"/>
                  <w:lang w:val="en-GB" w:eastAsia="ja-JP"/>
                  <w:rPrChange w:id="1698" w:author="Harry" w:date="2021-12-13T10:49:00Z">
                    <w:rPr>
                      <w:rFonts w:hint="eastAsia"/>
                    </w:rPr>
                  </w:rPrChange>
                </w:rPr>
                <w:t>22</w:t>
              </w:r>
            </w:ins>
          </w:p>
        </w:tc>
        <w:tc>
          <w:tcPr>
            <w:tcW w:w="2859" w:type="dxa"/>
            <w:tcBorders>
              <w:top w:val="nil"/>
              <w:left w:val="nil"/>
              <w:bottom w:val="nil"/>
              <w:right w:val="nil"/>
            </w:tcBorders>
            <w:shd w:val="clear" w:color="auto" w:fill="auto"/>
            <w:noWrap/>
            <w:vAlign w:val="center"/>
            <w:hideMark/>
          </w:tcPr>
          <w:p w14:paraId="492A1059" w14:textId="77777777" w:rsidR="004B3AAC" w:rsidRPr="004B3AAC" w:rsidRDefault="004B3AAC" w:rsidP="004B3AAC">
            <w:pPr>
              <w:spacing w:after="0" w:line="240" w:lineRule="auto"/>
              <w:rPr>
                <w:ins w:id="1699" w:author="Harry" w:date="2021-12-13T10:49:00Z"/>
                <w:rFonts w:ascii="Yu Gothic" w:eastAsia="Yu Gothic" w:hAnsi="Yu Gothic" w:cs="MS PGothic" w:hint="eastAsia"/>
                <w:color w:val="000000"/>
                <w:sz w:val="18"/>
                <w:szCs w:val="18"/>
                <w:lang w:val="en-GB" w:eastAsia="ja-JP"/>
                <w:rPrChange w:id="1700" w:author="Harry" w:date="2021-12-13T10:49:00Z">
                  <w:rPr>
                    <w:ins w:id="1701" w:author="Harry" w:date="2021-12-13T10:49:00Z"/>
                    <w:rFonts w:hint="eastAsia"/>
                  </w:rPr>
                </w:rPrChange>
              </w:rPr>
              <w:pPrChange w:id="1702" w:author="Harry" w:date="2021-12-13T10:49:00Z">
                <w:pPr/>
              </w:pPrChange>
            </w:pPr>
            <w:ins w:id="1703" w:author="Harry" w:date="2021-12-13T10:49:00Z">
              <w:r w:rsidRPr="004B3AAC">
                <w:rPr>
                  <w:rFonts w:ascii="Yu Gothic" w:eastAsia="Yu Gothic" w:hAnsi="Yu Gothic" w:cs="MS PGothic" w:hint="eastAsia"/>
                  <w:color w:val="000000"/>
                  <w:sz w:val="18"/>
                  <w:szCs w:val="18"/>
                  <w:lang w:val="en-GB" w:eastAsia="ja-JP"/>
                  <w:rPrChange w:id="1704" w:author="Harry" w:date="2021-12-13T10:49:00Z">
                    <w:rPr>
                      <w:rFonts w:hint="eastAsia"/>
                    </w:rPr>
                  </w:rPrChange>
                </w:rPr>
                <w:t>Riau</w:t>
              </w:r>
            </w:ins>
          </w:p>
        </w:tc>
        <w:tc>
          <w:tcPr>
            <w:tcW w:w="241" w:type="dxa"/>
            <w:tcBorders>
              <w:top w:val="nil"/>
              <w:left w:val="nil"/>
              <w:bottom w:val="nil"/>
              <w:right w:val="nil"/>
            </w:tcBorders>
            <w:shd w:val="clear" w:color="auto" w:fill="auto"/>
            <w:noWrap/>
            <w:vAlign w:val="center"/>
            <w:hideMark/>
          </w:tcPr>
          <w:p w14:paraId="6DC20C9B" w14:textId="77777777" w:rsidR="004B3AAC" w:rsidRPr="004B3AAC" w:rsidRDefault="004B3AAC" w:rsidP="004B3AAC">
            <w:pPr>
              <w:spacing w:after="0" w:line="240" w:lineRule="auto"/>
              <w:jc w:val="right"/>
              <w:rPr>
                <w:ins w:id="1705" w:author="Harry" w:date="2021-12-13T10:49:00Z"/>
                <w:rFonts w:ascii="Yu Gothic" w:eastAsia="Yu Gothic" w:hAnsi="Yu Gothic" w:cs="MS PGothic" w:hint="eastAsia"/>
                <w:color w:val="000000"/>
                <w:sz w:val="18"/>
                <w:szCs w:val="18"/>
                <w:lang w:val="en-GB" w:eastAsia="ja-JP"/>
                <w:rPrChange w:id="1706" w:author="Harry" w:date="2021-12-13T10:49:00Z">
                  <w:rPr>
                    <w:ins w:id="1707" w:author="Harry" w:date="2021-12-13T10:49:00Z"/>
                    <w:rFonts w:hint="eastAsia"/>
                  </w:rPr>
                </w:rPrChange>
              </w:rPr>
              <w:pPrChange w:id="1708" w:author="Harry" w:date="2021-12-13T10:49:00Z">
                <w:pPr>
                  <w:jc w:val="right"/>
                </w:pPr>
              </w:pPrChange>
            </w:pPr>
            <w:ins w:id="1709" w:author="Harry" w:date="2021-12-13T10:49:00Z">
              <w:r w:rsidRPr="004B3AAC">
                <w:rPr>
                  <w:rFonts w:ascii="Yu Gothic" w:eastAsia="Yu Gothic" w:hAnsi="Yu Gothic" w:cs="MS PGothic" w:hint="eastAsia"/>
                  <w:color w:val="000000"/>
                  <w:sz w:val="18"/>
                  <w:szCs w:val="18"/>
                  <w:lang w:val="en-GB" w:eastAsia="ja-JP"/>
                  <w:rPrChange w:id="1710" w:author="Harry" w:date="2021-12-13T10:49:00Z">
                    <w:rPr>
                      <w:rFonts w:hint="eastAsia"/>
                    </w:rPr>
                  </w:rPrChange>
                </w:rPr>
                <w:t xml:space="preserve">1,188 </w:t>
              </w:r>
            </w:ins>
          </w:p>
        </w:tc>
        <w:tc>
          <w:tcPr>
            <w:tcW w:w="1020" w:type="dxa"/>
            <w:tcBorders>
              <w:top w:val="nil"/>
              <w:left w:val="nil"/>
              <w:bottom w:val="nil"/>
              <w:right w:val="nil"/>
            </w:tcBorders>
            <w:shd w:val="clear" w:color="auto" w:fill="auto"/>
            <w:noWrap/>
            <w:vAlign w:val="center"/>
            <w:hideMark/>
          </w:tcPr>
          <w:p w14:paraId="486A9430" w14:textId="77777777" w:rsidR="004B3AAC" w:rsidRPr="004B3AAC" w:rsidRDefault="004B3AAC" w:rsidP="004B3AAC">
            <w:pPr>
              <w:spacing w:after="0" w:line="240" w:lineRule="auto"/>
              <w:jc w:val="right"/>
              <w:rPr>
                <w:ins w:id="1711" w:author="Harry" w:date="2021-12-13T10:49:00Z"/>
                <w:rFonts w:ascii="Yu Gothic" w:eastAsia="Yu Gothic" w:hAnsi="Yu Gothic" w:cs="MS PGothic" w:hint="eastAsia"/>
                <w:color w:val="000000"/>
                <w:sz w:val="18"/>
                <w:szCs w:val="18"/>
                <w:lang w:val="en-GB" w:eastAsia="ja-JP"/>
                <w:rPrChange w:id="1712" w:author="Harry" w:date="2021-12-13T10:49:00Z">
                  <w:rPr>
                    <w:ins w:id="1713" w:author="Harry" w:date="2021-12-13T10:49:00Z"/>
                    <w:rFonts w:hint="eastAsia"/>
                  </w:rPr>
                </w:rPrChange>
              </w:rPr>
              <w:pPrChange w:id="1714" w:author="Harry" w:date="2021-12-13T10:49:00Z">
                <w:pPr>
                  <w:jc w:val="right"/>
                </w:pPr>
              </w:pPrChange>
            </w:pPr>
            <w:ins w:id="1715" w:author="Harry" w:date="2021-12-13T10:49:00Z">
              <w:r w:rsidRPr="004B3AAC">
                <w:rPr>
                  <w:rFonts w:ascii="Yu Gothic" w:eastAsia="Yu Gothic" w:hAnsi="Yu Gothic" w:cs="MS PGothic" w:hint="eastAsia"/>
                  <w:color w:val="000000"/>
                  <w:sz w:val="18"/>
                  <w:szCs w:val="18"/>
                  <w:lang w:val="en-GB" w:eastAsia="ja-JP"/>
                  <w:rPrChange w:id="1716" w:author="Harry" w:date="2021-12-13T10:49:00Z">
                    <w:rPr>
                      <w:rFonts w:hint="eastAsia"/>
                    </w:rPr>
                  </w:rPrChange>
                </w:rPr>
                <w:t xml:space="preserve">976 </w:t>
              </w:r>
            </w:ins>
          </w:p>
        </w:tc>
        <w:tc>
          <w:tcPr>
            <w:tcW w:w="745" w:type="dxa"/>
            <w:tcBorders>
              <w:top w:val="nil"/>
              <w:left w:val="nil"/>
              <w:bottom w:val="nil"/>
              <w:right w:val="nil"/>
            </w:tcBorders>
            <w:shd w:val="clear" w:color="auto" w:fill="auto"/>
            <w:noWrap/>
            <w:vAlign w:val="center"/>
            <w:hideMark/>
          </w:tcPr>
          <w:p w14:paraId="3BC3D545" w14:textId="77777777" w:rsidR="004B3AAC" w:rsidRPr="004B3AAC" w:rsidRDefault="004B3AAC" w:rsidP="004B3AAC">
            <w:pPr>
              <w:spacing w:after="0" w:line="240" w:lineRule="auto"/>
              <w:jc w:val="right"/>
              <w:rPr>
                <w:ins w:id="1717" w:author="Harry" w:date="2021-12-13T10:49:00Z"/>
                <w:rFonts w:ascii="Yu Gothic" w:eastAsia="Yu Gothic" w:hAnsi="Yu Gothic" w:cs="MS PGothic" w:hint="eastAsia"/>
                <w:color w:val="000000"/>
                <w:sz w:val="18"/>
                <w:szCs w:val="18"/>
                <w:lang w:val="en-GB" w:eastAsia="ja-JP"/>
                <w:rPrChange w:id="1718" w:author="Harry" w:date="2021-12-13T10:49:00Z">
                  <w:rPr>
                    <w:ins w:id="1719" w:author="Harry" w:date="2021-12-13T10:49:00Z"/>
                    <w:rFonts w:hint="eastAsia"/>
                  </w:rPr>
                </w:rPrChange>
              </w:rPr>
              <w:pPrChange w:id="1720" w:author="Harry" w:date="2021-12-13T10:49:00Z">
                <w:pPr>
                  <w:jc w:val="right"/>
                </w:pPr>
              </w:pPrChange>
            </w:pPr>
            <w:ins w:id="1721" w:author="Harry" w:date="2021-12-13T10:49:00Z">
              <w:r w:rsidRPr="004B3AAC">
                <w:rPr>
                  <w:rFonts w:ascii="Yu Gothic" w:eastAsia="Yu Gothic" w:hAnsi="Yu Gothic" w:cs="MS PGothic" w:hint="eastAsia"/>
                  <w:color w:val="000000"/>
                  <w:sz w:val="18"/>
                  <w:szCs w:val="18"/>
                  <w:lang w:val="en-GB" w:eastAsia="ja-JP"/>
                  <w:rPrChange w:id="1722" w:author="Harry" w:date="2021-12-13T10:49:00Z">
                    <w:rPr>
                      <w:rFonts w:hint="eastAsia"/>
                    </w:rPr>
                  </w:rPrChange>
                </w:rPr>
                <w:t xml:space="preserve">1,036 </w:t>
              </w:r>
            </w:ins>
          </w:p>
        </w:tc>
        <w:tc>
          <w:tcPr>
            <w:tcW w:w="745" w:type="dxa"/>
            <w:tcBorders>
              <w:top w:val="nil"/>
              <w:left w:val="nil"/>
              <w:bottom w:val="nil"/>
              <w:right w:val="nil"/>
            </w:tcBorders>
            <w:shd w:val="clear" w:color="auto" w:fill="auto"/>
            <w:noWrap/>
            <w:vAlign w:val="center"/>
            <w:hideMark/>
          </w:tcPr>
          <w:p w14:paraId="62D99E1E" w14:textId="77777777" w:rsidR="004B3AAC" w:rsidRPr="004B3AAC" w:rsidRDefault="004B3AAC" w:rsidP="004B3AAC">
            <w:pPr>
              <w:spacing w:after="0" w:line="240" w:lineRule="auto"/>
              <w:jc w:val="right"/>
              <w:rPr>
                <w:ins w:id="1723" w:author="Harry" w:date="2021-12-13T10:49:00Z"/>
                <w:rFonts w:ascii="Yu Gothic" w:eastAsia="Yu Gothic" w:hAnsi="Yu Gothic" w:cs="MS PGothic" w:hint="eastAsia"/>
                <w:color w:val="000000"/>
                <w:sz w:val="18"/>
                <w:szCs w:val="18"/>
                <w:lang w:val="en-GB" w:eastAsia="ja-JP"/>
                <w:rPrChange w:id="1724" w:author="Harry" w:date="2021-12-13T10:49:00Z">
                  <w:rPr>
                    <w:ins w:id="1725" w:author="Harry" w:date="2021-12-13T10:49:00Z"/>
                    <w:rFonts w:hint="eastAsia"/>
                  </w:rPr>
                </w:rPrChange>
              </w:rPr>
              <w:pPrChange w:id="1726" w:author="Harry" w:date="2021-12-13T10:49:00Z">
                <w:pPr>
                  <w:jc w:val="right"/>
                </w:pPr>
              </w:pPrChange>
            </w:pPr>
            <w:ins w:id="1727" w:author="Harry" w:date="2021-12-13T10:49:00Z">
              <w:r w:rsidRPr="004B3AAC">
                <w:rPr>
                  <w:rFonts w:ascii="Yu Gothic" w:eastAsia="Yu Gothic" w:hAnsi="Yu Gothic" w:cs="MS PGothic" w:hint="eastAsia"/>
                  <w:color w:val="000000"/>
                  <w:sz w:val="18"/>
                  <w:szCs w:val="18"/>
                  <w:lang w:val="en-GB" w:eastAsia="ja-JP"/>
                  <w:rPrChange w:id="1728" w:author="Harry" w:date="2021-12-13T10:49:00Z">
                    <w:rPr>
                      <w:rFonts w:hint="eastAsia"/>
                    </w:rPr>
                  </w:rPrChange>
                </w:rPr>
                <w:t xml:space="preserve">1,322 </w:t>
              </w:r>
            </w:ins>
          </w:p>
        </w:tc>
      </w:tr>
      <w:tr w:rsidR="004B3AAC" w:rsidRPr="004B3AAC" w14:paraId="076238C9" w14:textId="77777777" w:rsidTr="004B3AAC">
        <w:trPr>
          <w:divId w:val="1014726445"/>
          <w:trHeight w:val="60"/>
          <w:jc w:val="center"/>
          <w:ins w:id="1729" w:author="Harry" w:date="2021-12-13T10:49:00Z"/>
        </w:trPr>
        <w:tc>
          <w:tcPr>
            <w:tcW w:w="543" w:type="dxa"/>
            <w:tcBorders>
              <w:top w:val="nil"/>
              <w:left w:val="nil"/>
              <w:bottom w:val="nil"/>
              <w:right w:val="nil"/>
            </w:tcBorders>
            <w:shd w:val="clear" w:color="auto" w:fill="auto"/>
            <w:noWrap/>
            <w:vAlign w:val="center"/>
            <w:hideMark/>
          </w:tcPr>
          <w:p w14:paraId="2E4DD036" w14:textId="77777777" w:rsidR="004B3AAC" w:rsidRPr="004B3AAC" w:rsidRDefault="004B3AAC" w:rsidP="004B3AAC">
            <w:pPr>
              <w:spacing w:after="0" w:line="240" w:lineRule="auto"/>
              <w:jc w:val="center"/>
              <w:rPr>
                <w:ins w:id="1730" w:author="Harry" w:date="2021-12-13T10:49:00Z"/>
                <w:rFonts w:ascii="Yu Gothic" w:eastAsia="Yu Gothic" w:hAnsi="Yu Gothic" w:cs="MS PGothic" w:hint="eastAsia"/>
                <w:color w:val="000000"/>
                <w:sz w:val="18"/>
                <w:szCs w:val="18"/>
                <w:lang w:val="en-GB" w:eastAsia="ja-JP"/>
                <w:rPrChange w:id="1731" w:author="Harry" w:date="2021-12-13T10:49:00Z">
                  <w:rPr>
                    <w:ins w:id="1732" w:author="Harry" w:date="2021-12-13T10:49:00Z"/>
                    <w:rFonts w:hint="eastAsia"/>
                  </w:rPr>
                </w:rPrChange>
              </w:rPr>
              <w:pPrChange w:id="1733" w:author="Harry" w:date="2021-12-13T10:49:00Z">
                <w:pPr>
                  <w:jc w:val="center"/>
                </w:pPr>
              </w:pPrChange>
            </w:pPr>
            <w:ins w:id="1734" w:author="Harry" w:date="2021-12-13T10:49:00Z">
              <w:r w:rsidRPr="004B3AAC">
                <w:rPr>
                  <w:rFonts w:ascii="Yu Gothic" w:eastAsia="Yu Gothic" w:hAnsi="Yu Gothic" w:cs="MS PGothic" w:hint="eastAsia"/>
                  <w:color w:val="000000"/>
                  <w:sz w:val="18"/>
                  <w:szCs w:val="18"/>
                  <w:lang w:val="en-GB" w:eastAsia="ja-JP"/>
                  <w:rPrChange w:id="1735" w:author="Harry" w:date="2021-12-13T10:49:00Z">
                    <w:rPr>
                      <w:rFonts w:hint="eastAsia"/>
                    </w:rPr>
                  </w:rPrChange>
                </w:rPr>
                <w:t>23</w:t>
              </w:r>
            </w:ins>
          </w:p>
        </w:tc>
        <w:tc>
          <w:tcPr>
            <w:tcW w:w="2859" w:type="dxa"/>
            <w:tcBorders>
              <w:top w:val="nil"/>
              <w:left w:val="nil"/>
              <w:bottom w:val="nil"/>
              <w:right w:val="nil"/>
            </w:tcBorders>
            <w:shd w:val="clear" w:color="auto" w:fill="auto"/>
            <w:noWrap/>
            <w:vAlign w:val="center"/>
            <w:hideMark/>
          </w:tcPr>
          <w:p w14:paraId="7A39662E" w14:textId="77777777" w:rsidR="004B3AAC" w:rsidRPr="004B3AAC" w:rsidRDefault="004B3AAC" w:rsidP="004B3AAC">
            <w:pPr>
              <w:spacing w:after="0" w:line="240" w:lineRule="auto"/>
              <w:rPr>
                <w:ins w:id="1736" w:author="Harry" w:date="2021-12-13T10:49:00Z"/>
                <w:rFonts w:ascii="Yu Gothic" w:eastAsia="Yu Gothic" w:hAnsi="Yu Gothic" w:cs="MS PGothic" w:hint="eastAsia"/>
                <w:color w:val="000000"/>
                <w:sz w:val="18"/>
                <w:szCs w:val="18"/>
                <w:lang w:val="en-GB" w:eastAsia="ja-JP"/>
                <w:rPrChange w:id="1737" w:author="Harry" w:date="2021-12-13T10:49:00Z">
                  <w:rPr>
                    <w:ins w:id="1738" w:author="Harry" w:date="2021-12-13T10:49:00Z"/>
                    <w:rFonts w:hint="eastAsia"/>
                  </w:rPr>
                </w:rPrChange>
              </w:rPr>
              <w:pPrChange w:id="1739" w:author="Harry" w:date="2021-12-13T10:49:00Z">
                <w:pPr/>
              </w:pPrChange>
            </w:pPr>
            <w:ins w:id="1740" w:author="Harry" w:date="2021-12-13T10:49:00Z">
              <w:r w:rsidRPr="004B3AAC">
                <w:rPr>
                  <w:rFonts w:ascii="Yu Gothic" w:eastAsia="Yu Gothic" w:hAnsi="Yu Gothic" w:cs="MS PGothic" w:hint="eastAsia"/>
                  <w:color w:val="000000"/>
                  <w:sz w:val="18"/>
                  <w:szCs w:val="18"/>
                  <w:lang w:val="en-GB" w:eastAsia="ja-JP"/>
                  <w:rPrChange w:id="1741" w:author="Harry" w:date="2021-12-13T10:49:00Z">
                    <w:rPr>
                      <w:rFonts w:hint="eastAsia"/>
                    </w:rPr>
                  </w:rPrChange>
                </w:rPr>
                <w:t>Riau Islands</w:t>
              </w:r>
            </w:ins>
          </w:p>
        </w:tc>
        <w:tc>
          <w:tcPr>
            <w:tcW w:w="241" w:type="dxa"/>
            <w:tcBorders>
              <w:top w:val="nil"/>
              <w:left w:val="nil"/>
              <w:bottom w:val="nil"/>
              <w:right w:val="nil"/>
            </w:tcBorders>
            <w:shd w:val="clear" w:color="auto" w:fill="auto"/>
            <w:noWrap/>
            <w:vAlign w:val="center"/>
            <w:hideMark/>
          </w:tcPr>
          <w:p w14:paraId="0711E641" w14:textId="77777777" w:rsidR="004B3AAC" w:rsidRPr="004B3AAC" w:rsidRDefault="004B3AAC" w:rsidP="004B3AAC">
            <w:pPr>
              <w:spacing w:after="0" w:line="240" w:lineRule="auto"/>
              <w:jc w:val="right"/>
              <w:rPr>
                <w:ins w:id="1742" w:author="Harry" w:date="2021-12-13T10:49:00Z"/>
                <w:rFonts w:ascii="Yu Gothic" w:eastAsia="Yu Gothic" w:hAnsi="Yu Gothic" w:cs="MS PGothic" w:hint="eastAsia"/>
                <w:color w:val="000000"/>
                <w:sz w:val="18"/>
                <w:szCs w:val="18"/>
                <w:lang w:val="en-GB" w:eastAsia="ja-JP"/>
                <w:rPrChange w:id="1743" w:author="Harry" w:date="2021-12-13T10:49:00Z">
                  <w:rPr>
                    <w:ins w:id="1744" w:author="Harry" w:date="2021-12-13T10:49:00Z"/>
                    <w:rFonts w:hint="eastAsia"/>
                  </w:rPr>
                </w:rPrChange>
              </w:rPr>
              <w:pPrChange w:id="1745" w:author="Harry" w:date="2021-12-13T10:49:00Z">
                <w:pPr>
                  <w:jc w:val="right"/>
                </w:pPr>
              </w:pPrChange>
            </w:pPr>
            <w:ins w:id="1746" w:author="Harry" w:date="2021-12-13T10:49:00Z">
              <w:r w:rsidRPr="004B3AAC">
                <w:rPr>
                  <w:rFonts w:ascii="Yu Gothic" w:eastAsia="Yu Gothic" w:hAnsi="Yu Gothic" w:cs="MS PGothic" w:hint="eastAsia"/>
                  <w:color w:val="000000"/>
                  <w:sz w:val="18"/>
                  <w:szCs w:val="18"/>
                  <w:lang w:val="en-GB" w:eastAsia="ja-JP"/>
                  <w:rPrChange w:id="1747" w:author="Harry" w:date="2021-12-13T10:49:00Z">
                    <w:rPr>
                      <w:rFonts w:hint="eastAsia"/>
                    </w:rPr>
                  </w:rPrChange>
                </w:rPr>
                <w:t xml:space="preserve">1,744 </w:t>
              </w:r>
            </w:ins>
          </w:p>
        </w:tc>
        <w:tc>
          <w:tcPr>
            <w:tcW w:w="1020" w:type="dxa"/>
            <w:tcBorders>
              <w:top w:val="nil"/>
              <w:left w:val="nil"/>
              <w:bottom w:val="nil"/>
              <w:right w:val="nil"/>
            </w:tcBorders>
            <w:shd w:val="clear" w:color="auto" w:fill="auto"/>
            <w:noWrap/>
            <w:vAlign w:val="center"/>
            <w:hideMark/>
          </w:tcPr>
          <w:p w14:paraId="54BB02AF" w14:textId="77777777" w:rsidR="004B3AAC" w:rsidRPr="004B3AAC" w:rsidRDefault="004B3AAC" w:rsidP="004B3AAC">
            <w:pPr>
              <w:spacing w:after="0" w:line="240" w:lineRule="auto"/>
              <w:jc w:val="right"/>
              <w:rPr>
                <w:ins w:id="1748" w:author="Harry" w:date="2021-12-13T10:49:00Z"/>
                <w:rFonts w:ascii="Yu Gothic" w:eastAsia="Yu Gothic" w:hAnsi="Yu Gothic" w:cs="MS PGothic" w:hint="eastAsia"/>
                <w:color w:val="000000"/>
                <w:sz w:val="18"/>
                <w:szCs w:val="18"/>
                <w:lang w:val="en-GB" w:eastAsia="ja-JP"/>
                <w:rPrChange w:id="1749" w:author="Harry" w:date="2021-12-13T10:49:00Z">
                  <w:rPr>
                    <w:ins w:id="1750" w:author="Harry" w:date="2021-12-13T10:49:00Z"/>
                    <w:rFonts w:hint="eastAsia"/>
                  </w:rPr>
                </w:rPrChange>
              </w:rPr>
              <w:pPrChange w:id="1751" w:author="Harry" w:date="2021-12-13T10:49:00Z">
                <w:pPr>
                  <w:jc w:val="right"/>
                </w:pPr>
              </w:pPrChange>
            </w:pPr>
            <w:ins w:id="1752" w:author="Harry" w:date="2021-12-13T10:49:00Z">
              <w:r w:rsidRPr="004B3AAC">
                <w:rPr>
                  <w:rFonts w:ascii="Yu Gothic" w:eastAsia="Yu Gothic" w:hAnsi="Yu Gothic" w:cs="MS PGothic" w:hint="eastAsia"/>
                  <w:color w:val="000000"/>
                  <w:sz w:val="18"/>
                  <w:szCs w:val="18"/>
                  <w:lang w:val="en-GB" w:eastAsia="ja-JP"/>
                  <w:rPrChange w:id="1753" w:author="Harry" w:date="2021-12-13T10:49:00Z">
                    <w:rPr>
                      <w:rFonts w:hint="eastAsia"/>
                    </w:rPr>
                  </w:rPrChange>
                </w:rPr>
                <w:t xml:space="preserve">2,329 </w:t>
              </w:r>
            </w:ins>
          </w:p>
        </w:tc>
        <w:tc>
          <w:tcPr>
            <w:tcW w:w="745" w:type="dxa"/>
            <w:tcBorders>
              <w:top w:val="nil"/>
              <w:left w:val="nil"/>
              <w:bottom w:val="nil"/>
              <w:right w:val="nil"/>
            </w:tcBorders>
            <w:shd w:val="clear" w:color="auto" w:fill="auto"/>
            <w:noWrap/>
            <w:vAlign w:val="center"/>
            <w:hideMark/>
          </w:tcPr>
          <w:p w14:paraId="2562E0D2" w14:textId="77777777" w:rsidR="004B3AAC" w:rsidRPr="004B3AAC" w:rsidRDefault="004B3AAC" w:rsidP="004B3AAC">
            <w:pPr>
              <w:spacing w:after="0" w:line="240" w:lineRule="auto"/>
              <w:jc w:val="right"/>
              <w:rPr>
                <w:ins w:id="1754" w:author="Harry" w:date="2021-12-13T10:49:00Z"/>
                <w:rFonts w:ascii="Yu Gothic" w:eastAsia="Yu Gothic" w:hAnsi="Yu Gothic" w:cs="MS PGothic" w:hint="eastAsia"/>
                <w:color w:val="000000"/>
                <w:sz w:val="18"/>
                <w:szCs w:val="18"/>
                <w:lang w:val="en-GB" w:eastAsia="ja-JP"/>
                <w:rPrChange w:id="1755" w:author="Harry" w:date="2021-12-13T10:49:00Z">
                  <w:rPr>
                    <w:ins w:id="1756" w:author="Harry" w:date="2021-12-13T10:49:00Z"/>
                    <w:rFonts w:hint="eastAsia"/>
                  </w:rPr>
                </w:rPrChange>
              </w:rPr>
              <w:pPrChange w:id="1757" w:author="Harry" w:date="2021-12-13T10:49:00Z">
                <w:pPr>
                  <w:jc w:val="right"/>
                </w:pPr>
              </w:pPrChange>
            </w:pPr>
            <w:ins w:id="1758" w:author="Harry" w:date="2021-12-13T10:49:00Z">
              <w:r w:rsidRPr="004B3AAC">
                <w:rPr>
                  <w:rFonts w:ascii="Yu Gothic" w:eastAsia="Yu Gothic" w:hAnsi="Yu Gothic" w:cs="MS PGothic" w:hint="eastAsia"/>
                  <w:color w:val="000000"/>
                  <w:sz w:val="18"/>
                  <w:szCs w:val="18"/>
                  <w:lang w:val="en-GB" w:eastAsia="ja-JP"/>
                  <w:rPrChange w:id="1759" w:author="Harry" w:date="2021-12-13T10:49:00Z">
                    <w:rPr>
                      <w:rFonts w:hint="eastAsia"/>
                    </w:rPr>
                  </w:rPrChange>
                </w:rPr>
                <w:t xml:space="preserve">1,365 </w:t>
              </w:r>
            </w:ins>
          </w:p>
        </w:tc>
        <w:tc>
          <w:tcPr>
            <w:tcW w:w="745" w:type="dxa"/>
            <w:tcBorders>
              <w:top w:val="nil"/>
              <w:left w:val="nil"/>
              <w:bottom w:val="nil"/>
              <w:right w:val="nil"/>
            </w:tcBorders>
            <w:shd w:val="clear" w:color="auto" w:fill="auto"/>
            <w:noWrap/>
            <w:vAlign w:val="center"/>
            <w:hideMark/>
          </w:tcPr>
          <w:p w14:paraId="5D57ABAF" w14:textId="77777777" w:rsidR="004B3AAC" w:rsidRPr="004B3AAC" w:rsidRDefault="004B3AAC" w:rsidP="004B3AAC">
            <w:pPr>
              <w:spacing w:after="0" w:line="240" w:lineRule="auto"/>
              <w:jc w:val="right"/>
              <w:rPr>
                <w:ins w:id="1760" w:author="Harry" w:date="2021-12-13T10:49:00Z"/>
                <w:rFonts w:ascii="Yu Gothic" w:eastAsia="Yu Gothic" w:hAnsi="Yu Gothic" w:cs="MS PGothic" w:hint="eastAsia"/>
                <w:color w:val="000000"/>
                <w:sz w:val="18"/>
                <w:szCs w:val="18"/>
                <w:lang w:val="en-GB" w:eastAsia="ja-JP"/>
                <w:rPrChange w:id="1761" w:author="Harry" w:date="2021-12-13T10:49:00Z">
                  <w:rPr>
                    <w:ins w:id="1762" w:author="Harry" w:date="2021-12-13T10:49:00Z"/>
                    <w:rFonts w:hint="eastAsia"/>
                  </w:rPr>
                </w:rPrChange>
              </w:rPr>
              <w:pPrChange w:id="1763" w:author="Harry" w:date="2021-12-13T10:49:00Z">
                <w:pPr>
                  <w:jc w:val="right"/>
                </w:pPr>
              </w:pPrChange>
            </w:pPr>
            <w:ins w:id="1764" w:author="Harry" w:date="2021-12-13T10:49:00Z">
              <w:r w:rsidRPr="004B3AAC">
                <w:rPr>
                  <w:rFonts w:ascii="Yu Gothic" w:eastAsia="Yu Gothic" w:hAnsi="Yu Gothic" w:cs="MS PGothic" w:hint="eastAsia"/>
                  <w:color w:val="000000"/>
                  <w:sz w:val="18"/>
                  <w:szCs w:val="18"/>
                  <w:lang w:val="en-GB" w:eastAsia="ja-JP"/>
                  <w:rPrChange w:id="1765" w:author="Harry" w:date="2021-12-13T10:49:00Z">
                    <w:rPr>
                      <w:rFonts w:hint="eastAsia"/>
                    </w:rPr>
                  </w:rPrChange>
                </w:rPr>
                <w:t xml:space="preserve">2,051 </w:t>
              </w:r>
            </w:ins>
          </w:p>
        </w:tc>
      </w:tr>
      <w:tr w:rsidR="004B3AAC" w:rsidRPr="004B3AAC" w14:paraId="610DC0C4" w14:textId="77777777" w:rsidTr="004B3AAC">
        <w:trPr>
          <w:divId w:val="1014726445"/>
          <w:trHeight w:val="60"/>
          <w:jc w:val="center"/>
          <w:ins w:id="1766" w:author="Harry" w:date="2021-12-13T10:49:00Z"/>
        </w:trPr>
        <w:tc>
          <w:tcPr>
            <w:tcW w:w="543" w:type="dxa"/>
            <w:tcBorders>
              <w:top w:val="nil"/>
              <w:left w:val="nil"/>
              <w:bottom w:val="nil"/>
              <w:right w:val="nil"/>
            </w:tcBorders>
            <w:shd w:val="clear" w:color="auto" w:fill="auto"/>
            <w:noWrap/>
            <w:vAlign w:val="center"/>
            <w:hideMark/>
          </w:tcPr>
          <w:p w14:paraId="5E29332F" w14:textId="77777777" w:rsidR="004B3AAC" w:rsidRPr="004B3AAC" w:rsidRDefault="004B3AAC" w:rsidP="004B3AAC">
            <w:pPr>
              <w:spacing w:after="0" w:line="240" w:lineRule="auto"/>
              <w:jc w:val="center"/>
              <w:rPr>
                <w:ins w:id="1767" w:author="Harry" w:date="2021-12-13T10:49:00Z"/>
                <w:rFonts w:ascii="Yu Gothic" w:eastAsia="Yu Gothic" w:hAnsi="Yu Gothic" w:cs="MS PGothic" w:hint="eastAsia"/>
                <w:color w:val="000000"/>
                <w:sz w:val="18"/>
                <w:szCs w:val="18"/>
                <w:lang w:val="en-GB" w:eastAsia="ja-JP"/>
                <w:rPrChange w:id="1768" w:author="Harry" w:date="2021-12-13T10:49:00Z">
                  <w:rPr>
                    <w:ins w:id="1769" w:author="Harry" w:date="2021-12-13T10:49:00Z"/>
                    <w:rFonts w:hint="eastAsia"/>
                  </w:rPr>
                </w:rPrChange>
              </w:rPr>
              <w:pPrChange w:id="1770" w:author="Harry" w:date="2021-12-13T10:49:00Z">
                <w:pPr>
                  <w:jc w:val="center"/>
                </w:pPr>
              </w:pPrChange>
            </w:pPr>
            <w:ins w:id="1771" w:author="Harry" w:date="2021-12-13T10:49:00Z">
              <w:r w:rsidRPr="004B3AAC">
                <w:rPr>
                  <w:rFonts w:ascii="Yu Gothic" w:eastAsia="Yu Gothic" w:hAnsi="Yu Gothic" w:cs="MS PGothic" w:hint="eastAsia"/>
                  <w:color w:val="000000"/>
                  <w:sz w:val="18"/>
                  <w:szCs w:val="18"/>
                  <w:lang w:val="en-GB" w:eastAsia="ja-JP"/>
                  <w:rPrChange w:id="1772" w:author="Harry" w:date="2021-12-13T10:49:00Z">
                    <w:rPr>
                      <w:rFonts w:hint="eastAsia"/>
                    </w:rPr>
                  </w:rPrChange>
                </w:rPr>
                <w:t>24</w:t>
              </w:r>
            </w:ins>
          </w:p>
        </w:tc>
        <w:tc>
          <w:tcPr>
            <w:tcW w:w="2859" w:type="dxa"/>
            <w:tcBorders>
              <w:top w:val="nil"/>
              <w:left w:val="nil"/>
              <w:bottom w:val="nil"/>
              <w:right w:val="nil"/>
            </w:tcBorders>
            <w:shd w:val="clear" w:color="auto" w:fill="auto"/>
            <w:noWrap/>
            <w:vAlign w:val="center"/>
            <w:hideMark/>
          </w:tcPr>
          <w:p w14:paraId="6D9D8CCE" w14:textId="77777777" w:rsidR="004B3AAC" w:rsidRPr="004B3AAC" w:rsidRDefault="004B3AAC" w:rsidP="004B3AAC">
            <w:pPr>
              <w:spacing w:after="0" w:line="240" w:lineRule="auto"/>
              <w:rPr>
                <w:ins w:id="1773" w:author="Harry" w:date="2021-12-13T10:49:00Z"/>
                <w:rFonts w:ascii="Yu Gothic" w:eastAsia="Yu Gothic" w:hAnsi="Yu Gothic" w:cs="MS PGothic" w:hint="eastAsia"/>
                <w:color w:val="000000"/>
                <w:sz w:val="18"/>
                <w:szCs w:val="18"/>
                <w:lang w:val="en-GB" w:eastAsia="ja-JP"/>
                <w:rPrChange w:id="1774" w:author="Harry" w:date="2021-12-13T10:49:00Z">
                  <w:rPr>
                    <w:ins w:id="1775" w:author="Harry" w:date="2021-12-13T10:49:00Z"/>
                    <w:rFonts w:hint="eastAsia"/>
                  </w:rPr>
                </w:rPrChange>
              </w:rPr>
              <w:pPrChange w:id="1776" w:author="Harry" w:date="2021-12-13T10:49:00Z">
                <w:pPr/>
              </w:pPrChange>
            </w:pPr>
            <w:ins w:id="1777" w:author="Harry" w:date="2021-12-13T10:49:00Z">
              <w:r w:rsidRPr="004B3AAC">
                <w:rPr>
                  <w:rFonts w:ascii="Yu Gothic" w:eastAsia="Yu Gothic" w:hAnsi="Yu Gothic" w:cs="MS PGothic" w:hint="eastAsia"/>
                  <w:color w:val="000000"/>
                  <w:sz w:val="18"/>
                  <w:szCs w:val="18"/>
                  <w:lang w:val="en-GB" w:eastAsia="ja-JP"/>
                  <w:rPrChange w:id="1778" w:author="Harry" w:date="2021-12-13T10:49:00Z">
                    <w:rPr>
                      <w:rFonts w:hint="eastAsia"/>
                    </w:rPr>
                  </w:rPrChange>
                </w:rPr>
                <w:t>South Kalimantan</w:t>
              </w:r>
            </w:ins>
          </w:p>
        </w:tc>
        <w:tc>
          <w:tcPr>
            <w:tcW w:w="241" w:type="dxa"/>
            <w:tcBorders>
              <w:top w:val="nil"/>
              <w:left w:val="nil"/>
              <w:bottom w:val="nil"/>
              <w:right w:val="nil"/>
            </w:tcBorders>
            <w:shd w:val="clear" w:color="auto" w:fill="auto"/>
            <w:noWrap/>
            <w:vAlign w:val="center"/>
            <w:hideMark/>
          </w:tcPr>
          <w:p w14:paraId="502FA8E8" w14:textId="77777777" w:rsidR="004B3AAC" w:rsidRPr="004B3AAC" w:rsidRDefault="004B3AAC" w:rsidP="004B3AAC">
            <w:pPr>
              <w:spacing w:after="0" w:line="240" w:lineRule="auto"/>
              <w:jc w:val="right"/>
              <w:rPr>
                <w:ins w:id="1779" w:author="Harry" w:date="2021-12-13T10:49:00Z"/>
                <w:rFonts w:ascii="Yu Gothic" w:eastAsia="Yu Gothic" w:hAnsi="Yu Gothic" w:cs="MS PGothic" w:hint="eastAsia"/>
                <w:color w:val="000000"/>
                <w:sz w:val="18"/>
                <w:szCs w:val="18"/>
                <w:lang w:val="en-GB" w:eastAsia="ja-JP"/>
                <w:rPrChange w:id="1780" w:author="Harry" w:date="2021-12-13T10:49:00Z">
                  <w:rPr>
                    <w:ins w:id="1781" w:author="Harry" w:date="2021-12-13T10:49:00Z"/>
                    <w:rFonts w:hint="eastAsia"/>
                  </w:rPr>
                </w:rPrChange>
              </w:rPr>
              <w:pPrChange w:id="1782" w:author="Harry" w:date="2021-12-13T10:49:00Z">
                <w:pPr>
                  <w:jc w:val="right"/>
                </w:pPr>
              </w:pPrChange>
            </w:pPr>
            <w:ins w:id="1783" w:author="Harry" w:date="2021-12-13T10:49:00Z">
              <w:r w:rsidRPr="004B3AAC">
                <w:rPr>
                  <w:rFonts w:ascii="Yu Gothic" w:eastAsia="Yu Gothic" w:hAnsi="Yu Gothic" w:cs="MS PGothic" w:hint="eastAsia"/>
                  <w:color w:val="000000"/>
                  <w:sz w:val="18"/>
                  <w:szCs w:val="18"/>
                  <w:lang w:val="en-GB" w:eastAsia="ja-JP"/>
                  <w:rPrChange w:id="1784" w:author="Harry" w:date="2021-12-13T10:49:00Z">
                    <w:rPr>
                      <w:rFonts w:hint="eastAsia"/>
                    </w:rPr>
                  </w:rPrChange>
                </w:rPr>
                <w:t xml:space="preserve">1,066 </w:t>
              </w:r>
            </w:ins>
          </w:p>
        </w:tc>
        <w:tc>
          <w:tcPr>
            <w:tcW w:w="1020" w:type="dxa"/>
            <w:tcBorders>
              <w:top w:val="nil"/>
              <w:left w:val="nil"/>
              <w:bottom w:val="nil"/>
              <w:right w:val="nil"/>
            </w:tcBorders>
            <w:shd w:val="clear" w:color="auto" w:fill="auto"/>
            <w:noWrap/>
            <w:vAlign w:val="center"/>
            <w:hideMark/>
          </w:tcPr>
          <w:p w14:paraId="4F6F9FAD" w14:textId="77777777" w:rsidR="004B3AAC" w:rsidRPr="004B3AAC" w:rsidRDefault="004B3AAC" w:rsidP="004B3AAC">
            <w:pPr>
              <w:spacing w:after="0" w:line="240" w:lineRule="auto"/>
              <w:jc w:val="right"/>
              <w:rPr>
                <w:ins w:id="1785" w:author="Harry" w:date="2021-12-13T10:49:00Z"/>
                <w:rFonts w:ascii="Yu Gothic" w:eastAsia="Yu Gothic" w:hAnsi="Yu Gothic" w:cs="MS PGothic" w:hint="eastAsia"/>
                <w:color w:val="000000"/>
                <w:sz w:val="18"/>
                <w:szCs w:val="18"/>
                <w:lang w:val="en-GB" w:eastAsia="ja-JP"/>
                <w:rPrChange w:id="1786" w:author="Harry" w:date="2021-12-13T10:49:00Z">
                  <w:rPr>
                    <w:ins w:id="1787" w:author="Harry" w:date="2021-12-13T10:49:00Z"/>
                    <w:rFonts w:hint="eastAsia"/>
                  </w:rPr>
                </w:rPrChange>
              </w:rPr>
              <w:pPrChange w:id="1788" w:author="Harry" w:date="2021-12-13T10:49:00Z">
                <w:pPr>
                  <w:jc w:val="right"/>
                </w:pPr>
              </w:pPrChange>
            </w:pPr>
            <w:ins w:id="1789" w:author="Harry" w:date="2021-12-13T10:49:00Z">
              <w:r w:rsidRPr="004B3AAC">
                <w:rPr>
                  <w:rFonts w:ascii="Yu Gothic" w:eastAsia="Yu Gothic" w:hAnsi="Yu Gothic" w:cs="MS PGothic" w:hint="eastAsia"/>
                  <w:color w:val="000000"/>
                  <w:sz w:val="18"/>
                  <w:szCs w:val="18"/>
                  <w:lang w:val="en-GB" w:eastAsia="ja-JP"/>
                  <w:rPrChange w:id="1790" w:author="Harry" w:date="2021-12-13T10:49:00Z">
                    <w:rPr>
                      <w:rFonts w:hint="eastAsia"/>
                    </w:rPr>
                  </w:rPrChange>
                </w:rPr>
                <w:t xml:space="preserve">1,402 </w:t>
              </w:r>
            </w:ins>
          </w:p>
        </w:tc>
        <w:tc>
          <w:tcPr>
            <w:tcW w:w="745" w:type="dxa"/>
            <w:tcBorders>
              <w:top w:val="nil"/>
              <w:left w:val="nil"/>
              <w:bottom w:val="nil"/>
              <w:right w:val="nil"/>
            </w:tcBorders>
            <w:shd w:val="clear" w:color="auto" w:fill="auto"/>
            <w:noWrap/>
            <w:vAlign w:val="center"/>
            <w:hideMark/>
          </w:tcPr>
          <w:p w14:paraId="084D900F" w14:textId="77777777" w:rsidR="004B3AAC" w:rsidRPr="004B3AAC" w:rsidRDefault="004B3AAC" w:rsidP="004B3AAC">
            <w:pPr>
              <w:spacing w:after="0" w:line="240" w:lineRule="auto"/>
              <w:jc w:val="right"/>
              <w:rPr>
                <w:ins w:id="1791" w:author="Harry" w:date="2021-12-13T10:49:00Z"/>
                <w:rFonts w:ascii="Yu Gothic" w:eastAsia="Yu Gothic" w:hAnsi="Yu Gothic" w:cs="MS PGothic" w:hint="eastAsia"/>
                <w:color w:val="000000"/>
                <w:sz w:val="18"/>
                <w:szCs w:val="18"/>
                <w:lang w:val="en-GB" w:eastAsia="ja-JP"/>
                <w:rPrChange w:id="1792" w:author="Harry" w:date="2021-12-13T10:49:00Z">
                  <w:rPr>
                    <w:ins w:id="1793" w:author="Harry" w:date="2021-12-13T10:49:00Z"/>
                    <w:rFonts w:hint="eastAsia"/>
                  </w:rPr>
                </w:rPrChange>
              </w:rPr>
              <w:pPrChange w:id="1794" w:author="Harry" w:date="2021-12-13T10:49:00Z">
                <w:pPr>
                  <w:jc w:val="right"/>
                </w:pPr>
              </w:pPrChange>
            </w:pPr>
            <w:ins w:id="1795" w:author="Harry" w:date="2021-12-13T10:49:00Z">
              <w:r w:rsidRPr="004B3AAC">
                <w:rPr>
                  <w:rFonts w:ascii="Yu Gothic" w:eastAsia="Yu Gothic" w:hAnsi="Yu Gothic" w:cs="MS PGothic" w:hint="eastAsia"/>
                  <w:color w:val="000000"/>
                  <w:sz w:val="18"/>
                  <w:szCs w:val="18"/>
                  <w:lang w:val="en-GB" w:eastAsia="ja-JP"/>
                  <w:rPrChange w:id="1796" w:author="Harry" w:date="2021-12-13T10:49:00Z">
                    <w:rPr>
                      <w:rFonts w:hint="eastAsia"/>
                    </w:rPr>
                  </w:rPrChange>
                </w:rPr>
                <w:t xml:space="preserve">830 </w:t>
              </w:r>
            </w:ins>
          </w:p>
        </w:tc>
        <w:tc>
          <w:tcPr>
            <w:tcW w:w="745" w:type="dxa"/>
            <w:tcBorders>
              <w:top w:val="nil"/>
              <w:left w:val="nil"/>
              <w:bottom w:val="nil"/>
              <w:right w:val="nil"/>
            </w:tcBorders>
            <w:shd w:val="clear" w:color="auto" w:fill="auto"/>
            <w:noWrap/>
            <w:vAlign w:val="center"/>
            <w:hideMark/>
          </w:tcPr>
          <w:p w14:paraId="229C4B9E" w14:textId="77777777" w:rsidR="004B3AAC" w:rsidRPr="004B3AAC" w:rsidRDefault="004B3AAC" w:rsidP="004B3AAC">
            <w:pPr>
              <w:spacing w:after="0" w:line="240" w:lineRule="auto"/>
              <w:jc w:val="right"/>
              <w:rPr>
                <w:ins w:id="1797" w:author="Harry" w:date="2021-12-13T10:49:00Z"/>
                <w:rFonts w:ascii="Yu Gothic" w:eastAsia="Yu Gothic" w:hAnsi="Yu Gothic" w:cs="MS PGothic" w:hint="eastAsia"/>
                <w:color w:val="000000"/>
                <w:sz w:val="18"/>
                <w:szCs w:val="18"/>
                <w:lang w:val="en-GB" w:eastAsia="ja-JP"/>
                <w:rPrChange w:id="1798" w:author="Harry" w:date="2021-12-13T10:49:00Z">
                  <w:rPr>
                    <w:ins w:id="1799" w:author="Harry" w:date="2021-12-13T10:49:00Z"/>
                    <w:rFonts w:hint="eastAsia"/>
                  </w:rPr>
                </w:rPrChange>
              </w:rPr>
              <w:pPrChange w:id="1800" w:author="Harry" w:date="2021-12-13T10:49:00Z">
                <w:pPr>
                  <w:jc w:val="right"/>
                </w:pPr>
              </w:pPrChange>
            </w:pPr>
            <w:ins w:id="1801" w:author="Harry" w:date="2021-12-13T10:49:00Z">
              <w:r w:rsidRPr="004B3AAC">
                <w:rPr>
                  <w:rFonts w:ascii="Yu Gothic" w:eastAsia="Yu Gothic" w:hAnsi="Yu Gothic" w:cs="MS PGothic" w:hint="eastAsia"/>
                  <w:color w:val="000000"/>
                  <w:sz w:val="18"/>
                  <w:szCs w:val="18"/>
                  <w:lang w:val="en-GB" w:eastAsia="ja-JP"/>
                  <w:rPrChange w:id="1802" w:author="Harry" w:date="2021-12-13T10:49:00Z">
                    <w:rPr>
                      <w:rFonts w:hint="eastAsia"/>
                    </w:rPr>
                  </w:rPrChange>
                </w:rPr>
                <w:t xml:space="preserve">1,269 </w:t>
              </w:r>
            </w:ins>
          </w:p>
        </w:tc>
      </w:tr>
      <w:tr w:rsidR="004B3AAC" w:rsidRPr="004B3AAC" w14:paraId="0C45F407" w14:textId="77777777" w:rsidTr="004B3AAC">
        <w:trPr>
          <w:divId w:val="1014726445"/>
          <w:trHeight w:val="60"/>
          <w:jc w:val="center"/>
          <w:ins w:id="1803" w:author="Harry" w:date="2021-12-13T10:49:00Z"/>
        </w:trPr>
        <w:tc>
          <w:tcPr>
            <w:tcW w:w="543" w:type="dxa"/>
            <w:tcBorders>
              <w:top w:val="nil"/>
              <w:left w:val="nil"/>
              <w:bottom w:val="nil"/>
              <w:right w:val="nil"/>
            </w:tcBorders>
            <w:shd w:val="clear" w:color="auto" w:fill="auto"/>
            <w:noWrap/>
            <w:vAlign w:val="center"/>
            <w:hideMark/>
          </w:tcPr>
          <w:p w14:paraId="67A90D45" w14:textId="77777777" w:rsidR="004B3AAC" w:rsidRPr="004B3AAC" w:rsidRDefault="004B3AAC" w:rsidP="004B3AAC">
            <w:pPr>
              <w:spacing w:after="0" w:line="240" w:lineRule="auto"/>
              <w:jc w:val="center"/>
              <w:rPr>
                <w:ins w:id="1804" w:author="Harry" w:date="2021-12-13T10:49:00Z"/>
                <w:rFonts w:ascii="Yu Gothic" w:eastAsia="Yu Gothic" w:hAnsi="Yu Gothic" w:cs="MS PGothic" w:hint="eastAsia"/>
                <w:color w:val="000000"/>
                <w:sz w:val="18"/>
                <w:szCs w:val="18"/>
                <w:lang w:val="en-GB" w:eastAsia="ja-JP"/>
                <w:rPrChange w:id="1805" w:author="Harry" w:date="2021-12-13T10:49:00Z">
                  <w:rPr>
                    <w:ins w:id="1806" w:author="Harry" w:date="2021-12-13T10:49:00Z"/>
                    <w:rFonts w:hint="eastAsia"/>
                  </w:rPr>
                </w:rPrChange>
              </w:rPr>
              <w:pPrChange w:id="1807" w:author="Harry" w:date="2021-12-13T10:49:00Z">
                <w:pPr>
                  <w:jc w:val="center"/>
                </w:pPr>
              </w:pPrChange>
            </w:pPr>
            <w:ins w:id="1808" w:author="Harry" w:date="2021-12-13T10:49:00Z">
              <w:r w:rsidRPr="004B3AAC">
                <w:rPr>
                  <w:rFonts w:ascii="Yu Gothic" w:eastAsia="Yu Gothic" w:hAnsi="Yu Gothic" w:cs="MS PGothic" w:hint="eastAsia"/>
                  <w:color w:val="000000"/>
                  <w:sz w:val="18"/>
                  <w:szCs w:val="18"/>
                  <w:lang w:val="en-GB" w:eastAsia="ja-JP"/>
                  <w:rPrChange w:id="1809" w:author="Harry" w:date="2021-12-13T10:49:00Z">
                    <w:rPr>
                      <w:rFonts w:hint="eastAsia"/>
                    </w:rPr>
                  </w:rPrChange>
                </w:rPr>
                <w:t>25</w:t>
              </w:r>
            </w:ins>
          </w:p>
        </w:tc>
        <w:tc>
          <w:tcPr>
            <w:tcW w:w="2859" w:type="dxa"/>
            <w:tcBorders>
              <w:top w:val="nil"/>
              <w:left w:val="nil"/>
              <w:bottom w:val="nil"/>
              <w:right w:val="nil"/>
            </w:tcBorders>
            <w:shd w:val="clear" w:color="auto" w:fill="auto"/>
            <w:noWrap/>
            <w:vAlign w:val="center"/>
            <w:hideMark/>
          </w:tcPr>
          <w:p w14:paraId="5B6F09C0" w14:textId="77777777" w:rsidR="004B3AAC" w:rsidRPr="004B3AAC" w:rsidRDefault="004B3AAC" w:rsidP="004B3AAC">
            <w:pPr>
              <w:spacing w:after="0" w:line="240" w:lineRule="auto"/>
              <w:rPr>
                <w:ins w:id="1810" w:author="Harry" w:date="2021-12-13T10:49:00Z"/>
                <w:rFonts w:ascii="Yu Gothic" w:eastAsia="Yu Gothic" w:hAnsi="Yu Gothic" w:cs="MS PGothic" w:hint="eastAsia"/>
                <w:color w:val="000000"/>
                <w:sz w:val="18"/>
                <w:szCs w:val="18"/>
                <w:lang w:val="en-GB" w:eastAsia="ja-JP"/>
                <w:rPrChange w:id="1811" w:author="Harry" w:date="2021-12-13T10:49:00Z">
                  <w:rPr>
                    <w:ins w:id="1812" w:author="Harry" w:date="2021-12-13T10:49:00Z"/>
                    <w:rFonts w:hint="eastAsia"/>
                  </w:rPr>
                </w:rPrChange>
              </w:rPr>
              <w:pPrChange w:id="1813" w:author="Harry" w:date="2021-12-13T10:49:00Z">
                <w:pPr/>
              </w:pPrChange>
            </w:pPr>
            <w:ins w:id="1814" w:author="Harry" w:date="2021-12-13T10:49:00Z">
              <w:r w:rsidRPr="004B3AAC">
                <w:rPr>
                  <w:rFonts w:ascii="Yu Gothic" w:eastAsia="Yu Gothic" w:hAnsi="Yu Gothic" w:cs="MS PGothic" w:hint="eastAsia"/>
                  <w:color w:val="000000"/>
                  <w:sz w:val="18"/>
                  <w:szCs w:val="18"/>
                  <w:lang w:val="en-GB" w:eastAsia="ja-JP"/>
                  <w:rPrChange w:id="1815" w:author="Harry" w:date="2021-12-13T10:49:00Z">
                    <w:rPr>
                      <w:rFonts w:hint="eastAsia"/>
                    </w:rPr>
                  </w:rPrChange>
                </w:rPr>
                <w:t>South Sulawesi</w:t>
              </w:r>
            </w:ins>
          </w:p>
        </w:tc>
        <w:tc>
          <w:tcPr>
            <w:tcW w:w="241" w:type="dxa"/>
            <w:tcBorders>
              <w:top w:val="nil"/>
              <w:left w:val="nil"/>
              <w:bottom w:val="nil"/>
              <w:right w:val="nil"/>
            </w:tcBorders>
            <w:shd w:val="clear" w:color="auto" w:fill="auto"/>
            <w:noWrap/>
            <w:vAlign w:val="center"/>
            <w:hideMark/>
          </w:tcPr>
          <w:p w14:paraId="4DD5E3FD" w14:textId="77777777" w:rsidR="004B3AAC" w:rsidRPr="004B3AAC" w:rsidRDefault="004B3AAC" w:rsidP="004B3AAC">
            <w:pPr>
              <w:spacing w:after="0" w:line="240" w:lineRule="auto"/>
              <w:jc w:val="right"/>
              <w:rPr>
                <w:ins w:id="1816" w:author="Harry" w:date="2021-12-13T10:49:00Z"/>
                <w:rFonts w:ascii="Yu Gothic" w:eastAsia="Yu Gothic" w:hAnsi="Yu Gothic" w:cs="MS PGothic" w:hint="eastAsia"/>
                <w:color w:val="000000"/>
                <w:sz w:val="18"/>
                <w:szCs w:val="18"/>
                <w:lang w:val="en-GB" w:eastAsia="ja-JP"/>
                <w:rPrChange w:id="1817" w:author="Harry" w:date="2021-12-13T10:49:00Z">
                  <w:rPr>
                    <w:ins w:id="1818" w:author="Harry" w:date="2021-12-13T10:49:00Z"/>
                    <w:rFonts w:hint="eastAsia"/>
                  </w:rPr>
                </w:rPrChange>
              </w:rPr>
              <w:pPrChange w:id="1819" w:author="Harry" w:date="2021-12-13T10:49:00Z">
                <w:pPr>
                  <w:jc w:val="right"/>
                </w:pPr>
              </w:pPrChange>
            </w:pPr>
            <w:ins w:id="1820" w:author="Harry" w:date="2021-12-13T10:49:00Z">
              <w:r w:rsidRPr="004B3AAC">
                <w:rPr>
                  <w:rFonts w:ascii="Yu Gothic" w:eastAsia="Yu Gothic" w:hAnsi="Yu Gothic" w:cs="MS PGothic" w:hint="eastAsia"/>
                  <w:color w:val="000000"/>
                  <w:sz w:val="18"/>
                  <w:szCs w:val="18"/>
                  <w:lang w:val="en-GB" w:eastAsia="ja-JP"/>
                  <w:rPrChange w:id="1821" w:author="Harry" w:date="2021-12-13T10:49:00Z">
                    <w:rPr>
                      <w:rFonts w:hint="eastAsia"/>
                    </w:rPr>
                  </w:rPrChange>
                </w:rPr>
                <w:t xml:space="preserve">1,145 </w:t>
              </w:r>
            </w:ins>
          </w:p>
        </w:tc>
        <w:tc>
          <w:tcPr>
            <w:tcW w:w="1020" w:type="dxa"/>
            <w:tcBorders>
              <w:top w:val="nil"/>
              <w:left w:val="nil"/>
              <w:bottom w:val="nil"/>
              <w:right w:val="nil"/>
            </w:tcBorders>
            <w:shd w:val="clear" w:color="auto" w:fill="auto"/>
            <w:noWrap/>
            <w:vAlign w:val="center"/>
            <w:hideMark/>
          </w:tcPr>
          <w:p w14:paraId="21984790" w14:textId="77777777" w:rsidR="004B3AAC" w:rsidRPr="004B3AAC" w:rsidRDefault="004B3AAC" w:rsidP="004B3AAC">
            <w:pPr>
              <w:spacing w:after="0" w:line="240" w:lineRule="auto"/>
              <w:jc w:val="right"/>
              <w:rPr>
                <w:ins w:id="1822" w:author="Harry" w:date="2021-12-13T10:49:00Z"/>
                <w:rFonts w:ascii="Yu Gothic" w:eastAsia="Yu Gothic" w:hAnsi="Yu Gothic" w:cs="MS PGothic" w:hint="eastAsia"/>
                <w:color w:val="000000"/>
                <w:sz w:val="18"/>
                <w:szCs w:val="18"/>
                <w:lang w:val="en-GB" w:eastAsia="ja-JP"/>
                <w:rPrChange w:id="1823" w:author="Harry" w:date="2021-12-13T10:49:00Z">
                  <w:rPr>
                    <w:ins w:id="1824" w:author="Harry" w:date="2021-12-13T10:49:00Z"/>
                    <w:rFonts w:hint="eastAsia"/>
                  </w:rPr>
                </w:rPrChange>
              </w:rPr>
              <w:pPrChange w:id="1825" w:author="Harry" w:date="2021-12-13T10:49:00Z">
                <w:pPr>
                  <w:jc w:val="right"/>
                </w:pPr>
              </w:pPrChange>
            </w:pPr>
            <w:ins w:id="1826" w:author="Harry" w:date="2021-12-13T10:49:00Z">
              <w:r w:rsidRPr="004B3AAC">
                <w:rPr>
                  <w:rFonts w:ascii="Yu Gothic" w:eastAsia="Yu Gothic" w:hAnsi="Yu Gothic" w:cs="MS PGothic" w:hint="eastAsia"/>
                  <w:color w:val="000000"/>
                  <w:sz w:val="18"/>
                  <w:szCs w:val="18"/>
                  <w:lang w:val="en-GB" w:eastAsia="ja-JP"/>
                  <w:rPrChange w:id="1827" w:author="Harry" w:date="2021-12-13T10:49:00Z">
                    <w:rPr>
                      <w:rFonts w:hint="eastAsia"/>
                    </w:rPr>
                  </w:rPrChange>
                </w:rPr>
                <w:t xml:space="preserve">1,978 </w:t>
              </w:r>
            </w:ins>
          </w:p>
        </w:tc>
        <w:tc>
          <w:tcPr>
            <w:tcW w:w="745" w:type="dxa"/>
            <w:tcBorders>
              <w:top w:val="nil"/>
              <w:left w:val="nil"/>
              <w:bottom w:val="nil"/>
              <w:right w:val="nil"/>
            </w:tcBorders>
            <w:shd w:val="clear" w:color="auto" w:fill="auto"/>
            <w:noWrap/>
            <w:vAlign w:val="center"/>
            <w:hideMark/>
          </w:tcPr>
          <w:p w14:paraId="69FE334E" w14:textId="77777777" w:rsidR="004B3AAC" w:rsidRPr="004B3AAC" w:rsidRDefault="004B3AAC" w:rsidP="004B3AAC">
            <w:pPr>
              <w:spacing w:after="0" w:line="240" w:lineRule="auto"/>
              <w:jc w:val="right"/>
              <w:rPr>
                <w:ins w:id="1828" w:author="Harry" w:date="2021-12-13T10:49:00Z"/>
                <w:rFonts w:ascii="Yu Gothic" w:eastAsia="Yu Gothic" w:hAnsi="Yu Gothic" w:cs="MS PGothic" w:hint="eastAsia"/>
                <w:color w:val="000000"/>
                <w:sz w:val="18"/>
                <w:szCs w:val="18"/>
                <w:lang w:val="en-GB" w:eastAsia="ja-JP"/>
                <w:rPrChange w:id="1829" w:author="Harry" w:date="2021-12-13T10:49:00Z">
                  <w:rPr>
                    <w:ins w:id="1830" w:author="Harry" w:date="2021-12-13T10:49:00Z"/>
                    <w:rFonts w:hint="eastAsia"/>
                  </w:rPr>
                </w:rPrChange>
              </w:rPr>
              <w:pPrChange w:id="1831" w:author="Harry" w:date="2021-12-13T10:49:00Z">
                <w:pPr>
                  <w:jc w:val="right"/>
                </w:pPr>
              </w:pPrChange>
            </w:pPr>
            <w:ins w:id="1832" w:author="Harry" w:date="2021-12-13T10:49:00Z">
              <w:r w:rsidRPr="004B3AAC">
                <w:rPr>
                  <w:rFonts w:ascii="Yu Gothic" w:eastAsia="Yu Gothic" w:hAnsi="Yu Gothic" w:cs="MS PGothic" w:hint="eastAsia"/>
                  <w:color w:val="000000"/>
                  <w:sz w:val="18"/>
                  <w:szCs w:val="18"/>
                  <w:lang w:val="en-GB" w:eastAsia="ja-JP"/>
                  <w:rPrChange w:id="1833" w:author="Harry" w:date="2021-12-13T10:49:00Z">
                    <w:rPr>
                      <w:rFonts w:hint="eastAsia"/>
                    </w:rPr>
                  </w:rPrChange>
                </w:rPr>
                <w:t xml:space="preserve">876 </w:t>
              </w:r>
            </w:ins>
          </w:p>
        </w:tc>
        <w:tc>
          <w:tcPr>
            <w:tcW w:w="745" w:type="dxa"/>
            <w:tcBorders>
              <w:top w:val="nil"/>
              <w:left w:val="nil"/>
              <w:bottom w:val="nil"/>
              <w:right w:val="nil"/>
            </w:tcBorders>
            <w:shd w:val="clear" w:color="auto" w:fill="auto"/>
            <w:noWrap/>
            <w:vAlign w:val="center"/>
            <w:hideMark/>
          </w:tcPr>
          <w:p w14:paraId="580328ED" w14:textId="77777777" w:rsidR="004B3AAC" w:rsidRPr="004B3AAC" w:rsidRDefault="004B3AAC" w:rsidP="004B3AAC">
            <w:pPr>
              <w:spacing w:after="0" w:line="240" w:lineRule="auto"/>
              <w:jc w:val="right"/>
              <w:rPr>
                <w:ins w:id="1834" w:author="Harry" w:date="2021-12-13T10:49:00Z"/>
                <w:rFonts w:ascii="Yu Gothic" w:eastAsia="Yu Gothic" w:hAnsi="Yu Gothic" w:cs="MS PGothic" w:hint="eastAsia"/>
                <w:color w:val="000000"/>
                <w:sz w:val="18"/>
                <w:szCs w:val="18"/>
                <w:lang w:val="en-GB" w:eastAsia="ja-JP"/>
                <w:rPrChange w:id="1835" w:author="Harry" w:date="2021-12-13T10:49:00Z">
                  <w:rPr>
                    <w:ins w:id="1836" w:author="Harry" w:date="2021-12-13T10:49:00Z"/>
                    <w:rFonts w:hint="eastAsia"/>
                  </w:rPr>
                </w:rPrChange>
              </w:rPr>
              <w:pPrChange w:id="1837" w:author="Harry" w:date="2021-12-13T10:49:00Z">
                <w:pPr>
                  <w:jc w:val="right"/>
                </w:pPr>
              </w:pPrChange>
            </w:pPr>
            <w:ins w:id="1838" w:author="Harry" w:date="2021-12-13T10:49:00Z">
              <w:r w:rsidRPr="004B3AAC">
                <w:rPr>
                  <w:rFonts w:ascii="Yu Gothic" w:eastAsia="Yu Gothic" w:hAnsi="Yu Gothic" w:cs="MS PGothic" w:hint="eastAsia"/>
                  <w:color w:val="000000"/>
                  <w:sz w:val="18"/>
                  <w:szCs w:val="18"/>
                  <w:lang w:val="en-GB" w:eastAsia="ja-JP"/>
                  <w:rPrChange w:id="1839" w:author="Harry" w:date="2021-12-13T10:49:00Z">
                    <w:rPr>
                      <w:rFonts w:hint="eastAsia"/>
                    </w:rPr>
                  </w:rPrChange>
                </w:rPr>
                <w:t xml:space="preserve">1,452 </w:t>
              </w:r>
            </w:ins>
          </w:p>
        </w:tc>
      </w:tr>
      <w:tr w:rsidR="004B3AAC" w:rsidRPr="004B3AAC" w14:paraId="7BC4EF01" w14:textId="77777777" w:rsidTr="004B3AAC">
        <w:trPr>
          <w:divId w:val="1014726445"/>
          <w:trHeight w:val="60"/>
          <w:jc w:val="center"/>
          <w:ins w:id="1840" w:author="Harry" w:date="2021-12-13T10:49:00Z"/>
        </w:trPr>
        <w:tc>
          <w:tcPr>
            <w:tcW w:w="543" w:type="dxa"/>
            <w:tcBorders>
              <w:top w:val="nil"/>
              <w:left w:val="nil"/>
              <w:bottom w:val="nil"/>
              <w:right w:val="nil"/>
            </w:tcBorders>
            <w:shd w:val="clear" w:color="auto" w:fill="auto"/>
            <w:noWrap/>
            <w:vAlign w:val="center"/>
            <w:hideMark/>
          </w:tcPr>
          <w:p w14:paraId="72AF618B" w14:textId="77777777" w:rsidR="004B3AAC" w:rsidRPr="004B3AAC" w:rsidRDefault="004B3AAC" w:rsidP="004B3AAC">
            <w:pPr>
              <w:spacing w:after="0" w:line="240" w:lineRule="auto"/>
              <w:jc w:val="center"/>
              <w:rPr>
                <w:ins w:id="1841" w:author="Harry" w:date="2021-12-13T10:49:00Z"/>
                <w:rFonts w:ascii="Yu Gothic" w:eastAsia="Yu Gothic" w:hAnsi="Yu Gothic" w:cs="MS PGothic" w:hint="eastAsia"/>
                <w:color w:val="000000"/>
                <w:sz w:val="18"/>
                <w:szCs w:val="18"/>
                <w:lang w:val="en-GB" w:eastAsia="ja-JP"/>
                <w:rPrChange w:id="1842" w:author="Harry" w:date="2021-12-13T10:49:00Z">
                  <w:rPr>
                    <w:ins w:id="1843" w:author="Harry" w:date="2021-12-13T10:49:00Z"/>
                    <w:rFonts w:hint="eastAsia"/>
                  </w:rPr>
                </w:rPrChange>
              </w:rPr>
              <w:pPrChange w:id="1844" w:author="Harry" w:date="2021-12-13T10:49:00Z">
                <w:pPr>
                  <w:jc w:val="center"/>
                </w:pPr>
              </w:pPrChange>
            </w:pPr>
            <w:ins w:id="1845" w:author="Harry" w:date="2021-12-13T10:49:00Z">
              <w:r w:rsidRPr="004B3AAC">
                <w:rPr>
                  <w:rFonts w:ascii="Yu Gothic" w:eastAsia="Yu Gothic" w:hAnsi="Yu Gothic" w:cs="MS PGothic" w:hint="eastAsia"/>
                  <w:color w:val="000000"/>
                  <w:sz w:val="18"/>
                  <w:szCs w:val="18"/>
                  <w:lang w:val="en-GB" w:eastAsia="ja-JP"/>
                  <w:rPrChange w:id="1846" w:author="Harry" w:date="2021-12-13T10:49:00Z">
                    <w:rPr>
                      <w:rFonts w:hint="eastAsia"/>
                    </w:rPr>
                  </w:rPrChange>
                </w:rPr>
                <w:t>26</w:t>
              </w:r>
            </w:ins>
          </w:p>
        </w:tc>
        <w:tc>
          <w:tcPr>
            <w:tcW w:w="2859" w:type="dxa"/>
            <w:tcBorders>
              <w:top w:val="nil"/>
              <w:left w:val="nil"/>
              <w:bottom w:val="nil"/>
              <w:right w:val="nil"/>
            </w:tcBorders>
            <w:shd w:val="clear" w:color="auto" w:fill="auto"/>
            <w:noWrap/>
            <w:vAlign w:val="center"/>
            <w:hideMark/>
          </w:tcPr>
          <w:p w14:paraId="4D3E09C1" w14:textId="77777777" w:rsidR="004B3AAC" w:rsidRPr="004B3AAC" w:rsidRDefault="004B3AAC" w:rsidP="004B3AAC">
            <w:pPr>
              <w:spacing w:after="0" w:line="240" w:lineRule="auto"/>
              <w:rPr>
                <w:ins w:id="1847" w:author="Harry" w:date="2021-12-13T10:49:00Z"/>
                <w:rFonts w:ascii="Yu Gothic" w:eastAsia="Yu Gothic" w:hAnsi="Yu Gothic" w:cs="MS PGothic" w:hint="eastAsia"/>
                <w:color w:val="000000"/>
                <w:sz w:val="18"/>
                <w:szCs w:val="18"/>
                <w:lang w:val="en-GB" w:eastAsia="ja-JP"/>
                <w:rPrChange w:id="1848" w:author="Harry" w:date="2021-12-13T10:49:00Z">
                  <w:rPr>
                    <w:ins w:id="1849" w:author="Harry" w:date="2021-12-13T10:49:00Z"/>
                    <w:rFonts w:hint="eastAsia"/>
                  </w:rPr>
                </w:rPrChange>
              </w:rPr>
              <w:pPrChange w:id="1850" w:author="Harry" w:date="2021-12-13T10:49:00Z">
                <w:pPr/>
              </w:pPrChange>
            </w:pPr>
            <w:ins w:id="1851" w:author="Harry" w:date="2021-12-13T10:49:00Z">
              <w:r w:rsidRPr="004B3AAC">
                <w:rPr>
                  <w:rFonts w:ascii="Yu Gothic" w:eastAsia="Yu Gothic" w:hAnsi="Yu Gothic" w:cs="MS PGothic" w:hint="eastAsia"/>
                  <w:color w:val="000000"/>
                  <w:sz w:val="18"/>
                  <w:szCs w:val="18"/>
                  <w:lang w:val="en-GB" w:eastAsia="ja-JP"/>
                  <w:rPrChange w:id="1852" w:author="Harry" w:date="2021-12-13T10:49:00Z">
                    <w:rPr>
                      <w:rFonts w:hint="eastAsia"/>
                    </w:rPr>
                  </w:rPrChange>
                </w:rPr>
                <w:t>South Sumatra</w:t>
              </w:r>
            </w:ins>
          </w:p>
        </w:tc>
        <w:tc>
          <w:tcPr>
            <w:tcW w:w="241" w:type="dxa"/>
            <w:tcBorders>
              <w:top w:val="nil"/>
              <w:left w:val="nil"/>
              <w:bottom w:val="nil"/>
              <w:right w:val="nil"/>
            </w:tcBorders>
            <w:shd w:val="clear" w:color="auto" w:fill="auto"/>
            <w:noWrap/>
            <w:vAlign w:val="center"/>
            <w:hideMark/>
          </w:tcPr>
          <w:p w14:paraId="60091F7B" w14:textId="77777777" w:rsidR="004B3AAC" w:rsidRPr="004B3AAC" w:rsidRDefault="004B3AAC" w:rsidP="004B3AAC">
            <w:pPr>
              <w:spacing w:after="0" w:line="240" w:lineRule="auto"/>
              <w:jc w:val="right"/>
              <w:rPr>
                <w:ins w:id="1853" w:author="Harry" w:date="2021-12-13T10:49:00Z"/>
                <w:rFonts w:ascii="Yu Gothic" w:eastAsia="Yu Gothic" w:hAnsi="Yu Gothic" w:cs="MS PGothic" w:hint="eastAsia"/>
                <w:color w:val="000000"/>
                <w:sz w:val="18"/>
                <w:szCs w:val="18"/>
                <w:lang w:val="en-GB" w:eastAsia="ja-JP"/>
                <w:rPrChange w:id="1854" w:author="Harry" w:date="2021-12-13T10:49:00Z">
                  <w:rPr>
                    <w:ins w:id="1855" w:author="Harry" w:date="2021-12-13T10:49:00Z"/>
                    <w:rFonts w:hint="eastAsia"/>
                  </w:rPr>
                </w:rPrChange>
              </w:rPr>
              <w:pPrChange w:id="1856" w:author="Harry" w:date="2021-12-13T10:49:00Z">
                <w:pPr>
                  <w:jc w:val="right"/>
                </w:pPr>
              </w:pPrChange>
            </w:pPr>
            <w:ins w:id="1857" w:author="Harry" w:date="2021-12-13T10:49:00Z">
              <w:r w:rsidRPr="004B3AAC">
                <w:rPr>
                  <w:rFonts w:ascii="Yu Gothic" w:eastAsia="Yu Gothic" w:hAnsi="Yu Gothic" w:cs="MS PGothic" w:hint="eastAsia"/>
                  <w:color w:val="000000"/>
                  <w:sz w:val="18"/>
                  <w:szCs w:val="18"/>
                  <w:lang w:val="en-GB" w:eastAsia="ja-JP"/>
                  <w:rPrChange w:id="1858" w:author="Harry" w:date="2021-12-13T10:49:00Z">
                    <w:rPr>
                      <w:rFonts w:hint="eastAsia"/>
                    </w:rPr>
                  </w:rPrChange>
                </w:rPr>
                <w:t xml:space="preserve">987 </w:t>
              </w:r>
            </w:ins>
          </w:p>
        </w:tc>
        <w:tc>
          <w:tcPr>
            <w:tcW w:w="1020" w:type="dxa"/>
            <w:tcBorders>
              <w:top w:val="nil"/>
              <w:left w:val="nil"/>
              <w:bottom w:val="nil"/>
              <w:right w:val="nil"/>
            </w:tcBorders>
            <w:shd w:val="clear" w:color="auto" w:fill="auto"/>
            <w:noWrap/>
            <w:vAlign w:val="center"/>
            <w:hideMark/>
          </w:tcPr>
          <w:p w14:paraId="5909A0E0" w14:textId="77777777" w:rsidR="004B3AAC" w:rsidRPr="004B3AAC" w:rsidRDefault="004B3AAC" w:rsidP="004B3AAC">
            <w:pPr>
              <w:spacing w:after="0" w:line="240" w:lineRule="auto"/>
              <w:jc w:val="right"/>
              <w:rPr>
                <w:ins w:id="1859" w:author="Harry" w:date="2021-12-13T10:49:00Z"/>
                <w:rFonts w:ascii="Yu Gothic" w:eastAsia="Yu Gothic" w:hAnsi="Yu Gothic" w:cs="MS PGothic" w:hint="eastAsia"/>
                <w:color w:val="000000"/>
                <w:sz w:val="18"/>
                <w:szCs w:val="18"/>
                <w:lang w:val="en-GB" w:eastAsia="ja-JP"/>
                <w:rPrChange w:id="1860" w:author="Harry" w:date="2021-12-13T10:49:00Z">
                  <w:rPr>
                    <w:ins w:id="1861" w:author="Harry" w:date="2021-12-13T10:49:00Z"/>
                    <w:rFonts w:hint="eastAsia"/>
                  </w:rPr>
                </w:rPrChange>
              </w:rPr>
              <w:pPrChange w:id="1862" w:author="Harry" w:date="2021-12-13T10:49:00Z">
                <w:pPr>
                  <w:jc w:val="right"/>
                </w:pPr>
              </w:pPrChange>
            </w:pPr>
            <w:ins w:id="1863" w:author="Harry" w:date="2021-12-13T10:49:00Z">
              <w:r w:rsidRPr="004B3AAC">
                <w:rPr>
                  <w:rFonts w:ascii="Yu Gothic" w:eastAsia="Yu Gothic" w:hAnsi="Yu Gothic" w:cs="MS PGothic" w:hint="eastAsia"/>
                  <w:color w:val="000000"/>
                  <w:sz w:val="18"/>
                  <w:szCs w:val="18"/>
                  <w:lang w:val="en-GB" w:eastAsia="ja-JP"/>
                  <w:rPrChange w:id="1864" w:author="Harry" w:date="2021-12-13T10:49:00Z">
                    <w:rPr>
                      <w:rFonts w:hint="eastAsia"/>
                    </w:rPr>
                  </w:rPrChange>
                </w:rPr>
                <w:t xml:space="preserve">912 </w:t>
              </w:r>
            </w:ins>
          </w:p>
        </w:tc>
        <w:tc>
          <w:tcPr>
            <w:tcW w:w="745" w:type="dxa"/>
            <w:tcBorders>
              <w:top w:val="nil"/>
              <w:left w:val="nil"/>
              <w:bottom w:val="nil"/>
              <w:right w:val="nil"/>
            </w:tcBorders>
            <w:shd w:val="clear" w:color="auto" w:fill="auto"/>
            <w:noWrap/>
            <w:vAlign w:val="center"/>
            <w:hideMark/>
          </w:tcPr>
          <w:p w14:paraId="616DA07E" w14:textId="77777777" w:rsidR="004B3AAC" w:rsidRPr="004B3AAC" w:rsidRDefault="004B3AAC" w:rsidP="004B3AAC">
            <w:pPr>
              <w:spacing w:after="0" w:line="240" w:lineRule="auto"/>
              <w:jc w:val="right"/>
              <w:rPr>
                <w:ins w:id="1865" w:author="Harry" w:date="2021-12-13T10:49:00Z"/>
                <w:rFonts w:ascii="Yu Gothic" w:eastAsia="Yu Gothic" w:hAnsi="Yu Gothic" w:cs="MS PGothic" w:hint="eastAsia"/>
                <w:color w:val="000000"/>
                <w:sz w:val="18"/>
                <w:szCs w:val="18"/>
                <w:lang w:val="en-GB" w:eastAsia="ja-JP"/>
                <w:rPrChange w:id="1866" w:author="Harry" w:date="2021-12-13T10:49:00Z">
                  <w:rPr>
                    <w:ins w:id="1867" w:author="Harry" w:date="2021-12-13T10:49:00Z"/>
                    <w:rFonts w:hint="eastAsia"/>
                  </w:rPr>
                </w:rPrChange>
              </w:rPr>
              <w:pPrChange w:id="1868" w:author="Harry" w:date="2021-12-13T10:49:00Z">
                <w:pPr>
                  <w:jc w:val="right"/>
                </w:pPr>
              </w:pPrChange>
            </w:pPr>
            <w:ins w:id="1869" w:author="Harry" w:date="2021-12-13T10:49:00Z">
              <w:r w:rsidRPr="004B3AAC">
                <w:rPr>
                  <w:rFonts w:ascii="Yu Gothic" w:eastAsia="Yu Gothic" w:hAnsi="Yu Gothic" w:cs="MS PGothic" w:hint="eastAsia"/>
                  <w:color w:val="000000"/>
                  <w:sz w:val="18"/>
                  <w:szCs w:val="18"/>
                  <w:lang w:val="en-GB" w:eastAsia="ja-JP"/>
                  <w:rPrChange w:id="1870" w:author="Harry" w:date="2021-12-13T10:49:00Z">
                    <w:rPr>
                      <w:rFonts w:hint="eastAsia"/>
                    </w:rPr>
                  </w:rPrChange>
                </w:rPr>
                <w:t xml:space="preserve">818 </w:t>
              </w:r>
            </w:ins>
          </w:p>
        </w:tc>
        <w:tc>
          <w:tcPr>
            <w:tcW w:w="745" w:type="dxa"/>
            <w:tcBorders>
              <w:top w:val="nil"/>
              <w:left w:val="nil"/>
              <w:bottom w:val="nil"/>
              <w:right w:val="nil"/>
            </w:tcBorders>
            <w:shd w:val="clear" w:color="auto" w:fill="auto"/>
            <w:noWrap/>
            <w:vAlign w:val="center"/>
            <w:hideMark/>
          </w:tcPr>
          <w:p w14:paraId="45B2E9EC" w14:textId="77777777" w:rsidR="004B3AAC" w:rsidRPr="004B3AAC" w:rsidRDefault="004B3AAC" w:rsidP="004B3AAC">
            <w:pPr>
              <w:spacing w:after="0" w:line="240" w:lineRule="auto"/>
              <w:jc w:val="right"/>
              <w:rPr>
                <w:ins w:id="1871" w:author="Harry" w:date="2021-12-13T10:49:00Z"/>
                <w:rFonts w:ascii="Yu Gothic" w:eastAsia="Yu Gothic" w:hAnsi="Yu Gothic" w:cs="MS PGothic" w:hint="eastAsia"/>
                <w:color w:val="000000"/>
                <w:sz w:val="18"/>
                <w:szCs w:val="18"/>
                <w:lang w:val="en-GB" w:eastAsia="ja-JP"/>
                <w:rPrChange w:id="1872" w:author="Harry" w:date="2021-12-13T10:49:00Z">
                  <w:rPr>
                    <w:ins w:id="1873" w:author="Harry" w:date="2021-12-13T10:49:00Z"/>
                    <w:rFonts w:hint="eastAsia"/>
                  </w:rPr>
                </w:rPrChange>
              </w:rPr>
              <w:pPrChange w:id="1874" w:author="Harry" w:date="2021-12-13T10:49:00Z">
                <w:pPr>
                  <w:jc w:val="right"/>
                </w:pPr>
              </w:pPrChange>
            </w:pPr>
            <w:ins w:id="1875" w:author="Harry" w:date="2021-12-13T10:49:00Z">
              <w:r w:rsidRPr="004B3AAC">
                <w:rPr>
                  <w:rFonts w:ascii="Yu Gothic" w:eastAsia="Yu Gothic" w:hAnsi="Yu Gothic" w:cs="MS PGothic" w:hint="eastAsia"/>
                  <w:color w:val="000000"/>
                  <w:sz w:val="18"/>
                  <w:szCs w:val="18"/>
                  <w:lang w:val="en-GB" w:eastAsia="ja-JP"/>
                  <w:rPrChange w:id="1876" w:author="Harry" w:date="2021-12-13T10:49:00Z">
                    <w:rPr>
                      <w:rFonts w:hint="eastAsia"/>
                    </w:rPr>
                  </w:rPrChange>
                </w:rPr>
                <w:t xml:space="preserve">1,105 </w:t>
              </w:r>
            </w:ins>
          </w:p>
        </w:tc>
      </w:tr>
      <w:tr w:rsidR="004B3AAC" w:rsidRPr="004B3AAC" w14:paraId="36B7CD8C" w14:textId="77777777" w:rsidTr="004B3AAC">
        <w:trPr>
          <w:divId w:val="1014726445"/>
          <w:trHeight w:val="95"/>
          <w:jc w:val="center"/>
          <w:ins w:id="1877" w:author="Harry" w:date="2021-12-13T10:49:00Z"/>
        </w:trPr>
        <w:tc>
          <w:tcPr>
            <w:tcW w:w="543" w:type="dxa"/>
            <w:tcBorders>
              <w:top w:val="nil"/>
              <w:left w:val="nil"/>
              <w:bottom w:val="nil"/>
              <w:right w:val="nil"/>
            </w:tcBorders>
            <w:shd w:val="clear" w:color="auto" w:fill="auto"/>
            <w:noWrap/>
            <w:vAlign w:val="center"/>
            <w:hideMark/>
          </w:tcPr>
          <w:p w14:paraId="4D11E542" w14:textId="77777777" w:rsidR="004B3AAC" w:rsidRPr="004B3AAC" w:rsidRDefault="004B3AAC" w:rsidP="004B3AAC">
            <w:pPr>
              <w:spacing w:after="0" w:line="240" w:lineRule="auto"/>
              <w:jc w:val="center"/>
              <w:rPr>
                <w:ins w:id="1878" w:author="Harry" w:date="2021-12-13T10:49:00Z"/>
                <w:rFonts w:ascii="Yu Gothic" w:eastAsia="Yu Gothic" w:hAnsi="Yu Gothic" w:cs="MS PGothic" w:hint="eastAsia"/>
                <w:color w:val="000000"/>
                <w:sz w:val="18"/>
                <w:szCs w:val="18"/>
                <w:lang w:val="en-GB" w:eastAsia="ja-JP"/>
                <w:rPrChange w:id="1879" w:author="Harry" w:date="2021-12-13T10:49:00Z">
                  <w:rPr>
                    <w:ins w:id="1880" w:author="Harry" w:date="2021-12-13T10:49:00Z"/>
                    <w:rFonts w:hint="eastAsia"/>
                  </w:rPr>
                </w:rPrChange>
              </w:rPr>
              <w:pPrChange w:id="1881" w:author="Harry" w:date="2021-12-13T10:49:00Z">
                <w:pPr>
                  <w:jc w:val="center"/>
                </w:pPr>
              </w:pPrChange>
            </w:pPr>
            <w:ins w:id="1882" w:author="Harry" w:date="2021-12-13T10:49:00Z">
              <w:r w:rsidRPr="004B3AAC">
                <w:rPr>
                  <w:rFonts w:ascii="Yu Gothic" w:eastAsia="Yu Gothic" w:hAnsi="Yu Gothic" w:cs="MS PGothic" w:hint="eastAsia"/>
                  <w:color w:val="000000"/>
                  <w:sz w:val="18"/>
                  <w:szCs w:val="18"/>
                  <w:lang w:val="en-GB" w:eastAsia="ja-JP"/>
                  <w:rPrChange w:id="1883" w:author="Harry" w:date="2021-12-13T10:49:00Z">
                    <w:rPr>
                      <w:rFonts w:hint="eastAsia"/>
                    </w:rPr>
                  </w:rPrChange>
                </w:rPr>
                <w:t>27</w:t>
              </w:r>
            </w:ins>
          </w:p>
        </w:tc>
        <w:tc>
          <w:tcPr>
            <w:tcW w:w="2859" w:type="dxa"/>
            <w:tcBorders>
              <w:top w:val="nil"/>
              <w:left w:val="nil"/>
              <w:bottom w:val="nil"/>
              <w:right w:val="nil"/>
            </w:tcBorders>
            <w:shd w:val="clear" w:color="auto" w:fill="auto"/>
            <w:noWrap/>
            <w:vAlign w:val="center"/>
            <w:hideMark/>
          </w:tcPr>
          <w:p w14:paraId="42950465" w14:textId="77777777" w:rsidR="004B3AAC" w:rsidRPr="004B3AAC" w:rsidRDefault="004B3AAC" w:rsidP="004B3AAC">
            <w:pPr>
              <w:spacing w:after="0" w:line="240" w:lineRule="auto"/>
              <w:rPr>
                <w:ins w:id="1884" w:author="Harry" w:date="2021-12-13T10:49:00Z"/>
                <w:rFonts w:ascii="Yu Gothic" w:eastAsia="Yu Gothic" w:hAnsi="Yu Gothic" w:cs="MS PGothic" w:hint="eastAsia"/>
                <w:color w:val="000000"/>
                <w:sz w:val="18"/>
                <w:szCs w:val="18"/>
                <w:lang w:val="en-GB" w:eastAsia="ja-JP"/>
                <w:rPrChange w:id="1885" w:author="Harry" w:date="2021-12-13T10:49:00Z">
                  <w:rPr>
                    <w:ins w:id="1886" w:author="Harry" w:date="2021-12-13T10:49:00Z"/>
                    <w:rFonts w:hint="eastAsia"/>
                  </w:rPr>
                </w:rPrChange>
              </w:rPr>
              <w:pPrChange w:id="1887" w:author="Harry" w:date="2021-12-13T10:49:00Z">
                <w:pPr/>
              </w:pPrChange>
            </w:pPr>
            <w:ins w:id="1888" w:author="Harry" w:date="2021-12-13T10:49:00Z">
              <w:r w:rsidRPr="004B3AAC">
                <w:rPr>
                  <w:rFonts w:ascii="Yu Gothic" w:eastAsia="Yu Gothic" w:hAnsi="Yu Gothic" w:cs="MS PGothic" w:hint="eastAsia"/>
                  <w:color w:val="000000"/>
                  <w:sz w:val="18"/>
                  <w:szCs w:val="18"/>
                  <w:lang w:val="en-GB" w:eastAsia="ja-JP"/>
                  <w:rPrChange w:id="1889" w:author="Harry" w:date="2021-12-13T10:49:00Z">
                    <w:rPr>
                      <w:rFonts w:hint="eastAsia"/>
                    </w:rPr>
                  </w:rPrChange>
                </w:rPr>
                <w:t>Southeast Sulawesi</w:t>
              </w:r>
            </w:ins>
          </w:p>
        </w:tc>
        <w:tc>
          <w:tcPr>
            <w:tcW w:w="241" w:type="dxa"/>
            <w:tcBorders>
              <w:top w:val="nil"/>
              <w:left w:val="nil"/>
              <w:bottom w:val="nil"/>
              <w:right w:val="nil"/>
            </w:tcBorders>
            <w:shd w:val="clear" w:color="auto" w:fill="auto"/>
            <w:noWrap/>
            <w:vAlign w:val="center"/>
            <w:hideMark/>
          </w:tcPr>
          <w:p w14:paraId="69D67459" w14:textId="77777777" w:rsidR="004B3AAC" w:rsidRPr="004B3AAC" w:rsidRDefault="004B3AAC" w:rsidP="004B3AAC">
            <w:pPr>
              <w:spacing w:after="0" w:line="240" w:lineRule="auto"/>
              <w:jc w:val="right"/>
              <w:rPr>
                <w:ins w:id="1890" w:author="Harry" w:date="2021-12-13T10:49:00Z"/>
                <w:rFonts w:ascii="Yu Gothic" w:eastAsia="Yu Gothic" w:hAnsi="Yu Gothic" w:cs="MS PGothic" w:hint="eastAsia"/>
                <w:color w:val="000000"/>
                <w:sz w:val="18"/>
                <w:szCs w:val="18"/>
                <w:lang w:val="en-GB" w:eastAsia="ja-JP"/>
                <w:rPrChange w:id="1891" w:author="Harry" w:date="2021-12-13T10:49:00Z">
                  <w:rPr>
                    <w:ins w:id="1892" w:author="Harry" w:date="2021-12-13T10:49:00Z"/>
                    <w:rFonts w:hint="eastAsia"/>
                  </w:rPr>
                </w:rPrChange>
              </w:rPr>
              <w:pPrChange w:id="1893" w:author="Harry" w:date="2021-12-13T10:49:00Z">
                <w:pPr>
                  <w:jc w:val="right"/>
                </w:pPr>
              </w:pPrChange>
            </w:pPr>
            <w:ins w:id="1894" w:author="Harry" w:date="2021-12-13T10:49:00Z">
              <w:r w:rsidRPr="004B3AAC">
                <w:rPr>
                  <w:rFonts w:ascii="Yu Gothic" w:eastAsia="Yu Gothic" w:hAnsi="Yu Gothic" w:cs="MS PGothic" w:hint="eastAsia"/>
                  <w:color w:val="000000"/>
                  <w:sz w:val="18"/>
                  <w:szCs w:val="18"/>
                  <w:lang w:val="en-GB" w:eastAsia="ja-JP"/>
                  <w:rPrChange w:id="1895" w:author="Harry" w:date="2021-12-13T10:49:00Z">
                    <w:rPr>
                      <w:rFonts w:hint="eastAsia"/>
                    </w:rPr>
                  </w:rPrChange>
                </w:rPr>
                <w:t xml:space="preserve">1,079 </w:t>
              </w:r>
            </w:ins>
          </w:p>
        </w:tc>
        <w:tc>
          <w:tcPr>
            <w:tcW w:w="1020" w:type="dxa"/>
            <w:tcBorders>
              <w:top w:val="nil"/>
              <w:left w:val="nil"/>
              <w:bottom w:val="nil"/>
              <w:right w:val="nil"/>
            </w:tcBorders>
            <w:shd w:val="clear" w:color="auto" w:fill="auto"/>
            <w:noWrap/>
            <w:vAlign w:val="center"/>
            <w:hideMark/>
          </w:tcPr>
          <w:p w14:paraId="633A7C7B" w14:textId="77777777" w:rsidR="004B3AAC" w:rsidRPr="004B3AAC" w:rsidRDefault="004B3AAC" w:rsidP="004B3AAC">
            <w:pPr>
              <w:spacing w:after="0" w:line="240" w:lineRule="auto"/>
              <w:jc w:val="right"/>
              <w:rPr>
                <w:ins w:id="1896" w:author="Harry" w:date="2021-12-13T10:49:00Z"/>
                <w:rFonts w:ascii="Yu Gothic" w:eastAsia="Yu Gothic" w:hAnsi="Yu Gothic" w:cs="MS PGothic" w:hint="eastAsia"/>
                <w:color w:val="000000"/>
                <w:sz w:val="18"/>
                <w:szCs w:val="18"/>
                <w:lang w:val="en-GB" w:eastAsia="ja-JP"/>
                <w:rPrChange w:id="1897" w:author="Harry" w:date="2021-12-13T10:49:00Z">
                  <w:rPr>
                    <w:ins w:id="1898" w:author="Harry" w:date="2021-12-13T10:49:00Z"/>
                    <w:rFonts w:hint="eastAsia"/>
                  </w:rPr>
                </w:rPrChange>
              </w:rPr>
              <w:pPrChange w:id="1899" w:author="Harry" w:date="2021-12-13T10:49:00Z">
                <w:pPr>
                  <w:jc w:val="right"/>
                </w:pPr>
              </w:pPrChange>
            </w:pPr>
            <w:ins w:id="1900" w:author="Harry" w:date="2021-12-13T10:49:00Z">
              <w:r w:rsidRPr="004B3AAC">
                <w:rPr>
                  <w:rFonts w:ascii="Yu Gothic" w:eastAsia="Yu Gothic" w:hAnsi="Yu Gothic" w:cs="MS PGothic" w:hint="eastAsia"/>
                  <w:color w:val="000000"/>
                  <w:sz w:val="18"/>
                  <w:szCs w:val="18"/>
                  <w:lang w:val="en-GB" w:eastAsia="ja-JP"/>
                  <w:rPrChange w:id="1901" w:author="Harry" w:date="2021-12-13T10:49:00Z">
                    <w:rPr>
                      <w:rFonts w:hint="eastAsia"/>
                    </w:rPr>
                  </w:rPrChange>
                </w:rPr>
                <w:t xml:space="preserve">1,495 </w:t>
              </w:r>
            </w:ins>
          </w:p>
        </w:tc>
        <w:tc>
          <w:tcPr>
            <w:tcW w:w="745" w:type="dxa"/>
            <w:tcBorders>
              <w:top w:val="nil"/>
              <w:left w:val="nil"/>
              <w:bottom w:val="nil"/>
              <w:right w:val="nil"/>
            </w:tcBorders>
            <w:shd w:val="clear" w:color="auto" w:fill="auto"/>
            <w:noWrap/>
            <w:vAlign w:val="center"/>
            <w:hideMark/>
          </w:tcPr>
          <w:p w14:paraId="55C66814" w14:textId="77777777" w:rsidR="004B3AAC" w:rsidRPr="004B3AAC" w:rsidRDefault="004B3AAC" w:rsidP="004B3AAC">
            <w:pPr>
              <w:spacing w:after="0" w:line="240" w:lineRule="auto"/>
              <w:jc w:val="right"/>
              <w:rPr>
                <w:ins w:id="1902" w:author="Harry" w:date="2021-12-13T10:49:00Z"/>
                <w:rFonts w:ascii="Yu Gothic" w:eastAsia="Yu Gothic" w:hAnsi="Yu Gothic" w:cs="MS PGothic" w:hint="eastAsia"/>
                <w:color w:val="000000"/>
                <w:sz w:val="18"/>
                <w:szCs w:val="18"/>
                <w:lang w:val="en-GB" w:eastAsia="ja-JP"/>
                <w:rPrChange w:id="1903" w:author="Harry" w:date="2021-12-13T10:49:00Z">
                  <w:rPr>
                    <w:ins w:id="1904" w:author="Harry" w:date="2021-12-13T10:49:00Z"/>
                    <w:rFonts w:hint="eastAsia"/>
                  </w:rPr>
                </w:rPrChange>
              </w:rPr>
              <w:pPrChange w:id="1905" w:author="Harry" w:date="2021-12-13T10:49:00Z">
                <w:pPr>
                  <w:jc w:val="right"/>
                </w:pPr>
              </w:pPrChange>
            </w:pPr>
            <w:ins w:id="1906" w:author="Harry" w:date="2021-12-13T10:49:00Z">
              <w:r w:rsidRPr="004B3AAC">
                <w:rPr>
                  <w:rFonts w:ascii="Yu Gothic" w:eastAsia="Yu Gothic" w:hAnsi="Yu Gothic" w:cs="MS PGothic" w:hint="eastAsia"/>
                  <w:color w:val="000000"/>
                  <w:sz w:val="18"/>
                  <w:szCs w:val="18"/>
                  <w:lang w:val="en-GB" w:eastAsia="ja-JP"/>
                  <w:rPrChange w:id="1907" w:author="Harry" w:date="2021-12-13T10:49:00Z">
                    <w:rPr>
                      <w:rFonts w:hint="eastAsia"/>
                    </w:rPr>
                  </w:rPrChange>
                </w:rPr>
                <w:t xml:space="preserve">810 </w:t>
              </w:r>
            </w:ins>
          </w:p>
        </w:tc>
        <w:tc>
          <w:tcPr>
            <w:tcW w:w="745" w:type="dxa"/>
            <w:tcBorders>
              <w:top w:val="nil"/>
              <w:left w:val="nil"/>
              <w:bottom w:val="nil"/>
              <w:right w:val="nil"/>
            </w:tcBorders>
            <w:shd w:val="clear" w:color="auto" w:fill="auto"/>
            <w:noWrap/>
            <w:vAlign w:val="center"/>
            <w:hideMark/>
          </w:tcPr>
          <w:p w14:paraId="3793A899" w14:textId="77777777" w:rsidR="004B3AAC" w:rsidRPr="004B3AAC" w:rsidRDefault="004B3AAC" w:rsidP="004B3AAC">
            <w:pPr>
              <w:spacing w:after="0" w:line="240" w:lineRule="auto"/>
              <w:jc w:val="right"/>
              <w:rPr>
                <w:ins w:id="1908" w:author="Harry" w:date="2021-12-13T10:49:00Z"/>
                <w:rFonts w:ascii="Yu Gothic" w:eastAsia="Yu Gothic" w:hAnsi="Yu Gothic" w:cs="MS PGothic" w:hint="eastAsia"/>
                <w:color w:val="000000"/>
                <w:sz w:val="18"/>
                <w:szCs w:val="18"/>
                <w:lang w:val="en-GB" w:eastAsia="ja-JP"/>
                <w:rPrChange w:id="1909" w:author="Harry" w:date="2021-12-13T10:49:00Z">
                  <w:rPr>
                    <w:ins w:id="1910" w:author="Harry" w:date="2021-12-13T10:49:00Z"/>
                    <w:rFonts w:hint="eastAsia"/>
                  </w:rPr>
                </w:rPrChange>
              </w:rPr>
              <w:pPrChange w:id="1911" w:author="Harry" w:date="2021-12-13T10:49:00Z">
                <w:pPr>
                  <w:jc w:val="right"/>
                </w:pPr>
              </w:pPrChange>
            </w:pPr>
            <w:ins w:id="1912" w:author="Harry" w:date="2021-12-13T10:49:00Z">
              <w:r w:rsidRPr="004B3AAC">
                <w:rPr>
                  <w:rFonts w:ascii="Yu Gothic" w:eastAsia="Yu Gothic" w:hAnsi="Yu Gothic" w:cs="MS PGothic" w:hint="eastAsia"/>
                  <w:color w:val="000000"/>
                  <w:sz w:val="18"/>
                  <w:szCs w:val="18"/>
                  <w:lang w:val="en-GB" w:eastAsia="ja-JP"/>
                  <w:rPrChange w:id="1913" w:author="Harry" w:date="2021-12-13T10:49:00Z">
                    <w:rPr>
                      <w:rFonts w:hint="eastAsia"/>
                    </w:rPr>
                  </w:rPrChange>
                </w:rPr>
                <w:t xml:space="preserve">1,350 </w:t>
              </w:r>
            </w:ins>
          </w:p>
        </w:tc>
      </w:tr>
      <w:tr w:rsidR="004B3AAC" w:rsidRPr="004B3AAC" w14:paraId="3D7EA230" w14:textId="77777777" w:rsidTr="004B3AAC">
        <w:trPr>
          <w:divId w:val="1014726445"/>
          <w:trHeight w:val="60"/>
          <w:jc w:val="center"/>
          <w:ins w:id="1914" w:author="Harry" w:date="2021-12-13T10:49:00Z"/>
        </w:trPr>
        <w:tc>
          <w:tcPr>
            <w:tcW w:w="543" w:type="dxa"/>
            <w:tcBorders>
              <w:top w:val="nil"/>
              <w:left w:val="nil"/>
              <w:bottom w:val="nil"/>
              <w:right w:val="nil"/>
            </w:tcBorders>
            <w:shd w:val="clear" w:color="auto" w:fill="auto"/>
            <w:noWrap/>
            <w:vAlign w:val="center"/>
            <w:hideMark/>
          </w:tcPr>
          <w:p w14:paraId="44555724" w14:textId="77777777" w:rsidR="004B3AAC" w:rsidRPr="004B3AAC" w:rsidRDefault="004B3AAC" w:rsidP="004B3AAC">
            <w:pPr>
              <w:spacing w:after="0" w:line="240" w:lineRule="auto"/>
              <w:jc w:val="center"/>
              <w:rPr>
                <w:ins w:id="1915" w:author="Harry" w:date="2021-12-13T10:49:00Z"/>
                <w:rFonts w:ascii="Yu Gothic" w:eastAsia="Yu Gothic" w:hAnsi="Yu Gothic" w:cs="MS PGothic" w:hint="eastAsia"/>
                <w:color w:val="000000"/>
                <w:sz w:val="18"/>
                <w:szCs w:val="18"/>
                <w:lang w:val="en-GB" w:eastAsia="ja-JP"/>
                <w:rPrChange w:id="1916" w:author="Harry" w:date="2021-12-13T10:49:00Z">
                  <w:rPr>
                    <w:ins w:id="1917" w:author="Harry" w:date="2021-12-13T10:49:00Z"/>
                    <w:rFonts w:hint="eastAsia"/>
                  </w:rPr>
                </w:rPrChange>
              </w:rPr>
              <w:pPrChange w:id="1918" w:author="Harry" w:date="2021-12-13T10:49:00Z">
                <w:pPr>
                  <w:jc w:val="center"/>
                </w:pPr>
              </w:pPrChange>
            </w:pPr>
            <w:ins w:id="1919" w:author="Harry" w:date="2021-12-13T10:49:00Z">
              <w:r w:rsidRPr="004B3AAC">
                <w:rPr>
                  <w:rFonts w:ascii="Yu Gothic" w:eastAsia="Yu Gothic" w:hAnsi="Yu Gothic" w:cs="MS PGothic" w:hint="eastAsia"/>
                  <w:color w:val="000000"/>
                  <w:sz w:val="18"/>
                  <w:szCs w:val="18"/>
                  <w:lang w:val="en-GB" w:eastAsia="ja-JP"/>
                  <w:rPrChange w:id="1920" w:author="Harry" w:date="2021-12-13T10:49:00Z">
                    <w:rPr>
                      <w:rFonts w:hint="eastAsia"/>
                    </w:rPr>
                  </w:rPrChange>
                </w:rPr>
                <w:t>28</w:t>
              </w:r>
            </w:ins>
          </w:p>
        </w:tc>
        <w:tc>
          <w:tcPr>
            <w:tcW w:w="2859" w:type="dxa"/>
            <w:tcBorders>
              <w:top w:val="nil"/>
              <w:left w:val="nil"/>
              <w:bottom w:val="nil"/>
              <w:right w:val="nil"/>
            </w:tcBorders>
            <w:shd w:val="clear" w:color="auto" w:fill="auto"/>
            <w:noWrap/>
            <w:vAlign w:val="center"/>
            <w:hideMark/>
          </w:tcPr>
          <w:p w14:paraId="18FCCD68" w14:textId="77777777" w:rsidR="004B3AAC" w:rsidRPr="004B3AAC" w:rsidRDefault="004B3AAC" w:rsidP="004B3AAC">
            <w:pPr>
              <w:spacing w:after="0" w:line="240" w:lineRule="auto"/>
              <w:rPr>
                <w:ins w:id="1921" w:author="Harry" w:date="2021-12-13T10:49:00Z"/>
                <w:rFonts w:ascii="Yu Gothic" w:eastAsia="Yu Gothic" w:hAnsi="Yu Gothic" w:cs="MS PGothic" w:hint="eastAsia"/>
                <w:color w:val="000000"/>
                <w:sz w:val="18"/>
                <w:szCs w:val="18"/>
                <w:lang w:val="en-GB" w:eastAsia="ja-JP"/>
                <w:rPrChange w:id="1922" w:author="Harry" w:date="2021-12-13T10:49:00Z">
                  <w:rPr>
                    <w:ins w:id="1923" w:author="Harry" w:date="2021-12-13T10:49:00Z"/>
                    <w:rFonts w:hint="eastAsia"/>
                  </w:rPr>
                </w:rPrChange>
              </w:rPr>
              <w:pPrChange w:id="1924" w:author="Harry" w:date="2021-12-13T10:49:00Z">
                <w:pPr/>
              </w:pPrChange>
            </w:pPr>
            <w:ins w:id="1925" w:author="Harry" w:date="2021-12-13T10:49:00Z">
              <w:r w:rsidRPr="004B3AAC">
                <w:rPr>
                  <w:rFonts w:ascii="Yu Gothic" w:eastAsia="Yu Gothic" w:hAnsi="Yu Gothic" w:cs="MS PGothic" w:hint="eastAsia"/>
                  <w:color w:val="000000"/>
                  <w:sz w:val="18"/>
                  <w:szCs w:val="18"/>
                  <w:lang w:val="en-GB" w:eastAsia="ja-JP"/>
                  <w:rPrChange w:id="1926" w:author="Harry" w:date="2021-12-13T10:49:00Z">
                    <w:rPr>
                      <w:rFonts w:hint="eastAsia"/>
                    </w:rPr>
                  </w:rPrChange>
                </w:rPr>
                <w:t>West Java</w:t>
              </w:r>
            </w:ins>
          </w:p>
        </w:tc>
        <w:tc>
          <w:tcPr>
            <w:tcW w:w="241" w:type="dxa"/>
            <w:tcBorders>
              <w:top w:val="nil"/>
              <w:left w:val="nil"/>
              <w:bottom w:val="nil"/>
              <w:right w:val="nil"/>
            </w:tcBorders>
            <w:shd w:val="clear" w:color="auto" w:fill="auto"/>
            <w:noWrap/>
            <w:vAlign w:val="center"/>
            <w:hideMark/>
          </w:tcPr>
          <w:p w14:paraId="3560D3A4" w14:textId="77777777" w:rsidR="004B3AAC" w:rsidRPr="004B3AAC" w:rsidRDefault="004B3AAC" w:rsidP="004B3AAC">
            <w:pPr>
              <w:spacing w:after="0" w:line="240" w:lineRule="auto"/>
              <w:jc w:val="right"/>
              <w:rPr>
                <w:ins w:id="1927" w:author="Harry" w:date="2021-12-13T10:49:00Z"/>
                <w:rFonts w:ascii="Yu Gothic" w:eastAsia="Yu Gothic" w:hAnsi="Yu Gothic" w:cs="MS PGothic" w:hint="eastAsia"/>
                <w:color w:val="000000"/>
                <w:sz w:val="18"/>
                <w:szCs w:val="18"/>
                <w:lang w:val="en-GB" w:eastAsia="ja-JP"/>
                <w:rPrChange w:id="1928" w:author="Harry" w:date="2021-12-13T10:49:00Z">
                  <w:rPr>
                    <w:ins w:id="1929" w:author="Harry" w:date="2021-12-13T10:49:00Z"/>
                    <w:rFonts w:hint="eastAsia"/>
                  </w:rPr>
                </w:rPrChange>
              </w:rPr>
              <w:pPrChange w:id="1930" w:author="Harry" w:date="2021-12-13T10:49:00Z">
                <w:pPr>
                  <w:jc w:val="right"/>
                </w:pPr>
              </w:pPrChange>
            </w:pPr>
            <w:ins w:id="1931" w:author="Harry" w:date="2021-12-13T10:49:00Z">
              <w:r w:rsidRPr="004B3AAC">
                <w:rPr>
                  <w:rFonts w:ascii="Yu Gothic" w:eastAsia="Yu Gothic" w:hAnsi="Yu Gothic" w:cs="MS PGothic" w:hint="eastAsia"/>
                  <w:color w:val="000000"/>
                  <w:sz w:val="18"/>
                  <w:szCs w:val="18"/>
                  <w:lang w:val="en-GB" w:eastAsia="ja-JP"/>
                  <w:rPrChange w:id="1932" w:author="Harry" w:date="2021-12-13T10:49:00Z">
                    <w:rPr>
                      <w:rFonts w:hint="eastAsia"/>
                    </w:rPr>
                  </w:rPrChange>
                </w:rPr>
                <w:t xml:space="preserve">1,233 </w:t>
              </w:r>
            </w:ins>
          </w:p>
        </w:tc>
        <w:tc>
          <w:tcPr>
            <w:tcW w:w="1020" w:type="dxa"/>
            <w:tcBorders>
              <w:top w:val="nil"/>
              <w:left w:val="nil"/>
              <w:bottom w:val="nil"/>
              <w:right w:val="nil"/>
            </w:tcBorders>
            <w:shd w:val="clear" w:color="auto" w:fill="auto"/>
            <w:noWrap/>
            <w:vAlign w:val="center"/>
            <w:hideMark/>
          </w:tcPr>
          <w:p w14:paraId="5EA411A5" w14:textId="77777777" w:rsidR="004B3AAC" w:rsidRPr="004B3AAC" w:rsidRDefault="004B3AAC" w:rsidP="004B3AAC">
            <w:pPr>
              <w:spacing w:after="0" w:line="240" w:lineRule="auto"/>
              <w:jc w:val="right"/>
              <w:rPr>
                <w:ins w:id="1933" w:author="Harry" w:date="2021-12-13T10:49:00Z"/>
                <w:rFonts w:ascii="Yu Gothic" w:eastAsia="Yu Gothic" w:hAnsi="Yu Gothic" w:cs="MS PGothic" w:hint="eastAsia"/>
                <w:color w:val="000000"/>
                <w:sz w:val="18"/>
                <w:szCs w:val="18"/>
                <w:lang w:val="en-GB" w:eastAsia="ja-JP"/>
                <w:rPrChange w:id="1934" w:author="Harry" w:date="2021-12-13T10:49:00Z">
                  <w:rPr>
                    <w:ins w:id="1935" w:author="Harry" w:date="2021-12-13T10:49:00Z"/>
                    <w:rFonts w:hint="eastAsia"/>
                  </w:rPr>
                </w:rPrChange>
              </w:rPr>
              <w:pPrChange w:id="1936" w:author="Harry" w:date="2021-12-13T10:49:00Z">
                <w:pPr>
                  <w:jc w:val="right"/>
                </w:pPr>
              </w:pPrChange>
            </w:pPr>
            <w:ins w:id="1937" w:author="Harry" w:date="2021-12-13T10:49:00Z">
              <w:r w:rsidRPr="004B3AAC">
                <w:rPr>
                  <w:rFonts w:ascii="Yu Gothic" w:eastAsia="Yu Gothic" w:hAnsi="Yu Gothic" w:cs="MS PGothic" w:hint="eastAsia"/>
                  <w:color w:val="000000"/>
                  <w:sz w:val="18"/>
                  <w:szCs w:val="18"/>
                  <w:lang w:val="en-GB" w:eastAsia="ja-JP"/>
                  <w:rPrChange w:id="1938" w:author="Harry" w:date="2021-12-13T10:49:00Z">
                    <w:rPr>
                      <w:rFonts w:hint="eastAsia"/>
                    </w:rPr>
                  </w:rPrChange>
                </w:rPr>
                <w:t xml:space="preserve">2,490 </w:t>
              </w:r>
            </w:ins>
          </w:p>
        </w:tc>
        <w:tc>
          <w:tcPr>
            <w:tcW w:w="745" w:type="dxa"/>
            <w:tcBorders>
              <w:top w:val="nil"/>
              <w:left w:val="nil"/>
              <w:bottom w:val="nil"/>
              <w:right w:val="nil"/>
            </w:tcBorders>
            <w:shd w:val="clear" w:color="auto" w:fill="auto"/>
            <w:noWrap/>
            <w:vAlign w:val="center"/>
            <w:hideMark/>
          </w:tcPr>
          <w:p w14:paraId="5745C354" w14:textId="77777777" w:rsidR="004B3AAC" w:rsidRPr="004B3AAC" w:rsidRDefault="004B3AAC" w:rsidP="004B3AAC">
            <w:pPr>
              <w:spacing w:after="0" w:line="240" w:lineRule="auto"/>
              <w:jc w:val="right"/>
              <w:rPr>
                <w:ins w:id="1939" w:author="Harry" w:date="2021-12-13T10:49:00Z"/>
                <w:rFonts w:ascii="Yu Gothic" w:eastAsia="Yu Gothic" w:hAnsi="Yu Gothic" w:cs="MS PGothic" w:hint="eastAsia"/>
                <w:color w:val="000000"/>
                <w:sz w:val="18"/>
                <w:szCs w:val="18"/>
                <w:lang w:val="en-GB" w:eastAsia="ja-JP"/>
                <w:rPrChange w:id="1940" w:author="Harry" w:date="2021-12-13T10:49:00Z">
                  <w:rPr>
                    <w:ins w:id="1941" w:author="Harry" w:date="2021-12-13T10:49:00Z"/>
                    <w:rFonts w:hint="eastAsia"/>
                  </w:rPr>
                </w:rPrChange>
              </w:rPr>
              <w:pPrChange w:id="1942" w:author="Harry" w:date="2021-12-13T10:49:00Z">
                <w:pPr>
                  <w:jc w:val="right"/>
                </w:pPr>
              </w:pPrChange>
            </w:pPr>
            <w:ins w:id="1943" w:author="Harry" w:date="2021-12-13T10:49:00Z">
              <w:r w:rsidRPr="004B3AAC">
                <w:rPr>
                  <w:rFonts w:ascii="Yu Gothic" w:eastAsia="Yu Gothic" w:hAnsi="Yu Gothic" w:cs="MS PGothic" w:hint="eastAsia"/>
                  <w:color w:val="000000"/>
                  <w:sz w:val="18"/>
                  <w:szCs w:val="18"/>
                  <w:lang w:val="en-GB" w:eastAsia="ja-JP"/>
                  <w:rPrChange w:id="1944" w:author="Harry" w:date="2021-12-13T10:49:00Z">
                    <w:rPr>
                      <w:rFonts w:hint="eastAsia"/>
                    </w:rPr>
                  </w:rPrChange>
                </w:rPr>
                <w:t xml:space="preserve">942 </w:t>
              </w:r>
            </w:ins>
          </w:p>
        </w:tc>
        <w:tc>
          <w:tcPr>
            <w:tcW w:w="745" w:type="dxa"/>
            <w:tcBorders>
              <w:top w:val="nil"/>
              <w:left w:val="nil"/>
              <w:bottom w:val="nil"/>
              <w:right w:val="nil"/>
            </w:tcBorders>
            <w:shd w:val="clear" w:color="auto" w:fill="auto"/>
            <w:noWrap/>
            <w:vAlign w:val="center"/>
            <w:hideMark/>
          </w:tcPr>
          <w:p w14:paraId="2A6345EF" w14:textId="77777777" w:rsidR="004B3AAC" w:rsidRPr="004B3AAC" w:rsidRDefault="004B3AAC" w:rsidP="004B3AAC">
            <w:pPr>
              <w:spacing w:after="0" w:line="240" w:lineRule="auto"/>
              <w:jc w:val="right"/>
              <w:rPr>
                <w:ins w:id="1945" w:author="Harry" w:date="2021-12-13T10:49:00Z"/>
                <w:rFonts w:ascii="Yu Gothic" w:eastAsia="Yu Gothic" w:hAnsi="Yu Gothic" w:cs="MS PGothic" w:hint="eastAsia"/>
                <w:color w:val="000000"/>
                <w:sz w:val="18"/>
                <w:szCs w:val="18"/>
                <w:lang w:val="en-GB" w:eastAsia="ja-JP"/>
                <w:rPrChange w:id="1946" w:author="Harry" w:date="2021-12-13T10:49:00Z">
                  <w:rPr>
                    <w:ins w:id="1947" w:author="Harry" w:date="2021-12-13T10:49:00Z"/>
                    <w:rFonts w:hint="eastAsia"/>
                  </w:rPr>
                </w:rPrChange>
              </w:rPr>
              <w:pPrChange w:id="1948" w:author="Harry" w:date="2021-12-13T10:49:00Z">
                <w:pPr>
                  <w:jc w:val="right"/>
                </w:pPr>
              </w:pPrChange>
            </w:pPr>
            <w:ins w:id="1949" w:author="Harry" w:date="2021-12-13T10:49:00Z">
              <w:r w:rsidRPr="004B3AAC">
                <w:rPr>
                  <w:rFonts w:ascii="Yu Gothic" w:eastAsia="Yu Gothic" w:hAnsi="Yu Gothic" w:cs="MS PGothic" w:hint="eastAsia"/>
                  <w:color w:val="000000"/>
                  <w:sz w:val="18"/>
                  <w:szCs w:val="18"/>
                  <w:lang w:val="en-GB" w:eastAsia="ja-JP"/>
                  <w:rPrChange w:id="1950" w:author="Harry" w:date="2021-12-13T10:49:00Z">
                    <w:rPr>
                      <w:rFonts w:hint="eastAsia"/>
                    </w:rPr>
                  </w:rPrChange>
                </w:rPr>
                <w:t xml:space="preserve">1,645 </w:t>
              </w:r>
            </w:ins>
          </w:p>
        </w:tc>
      </w:tr>
      <w:tr w:rsidR="004B3AAC" w:rsidRPr="004B3AAC" w14:paraId="5F6D5E92" w14:textId="77777777" w:rsidTr="004B3AAC">
        <w:trPr>
          <w:divId w:val="1014726445"/>
          <w:trHeight w:val="60"/>
          <w:jc w:val="center"/>
          <w:ins w:id="1951" w:author="Harry" w:date="2021-12-13T10:49:00Z"/>
        </w:trPr>
        <w:tc>
          <w:tcPr>
            <w:tcW w:w="543" w:type="dxa"/>
            <w:tcBorders>
              <w:top w:val="nil"/>
              <w:left w:val="nil"/>
              <w:bottom w:val="nil"/>
              <w:right w:val="nil"/>
            </w:tcBorders>
            <w:shd w:val="clear" w:color="auto" w:fill="auto"/>
            <w:noWrap/>
            <w:vAlign w:val="center"/>
            <w:hideMark/>
          </w:tcPr>
          <w:p w14:paraId="3E20E667" w14:textId="77777777" w:rsidR="004B3AAC" w:rsidRPr="004B3AAC" w:rsidRDefault="004B3AAC" w:rsidP="004B3AAC">
            <w:pPr>
              <w:spacing w:after="0" w:line="240" w:lineRule="auto"/>
              <w:jc w:val="center"/>
              <w:rPr>
                <w:ins w:id="1952" w:author="Harry" w:date="2021-12-13T10:49:00Z"/>
                <w:rFonts w:ascii="Yu Gothic" w:eastAsia="Yu Gothic" w:hAnsi="Yu Gothic" w:cs="MS PGothic" w:hint="eastAsia"/>
                <w:color w:val="000000"/>
                <w:sz w:val="18"/>
                <w:szCs w:val="18"/>
                <w:lang w:val="en-GB" w:eastAsia="ja-JP"/>
                <w:rPrChange w:id="1953" w:author="Harry" w:date="2021-12-13T10:49:00Z">
                  <w:rPr>
                    <w:ins w:id="1954" w:author="Harry" w:date="2021-12-13T10:49:00Z"/>
                    <w:rFonts w:hint="eastAsia"/>
                  </w:rPr>
                </w:rPrChange>
              </w:rPr>
              <w:pPrChange w:id="1955" w:author="Harry" w:date="2021-12-13T10:49:00Z">
                <w:pPr>
                  <w:jc w:val="center"/>
                </w:pPr>
              </w:pPrChange>
            </w:pPr>
            <w:ins w:id="1956" w:author="Harry" w:date="2021-12-13T10:49:00Z">
              <w:r w:rsidRPr="004B3AAC">
                <w:rPr>
                  <w:rFonts w:ascii="Yu Gothic" w:eastAsia="Yu Gothic" w:hAnsi="Yu Gothic" w:cs="MS PGothic" w:hint="eastAsia"/>
                  <w:color w:val="000000"/>
                  <w:sz w:val="18"/>
                  <w:szCs w:val="18"/>
                  <w:lang w:val="en-GB" w:eastAsia="ja-JP"/>
                  <w:rPrChange w:id="1957" w:author="Harry" w:date="2021-12-13T10:49:00Z">
                    <w:rPr>
                      <w:rFonts w:hint="eastAsia"/>
                    </w:rPr>
                  </w:rPrChange>
                </w:rPr>
                <w:t>29</w:t>
              </w:r>
            </w:ins>
          </w:p>
        </w:tc>
        <w:tc>
          <w:tcPr>
            <w:tcW w:w="2859" w:type="dxa"/>
            <w:tcBorders>
              <w:top w:val="nil"/>
              <w:left w:val="nil"/>
              <w:bottom w:val="nil"/>
              <w:right w:val="nil"/>
            </w:tcBorders>
            <w:shd w:val="clear" w:color="auto" w:fill="auto"/>
            <w:noWrap/>
            <w:vAlign w:val="center"/>
            <w:hideMark/>
          </w:tcPr>
          <w:p w14:paraId="0F33C487" w14:textId="77777777" w:rsidR="004B3AAC" w:rsidRPr="004B3AAC" w:rsidRDefault="004B3AAC" w:rsidP="004B3AAC">
            <w:pPr>
              <w:spacing w:after="0" w:line="240" w:lineRule="auto"/>
              <w:rPr>
                <w:ins w:id="1958" w:author="Harry" w:date="2021-12-13T10:49:00Z"/>
                <w:rFonts w:ascii="Yu Gothic" w:eastAsia="Yu Gothic" w:hAnsi="Yu Gothic" w:cs="MS PGothic" w:hint="eastAsia"/>
                <w:color w:val="000000"/>
                <w:sz w:val="18"/>
                <w:szCs w:val="18"/>
                <w:lang w:val="en-GB" w:eastAsia="ja-JP"/>
                <w:rPrChange w:id="1959" w:author="Harry" w:date="2021-12-13T10:49:00Z">
                  <w:rPr>
                    <w:ins w:id="1960" w:author="Harry" w:date="2021-12-13T10:49:00Z"/>
                    <w:rFonts w:hint="eastAsia"/>
                  </w:rPr>
                </w:rPrChange>
              </w:rPr>
              <w:pPrChange w:id="1961" w:author="Harry" w:date="2021-12-13T10:49:00Z">
                <w:pPr/>
              </w:pPrChange>
            </w:pPr>
            <w:ins w:id="1962" w:author="Harry" w:date="2021-12-13T10:49:00Z">
              <w:r w:rsidRPr="004B3AAC">
                <w:rPr>
                  <w:rFonts w:ascii="Yu Gothic" w:eastAsia="Yu Gothic" w:hAnsi="Yu Gothic" w:cs="MS PGothic" w:hint="eastAsia"/>
                  <w:color w:val="000000"/>
                  <w:sz w:val="18"/>
                  <w:szCs w:val="18"/>
                  <w:lang w:val="en-GB" w:eastAsia="ja-JP"/>
                  <w:rPrChange w:id="1963" w:author="Harry" w:date="2021-12-13T10:49:00Z">
                    <w:rPr>
                      <w:rFonts w:hint="eastAsia"/>
                    </w:rPr>
                  </w:rPrChange>
                </w:rPr>
                <w:t>West Kalimantan</w:t>
              </w:r>
            </w:ins>
          </w:p>
        </w:tc>
        <w:tc>
          <w:tcPr>
            <w:tcW w:w="241" w:type="dxa"/>
            <w:tcBorders>
              <w:top w:val="nil"/>
              <w:left w:val="nil"/>
              <w:bottom w:val="nil"/>
              <w:right w:val="nil"/>
            </w:tcBorders>
            <w:shd w:val="clear" w:color="auto" w:fill="auto"/>
            <w:noWrap/>
            <w:vAlign w:val="center"/>
            <w:hideMark/>
          </w:tcPr>
          <w:p w14:paraId="500730FB" w14:textId="77777777" w:rsidR="004B3AAC" w:rsidRPr="004B3AAC" w:rsidRDefault="004B3AAC" w:rsidP="004B3AAC">
            <w:pPr>
              <w:spacing w:after="0" w:line="240" w:lineRule="auto"/>
              <w:jc w:val="right"/>
              <w:rPr>
                <w:ins w:id="1964" w:author="Harry" w:date="2021-12-13T10:49:00Z"/>
                <w:rFonts w:ascii="Yu Gothic" w:eastAsia="Yu Gothic" w:hAnsi="Yu Gothic" w:cs="MS PGothic" w:hint="eastAsia"/>
                <w:color w:val="000000"/>
                <w:sz w:val="18"/>
                <w:szCs w:val="18"/>
                <w:lang w:val="en-GB" w:eastAsia="ja-JP"/>
                <w:rPrChange w:id="1965" w:author="Harry" w:date="2021-12-13T10:49:00Z">
                  <w:rPr>
                    <w:ins w:id="1966" w:author="Harry" w:date="2021-12-13T10:49:00Z"/>
                    <w:rFonts w:hint="eastAsia"/>
                  </w:rPr>
                </w:rPrChange>
              </w:rPr>
              <w:pPrChange w:id="1967" w:author="Harry" w:date="2021-12-13T10:49:00Z">
                <w:pPr>
                  <w:jc w:val="right"/>
                </w:pPr>
              </w:pPrChange>
            </w:pPr>
            <w:ins w:id="1968" w:author="Harry" w:date="2021-12-13T10:49:00Z">
              <w:r w:rsidRPr="004B3AAC">
                <w:rPr>
                  <w:rFonts w:ascii="Yu Gothic" w:eastAsia="Yu Gothic" w:hAnsi="Yu Gothic" w:cs="MS PGothic" w:hint="eastAsia"/>
                  <w:color w:val="000000"/>
                  <w:sz w:val="18"/>
                  <w:szCs w:val="18"/>
                  <w:lang w:val="en-GB" w:eastAsia="ja-JP"/>
                  <w:rPrChange w:id="1969" w:author="Harry" w:date="2021-12-13T10:49:00Z">
                    <w:rPr>
                      <w:rFonts w:hint="eastAsia"/>
                    </w:rPr>
                  </w:rPrChange>
                </w:rPr>
                <w:t xml:space="preserve">954 </w:t>
              </w:r>
            </w:ins>
          </w:p>
        </w:tc>
        <w:tc>
          <w:tcPr>
            <w:tcW w:w="1020" w:type="dxa"/>
            <w:tcBorders>
              <w:top w:val="nil"/>
              <w:left w:val="nil"/>
              <w:bottom w:val="nil"/>
              <w:right w:val="nil"/>
            </w:tcBorders>
            <w:shd w:val="clear" w:color="auto" w:fill="auto"/>
            <w:noWrap/>
            <w:vAlign w:val="center"/>
            <w:hideMark/>
          </w:tcPr>
          <w:p w14:paraId="3EEEE107" w14:textId="77777777" w:rsidR="004B3AAC" w:rsidRPr="004B3AAC" w:rsidRDefault="004B3AAC" w:rsidP="004B3AAC">
            <w:pPr>
              <w:spacing w:after="0" w:line="240" w:lineRule="auto"/>
              <w:jc w:val="right"/>
              <w:rPr>
                <w:ins w:id="1970" w:author="Harry" w:date="2021-12-13T10:49:00Z"/>
                <w:rFonts w:ascii="Yu Gothic" w:eastAsia="Yu Gothic" w:hAnsi="Yu Gothic" w:cs="MS PGothic" w:hint="eastAsia"/>
                <w:color w:val="000000"/>
                <w:sz w:val="18"/>
                <w:szCs w:val="18"/>
                <w:lang w:val="en-GB" w:eastAsia="ja-JP"/>
                <w:rPrChange w:id="1971" w:author="Harry" w:date="2021-12-13T10:49:00Z">
                  <w:rPr>
                    <w:ins w:id="1972" w:author="Harry" w:date="2021-12-13T10:49:00Z"/>
                    <w:rFonts w:hint="eastAsia"/>
                  </w:rPr>
                </w:rPrChange>
              </w:rPr>
              <w:pPrChange w:id="1973" w:author="Harry" w:date="2021-12-13T10:49:00Z">
                <w:pPr>
                  <w:jc w:val="right"/>
                </w:pPr>
              </w:pPrChange>
            </w:pPr>
            <w:ins w:id="1974" w:author="Harry" w:date="2021-12-13T10:49:00Z">
              <w:r w:rsidRPr="004B3AAC">
                <w:rPr>
                  <w:rFonts w:ascii="Yu Gothic" w:eastAsia="Yu Gothic" w:hAnsi="Yu Gothic" w:cs="MS PGothic" w:hint="eastAsia"/>
                  <w:color w:val="000000"/>
                  <w:sz w:val="18"/>
                  <w:szCs w:val="18"/>
                  <w:lang w:val="en-GB" w:eastAsia="ja-JP"/>
                  <w:rPrChange w:id="1975" w:author="Harry" w:date="2021-12-13T10:49:00Z">
                    <w:rPr>
                      <w:rFonts w:hint="eastAsia"/>
                    </w:rPr>
                  </w:rPrChange>
                </w:rPr>
                <w:t xml:space="preserve">696 </w:t>
              </w:r>
            </w:ins>
          </w:p>
        </w:tc>
        <w:tc>
          <w:tcPr>
            <w:tcW w:w="745" w:type="dxa"/>
            <w:tcBorders>
              <w:top w:val="nil"/>
              <w:left w:val="nil"/>
              <w:bottom w:val="nil"/>
              <w:right w:val="nil"/>
            </w:tcBorders>
            <w:shd w:val="clear" w:color="auto" w:fill="auto"/>
            <w:noWrap/>
            <w:vAlign w:val="center"/>
            <w:hideMark/>
          </w:tcPr>
          <w:p w14:paraId="6D3BAD32" w14:textId="77777777" w:rsidR="004B3AAC" w:rsidRPr="004B3AAC" w:rsidRDefault="004B3AAC" w:rsidP="004B3AAC">
            <w:pPr>
              <w:spacing w:after="0" w:line="240" w:lineRule="auto"/>
              <w:jc w:val="right"/>
              <w:rPr>
                <w:ins w:id="1976" w:author="Harry" w:date="2021-12-13T10:49:00Z"/>
                <w:rFonts w:ascii="Yu Gothic" w:eastAsia="Yu Gothic" w:hAnsi="Yu Gothic" w:cs="MS PGothic" w:hint="eastAsia"/>
                <w:color w:val="000000"/>
                <w:sz w:val="18"/>
                <w:szCs w:val="18"/>
                <w:lang w:val="en-GB" w:eastAsia="ja-JP"/>
                <w:rPrChange w:id="1977" w:author="Harry" w:date="2021-12-13T10:49:00Z">
                  <w:rPr>
                    <w:ins w:id="1978" w:author="Harry" w:date="2021-12-13T10:49:00Z"/>
                    <w:rFonts w:hint="eastAsia"/>
                  </w:rPr>
                </w:rPrChange>
              </w:rPr>
              <w:pPrChange w:id="1979" w:author="Harry" w:date="2021-12-13T10:49:00Z">
                <w:pPr>
                  <w:jc w:val="right"/>
                </w:pPr>
              </w:pPrChange>
            </w:pPr>
            <w:ins w:id="1980" w:author="Harry" w:date="2021-12-13T10:49:00Z">
              <w:r w:rsidRPr="004B3AAC">
                <w:rPr>
                  <w:rFonts w:ascii="Yu Gothic" w:eastAsia="Yu Gothic" w:hAnsi="Yu Gothic" w:cs="MS PGothic" w:hint="eastAsia"/>
                  <w:color w:val="000000"/>
                  <w:sz w:val="18"/>
                  <w:szCs w:val="18"/>
                  <w:lang w:val="en-GB" w:eastAsia="ja-JP"/>
                  <w:rPrChange w:id="1981" w:author="Harry" w:date="2021-12-13T10:49:00Z">
                    <w:rPr>
                      <w:rFonts w:hint="eastAsia"/>
                    </w:rPr>
                  </w:rPrChange>
                </w:rPr>
                <w:t xml:space="preserve">845 </w:t>
              </w:r>
            </w:ins>
          </w:p>
        </w:tc>
        <w:tc>
          <w:tcPr>
            <w:tcW w:w="745" w:type="dxa"/>
            <w:tcBorders>
              <w:top w:val="nil"/>
              <w:left w:val="nil"/>
              <w:bottom w:val="nil"/>
              <w:right w:val="nil"/>
            </w:tcBorders>
            <w:shd w:val="clear" w:color="auto" w:fill="auto"/>
            <w:noWrap/>
            <w:vAlign w:val="center"/>
            <w:hideMark/>
          </w:tcPr>
          <w:p w14:paraId="25704755" w14:textId="77777777" w:rsidR="004B3AAC" w:rsidRPr="004B3AAC" w:rsidRDefault="004B3AAC" w:rsidP="004B3AAC">
            <w:pPr>
              <w:spacing w:after="0" w:line="240" w:lineRule="auto"/>
              <w:jc w:val="right"/>
              <w:rPr>
                <w:ins w:id="1982" w:author="Harry" w:date="2021-12-13T10:49:00Z"/>
                <w:rFonts w:ascii="Yu Gothic" w:eastAsia="Yu Gothic" w:hAnsi="Yu Gothic" w:cs="MS PGothic" w:hint="eastAsia"/>
                <w:color w:val="000000"/>
                <w:sz w:val="18"/>
                <w:szCs w:val="18"/>
                <w:lang w:val="en-GB" w:eastAsia="ja-JP"/>
                <w:rPrChange w:id="1983" w:author="Harry" w:date="2021-12-13T10:49:00Z">
                  <w:rPr>
                    <w:ins w:id="1984" w:author="Harry" w:date="2021-12-13T10:49:00Z"/>
                    <w:rFonts w:hint="eastAsia"/>
                  </w:rPr>
                </w:rPrChange>
              </w:rPr>
              <w:pPrChange w:id="1985" w:author="Harry" w:date="2021-12-13T10:49:00Z">
                <w:pPr>
                  <w:jc w:val="right"/>
                </w:pPr>
              </w:pPrChange>
            </w:pPr>
            <w:ins w:id="1986" w:author="Harry" w:date="2021-12-13T10:49:00Z">
              <w:r w:rsidRPr="004B3AAC">
                <w:rPr>
                  <w:rFonts w:ascii="Yu Gothic" w:eastAsia="Yu Gothic" w:hAnsi="Yu Gothic" w:cs="MS PGothic" w:hint="eastAsia"/>
                  <w:color w:val="000000"/>
                  <w:sz w:val="18"/>
                  <w:szCs w:val="18"/>
                  <w:lang w:val="en-GB" w:eastAsia="ja-JP"/>
                  <w:rPrChange w:id="1987" w:author="Harry" w:date="2021-12-13T10:49:00Z">
                    <w:rPr>
                      <w:rFonts w:hint="eastAsia"/>
                    </w:rPr>
                  </w:rPrChange>
                </w:rPr>
                <w:t xml:space="preserve">1,077 </w:t>
              </w:r>
            </w:ins>
          </w:p>
        </w:tc>
      </w:tr>
      <w:tr w:rsidR="004B3AAC" w:rsidRPr="004B3AAC" w14:paraId="6A4F192E" w14:textId="77777777" w:rsidTr="004B3AAC">
        <w:trPr>
          <w:divId w:val="1014726445"/>
          <w:trHeight w:val="60"/>
          <w:jc w:val="center"/>
          <w:ins w:id="1988" w:author="Harry" w:date="2021-12-13T10:49:00Z"/>
        </w:trPr>
        <w:tc>
          <w:tcPr>
            <w:tcW w:w="543" w:type="dxa"/>
            <w:tcBorders>
              <w:top w:val="nil"/>
              <w:left w:val="nil"/>
              <w:bottom w:val="nil"/>
              <w:right w:val="nil"/>
            </w:tcBorders>
            <w:shd w:val="clear" w:color="auto" w:fill="auto"/>
            <w:noWrap/>
            <w:vAlign w:val="center"/>
            <w:hideMark/>
          </w:tcPr>
          <w:p w14:paraId="01D1E6F4" w14:textId="77777777" w:rsidR="004B3AAC" w:rsidRPr="004B3AAC" w:rsidRDefault="004B3AAC" w:rsidP="004B3AAC">
            <w:pPr>
              <w:spacing w:after="0" w:line="240" w:lineRule="auto"/>
              <w:jc w:val="center"/>
              <w:rPr>
                <w:ins w:id="1989" w:author="Harry" w:date="2021-12-13T10:49:00Z"/>
                <w:rFonts w:ascii="Yu Gothic" w:eastAsia="Yu Gothic" w:hAnsi="Yu Gothic" w:cs="MS PGothic" w:hint="eastAsia"/>
                <w:color w:val="000000"/>
                <w:sz w:val="18"/>
                <w:szCs w:val="18"/>
                <w:lang w:val="en-GB" w:eastAsia="ja-JP"/>
                <w:rPrChange w:id="1990" w:author="Harry" w:date="2021-12-13T10:49:00Z">
                  <w:rPr>
                    <w:ins w:id="1991" w:author="Harry" w:date="2021-12-13T10:49:00Z"/>
                    <w:rFonts w:hint="eastAsia"/>
                  </w:rPr>
                </w:rPrChange>
              </w:rPr>
              <w:pPrChange w:id="1992" w:author="Harry" w:date="2021-12-13T10:49:00Z">
                <w:pPr>
                  <w:jc w:val="center"/>
                </w:pPr>
              </w:pPrChange>
            </w:pPr>
            <w:ins w:id="1993" w:author="Harry" w:date="2021-12-13T10:49:00Z">
              <w:r w:rsidRPr="004B3AAC">
                <w:rPr>
                  <w:rFonts w:ascii="Yu Gothic" w:eastAsia="Yu Gothic" w:hAnsi="Yu Gothic" w:cs="MS PGothic" w:hint="eastAsia"/>
                  <w:color w:val="000000"/>
                  <w:sz w:val="18"/>
                  <w:szCs w:val="18"/>
                  <w:lang w:val="en-GB" w:eastAsia="ja-JP"/>
                  <w:rPrChange w:id="1994" w:author="Harry" w:date="2021-12-13T10:49:00Z">
                    <w:rPr>
                      <w:rFonts w:hint="eastAsia"/>
                    </w:rPr>
                  </w:rPrChange>
                </w:rPr>
                <w:t>30</w:t>
              </w:r>
            </w:ins>
          </w:p>
        </w:tc>
        <w:tc>
          <w:tcPr>
            <w:tcW w:w="2859" w:type="dxa"/>
            <w:tcBorders>
              <w:top w:val="nil"/>
              <w:left w:val="nil"/>
              <w:bottom w:val="nil"/>
              <w:right w:val="nil"/>
            </w:tcBorders>
            <w:shd w:val="clear" w:color="auto" w:fill="auto"/>
            <w:noWrap/>
            <w:vAlign w:val="center"/>
            <w:hideMark/>
          </w:tcPr>
          <w:p w14:paraId="6C95BEEF" w14:textId="77777777" w:rsidR="004B3AAC" w:rsidRPr="004B3AAC" w:rsidRDefault="004B3AAC" w:rsidP="004B3AAC">
            <w:pPr>
              <w:spacing w:after="0" w:line="240" w:lineRule="auto"/>
              <w:rPr>
                <w:ins w:id="1995" w:author="Harry" w:date="2021-12-13T10:49:00Z"/>
                <w:rFonts w:ascii="Yu Gothic" w:eastAsia="Yu Gothic" w:hAnsi="Yu Gothic" w:cs="MS PGothic" w:hint="eastAsia"/>
                <w:color w:val="000000"/>
                <w:sz w:val="18"/>
                <w:szCs w:val="18"/>
                <w:lang w:val="en-GB" w:eastAsia="ja-JP"/>
                <w:rPrChange w:id="1996" w:author="Harry" w:date="2021-12-13T10:49:00Z">
                  <w:rPr>
                    <w:ins w:id="1997" w:author="Harry" w:date="2021-12-13T10:49:00Z"/>
                    <w:rFonts w:hint="eastAsia"/>
                  </w:rPr>
                </w:rPrChange>
              </w:rPr>
              <w:pPrChange w:id="1998" w:author="Harry" w:date="2021-12-13T10:49:00Z">
                <w:pPr/>
              </w:pPrChange>
            </w:pPr>
            <w:ins w:id="1999" w:author="Harry" w:date="2021-12-13T10:49:00Z">
              <w:r w:rsidRPr="004B3AAC">
                <w:rPr>
                  <w:rFonts w:ascii="Yu Gothic" w:eastAsia="Yu Gothic" w:hAnsi="Yu Gothic" w:cs="MS PGothic" w:hint="eastAsia"/>
                  <w:color w:val="000000"/>
                  <w:sz w:val="18"/>
                  <w:szCs w:val="18"/>
                  <w:lang w:val="en-GB" w:eastAsia="ja-JP"/>
                  <w:rPrChange w:id="2000" w:author="Harry" w:date="2021-12-13T10:49:00Z">
                    <w:rPr>
                      <w:rFonts w:hint="eastAsia"/>
                    </w:rPr>
                  </w:rPrChange>
                </w:rPr>
                <w:t>West Nusa Tenggara</w:t>
              </w:r>
            </w:ins>
          </w:p>
        </w:tc>
        <w:tc>
          <w:tcPr>
            <w:tcW w:w="241" w:type="dxa"/>
            <w:tcBorders>
              <w:top w:val="nil"/>
              <w:left w:val="nil"/>
              <w:bottom w:val="nil"/>
              <w:right w:val="nil"/>
            </w:tcBorders>
            <w:shd w:val="clear" w:color="auto" w:fill="auto"/>
            <w:noWrap/>
            <w:vAlign w:val="center"/>
            <w:hideMark/>
          </w:tcPr>
          <w:p w14:paraId="47CABBAE" w14:textId="77777777" w:rsidR="004B3AAC" w:rsidRPr="004B3AAC" w:rsidRDefault="004B3AAC" w:rsidP="004B3AAC">
            <w:pPr>
              <w:spacing w:after="0" w:line="240" w:lineRule="auto"/>
              <w:jc w:val="right"/>
              <w:rPr>
                <w:ins w:id="2001" w:author="Harry" w:date="2021-12-13T10:49:00Z"/>
                <w:rFonts w:ascii="Yu Gothic" w:eastAsia="Yu Gothic" w:hAnsi="Yu Gothic" w:cs="MS PGothic" w:hint="eastAsia"/>
                <w:color w:val="000000"/>
                <w:sz w:val="18"/>
                <w:szCs w:val="18"/>
                <w:lang w:val="en-GB" w:eastAsia="ja-JP"/>
                <w:rPrChange w:id="2002" w:author="Harry" w:date="2021-12-13T10:49:00Z">
                  <w:rPr>
                    <w:ins w:id="2003" w:author="Harry" w:date="2021-12-13T10:49:00Z"/>
                    <w:rFonts w:hint="eastAsia"/>
                  </w:rPr>
                </w:rPrChange>
              </w:rPr>
              <w:pPrChange w:id="2004" w:author="Harry" w:date="2021-12-13T10:49:00Z">
                <w:pPr>
                  <w:jc w:val="right"/>
                </w:pPr>
              </w:pPrChange>
            </w:pPr>
            <w:ins w:id="2005" w:author="Harry" w:date="2021-12-13T10:49:00Z">
              <w:r w:rsidRPr="004B3AAC">
                <w:rPr>
                  <w:rFonts w:ascii="Yu Gothic" w:eastAsia="Yu Gothic" w:hAnsi="Yu Gothic" w:cs="MS PGothic" w:hint="eastAsia"/>
                  <w:color w:val="000000"/>
                  <w:sz w:val="18"/>
                  <w:szCs w:val="18"/>
                  <w:lang w:val="en-GB" w:eastAsia="ja-JP"/>
                  <w:rPrChange w:id="2006" w:author="Harry" w:date="2021-12-13T10:49:00Z">
                    <w:rPr>
                      <w:rFonts w:hint="eastAsia"/>
                    </w:rPr>
                  </w:rPrChange>
                </w:rPr>
                <w:t xml:space="preserve">936 </w:t>
              </w:r>
            </w:ins>
          </w:p>
        </w:tc>
        <w:tc>
          <w:tcPr>
            <w:tcW w:w="1020" w:type="dxa"/>
            <w:tcBorders>
              <w:top w:val="nil"/>
              <w:left w:val="nil"/>
              <w:bottom w:val="nil"/>
              <w:right w:val="nil"/>
            </w:tcBorders>
            <w:shd w:val="clear" w:color="auto" w:fill="auto"/>
            <w:noWrap/>
            <w:vAlign w:val="center"/>
            <w:hideMark/>
          </w:tcPr>
          <w:p w14:paraId="478EDF7F" w14:textId="77777777" w:rsidR="004B3AAC" w:rsidRPr="004B3AAC" w:rsidRDefault="004B3AAC" w:rsidP="004B3AAC">
            <w:pPr>
              <w:spacing w:after="0" w:line="240" w:lineRule="auto"/>
              <w:jc w:val="right"/>
              <w:rPr>
                <w:ins w:id="2007" w:author="Harry" w:date="2021-12-13T10:49:00Z"/>
                <w:rFonts w:ascii="Yu Gothic" w:eastAsia="Yu Gothic" w:hAnsi="Yu Gothic" w:cs="MS PGothic" w:hint="eastAsia"/>
                <w:color w:val="000000"/>
                <w:sz w:val="18"/>
                <w:szCs w:val="18"/>
                <w:lang w:val="en-GB" w:eastAsia="ja-JP"/>
                <w:rPrChange w:id="2008" w:author="Harry" w:date="2021-12-13T10:49:00Z">
                  <w:rPr>
                    <w:ins w:id="2009" w:author="Harry" w:date="2021-12-13T10:49:00Z"/>
                    <w:rFonts w:hint="eastAsia"/>
                  </w:rPr>
                </w:rPrChange>
              </w:rPr>
              <w:pPrChange w:id="2010" w:author="Harry" w:date="2021-12-13T10:49:00Z">
                <w:pPr>
                  <w:jc w:val="right"/>
                </w:pPr>
              </w:pPrChange>
            </w:pPr>
            <w:ins w:id="2011" w:author="Harry" w:date="2021-12-13T10:49:00Z">
              <w:r w:rsidRPr="004B3AAC">
                <w:rPr>
                  <w:rFonts w:ascii="Yu Gothic" w:eastAsia="Yu Gothic" w:hAnsi="Yu Gothic" w:cs="MS PGothic" w:hint="eastAsia"/>
                  <w:color w:val="000000"/>
                  <w:sz w:val="18"/>
                  <w:szCs w:val="18"/>
                  <w:lang w:val="en-GB" w:eastAsia="ja-JP"/>
                  <w:rPrChange w:id="2012" w:author="Harry" w:date="2021-12-13T10:49:00Z">
                    <w:rPr>
                      <w:rFonts w:hint="eastAsia"/>
                    </w:rPr>
                  </w:rPrChange>
                </w:rPr>
                <w:t xml:space="preserve">985 </w:t>
              </w:r>
            </w:ins>
          </w:p>
        </w:tc>
        <w:tc>
          <w:tcPr>
            <w:tcW w:w="745" w:type="dxa"/>
            <w:tcBorders>
              <w:top w:val="nil"/>
              <w:left w:val="nil"/>
              <w:bottom w:val="nil"/>
              <w:right w:val="nil"/>
            </w:tcBorders>
            <w:shd w:val="clear" w:color="auto" w:fill="auto"/>
            <w:noWrap/>
            <w:vAlign w:val="center"/>
            <w:hideMark/>
          </w:tcPr>
          <w:p w14:paraId="4F20EA72" w14:textId="77777777" w:rsidR="004B3AAC" w:rsidRPr="004B3AAC" w:rsidRDefault="004B3AAC" w:rsidP="004B3AAC">
            <w:pPr>
              <w:spacing w:after="0" w:line="240" w:lineRule="auto"/>
              <w:jc w:val="right"/>
              <w:rPr>
                <w:ins w:id="2013" w:author="Harry" w:date="2021-12-13T10:49:00Z"/>
                <w:rFonts w:ascii="Yu Gothic" w:eastAsia="Yu Gothic" w:hAnsi="Yu Gothic" w:cs="MS PGothic" w:hint="eastAsia"/>
                <w:color w:val="000000"/>
                <w:sz w:val="18"/>
                <w:szCs w:val="18"/>
                <w:lang w:val="en-GB" w:eastAsia="ja-JP"/>
                <w:rPrChange w:id="2014" w:author="Harry" w:date="2021-12-13T10:49:00Z">
                  <w:rPr>
                    <w:ins w:id="2015" w:author="Harry" w:date="2021-12-13T10:49:00Z"/>
                    <w:rFonts w:hint="eastAsia"/>
                  </w:rPr>
                </w:rPrChange>
              </w:rPr>
              <w:pPrChange w:id="2016" w:author="Harry" w:date="2021-12-13T10:49:00Z">
                <w:pPr>
                  <w:jc w:val="right"/>
                </w:pPr>
              </w:pPrChange>
            </w:pPr>
            <w:ins w:id="2017" w:author="Harry" w:date="2021-12-13T10:49:00Z">
              <w:r w:rsidRPr="004B3AAC">
                <w:rPr>
                  <w:rFonts w:ascii="Yu Gothic" w:eastAsia="Yu Gothic" w:hAnsi="Yu Gothic" w:cs="MS PGothic" w:hint="eastAsia"/>
                  <w:color w:val="000000"/>
                  <w:sz w:val="18"/>
                  <w:szCs w:val="18"/>
                  <w:lang w:val="en-GB" w:eastAsia="ja-JP"/>
                  <w:rPrChange w:id="2018" w:author="Harry" w:date="2021-12-13T10:49:00Z">
                    <w:rPr>
                      <w:rFonts w:hint="eastAsia"/>
                    </w:rPr>
                  </w:rPrChange>
                </w:rPr>
                <w:t xml:space="preserve">785 </w:t>
              </w:r>
            </w:ins>
          </w:p>
        </w:tc>
        <w:tc>
          <w:tcPr>
            <w:tcW w:w="745" w:type="dxa"/>
            <w:tcBorders>
              <w:top w:val="nil"/>
              <w:left w:val="nil"/>
              <w:bottom w:val="nil"/>
              <w:right w:val="nil"/>
            </w:tcBorders>
            <w:shd w:val="clear" w:color="auto" w:fill="auto"/>
            <w:noWrap/>
            <w:vAlign w:val="center"/>
            <w:hideMark/>
          </w:tcPr>
          <w:p w14:paraId="3CCEF30D" w14:textId="77777777" w:rsidR="004B3AAC" w:rsidRPr="004B3AAC" w:rsidRDefault="004B3AAC" w:rsidP="004B3AAC">
            <w:pPr>
              <w:spacing w:after="0" w:line="240" w:lineRule="auto"/>
              <w:jc w:val="right"/>
              <w:rPr>
                <w:ins w:id="2019" w:author="Harry" w:date="2021-12-13T10:49:00Z"/>
                <w:rFonts w:ascii="Yu Gothic" w:eastAsia="Yu Gothic" w:hAnsi="Yu Gothic" w:cs="MS PGothic" w:hint="eastAsia"/>
                <w:color w:val="000000"/>
                <w:sz w:val="18"/>
                <w:szCs w:val="18"/>
                <w:lang w:val="en-GB" w:eastAsia="ja-JP"/>
                <w:rPrChange w:id="2020" w:author="Harry" w:date="2021-12-13T10:49:00Z">
                  <w:rPr>
                    <w:ins w:id="2021" w:author="Harry" w:date="2021-12-13T10:49:00Z"/>
                    <w:rFonts w:hint="eastAsia"/>
                  </w:rPr>
                </w:rPrChange>
              </w:rPr>
              <w:pPrChange w:id="2022" w:author="Harry" w:date="2021-12-13T10:49:00Z">
                <w:pPr>
                  <w:jc w:val="right"/>
                </w:pPr>
              </w:pPrChange>
            </w:pPr>
            <w:ins w:id="2023" w:author="Harry" w:date="2021-12-13T10:49:00Z">
              <w:r w:rsidRPr="004B3AAC">
                <w:rPr>
                  <w:rFonts w:ascii="Yu Gothic" w:eastAsia="Yu Gothic" w:hAnsi="Yu Gothic" w:cs="MS PGothic" w:hint="eastAsia"/>
                  <w:color w:val="000000"/>
                  <w:sz w:val="18"/>
                  <w:szCs w:val="18"/>
                  <w:lang w:val="en-GB" w:eastAsia="ja-JP"/>
                  <w:rPrChange w:id="2024" w:author="Harry" w:date="2021-12-13T10:49:00Z">
                    <w:rPr>
                      <w:rFonts w:hint="eastAsia"/>
                    </w:rPr>
                  </w:rPrChange>
                </w:rPr>
                <w:t xml:space="preserve">1,115 </w:t>
              </w:r>
            </w:ins>
          </w:p>
        </w:tc>
      </w:tr>
      <w:tr w:rsidR="004B3AAC" w:rsidRPr="004B3AAC" w14:paraId="4F0DE173" w14:textId="77777777" w:rsidTr="004B3AAC">
        <w:trPr>
          <w:divId w:val="1014726445"/>
          <w:trHeight w:val="60"/>
          <w:jc w:val="center"/>
          <w:ins w:id="2025" w:author="Harry" w:date="2021-12-13T10:49:00Z"/>
        </w:trPr>
        <w:tc>
          <w:tcPr>
            <w:tcW w:w="543" w:type="dxa"/>
            <w:tcBorders>
              <w:top w:val="nil"/>
              <w:left w:val="nil"/>
              <w:bottom w:val="nil"/>
              <w:right w:val="nil"/>
            </w:tcBorders>
            <w:shd w:val="clear" w:color="auto" w:fill="auto"/>
            <w:noWrap/>
            <w:vAlign w:val="center"/>
            <w:hideMark/>
          </w:tcPr>
          <w:p w14:paraId="7785E348" w14:textId="77777777" w:rsidR="004B3AAC" w:rsidRPr="004B3AAC" w:rsidRDefault="004B3AAC" w:rsidP="004B3AAC">
            <w:pPr>
              <w:spacing w:after="0" w:line="240" w:lineRule="auto"/>
              <w:jc w:val="center"/>
              <w:rPr>
                <w:ins w:id="2026" w:author="Harry" w:date="2021-12-13T10:49:00Z"/>
                <w:rFonts w:ascii="Yu Gothic" w:eastAsia="Yu Gothic" w:hAnsi="Yu Gothic" w:cs="MS PGothic" w:hint="eastAsia"/>
                <w:color w:val="000000"/>
                <w:sz w:val="18"/>
                <w:szCs w:val="18"/>
                <w:lang w:val="en-GB" w:eastAsia="ja-JP"/>
                <w:rPrChange w:id="2027" w:author="Harry" w:date="2021-12-13T10:49:00Z">
                  <w:rPr>
                    <w:ins w:id="2028" w:author="Harry" w:date="2021-12-13T10:49:00Z"/>
                    <w:rFonts w:hint="eastAsia"/>
                  </w:rPr>
                </w:rPrChange>
              </w:rPr>
              <w:pPrChange w:id="2029" w:author="Harry" w:date="2021-12-13T10:49:00Z">
                <w:pPr>
                  <w:jc w:val="center"/>
                </w:pPr>
              </w:pPrChange>
            </w:pPr>
            <w:ins w:id="2030" w:author="Harry" w:date="2021-12-13T10:49:00Z">
              <w:r w:rsidRPr="004B3AAC">
                <w:rPr>
                  <w:rFonts w:ascii="Yu Gothic" w:eastAsia="Yu Gothic" w:hAnsi="Yu Gothic" w:cs="MS PGothic" w:hint="eastAsia"/>
                  <w:color w:val="000000"/>
                  <w:sz w:val="18"/>
                  <w:szCs w:val="18"/>
                  <w:lang w:val="en-GB" w:eastAsia="ja-JP"/>
                  <w:rPrChange w:id="2031" w:author="Harry" w:date="2021-12-13T10:49:00Z">
                    <w:rPr>
                      <w:rFonts w:hint="eastAsia"/>
                    </w:rPr>
                  </w:rPrChange>
                </w:rPr>
                <w:t>31</w:t>
              </w:r>
            </w:ins>
          </w:p>
        </w:tc>
        <w:tc>
          <w:tcPr>
            <w:tcW w:w="2859" w:type="dxa"/>
            <w:tcBorders>
              <w:top w:val="nil"/>
              <w:left w:val="nil"/>
              <w:bottom w:val="nil"/>
              <w:right w:val="nil"/>
            </w:tcBorders>
            <w:shd w:val="clear" w:color="auto" w:fill="auto"/>
            <w:noWrap/>
            <w:vAlign w:val="center"/>
            <w:hideMark/>
          </w:tcPr>
          <w:p w14:paraId="666D3EBC" w14:textId="77777777" w:rsidR="004B3AAC" w:rsidRPr="004B3AAC" w:rsidRDefault="004B3AAC" w:rsidP="004B3AAC">
            <w:pPr>
              <w:spacing w:after="0" w:line="240" w:lineRule="auto"/>
              <w:rPr>
                <w:ins w:id="2032" w:author="Harry" w:date="2021-12-13T10:49:00Z"/>
                <w:rFonts w:ascii="Yu Gothic" w:eastAsia="Yu Gothic" w:hAnsi="Yu Gothic" w:cs="MS PGothic" w:hint="eastAsia"/>
                <w:color w:val="000000"/>
                <w:sz w:val="18"/>
                <w:szCs w:val="18"/>
                <w:lang w:val="en-GB" w:eastAsia="ja-JP"/>
                <w:rPrChange w:id="2033" w:author="Harry" w:date="2021-12-13T10:49:00Z">
                  <w:rPr>
                    <w:ins w:id="2034" w:author="Harry" w:date="2021-12-13T10:49:00Z"/>
                    <w:rFonts w:hint="eastAsia"/>
                  </w:rPr>
                </w:rPrChange>
              </w:rPr>
              <w:pPrChange w:id="2035" w:author="Harry" w:date="2021-12-13T10:49:00Z">
                <w:pPr/>
              </w:pPrChange>
            </w:pPr>
            <w:ins w:id="2036" w:author="Harry" w:date="2021-12-13T10:49:00Z">
              <w:r w:rsidRPr="004B3AAC">
                <w:rPr>
                  <w:rFonts w:ascii="Yu Gothic" w:eastAsia="Yu Gothic" w:hAnsi="Yu Gothic" w:cs="MS PGothic" w:hint="eastAsia"/>
                  <w:color w:val="000000"/>
                  <w:sz w:val="18"/>
                  <w:szCs w:val="18"/>
                  <w:lang w:val="en-GB" w:eastAsia="ja-JP"/>
                  <w:rPrChange w:id="2037" w:author="Harry" w:date="2021-12-13T10:49:00Z">
                    <w:rPr>
                      <w:rFonts w:hint="eastAsia"/>
                    </w:rPr>
                  </w:rPrChange>
                </w:rPr>
                <w:t>West Papua</w:t>
              </w:r>
            </w:ins>
          </w:p>
        </w:tc>
        <w:tc>
          <w:tcPr>
            <w:tcW w:w="241" w:type="dxa"/>
            <w:tcBorders>
              <w:top w:val="nil"/>
              <w:left w:val="nil"/>
              <w:bottom w:val="nil"/>
              <w:right w:val="nil"/>
            </w:tcBorders>
            <w:shd w:val="clear" w:color="auto" w:fill="auto"/>
            <w:noWrap/>
            <w:vAlign w:val="center"/>
            <w:hideMark/>
          </w:tcPr>
          <w:p w14:paraId="080C9CA0" w14:textId="77777777" w:rsidR="004B3AAC" w:rsidRPr="004B3AAC" w:rsidRDefault="004B3AAC" w:rsidP="004B3AAC">
            <w:pPr>
              <w:spacing w:after="0" w:line="240" w:lineRule="auto"/>
              <w:jc w:val="right"/>
              <w:rPr>
                <w:ins w:id="2038" w:author="Harry" w:date="2021-12-13T10:49:00Z"/>
                <w:rFonts w:ascii="Yu Gothic" w:eastAsia="Yu Gothic" w:hAnsi="Yu Gothic" w:cs="MS PGothic" w:hint="eastAsia"/>
                <w:color w:val="000000"/>
                <w:sz w:val="18"/>
                <w:szCs w:val="18"/>
                <w:lang w:val="en-GB" w:eastAsia="ja-JP"/>
                <w:rPrChange w:id="2039" w:author="Harry" w:date="2021-12-13T10:49:00Z">
                  <w:rPr>
                    <w:ins w:id="2040" w:author="Harry" w:date="2021-12-13T10:49:00Z"/>
                    <w:rFonts w:hint="eastAsia"/>
                  </w:rPr>
                </w:rPrChange>
              </w:rPr>
              <w:pPrChange w:id="2041" w:author="Harry" w:date="2021-12-13T10:49:00Z">
                <w:pPr>
                  <w:jc w:val="right"/>
                </w:pPr>
              </w:pPrChange>
            </w:pPr>
            <w:ins w:id="2042" w:author="Harry" w:date="2021-12-13T10:49:00Z">
              <w:r w:rsidRPr="004B3AAC">
                <w:rPr>
                  <w:rFonts w:ascii="Yu Gothic" w:eastAsia="Yu Gothic" w:hAnsi="Yu Gothic" w:cs="MS PGothic" w:hint="eastAsia"/>
                  <w:color w:val="000000"/>
                  <w:sz w:val="18"/>
                  <w:szCs w:val="18"/>
                  <w:lang w:val="en-GB" w:eastAsia="ja-JP"/>
                  <w:rPrChange w:id="2043" w:author="Harry" w:date="2021-12-13T10:49:00Z">
                    <w:rPr>
                      <w:rFonts w:hint="eastAsia"/>
                    </w:rPr>
                  </w:rPrChange>
                </w:rPr>
                <w:t xml:space="preserve">1,551 </w:t>
              </w:r>
            </w:ins>
          </w:p>
        </w:tc>
        <w:tc>
          <w:tcPr>
            <w:tcW w:w="1020" w:type="dxa"/>
            <w:tcBorders>
              <w:top w:val="nil"/>
              <w:left w:val="nil"/>
              <w:bottom w:val="nil"/>
              <w:right w:val="nil"/>
            </w:tcBorders>
            <w:shd w:val="clear" w:color="auto" w:fill="auto"/>
            <w:noWrap/>
            <w:vAlign w:val="center"/>
            <w:hideMark/>
          </w:tcPr>
          <w:p w14:paraId="66E14FEF" w14:textId="77777777" w:rsidR="004B3AAC" w:rsidRPr="004B3AAC" w:rsidRDefault="004B3AAC" w:rsidP="004B3AAC">
            <w:pPr>
              <w:spacing w:after="0" w:line="240" w:lineRule="auto"/>
              <w:jc w:val="right"/>
              <w:rPr>
                <w:ins w:id="2044" w:author="Harry" w:date="2021-12-13T10:49:00Z"/>
                <w:rFonts w:ascii="Yu Gothic" w:eastAsia="Yu Gothic" w:hAnsi="Yu Gothic" w:cs="MS PGothic" w:hint="eastAsia"/>
                <w:color w:val="000000"/>
                <w:sz w:val="18"/>
                <w:szCs w:val="18"/>
                <w:lang w:val="en-GB" w:eastAsia="ja-JP"/>
                <w:rPrChange w:id="2045" w:author="Harry" w:date="2021-12-13T10:49:00Z">
                  <w:rPr>
                    <w:ins w:id="2046" w:author="Harry" w:date="2021-12-13T10:49:00Z"/>
                    <w:rFonts w:hint="eastAsia"/>
                  </w:rPr>
                </w:rPrChange>
              </w:rPr>
              <w:pPrChange w:id="2047" w:author="Harry" w:date="2021-12-13T10:49:00Z">
                <w:pPr>
                  <w:jc w:val="right"/>
                </w:pPr>
              </w:pPrChange>
            </w:pPr>
            <w:ins w:id="2048" w:author="Harry" w:date="2021-12-13T10:49:00Z">
              <w:r w:rsidRPr="004B3AAC">
                <w:rPr>
                  <w:rFonts w:ascii="Yu Gothic" w:eastAsia="Yu Gothic" w:hAnsi="Yu Gothic" w:cs="MS PGothic" w:hint="eastAsia"/>
                  <w:color w:val="000000"/>
                  <w:sz w:val="18"/>
                  <w:szCs w:val="18"/>
                  <w:lang w:val="en-GB" w:eastAsia="ja-JP"/>
                  <w:rPrChange w:id="2049" w:author="Harry" w:date="2021-12-13T10:49:00Z">
                    <w:rPr>
                      <w:rFonts w:hint="eastAsia"/>
                    </w:rPr>
                  </w:rPrChange>
                </w:rPr>
                <w:t xml:space="preserve">1,053 </w:t>
              </w:r>
            </w:ins>
          </w:p>
        </w:tc>
        <w:tc>
          <w:tcPr>
            <w:tcW w:w="745" w:type="dxa"/>
            <w:tcBorders>
              <w:top w:val="nil"/>
              <w:left w:val="nil"/>
              <w:bottom w:val="nil"/>
              <w:right w:val="nil"/>
            </w:tcBorders>
            <w:shd w:val="clear" w:color="auto" w:fill="auto"/>
            <w:noWrap/>
            <w:vAlign w:val="center"/>
            <w:hideMark/>
          </w:tcPr>
          <w:p w14:paraId="6CC46B4C" w14:textId="77777777" w:rsidR="004B3AAC" w:rsidRPr="004B3AAC" w:rsidRDefault="004B3AAC" w:rsidP="004B3AAC">
            <w:pPr>
              <w:spacing w:after="0" w:line="240" w:lineRule="auto"/>
              <w:jc w:val="right"/>
              <w:rPr>
                <w:ins w:id="2050" w:author="Harry" w:date="2021-12-13T10:49:00Z"/>
                <w:rFonts w:ascii="Yu Gothic" w:eastAsia="Yu Gothic" w:hAnsi="Yu Gothic" w:cs="MS PGothic" w:hint="eastAsia"/>
                <w:color w:val="000000"/>
                <w:sz w:val="18"/>
                <w:szCs w:val="18"/>
                <w:lang w:val="en-GB" w:eastAsia="ja-JP"/>
                <w:rPrChange w:id="2051" w:author="Harry" w:date="2021-12-13T10:49:00Z">
                  <w:rPr>
                    <w:ins w:id="2052" w:author="Harry" w:date="2021-12-13T10:49:00Z"/>
                    <w:rFonts w:hint="eastAsia"/>
                  </w:rPr>
                </w:rPrChange>
              </w:rPr>
              <w:pPrChange w:id="2053" w:author="Harry" w:date="2021-12-13T10:49:00Z">
                <w:pPr>
                  <w:jc w:val="right"/>
                </w:pPr>
              </w:pPrChange>
            </w:pPr>
            <w:ins w:id="2054" w:author="Harry" w:date="2021-12-13T10:49:00Z">
              <w:r w:rsidRPr="004B3AAC">
                <w:rPr>
                  <w:rFonts w:ascii="Yu Gothic" w:eastAsia="Yu Gothic" w:hAnsi="Yu Gothic" w:cs="MS PGothic" w:hint="eastAsia"/>
                  <w:color w:val="000000"/>
                  <w:sz w:val="18"/>
                  <w:szCs w:val="18"/>
                  <w:lang w:val="en-GB" w:eastAsia="ja-JP"/>
                  <w:rPrChange w:id="2055" w:author="Harry" w:date="2021-12-13T10:49:00Z">
                    <w:rPr>
                      <w:rFonts w:hint="eastAsia"/>
                    </w:rPr>
                  </w:rPrChange>
                </w:rPr>
                <w:t xml:space="preserve">1,384 </w:t>
              </w:r>
            </w:ins>
          </w:p>
        </w:tc>
        <w:tc>
          <w:tcPr>
            <w:tcW w:w="745" w:type="dxa"/>
            <w:tcBorders>
              <w:top w:val="nil"/>
              <w:left w:val="nil"/>
              <w:bottom w:val="nil"/>
              <w:right w:val="nil"/>
            </w:tcBorders>
            <w:shd w:val="clear" w:color="auto" w:fill="auto"/>
            <w:noWrap/>
            <w:vAlign w:val="center"/>
            <w:hideMark/>
          </w:tcPr>
          <w:p w14:paraId="46553CE4" w14:textId="77777777" w:rsidR="004B3AAC" w:rsidRPr="004B3AAC" w:rsidRDefault="004B3AAC" w:rsidP="004B3AAC">
            <w:pPr>
              <w:spacing w:after="0" w:line="240" w:lineRule="auto"/>
              <w:jc w:val="right"/>
              <w:rPr>
                <w:ins w:id="2056" w:author="Harry" w:date="2021-12-13T10:49:00Z"/>
                <w:rFonts w:ascii="Yu Gothic" w:eastAsia="Yu Gothic" w:hAnsi="Yu Gothic" w:cs="MS PGothic" w:hint="eastAsia"/>
                <w:color w:val="000000"/>
                <w:sz w:val="18"/>
                <w:szCs w:val="18"/>
                <w:lang w:val="en-GB" w:eastAsia="ja-JP"/>
                <w:rPrChange w:id="2057" w:author="Harry" w:date="2021-12-13T10:49:00Z">
                  <w:rPr>
                    <w:ins w:id="2058" w:author="Harry" w:date="2021-12-13T10:49:00Z"/>
                    <w:rFonts w:hint="eastAsia"/>
                  </w:rPr>
                </w:rPrChange>
              </w:rPr>
              <w:pPrChange w:id="2059" w:author="Harry" w:date="2021-12-13T10:49:00Z">
                <w:pPr>
                  <w:jc w:val="right"/>
                </w:pPr>
              </w:pPrChange>
            </w:pPr>
            <w:ins w:id="2060" w:author="Harry" w:date="2021-12-13T10:49:00Z">
              <w:r w:rsidRPr="004B3AAC">
                <w:rPr>
                  <w:rFonts w:ascii="Yu Gothic" w:eastAsia="Yu Gothic" w:hAnsi="Yu Gothic" w:cs="MS PGothic" w:hint="eastAsia"/>
                  <w:color w:val="000000"/>
                  <w:sz w:val="18"/>
                  <w:szCs w:val="18"/>
                  <w:lang w:val="en-GB" w:eastAsia="ja-JP"/>
                  <w:rPrChange w:id="2061" w:author="Harry" w:date="2021-12-13T10:49:00Z">
                    <w:rPr>
                      <w:rFonts w:hint="eastAsia"/>
                    </w:rPr>
                  </w:rPrChange>
                </w:rPr>
                <w:t xml:space="preserve">1,732 </w:t>
              </w:r>
            </w:ins>
          </w:p>
        </w:tc>
      </w:tr>
      <w:tr w:rsidR="004B3AAC" w:rsidRPr="004B3AAC" w14:paraId="7FB41EF2" w14:textId="77777777" w:rsidTr="004B3AAC">
        <w:trPr>
          <w:divId w:val="1014726445"/>
          <w:trHeight w:val="60"/>
          <w:jc w:val="center"/>
          <w:ins w:id="2062" w:author="Harry" w:date="2021-12-13T10:49:00Z"/>
        </w:trPr>
        <w:tc>
          <w:tcPr>
            <w:tcW w:w="543" w:type="dxa"/>
            <w:tcBorders>
              <w:top w:val="nil"/>
              <w:left w:val="nil"/>
              <w:bottom w:val="nil"/>
              <w:right w:val="nil"/>
            </w:tcBorders>
            <w:shd w:val="clear" w:color="auto" w:fill="auto"/>
            <w:noWrap/>
            <w:vAlign w:val="center"/>
            <w:hideMark/>
          </w:tcPr>
          <w:p w14:paraId="628EE4D2" w14:textId="77777777" w:rsidR="004B3AAC" w:rsidRPr="004B3AAC" w:rsidRDefault="004B3AAC" w:rsidP="004B3AAC">
            <w:pPr>
              <w:spacing w:after="0" w:line="240" w:lineRule="auto"/>
              <w:jc w:val="center"/>
              <w:rPr>
                <w:ins w:id="2063" w:author="Harry" w:date="2021-12-13T10:49:00Z"/>
                <w:rFonts w:ascii="Yu Gothic" w:eastAsia="Yu Gothic" w:hAnsi="Yu Gothic" w:cs="MS PGothic" w:hint="eastAsia"/>
                <w:color w:val="000000"/>
                <w:sz w:val="18"/>
                <w:szCs w:val="18"/>
                <w:lang w:val="en-GB" w:eastAsia="ja-JP"/>
                <w:rPrChange w:id="2064" w:author="Harry" w:date="2021-12-13T10:49:00Z">
                  <w:rPr>
                    <w:ins w:id="2065" w:author="Harry" w:date="2021-12-13T10:49:00Z"/>
                    <w:rFonts w:hint="eastAsia"/>
                  </w:rPr>
                </w:rPrChange>
              </w:rPr>
              <w:pPrChange w:id="2066" w:author="Harry" w:date="2021-12-13T10:49:00Z">
                <w:pPr>
                  <w:jc w:val="center"/>
                </w:pPr>
              </w:pPrChange>
            </w:pPr>
            <w:ins w:id="2067" w:author="Harry" w:date="2021-12-13T10:49:00Z">
              <w:r w:rsidRPr="004B3AAC">
                <w:rPr>
                  <w:rFonts w:ascii="Yu Gothic" w:eastAsia="Yu Gothic" w:hAnsi="Yu Gothic" w:cs="MS PGothic" w:hint="eastAsia"/>
                  <w:color w:val="000000"/>
                  <w:sz w:val="18"/>
                  <w:szCs w:val="18"/>
                  <w:lang w:val="en-GB" w:eastAsia="ja-JP"/>
                  <w:rPrChange w:id="2068" w:author="Harry" w:date="2021-12-13T10:49:00Z">
                    <w:rPr>
                      <w:rFonts w:hint="eastAsia"/>
                    </w:rPr>
                  </w:rPrChange>
                </w:rPr>
                <w:t>32</w:t>
              </w:r>
            </w:ins>
          </w:p>
        </w:tc>
        <w:tc>
          <w:tcPr>
            <w:tcW w:w="2859" w:type="dxa"/>
            <w:tcBorders>
              <w:top w:val="nil"/>
              <w:left w:val="nil"/>
              <w:bottom w:val="nil"/>
              <w:right w:val="nil"/>
            </w:tcBorders>
            <w:shd w:val="clear" w:color="auto" w:fill="auto"/>
            <w:noWrap/>
            <w:vAlign w:val="center"/>
            <w:hideMark/>
          </w:tcPr>
          <w:p w14:paraId="1EED49A5" w14:textId="77777777" w:rsidR="004B3AAC" w:rsidRPr="004B3AAC" w:rsidRDefault="004B3AAC" w:rsidP="004B3AAC">
            <w:pPr>
              <w:spacing w:after="0" w:line="240" w:lineRule="auto"/>
              <w:rPr>
                <w:ins w:id="2069" w:author="Harry" w:date="2021-12-13T10:49:00Z"/>
                <w:rFonts w:ascii="Yu Gothic" w:eastAsia="Yu Gothic" w:hAnsi="Yu Gothic" w:cs="MS PGothic" w:hint="eastAsia"/>
                <w:color w:val="000000"/>
                <w:sz w:val="18"/>
                <w:szCs w:val="18"/>
                <w:lang w:val="en-GB" w:eastAsia="ja-JP"/>
                <w:rPrChange w:id="2070" w:author="Harry" w:date="2021-12-13T10:49:00Z">
                  <w:rPr>
                    <w:ins w:id="2071" w:author="Harry" w:date="2021-12-13T10:49:00Z"/>
                    <w:rFonts w:hint="eastAsia"/>
                  </w:rPr>
                </w:rPrChange>
              </w:rPr>
              <w:pPrChange w:id="2072" w:author="Harry" w:date="2021-12-13T10:49:00Z">
                <w:pPr/>
              </w:pPrChange>
            </w:pPr>
            <w:ins w:id="2073" w:author="Harry" w:date="2021-12-13T10:49:00Z">
              <w:r w:rsidRPr="004B3AAC">
                <w:rPr>
                  <w:rFonts w:ascii="Yu Gothic" w:eastAsia="Yu Gothic" w:hAnsi="Yu Gothic" w:cs="MS PGothic" w:hint="eastAsia"/>
                  <w:color w:val="000000"/>
                  <w:sz w:val="18"/>
                  <w:szCs w:val="18"/>
                  <w:lang w:val="en-GB" w:eastAsia="ja-JP"/>
                  <w:rPrChange w:id="2074" w:author="Harry" w:date="2021-12-13T10:49:00Z">
                    <w:rPr>
                      <w:rFonts w:hint="eastAsia"/>
                    </w:rPr>
                  </w:rPrChange>
                </w:rPr>
                <w:t>West Sulawesi</w:t>
              </w:r>
            </w:ins>
          </w:p>
        </w:tc>
        <w:tc>
          <w:tcPr>
            <w:tcW w:w="241" w:type="dxa"/>
            <w:tcBorders>
              <w:top w:val="nil"/>
              <w:left w:val="nil"/>
              <w:bottom w:val="nil"/>
              <w:right w:val="nil"/>
            </w:tcBorders>
            <w:shd w:val="clear" w:color="auto" w:fill="auto"/>
            <w:noWrap/>
            <w:vAlign w:val="center"/>
            <w:hideMark/>
          </w:tcPr>
          <w:p w14:paraId="102F145D" w14:textId="77777777" w:rsidR="004B3AAC" w:rsidRPr="004B3AAC" w:rsidRDefault="004B3AAC" w:rsidP="004B3AAC">
            <w:pPr>
              <w:spacing w:after="0" w:line="240" w:lineRule="auto"/>
              <w:jc w:val="right"/>
              <w:rPr>
                <w:ins w:id="2075" w:author="Harry" w:date="2021-12-13T10:49:00Z"/>
                <w:rFonts w:ascii="Yu Gothic" w:eastAsia="Yu Gothic" w:hAnsi="Yu Gothic" w:cs="MS PGothic" w:hint="eastAsia"/>
                <w:color w:val="000000"/>
                <w:sz w:val="18"/>
                <w:szCs w:val="18"/>
                <w:lang w:val="en-GB" w:eastAsia="ja-JP"/>
                <w:rPrChange w:id="2076" w:author="Harry" w:date="2021-12-13T10:49:00Z">
                  <w:rPr>
                    <w:ins w:id="2077" w:author="Harry" w:date="2021-12-13T10:49:00Z"/>
                    <w:rFonts w:hint="eastAsia"/>
                  </w:rPr>
                </w:rPrChange>
              </w:rPr>
              <w:pPrChange w:id="2078" w:author="Harry" w:date="2021-12-13T10:49:00Z">
                <w:pPr>
                  <w:jc w:val="right"/>
                </w:pPr>
              </w:pPrChange>
            </w:pPr>
            <w:ins w:id="2079" w:author="Harry" w:date="2021-12-13T10:49:00Z">
              <w:r w:rsidRPr="004B3AAC">
                <w:rPr>
                  <w:rFonts w:ascii="Yu Gothic" w:eastAsia="Yu Gothic" w:hAnsi="Yu Gothic" w:cs="MS PGothic" w:hint="eastAsia"/>
                  <w:color w:val="000000"/>
                  <w:sz w:val="18"/>
                  <w:szCs w:val="18"/>
                  <w:lang w:val="en-GB" w:eastAsia="ja-JP"/>
                  <w:rPrChange w:id="2080" w:author="Harry" w:date="2021-12-13T10:49:00Z">
                    <w:rPr>
                      <w:rFonts w:hint="eastAsia"/>
                    </w:rPr>
                  </w:rPrChange>
                </w:rPr>
                <w:t xml:space="preserve">1,170 </w:t>
              </w:r>
            </w:ins>
          </w:p>
        </w:tc>
        <w:tc>
          <w:tcPr>
            <w:tcW w:w="1020" w:type="dxa"/>
            <w:tcBorders>
              <w:top w:val="nil"/>
              <w:left w:val="nil"/>
              <w:bottom w:val="nil"/>
              <w:right w:val="nil"/>
            </w:tcBorders>
            <w:shd w:val="clear" w:color="auto" w:fill="auto"/>
            <w:noWrap/>
            <w:vAlign w:val="center"/>
            <w:hideMark/>
          </w:tcPr>
          <w:p w14:paraId="792CE9F5" w14:textId="77777777" w:rsidR="004B3AAC" w:rsidRPr="004B3AAC" w:rsidRDefault="004B3AAC" w:rsidP="004B3AAC">
            <w:pPr>
              <w:spacing w:after="0" w:line="240" w:lineRule="auto"/>
              <w:jc w:val="right"/>
              <w:rPr>
                <w:ins w:id="2081" w:author="Harry" w:date="2021-12-13T10:49:00Z"/>
                <w:rFonts w:ascii="Yu Gothic" w:eastAsia="Yu Gothic" w:hAnsi="Yu Gothic" w:cs="MS PGothic" w:hint="eastAsia"/>
                <w:color w:val="000000"/>
                <w:sz w:val="18"/>
                <w:szCs w:val="18"/>
                <w:lang w:val="en-GB" w:eastAsia="ja-JP"/>
                <w:rPrChange w:id="2082" w:author="Harry" w:date="2021-12-13T10:49:00Z">
                  <w:rPr>
                    <w:ins w:id="2083" w:author="Harry" w:date="2021-12-13T10:49:00Z"/>
                    <w:rFonts w:hint="eastAsia"/>
                  </w:rPr>
                </w:rPrChange>
              </w:rPr>
              <w:pPrChange w:id="2084" w:author="Harry" w:date="2021-12-13T10:49:00Z">
                <w:pPr>
                  <w:jc w:val="right"/>
                </w:pPr>
              </w:pPrChange>
            </w:pPr>
            <w:ins w:id="2085" w:author="Harry" w:date="2021-12-13T10:49:00Z">
              <w:r w:rsidRPr="004B3AAC">
                <w:rPr>
                  <w:rFonts w:ascii="Yu Gothic" w:eastAsia="Yu Gothic" w:hAnsi="Yu Gothic" w:cs="MS PGothic" w:hint="eastAsia"/>
                  <w:color w:val="000000"/>
                  <w:sz w:val="18"/>
                  <w:szCs w:val="18"/>
                  <w:lang w:val="en-GB" w:eastAsia="ja-JP"/>
                  <w:rPrChange w:id="2086" w:author="Harry" w:date="2021-12-13T10:49:00Z">
                    <w:rPr>
                      <w:rFonts w:hint="eastAsia"/>
                    </w:rPr>
                  </w:rPrChange>
                </w:rPr>
                <w:t xml:space="preserve">1,304 </w:t>
              </w:r>
            </w:ins>
          </w:p>
        </w:tc>
        <w:tc>
          <w:tcPr>
            <w:tcW w:w="745" w:type="dxa"/>
            <w:tcBorders>
              <w:top w:val="nil"/>
              <w:left w:val="nil"/>
              <w:bottom w:val="nil"/>
              <w:right w:val="nil"/>
            </w:tcBorders>
            <w:shd w:val="clear" w:color="auto" w:fill="auto"/>
            <w:noWrap/>
            <w:vAlign w:val="center"/>
            <w:hideMark/>
          </w:tcPr>
          <w:p w14:paraId="4B18425B" w14:textId="77777777" w:rsidR="004B3AAC" w:rsidRPr="004B3AAC" w:rsidRDefault="004B3AAC" w:rsidP="004B3AAC">
            <w:pPr>
              <w:spacing w:after="0" w:line="240" w:lineRule="auto"/>
              <w:jc w:val="right"/>
              <w:rPr>
                <w:ins w:id="2087" w:author="Harry" w:date="2021-12-13T10:49:00Z"/>
                <w:rFonts w:ascii="Yu Gothic" w:eastAsia="Yu Gothic" w:hAnsi="Yu Gothic" w:cs="MS PGothic" w:hint="eastAsia"/>
                <w:color w:val="000000"/>
                <w:sz w:val="18"/>
                <w:szCs w:val="18"/>
                <w:lang w:val="en-GB" w:eastAsia="ja-JP"/>
                <w:rPrChange w:id="2088" w:author="Harry" w:date="2021-12-13T10:49:00Z">
                  <w:rPr>
                    <w:ins w:id="2089" w:author="Harry" w:date="2021-12-13T10:49:00Z"/>
                    <w:rFonts w:hint="eastAsia"/>
                  </w:rPr>
                </w:rPrChange>
              </w:rPr>
              <w:pPrChange w:id="2090" w:author="Harry" w:date="2021-12-13T10:49:00Z">
                <w:pPr>
                  <w:jc w:val="right"/>
                </w:pPr>
              </w:pPrChange>
            </w:pPr>
            <w:ins w:id="2091" w:author="Harry" w:date="2021-12-13T10:49:00Z">
              <w:r w:rsidRPr="004B3AAC">
                <w:rPr>
                  <w:rFonts w:ascii="Yu Gothic" w:eastAsia="Yu Gothic" w:hAnsi="Yu Gothic" w:cs="MS PGothic" w:hint="eastAsia"/>
                  <w:color w:val="000000"/>
                  <w:sz w:val="18"/>
                  <w:szCs w:val="18"/>
                  <w:lang w:val="en-GB" w:eastAsia="ja-JP"/>
                  <w:rPrChange w:id="2092" w:author="Harry" w:date="2021-12-13T10:49:00Z">
                    <w:rPr>
                      <w:rFonts w:hint="eastAsia"/>
                    </w:rPr>
                  </w:rPrChange>
                </w:rPr>
                <w:t xml:space="preserve">986 </w:t>
              </w:r>
            </w:ins>
          </w:p>
        </w:tc>
        <w:tc>
          <w:tcPr>
            <w:tcW w:w="745" w:type="dxa"/>
            <w:tcBorders>
              <w:top w:val="nil"/>
              <w:left w:val="nil"/>
              <w:bottom w:val="nil"/>
              <w:right w:val="nil"/>
            </w:tcBorders>
            <w:shd w:val="clear" w:color="auto" w:fill="auto"/>
            <w:noWrap/>
            <w:vAlign w:val="center"/>
            <w:hideMark/>
          </w:tcPr>
          <w:p w14:paraId="7CB67BB1" w14:textId="77777777" w:rsidR="004B3AAC" w:rsidRPr="004B3AAC" w:rsidRDefault="004B3AAC" w:rsidP="004B3AAC">
            <w:pPr>
              <w:spacing w:after="0" w:line="240" w:lineRule="auto"/>
              <w:jc w:val="right"/>
              <w:rPr>
                <w:ins w:id="2093" w:author="Harry" w:date="2021-12-13T10:49:00Z"/>
                <w:rFonts w:ascii="Yu Gothic" w:eastAsia="Yu Gothic" w:hAnsi="Yu Gothic" w:cs="MS PGothic" w:hint="eastAsia"/>
                <w:color w:val="000000"/>
                <w:sz w:val="18"/>
                <w:szCs w:val="18"/>
                <w:lang w:val="en-GB" w:eastAsia="ja-JP"/>
                <w:rPrChange w:id="2094" w:author="Harry" w:date="2021-12-13T10:49:00Z">
                  <w:rPr>
                    <w:ins w:id="2095" w:author="Harry" w:date="2021-12-13T10:49:00Z"/>
                    <w:rFonts w:hint="eastAsia"/>
                  </w:rPr>
                </w:rPrChange>
              </w:rPr>
              <w:pPrChange w:id="2096" w:author="Harry" w:date="2021-12-13T10:49:00Z">
                <w:pPr>
                  <w:jc w:val="right"/>
                </w:pPr>
              </w:pPrChange>
            </w:pPr>
            <w:ins w:id="2097" w:author="Harry" w:date="2021-12-13T10:49:00Z">
              <w:r w:rsidRPr="004B3AAC">
                <w:rPr>
                  <w:rFonts w:ascii="Yu Gothic" w:eastAsia="Yu Gothic" w:hAnsi="Yu Gothic" w:cs="MS PGothic" w:hint="eastAsia"/>
                  <w:color w:val="000000"/>
                  <w:sz w:val="18"/>
                  <w:szCs w:val="18"/>
                  <w:lang w:val="en-GB" w:eastAsia="ja-JP"/>
                  <w:rPrChange w:id="2098" w:author="Harry" w:date="2021-12-13T10:49:00Z">
                    <w:rPr>
                      <w:rFonts w:hint="eastAsia"/>
                    </w:rPr>
                  </w:rPrChange>
                </w:rPr>
                <w:t xml:space="preserve">1,377 </w:t>
              </w:r>
            </w:ins>
          </w:p>
        </w:tc>
      </w:tr>
      <w:tr w:rsidR="004B3AAC" w:rsidRPr="004B3AAC" w14:paraId="5D7571D4" w14:textId="77777777" w:rsidTr="004B3AAC">
        <w:trPr>
          <w:divId w:val="1014726445"/>
          <w:trHeight w:val="60"/>
          <w:jc w:val="center"/>
          <w:ins w:id="2099" w:author="Harry" w:date="2021-12-13T10:49:00Z"/>
        </w:trPr>
        <w:tc>
          <w:tcPr>
            <w:tcW w:w="543" w:type="dxa"/>
            <w:tcBorders>
              <w:top w:val="nil"/>
              <w:left w:val="nil"/>
              <w:bottom w:val="nil"/>
              <w:right w:val="nil"/>
            </w:tcBorders>
            <w:shd w:val="clear" w:color="auto" w:fill="auto"/>
            <w:noWrap/>
            <w:vAlign w:val="center"/>
            <w:hideMark/>
          </w:tcPr>
          <w:p w14:paraId="3C142E9D" w14:textId="77777777" w:rsidR="004B3AAC" w:rsidRPr="004B3AAC" w:rsidRDefault="004B3AAC" w:rsidP="004B3AAC">
            <w:pPr>
              <w:spacing w:after="0" w:line="240" w:lineRule="auto"/>
              <w:jc w:val="center"/>
              <w:rPr>
                <w:ins w:id="2100" w:author="Harry" w:date="2021-12-13T10:49:00Z"/>
                <w:rFonts w:ascii="Yu Gothic" w:eastAsia="Yu Gothic" w:hAnsi="Yu Gothic" w:cs="MS PGothic" w:hint="eastAsia"/>
                <w:color w:val="000000"/>
                <w:sz w:val="18"/>
                <w:szCs w:val="18"/>
                <w:lang w:val="en-GB" w:eastAsia="ja-JP"/>
                <w:rPrChange w:id="2101" w:author="Harry" w:date="2021-12-13T10:49:00Z">
                  <w:rPr>
                    <w:ins w:id="2102" w:author="Harry" w:date="2021-12-13T10:49:00Z"/>
                    <w:rFonts w:hint="eastAsia"/>
                  </w:rPr>
                </w:rPrChange>
              </w:rPr>
              <w:pPrChange w:id="2103" w:author="Harry" w:date="2021-12-13T10:49:00Z">
                <w:pPr>
                  <w:jc w:val="center"/>
                </w:pPr>
              </w:pPrChange>
            </w:pPr>
            <w:ins w:id="2104" w:author="Harry" w:date="2021-12-13T10:49:00Z">
              <w:r w:rsidRPr="004B3AAC">
                <w:rPr>
                  <w:rFonts w:ascii="Yu Gothic" w:eastAsia="Yu Gothic" w:hAnsi="Yu Gothic" w:cs="MS PGothic" w:hint="eastAsia"/>
                  <w:color w:val="000000"/>
                  <w:sz w:val="18"/>
                  <w:szCs w:val="18"/>
                  <w:lang w:val="en-GB" w:eastAsia="ja-JP"/>
                  <w:rPrChange w:id="2105" w:author="Harry" w:date="2021-12-13T10:49:00Z">
                    <w:rPr>
                      <w:rFonts w:hint="eastAsia"/>
                    </w:rPr>
                  </w:rPrChange>
                </w:rPr>
                <w:t>33</w:t>
              </w:r>
            </w:ins>
          </w:p>
        </w:tc>
        <w:tc>
          <w:tcPr>
            <w:tcW w:w="2859" w:type="dxa"/>
            <w:tcBorders>
              <w:top w:val="nil"/>
              <w:left w:val="nil"/>
              <w:bottom w:val="nil"/>
              <w:right w:val="nil"/>
            </w:tcBorders>
            <w:shd w:val="clear" w:color="auto" w:fill="auto"/>
            <w:noWrap/>
            <w:vAlign w:val="center"/>
            <w:hideMark/>
          </w:tcPr>
          <w:p w14:paraId="6D4D0AE2" w14:textId="77777777" w:rsidR="004B3AAC" w:rsidRPr="004B3AAC" w:rsidRDefault="004B3AAC" w:rsidP="004B3AAC">
            <w:pPr>
              <w:spacing w:after="0" w:line="240" w:lineRule="auto"/>
              <w:rPr>
                <w:ins w:id="2106" w:author="Harry" w:date="2021-12-13T10:49:00Z"/>
                <w:rFonts w:ascii="Yu Gothic" w:eastAsia="Yu Gothic" w:hAnsi="Yu Gothic" w:cs="MS PGothic" w:hint="eastAsia"/>
                <w:color w:val="000000"/>
                <w:sz w:val="18"/>
                <w:szCs w:val="18"/>
                <w:lang w:val="en-GB" w:eastAsia="ja-JP"/>
                <w:rPrChange w:id="2107" w:author="Harry" w:date="2021-12-13T10:49:00Z">
                  <w:rPr>
                    <w:ins w:id="2108" w:author="Harry" w:date="2021-12-13T10:49:00Z"/>
                    <w:rFonts w:hint="eastAsia"/>
                  </w:rPr>
                </w:rPrChange>
              </w:rPr>
              <w:pPrChange w:id="2109" w:author="Harry" w:date="2021-12-13T10:49:00Z">
                <w:pPr/>
              </w:pPrChange>
            </w:pPr>
            <w:ins w:id="2110" w:author="Harry" w:date="2021-12-13T10:49:00Z">
              <w:r w:rsidRPr="004B3AAC">
                <w:rPr>
                  <w:rFonts w:ascii="Yu Gothic" w:eastAsia="Yu Gothic" w:hAnsi="Yu Gothic" w:cs="MS PGothic" w:hint="eastAsia"/>
                  <w:color w:val="000000"/>
                  <w:sz w:val="18"/>
                  <w:szCs w:val="18"/>
                  <w:lang w:val="en-GB" w:eastAsia="ja-JP"/>
                  <w:rPrChange w:id="2111" w:author="Harry" w:date="2021-12-13T10:49:00Z">
                    <w:rPr>
                      <w:rFonts w:hint="eastAsia"/>
                    </w:rPr>
                  </w:rPrChange>
                </w:rPr>
                <w:t>West Sumatra</w:t>
              </w:r>
            </w:ins>
          </w:p>
        </w:tc>
        <w:tc>
          <w:tcPr>
            <w:tcW w:w="241" w:type="dxa"/>
            <w:tcBorders>
              <w:top w:val="nil"/>
              <w:left w:val="nil"/>
              <w:bottom w:val="nil"/>
              <w:right w:val="nil"/>
            </w:tcBorders>
            <w:shd w:val="clear" w:color="auto" w:fill="auto"/>
            <w:noWrap/>
            <w:vAlign w:val="center"/>
            <w:hideMark/>
          </w:tcPr>
          <w:p w14:paraId="3FA775BD" w14:textId="77777777" w:rsidR="004B3AAC" w:rsidRPr="004B3AAC" w:rsidRDefault="004B3AAC" w:rsidP="004B3AAC">
            <w:pPr>
              <w:spacing w:after="0" w:line="240" w:lineRule="auto"/>
              <w:jc w:val="right"/>
              <w:rPr>
                <w:ins w:id="2112" w:author="Harry" w:date="2021-12-13T10:49:00Z"/>
                <w:rFonts w:ascii="Yu Gothic" w:eastAsia="Yu Gothic" w:hAnsi="Yu Gothic" w:cs="MS PGothic" w:hint="eastAsia"/>
                <w:color w:val="000000"/>
                <w:sz w:val="18"/>
                <w:szCs w:val="18"/>
                <w:lang w:val="en-GB" w:eastAsia="ja-JP"/>
                <w:rPrChange w:id="2113" w:author="Harry" w:date="2021-12-13T10:49:00Z">
                  <w:rPr>
                    <w:ins w:id="2114" w:author="Harry" w:date="2021-12-13T10:49:00Z"/>
                    <w:rFonts w:hint="eastAsia"/>
                  </w:rPr>
                </w:rPrChange>
              </w:rPr>
              <w:pPrChange w:id="2115" w:author="Harry" w:date="2021-12-13T10:49:00Z">
                <w:pPr>
                  <w:jc w:val="right"/>
                </w:pPr>
              </w:pPrChange>
            </w:pPr>
            <w:ins w:id="2116" w:author="Harry" w:date="2021-12-13T10:49:00Z">
              <w:r w:rsidRPr="004B3AAC">
                <w:rPr>
                  <w:rFonts w:ascii="Yu Gothic" w:eastAsia="Yu Gothic" w:hAnsi="Yu Gothic" w:cs="MS PGothic" w:hint="eastAsia"/>
                  <w:color w:val="000000"/>
                  <w:sz w:val="18"/>
                  <w:szCs w:val="18"/>
                  <w:lang w:val="en-GB" w:eastAsia="ja-JP"/>
                  <w:rPrChange w:id="2117" w:author="Harry" w:date="2021-12-13T10:49:00Z">
                    <w:rPr>
                      <w:rFonts w:hint="eastAsia"/>
                    </w:rPr>
                  </w:rPrChange>
                </w:rPr>
                <w:t xml:space="preserve">1,061 </w:t>
              </w:r>
            </w:ins>
          </w:p>
        </w:tc>
        <w:tc>
          <w:tcPr>
            <w:tcW w:w="1020" w:type="dxa"/>
            <w:tcBorders>
              <w:top w:val="nil"/>
              <w:left w:val="nil"/>
              <w:bottom w:val="nil"/>
              <w:right w:val="nil"/>
            </w:tcBorders>
            <w:shd w:val="clear" w:color="auto" w:fill="auto"/>
            <w:noWrap/>
            <w:vAlign w:val="center"/>
            <w:hideMark/>
          </w:tcPr>
          <w:p w14:paraId="165CB465" w14:textId="77777777" w:rsidR="004B3AAC" w:rsidRPr="004B3AAC" w:rsidRDefault="004B3AAC" w:rsidP="004B3AAC">
            <w:pPr>
              <w:spacing w:after="0" w:line="240" w:lineRule="auto"/>
              <w:jc w:val="right"/>
              <w:rPr>
                <w:ins w:id="2118" w:author="Harry" w:date="2021-12-13T10:49:00Z"/>
                <w:rFonts w:ascii="Yu Gothic" w:eastAsia="Yu Gothic" w:hAnsi="Yu Gothic" w:cs="MS PGothic" w:hint="eastAsia"/>
                <w:color w:val="000000"/>
                <w:sz w:val="18"/>
                <w:szCs w:val="18"/>
                <w:lang w:val="en-GB" w:eastAsia="ja-JP"/>
                <w:rPrChange w:id="2119" w:author="Harry" w:date="2021-12-13T10:49:00Z">
                  <w:rPr>
                    <w:ins w:id="2120" w:author="Harry" w:date="2021-12-13T10:49:00Z"/>
                    <w:rFonts w:hint="eastAsia"/>
                  </w:rPr>
                </w:rPrChange>
              </w:rPr>
              <w:pPrChange w:id="2121" w:author="Harry" w:date="2021-12-13T10:49:00Z">
                <w:pPr>
                  <w:jc w:val="right"/>
                </w:pPr>
              </w:pPrChange>
            </w:pPr>
            <w:ins w:id="2122" w:author="Harry" w:date="2021-12-13T10:49:00Z">
              <w:r w:rsidRPr="004B3AAC">
                <w:rPr>
                  <w:rFonts w:ascii="Yu Gothic" w:eastAsia="Yu Gothic" w:hAnsi="Yu Gothic" w:cs="MS PGothic" w:hint="eastAsia"/>
                  <w:color w:val="000000"/>
                  <w:sz w:val="18"/>
                  <w:szCs w:val="18"/>
                  <w:lang w:val="en-GB" w:eastAsia="ja-JP"/>
                  <w:rPrChange w:id="2123" w:author="Harry" w:date="2021-12-13T10:49:00Z">
                    <w:rPr>
                      <w:rFonts w:hint="eastAsia"/>
                    </w:rPr>
                  </w:rPrChange>
                </w:rPr>
                <w:t xml:space="preserve">990 </w:t>
              </w:r>
            </w:ins>
          </w:p>
        </w:tc>
        <w:tc>
          <w:tcPr>
            <w:tcW w:w="745" w:type="dxa"/>
            <w:tcBorders>
              <w:top w:val="nil"/>
              <w:left w:val="nil"/>
              <w:bottom w:val="nil"/>
              <w:right w:val="nil"/>
            </w:tcBorders>
            <w:shd w:val="clear" w:color="auto" w:fill="auto"/>
            <w:noWrap/>
            <w:vAlign w:val="center"/>
            <w:hideMark/>
          </w:tcPr>
          <w:p w14:paraId="7D814D45" w14:textId="77777777" w:rsidR="004B3AAC" w:rsidRPr="004B3AAC" w:rsidRDefault="004B3AAC" w:rsidP="004B3AAC">
            <w:pPr>
              <w:spacing w:after="0" w:line="240" w:lineRule="auto"/>
              <w:jc w:val="right"/>
              <w:rPr>
                <w:ins w:id="2124" w:author="Harry" w:date="2021-12-13T10:49:00Z"/>
                <w:rFonts w:ascii="Yu Gothic" w:eastAsia="Yu Gothic" w:hAnsi="Yu Gothic" w:cs="MS PGothic" w:hint="eastAsia"/>
                <w:color w:val="000000"/>
                <w:sz w:val="18"/>
                <w:szCs w:val="18"/>
                <w:lang w:val="en-GB" w:eastAsia="ja-JP"/>
                <w:rPrChange w:id="2125" w:author="Harry" w:date="2021-12-13T10:49:00Z">
                  <w:rPr>
                    <w:ins w:id="2126" w:author="Harry" w:date="2021-12-13T10:49:00Z"/>
                    <w:rFonts w:hint="eastAsia"/>
                  </w:rPr>
                </w:rPrChange>
              </w:rPr>
              <w:pPrChange w:id="2127" w:author="Harry" w:date="2021-12-13T10:49:00Z">
                <w:pPr>
                  <w:jc w:val="right"/>
                </w:pPr>
              </w:pPrChange>
            </w:pPr>
            <w:ins w:id="2128" w:author="Harry" w:date="2021-12-13T10:49:00Z">
              <w:r w:rsidRPr="004B3AAC">
                <w:rPr>
                  <w:rFonts w:ascii="Yu Gothic" w:eastAsia="Yu Gothic" w:hAnsi="Yu Gothic" w:cs="MS PGothic" w:hint="eastAsia"/>
                  <w:color w:val="000000"/>
                  <w:sz w:val="18"/>
                  <w:szCs w:val="18"/>
                  <w:lang w:val="en-GB" w:eastAsia="ja-JP"/>
                  <w:rPrChange w:id="2129" w:author="Harry" w:date="2021-12-13T10:49:00Z">
                    <w:rPr>
                      <w:rFonts w:hint="eastAsia"/>
                    </w:rPr>
                  </w:rPrChange>
                </w:rPr>
                <w:t xml:space="preserve">885 </w:t>
              </w:r>
            </w:ins>
          </w:p>
        </w:tc>
        <w:tc>
          <w:tcPr>
            <w:tcW w:w="745" w:type="dxa"/>
            <w:tcBorders>
              <w:top w:val="nil"/>
              <w:left w:val="nil"/>
              <w:bottom w:val="nil"/>
              <w:right w:val="nil"/>
            </w:tcBorders>
            <w:shd w:val="clear" w:color="auto" w:fill="auto"/>
            <w:noWrap/>
            <w:vAlign w:val="center"/>
            <w:hideMark/>
          </w:tcPr>
          <w:p w14:paraId="647E5450" w14:textId="77777777" w:rsidR="004B3AAC" w:rsidRPr="004B3AAC" w:rsidRDefault="004B3AAC" w:rsidP="004B3AAC">
            <w:pPr>
              <w:spacing w:after="0" w:line="240" w:lineRule="auto"/>
              <w:jc w:val="right"/>
              <w:rPr>
                <w:ins w:id="2130" w:author="Harry" w:date="2021-12-13T10:49:00Z"/>
                <w:rFonts w:ascii="Yu Gothic" w:eastAsia="Yu Gothic" w:hAnsi="Yu Gothic" w:cs="MS PGothic" w:hint="eastAsia"/>
                <w:color w:val="000000"/>
                <w:sz w:val="18"/>
                <w:szCs w:val="18"/>
                <w:lang w:val="en-GB" w:eastAsia="ja-JP"/>
                <w:rPrChange w:id="2131" w:author="Harry" w:date="2021-12-13T10:49:00Z">
                  <w:rPr>
                    <w:ins w:id="2132" w:author="Harry" w:date="2021-12-13T10:49:00Z"/>
                    <w:rFonts w:hint="eastAsia"/>
                  </w:rPr>
                </w:rPrChange>
              </w:rPr>
              <w:pPrChange w:id="2133" w:author="Harry" w:date="2021-12-13T10:49:00Z">
                <w:pPr>
                  <w:jc w:val="right"/>
                </w:pPr>
              </w:pPrChange>
            </w:pPr>
            <w:ins w:id="2134" w:author="Harry" w:date="2021-12-13T10:49:00Z">
              <w:r w:rsidRPr="004B3AAC">
                <w:rPr>
                  <w:rFonts w:ascii="Yu Gothic" w:eastAsia="Yu Gothic" w:hAnsi="Yu Gothic" w:cs="MS PGothic" w:hint="eastAsia"/>
                  <w:color w:val="000000"/>
                  <w:sz w:val="18"/>
                  <w:szCs w:val="18"/>
                  <w:lang w:val="en-GB" w:eastAsia="ja-JP"/>
                  <w:rPrChange w:id="2135" w:author="Harry" w:date="2021-12-13T10:49:00Z">
                    <w:rPr>
                      <w:rFonts w:hint="eastAsia"/>
                    </w:rPr>
                  </w:rPrChange>
                </w:rPr>
                <w:t xml:space="preserve">1,235 </w:t>
              </w:r>
            </w:ins>
          </w:p>
        </w:tc>
      </w:tr>
      <w:tr w:rsidR="004B3AAC" w:rsidRPr="004B3AAC" w14:paraId="0CB3F374" w14:textId="77777777" w:rsidTr="004B3AAC">
        <w:trPr>
          <w:divId w:val="1014726445"/>
          <w:trHeight w:val="60"/>
          <w:jc w:val="center"/>
          <w:ins w:id="2136" w:author="Harry" w:date="2021-12-13T10:49:00Z"/>
        </w:trPr>
        <w:tc>
          <w:tcPr>
            <w:tcW w:w="543" w:type="dxa"/>
            <w:tcBorders>
              <w:top w:val="nil"/>
              <w:left w:val="nil"/>
              <w:bottom w:val="single" w:sz="4" w:space="0" w:color="auto"/>
              <w:right w:val="nil"/>
            </w:tcBorders>
            <w:shd w:val="clear" w:color="auto" w:fill="auto"/>
            <w:noWrap/>
            <w:vAlign w:val="center"/>
            <w:hideMark/>
          </w:tcPr>
          <w:p w14:paraId="7D9CBA03" w14:textId="77777777" w:rsidR="004B3AAC" w:rsidRPr="004B3AAC" w:rsidRDefault="004B3AAC" w:rsidP="004B3AAC">
            <w:pPr>
              <w:spacing w:after="0" w:line="240" w:lineRule="auto"/>
              <w:jc w:val="center"/>
              <w:rPr>
                <w:ins w:id="2137" w:author="Harry" w:date="2021-12-13T10:49:00Z"/>
                <w:rFonts w:ascii="Yu Gothic" w:eastAsia="Yu Gothic" w:hAnsi="Yu Gothic" w:cs="MS PGothic" w:hint="eastAsia"/>
                <w:color w:val="000000"/>
                <w:sz w:val="18"/>
                <w:szCs w:val="18"/>
                <w:lang w:val="en-GB" w:eastAsia="ja-JP"/>
                <w:rPrChange w:id="2138" w:author="Harry" w:date="2021-12-13T10:49:00Z">
                  <w:rPr>
                    <w:ins w:id="2139" w:author="Harry" w:date="2021-12-13T10:49:00Z"/>
                    <w:rFonts w:hint="eastAsia"/>
                  </w:rPr>
                </w:rPrChange>
              </w:rPr>
              <w:pPrChange w:id="2140" w:author="Harry" w:date="2021-12-13T10:49:00Z">
                <w:pPr>
                  <w:jc w:val="center"/>
                </w:pPr>
              </w:pPrChange>
            </w:pPr>
            <w:ins w:id="2141" w:author="Harry" w:date="2021-12-13T10:49:00Z">
              <w:r w:rsidRPr="004B3AAC">
                <w:rPr>
                  <w:rFonts w:ascii="Yu Gothic" w:eastAsia="Yu Gothic" w:hAnsi="Yu Gothic" w:cs="MS PGothic" w:hint="eastAsia"/>
                  <w:color w:val="000000"/>
                  <w:sz w:val="18"/>
                  <w:szCs w:val="18"/>
                  <w:lang w:val="en-GB" w:eastAsia="ja-JP"/>
                  <w:rPrChange w:id="2142" w:author="Harry" w:date="2021-12-13T10:49:00Z">
                    <w:rPr>
                      <w:rFonts w:hint="eastAsia"/>
                    </w:rPr>
                  </w:rPrChange>
                </w:rPr>
                <w:t>34</w:t>
              </w:r>
            </w:ins>
          </w:p>
        </w:tc>
        <w:tc>
          <w:tcPr>
            <w:tcW w:w="2859" w:type="dxa"/>
            <w:tcBorders>
              <w:top w:val="nil"/>
              <w:left w:val="nil"/>
              <w:bottom w:val="single" w:sz="4" w:space="0" w:color="auto"/>
              <w:right w:val="nil"/>
            </w:tcBorders>
            <w:shd w:val="clear" w:color="auto" w:fill="auto"/>
            <w:noWrap/>
            <w:vAlign w:val="center"/>
            <w:hideMark/>
          </w:tcPr>
          <w:p w14:paraId="009909CB" w14:textId="77777777" w:rsidR="004B3AAC" w:rsidRPr="004B3AAC" w:rsidRDefault="004B3AAC" w:rsidP="004B3AAC">
            <w:pPr>
              <w:spacing w:after="0" w:line="240" w:lineRule="auto"/>
              <w:rPr>
                <w:ins w:id="2143" w:author="Harry" w:date="2021-12-13T10:49:00Z"/>
                <w:rFonts w:ascii="Yu Gothic" w:eastAsia="Yu Gothic" w:hAnsi="Yu Gothic" w:cs="MS PGothic" w:hint="eastAsia"/>
                <w:color w:val="000000"/>
                <w:sz w:val="18"/>
                <w:szCs w:val="18"/>
                <w:lang w:val="en-GB" w:eastAsia="ja-JP"/>
                <w:rPrChange w:id="2144" w:author="Harry" w:date="2021-12-13T10:49:00Z">
                  <w:rPr>
                    <w:ins w:id="2145" w:author="Harry" w:date="2021-12-13T10:49:00Z"/>
                    <w:rFonts w:hint="eastAsia"/>
                  </w:rPr>
                </w:rPrChange>
              </w:rPr>
              <w:pPrChange w:id="2146" w:author="Harry" w:date="2021-12-13T10:49:00Z">
                <w:pPr/>
              </w:pPrChange>
            </w:pPr>
            <w:ins w:id="2147" w:author="Harry" w:date="2021-12-13T10:49:00Z">
              <w:r w:rsidRPr="004B3AAC">
                <w:rPr>
                  <w:rFonts w:ascii="Yu Gothic" w:eastAsia="Yu Gothic" w:hAnsi="Yu Gothic" w:cs="MS PGothic" w:hint="eastAsia"/>
                  <w:color w:val="000000"/>
                  <w:sz w:val="18"/>
                  <w:szCs w:val="18"/>
                  <w:lang w:val="en-GB" w:eastAsia="ja-JP"/>
                  <w:rPrChange w:id="2148" w:author="Harry" w:date="2021-12-13T10:49:00Z">
                    <w:rPr>
                      <w:rFonts w:hint="eastAsia"/>
                    </w:rPr>
                  </w:rPrChange>
                </w:rPr>
                <w:t>Yogyakarta</w:t>
              </w:r>
            </w:ins>
          </w:p>
        </w:tc>
        <w:tc>
          <w:tcPr>
            <w:tcW w:w="241" w:type="dxa"/>
            <w:tcBorders>
              <w:top w:val="nil"/>
              <w:left w:val="nil"/>
              <w:bottom w:val="single" w:sz="4" w:space="0" w:color="auto"/>
              <w:right w:val="nil"/>
            </w:tcBorders>
            <w:shd w:val="clear" w:color="auto" w:fill="auto"/>
            <w:noWrap/>
            <w:vAlign w:val="center"/>
            <w:hideMark/>
          </w:tcPr>
          <w:p w14:paraId="0A19583D" w14:textId="77777777" w:rsidR="004B3AAC" w:rsidRPr="004B3AAC" w:rsidRDefault="004B3AAC" w:rsidP="004B3AAC">
            <w:pPr>
              <w:spacing w:after="0" w:line="240" w:lineRule="auto"/>
              <w:jc w:val="right"/>
              <w:rPr>
                <w:ins w:id="2149" w:author="Harry" w:date="2021-12-13T10:49:00Z"/>
                <w:rFonts w:ascii="Yu Gothic" w:eastAsia="Yu Gothic" w:hAnsi="Yu Gothic" w:cs="MS PGothic" w:hint="eastAsia"/>
                <w:color w:val="000000"/>
                <w:sz w:val="18"/>
                <w:szCs w:val="18"/>
                <w:lang w:val="en-GB" w:eastAsia="ja-JP"/>
                <w:rPrChange w:id="2150" w:author="Harry" w:date="2021-12-13T10:49:00Z">
                  <w:rPr>
                    <w:ins w:id="2151" w:author="Harry" w:date="2021-12-13T10:49:00Z"/>
                    <w:rFonts w:hint="eastAsia"/>
                  </w:rPr>
                </w:rPrChange>
              </w:rPr>
              <w:pPrChange w:id="2152" w:author="Harry" w:date="2021-12-13T10:49:00Z">
                <w:pPr>
                  <w:jc w:val="right"/>
                </w:pPr>
              </w:pPrChange>
            </w:pPr>
            <w:ins w:id="2153" w:author="Harry" w:date="2021-12-13T10:49:00Z">
              <w:r w:rsidRPr="004B3AAC">
                <w:rPr>
                  <w:rFonts w:ascii="Yu Gothic" w:eastAsia="Yu Gothic" w:hAnsi="Yu Gothic" w:cs="MS PGothic" w:hint="eastAsia"/>
                  <w:color w:val="000000"/>
                  <w:sz w:val="18"/>
                  <w:szCs w:val="18"/>
                  <w:lang w:val="en-GB" w:eastAsia="ja-JP"/>
                  <w:rPrChange w:id="2154" w:author="Harry" w:date="2021-12-13T10:49:00Z">
                    <w:rPr>
                      <w:rFonts w:hint="eastAsia"/>
                    </w:rPr>
                  </w:rPrChange>
                </w:rPr>
                <w:t xml:space="preserve">968 </w:t>
              </w:r>
            </w:ins>
          </w:p>
        </w:tc>
        <w:tc>
          <w:tcPr>
            <w:tcW w:w="1020" w:type="dxa"/>
            <w:tcBorders>
              <w:top w:val="nil"/>
              <w:left w:val="nil"/>
              <w:bottom w:val="single" w:sz="4" w:space="0" w:color="auto"/>
              <w:right w:val="nil"/>
            </w:tcBorders>
            <w:shd w:val="clear" w:color="auto" w:fill="auto"/>
            <w:noWrap/>
            <w:vAlign w:val="center"/>
            <w:hideMark/>
          </w:tcPr>
          <w:p w14:paraId="095AC513" w14:textId="77777777" w:rsidR="004B3AAC" w:rsidRPr="004B3AAC" w:rsidRDefault="004B3AAC" w:rsidP="004B3AAC">
            <w:pPr>
              <w:spacing w:after="0" w:line="240" w:lineRule="auto"/>
              <w:jc w:val="right"/>
              <w:rPr>
                <w:ins w:id="2155" w:author="Harry" w:date="2021-12-13T10:49:00Z"/>
                <w:rFonts w:ascii="Yu Gothic" w:eastAsia="Yu Gothic" w:hAnsi="Yu Gothic" w:cs="MS PGothic" w:hint="eastAsia"/>
                <w:color w:val="000000"/>
                <w:sz w:val="18"/>
                <w:szCs w:val="18"/>
                <w:lang w:val="en-GB" w:eastAsia="ja-JP"/>
                <w:rPrChange w:id="2156" w:author="Harry" w:date="2021-12-13T10:49:00Z">
                  <w:rPr>
                    <w:ins w:id="2157" w:author="Harry" w:date="2021-12-13T10:49:00Z"/>
                    <w:rFonts w:hint="eastAsia"/>
                  </w:rPr>
                </w:rPrChange>
              </w:rPr>
              <w:pPrChange w:id="2158" w:author="Harry" w:date="2021-12-13T10:49:00Z">
                <w:pPr>
                  <w:jc w:val="right"/>
                </w:pPr>
              </w:pPrChange>
            </w:pPr>
            <w:ins w:id="2159" w:author="Harry" w:date="2021-12-13T10:49:00Z">
              <w:r w:rsidRPr="004B3AAC">
                <w:rPr>
                  <w:rFonts w:ascii="Yu Gothic" w:eastAsia="Yu Gothic" w:hAnsi="Yu Gothic" w:cs="MS PGothic" w:hint="eastAsia"/>
                  <w:color w:val="000000"/>
                  <w:sz w:val="18"/>
                  <w:szCs w:val="18"/>
                  <w:lang w:val="en-GB" w:eastAsia="ja-JP"/>
                  <w:rPrChange w:id="2160" w:author="Harry" w:date="2021-12-13T10:49:00Z">
                    <w:rPr>
                      <w:rFonts w:hint="eastAsia"/>
                    </w:rPr>
                  </w:rPrChange>
                </w:rPr>
                <w:t xml:space="preserve">1,254 </w:t>
              </w:r>
            </w:ins>
          </w:p>
        </w:tc>
        <w:tc>
          <w:tcPr>
            <w:tcW w:w="745" w:type="dxa"/>
            <w:tcBorders>
              <w:top w:val="nil"/>
              <w:left w:val="nil"/>
              <w:bottom w:val="single" w:sz="4" w:space="0" w:color="auto"/>
              <w:right w:val="nil"/>
            </w:tcBorders>
            <w:shd w:val="clear" w:color="auto" w:fill="auto"/>
            <w:noWrap/>
            <w:vAlign w:val="center"/>
            <w:hideMark/>
          </w:tcPr>
          <w:p w14:paraId="7A472F9F" w14:textId="77777777" w:rsidR="004B3AAC" w:rsidRPr="004B3AAC" w:rsidRDefault="004B3AAC" w:rsidP="004B3AAC">
            <w:pPr>
              <w:spacing w:after="0" w:line="240" w:lineRule="auto"/>
              <w:jc w:val="right"/>
              <w:rPr>
                <w:ins w:id="2161" w:author="Harry" w:date="2021-12-13T10:49:00Z"/>
                <w:rFonts w:ascii="Yu Gothic" w:eastAsia="Yu Gothic" w:hAnsi="Yu Gothic" w:cs="MS PGothic" w:hint="eastAsia"/>
                <w:color w:val="000000"/>
                <w:sz w:val="18"/>
                <w:szCs w:val="18"/>
                <w:lang w:val="en-GB" w:eastAsia="ja-JP"/>
                <w:rPrChange w:id="2162" w:author="Harry" w:date="2021-12-13T10:49:00Z">
                  <w:rPr>
                    <w:ins w:id="2163" w:author="Harry" w:date="2021-12-13T10:49:00Z"/>
                    <w:rFonts w:hint="eastAsia"/>
                  </w:rPr>
                </w:rPrChange>
              </w:rPr>
              <w:pPrChange w:id="2164" w:author="Harry" w:date="2021-12-13T10:49:00Z">
                <w:pPr>
                  <w:jc w:val="right"/>
                </w:pPr>
              </w:pPrChange>
            </w:pPr>
            <w:ins w:id="2165" w:author="Harry" w:date="2021-12-13T10:49:00Z">
              <w:r w:rsidRPr="004B3AAC">
                <w:rPr>
                  <w:rFonts w:ascii="Yu Gothic" w:eastAsia="Yu Gothic" w:hAnsi="Yu Gothic" w:cs="MS PGothic" w:hint="eastAsia"/>
                  <w:color w:val="000000"/>
                  <w:sz w:val="18"/>
                  <w:szCs w:val="18"/>
                  <w:lang w:val="en-GB" w:eastAsia="ja-JP"/>
                  <w:rPrChange w:id="2166" w:author="Harry" w:date="2021-12-13T10:49:00Z">
                    <w:rPr>
                      <w:rFonts w:hint="eastAsia"/>
                    </w:rPr>
                  </w:rPrChange>
                </w:rPr>
                <w:t xml:space="preserve">784 </w:t>
              </w:r>
            </w:ins>
          </w:p>
        </w:tc>
        <w:tc>
          <w:tcPr>
            <w:tcW w:w="745" w:type="dxa"/>
            <w:tcBorders>
              <w:top w:val="nil"/>
              <w:left w:val="nil"/>
              <w:bottom w:val="single" w:sz="4" w:space="0" w:color="auto"/>
              <w:right w:val="nil"/>
            </w:tcBorders>
            <w:shd w:val="clear" w:color="auto" w:fill="auto"/>
            <w:noWrap/>
            <w:vAlign w:val="center"/>
            <w:hideMark/>
          </w:tcPr>
          <w:p w14:paraId="17FAD46C" w14:textId="77777777" w:rsidR="004B3AAC" w:rsidRPr="004B3AAC" w:rsidRDefault="004B3AAC" w:rsidP="004B3AAC">
            <w:pPr>
              <w:spacing w:after="0" w:line="240" w:lineRule="auto"/>
              <w:jc w:val="right"/>
              <w:rPr>
                <w:ins w:id="2167" w:author="Harry" w:date="2021-12-13T10:49:00Z"/>
                <w:rFonts w:ascii="Yu Gothic" w:eastAsia="Yu Gothic" w:hAnsi="Yu Gothic" w:cs="MS PGothic" w:hint="eastAsia"/>
                <w:color w:val="000000"/>
                <w:sz w:val="18"/>
                <w:szCs w:val="18"/>
                <w:lang w:val="en-GB" w:eastAsia="ja-JP"/>
                <w:rPrChange w:id="2168" w:author="Harry" w:date="2021-12-13T10:49:00Z">
                  <w:rPr>
                    <w:ins w:id="2169" w:author="Harry" w:date="2021-12-13T10:49:00Z"/>
                    <w:rFonts w:hint="eastAsia"/>
                  </w:rPr>
                </w:rPrChange>
              </w:rPr>
              <w:pPrChange w:id="2170" w:author="Harry" w:date="2021-12-13T10:49:00Z">
                <w:pPr>
                  <w:jc w:val="right"/>
                </w:pPr>
              </w:pPrChange>
            </w:pPr>
            <w:ins w:id="2171" w:author="Harry" w:date="2021-12-13T10:49:00Z">
              <w:r w:rsidRPr="004B3AAC">
                <w:rPr>
                  <w:rFonts w:ascii="Yu Gothic" w:eastAsia="Yu Gothic" w:hAnsi="Yu Gothic" w:cs="MS PGothic" w:hint="eastAsia"/>
                  <w:color w:val="000000"/>
                  <w:sz w:val="18"/>
                  <w:szCs w:val="18"/>
                  <w:lang w:val="en-GB" w:eastAsia="ja-JP"/>
                  <w:rPrChange w:id="2172" w:author="Harry" w:date="2021-12-13T10:49:00Z">
                    <w:rPr>
                      <w:rFonts w:hint="eastAsia"/>
                    </w:rPr>
                  </w:rPrChange>
                </w:rPr>
                <w:t xml:space="preserve">1,189 </w:t>
              </w:r>
            </w:ins>
          </w:p>
        </w:tc>
      </w:tr>
    </w:tbl>
    <w:p w14:paraId="63986D87" w14:textId="6E8F4FCD" w:rsidR="00324AC5" w:rsidRPr="00093F5E" w:rsidDel="004B3AAC" w:rsidRDefault="00324AC5" w:rsidP="004B3AAC">
      <w:pPr>
        <w:snapToGrid w:val="0"/>
        <w:spacing w:after="0" w:line="240" w:lineRule="auto"/>
        <w:ind w:left="357"/>
        <w:jc w:val="center"/>
        <w:outlineLvl w:val="0"/>
        <w:rPr>
          <w:del w:id="2173" w:author="Harry" w:date="2021-12-13T10:49:00Z"/>
          <w:lang w:val="en-GB"/>
        </w:rPr>
      </w:pPr>
    </w:p>
    <w:tbl>
      <w:tblPr>
        <w:tblW w:w="6153" w:type="dxa"/>
        <w:jc w:val="center"/>
        <w:tblCellMar>
          <w:left w:w="99" w:type="dxa"/>
          <w:right w:w="99" w:type="dxa"/>
        </w:tblCellMar>
        <w:tblLook w:val="04A0" w:firstRow="1" w:lastRow="0" w:firstColumn="1" w:lastColumn="0" w:noHBand="0" w:noVBand="1"/>
      </w:tblPr>
      <w:tblGrid>
        <w:gridCol w:w="543"/>
        <w:gridCol w:w="2859"/>
        <w:gridCol w:w="669"/>
        <w:gridCol w:w="1020"/>
        <w:gridCol w:w="745"/>
        <w:gridCol w:w="745"/>
      </w:tblGrid>
      <w:tr w:rsidR="008E3EEF" w:rsidRPr="00093F5E" w:rsidDel="004B3AAC" w14:paraId="71D72317" w14:textId="77777777" w:rsidTr="00324AC5">
        <w:trPr>
          <w:trHeight w:val="154"/>
          <w:jc w:val="center"/>
          <w:del w:id="2174" w:author="Harry" w:date="2021-12-13T10:49:00Z"/>
        </w:trPr>
        <w:tc>
          <w:tcPr>
            <w:tcW w:w="543" w:type="dxa"/>
            <w:tcBorders>
              <w:top w:val="single" w:sz="4" w:space="0" w:color="auto"/>
              <w:left w:val="nil"/>
              <w:bottom w:val="single" w:sz="4" w:space="0" w:color="auto"/>
              <w:right w:val="nil"/>
            </w:tcBorders>
            <w:shd w:val="clear" w:color="auto" w:fill="auto"/>
            <w:noWrap/>
            <w:vAlign w:val="center"/>
            <w:hideMark/>
          </w:tcPr>
          <w:p w14:paraId="69AEC4F5" w14:textId="77777777" w:rsidR="00324AC5" w:rsidRPr="00093F5E" w:rsidDel="004B3AAC" w:rsidRDefault="00093F5E" w:rsidP="00324AC5">
            <w:pPr>
              <w:spacing w:after="0" w:line="240" w:lineRule="auto"/>
              <w:jc w:val="center"/>
              <w:rPr>
                <w:del w:id="2175" w:author="Harry" w:date="2021-12-13T10:49:00Z"/>
                <w:rFonts w:ascii="Yu Gothic" w:eastAsia="Yu Gothic" w:hAnsi="Yu Gothic" w:cs="MS PGothic"/>
                <w:color w:val="000000"/>
                <w:sz w:val="18"/>
                <w:szCs w:val="18"/>
                <w:lang w:val="en-GB" w:eastAsia="ja-JP"/>
              </w:rPr>
            </w:pPr>
            <w:del w:id="2176" w:author="Harry" w:date="2021-12-13T10:49:00Z">
              <w:r w:rsidRPr="00093F5E" w:rsidDel="004B3AAC">
                <w:rPr>
                  <w:rFonts w:ascii="Yu Gothic" w:eastAsia="Yu Gothic" w:hAnsi="Yu Gothic" w:cs="MS PGothic" w:hint="eastAsia"/>
                  <w:color w:val="000000"/>
                  <w:sz w:val="18"/>
                  <w:szCs w:val="18"/>
                  <w:lang w:val="en-GB" w:eastAsia="ja-JP"/>
                </w:rPr>
                <w:delText>No.</w:delText>
              </w:r>
            </w:del>
          </w:p>
        </w:tc>
        <w:tc>
          <w:tcPr>
            <w:tcW w:w="2859" w:type="dxa"/>
            <w:tcBorders>
              <w:top w:val="single" w:sz="4" w:space="0" w:color="auto"/>
              <w:left w:val="nil"/>
              <w:bottom w:val="single" w:sz="4" w:space="0" w:color="auto"/>
              <w:right w:val="nil"/>
            </w:tcBorders>
            <w:shd w:val="clear" w:color="auto" w:fill="auto"/>
            <w:noWrap/>
            <w:vAlign w:val="center"/>
            <w:hideMark/>
          </w:tcPr>
          <w:p w14:paraId="70C6E0F0" w14:textId="77777777" w:rsidR="00324AC5" w:rsidRPr="00093F5E" w:rsidDel="004B3AAC" w:rsidRDefault="00093F5E" w:rsidP="00324AC5">
            <w:pPr>
              <w:spacing w:after="0" w:line="240" w:lineRule="auto"/>
              <w:jc w:val="center"/>
              <w:rPr>
                <w:del w:id="2177" w:author="Harry" w:date="2021-12-13T10:49:00Z"/>
                <w:rFonts w:ascii="Yu Gothic" w:eastAsia="Yu Gothic" w:hAnsi="Yu Gothic" w:cs="MS PGothic"/>
                <w:color w:val="000000"/>
                <w:sz w:val="18"/>
                <w:szCs w:val="18"/>
                <w:lang w:val="en-GB" w:eastAsia="ja-JP"/>
              </w:rPr>
            </w:pPr>
            <w:del w:id="2178" w:author="Harry" w:date="2021-12-13T10:49:00Z">
              <w:r w:rsidRPr="00093F5E" w:rsidDel="004B3AAC">
                <w:rPr>
                  <w:rFonts w:ascii="Yu Gothic" w:eastAsia="Yu Gothic" w:hAnsi="Yu Gothic" w:cs="MS PGothic" w:hint="eastAsia"/>
                  <w:color w:val="000000"/>
                  <w:sz w:val="18"/>
                  <w:szCs w:val="18"/>
                  <w:lang w:val="en-GB" w:eastAsia="ja-JP"/>
                </w:rPr>
                <w:delText>Province</w:delText>
              </w:r>
            </w:del>
          </w:p>
        </w:tc>
        <w:tc>
          <w:tcPr>
            <w:tcW w:w="241" w:type="dxa"/>
            <w:tcBorders>
              <w:top w:val="single" w:sz="4" w:space="0" w:color="auto"/>
              <w:left w:val="nil"/>
              <w:bottom w:val="single" w:sz="4" w:space="0" w:color="auto"/>
              <w:right w:val="nil"/>
            </w:tcBorders>
            <w:shd w:val="clear" w:color="auto" w:fill="auto"/>
            <w:noWrap/>
            <w:vAlign w:val="center"/>
            <w:hideMark/>
          </w:tcPr>
          <w:p w14:paraId="18B053A5" w14:textId="77777777" w:rsidR="00324AC5" w:rsidRPr="00093F5E" w:rsidDel="004B3AAC" w:rsidRDefault="00093F5E" w:rsidP="00324AC5">
            <w:pPr>
              <w:spacing w:after="0" w:line="240" w:lineRule="auto"/>
              <w:jc w:val="center"/>
              <w:rPr>
                <w:del w:id="2179" w:author="Harry" w:date="2021-12-13T10:49:00Z"/>
                <w:rFonts w:ascii="Yu Gothic" w:eastAsia="Yu Gothic" w:hAnsi="Yu Gothic" w:cs="MS PGothic"/>
                <w:color w:val="000000"/>
                <w:sz w:val="18"/>
                <w:szCs w:val="18"/>
                <w:lang w:val="en-GB" w:eastAsia="ja-JP"/>
              </w:rPr>
            </w:pPr>
            <w:del w:id="2180" w:author="Harry" w:date="2021-12-13T10:49:00Z">
              <w:r w:rsidRPr="00093F5E" w:rsidDel="004B3AAC">
                <w:rPr>
                  <w:rFonts w:ascii="Yu Gothic" w:eastAsia="Yu Gothic" w:hAnsi="Yu Gothic" w:cs="MS PGothic" w:hint="eastAsia"/>
                  <w:color w:val="000000"/>
                  <w:sz w:val="18"/>
                  <w:szCs w:val="18"/>
                  <w:lang w:val="en-GB" w:eastAsia="ja-JP"/>
                </w:rPr>
                <w:delText>Mean</w:delText>
              </w:r>
            </w:del>
          </w:p>
        </w:tc>
        <w:tc>
          <w:tcPr>
            <w:tcW w:w="1020" w:type="dxa"/>
            <w:tcBorders>
              <w:top w:val="single" w:sz="4" w:space="0" w:color="auto"/>
              <w:left w:val="nil"/>
              <w:bottom w:val="single" w:sz="4" w:space="0" w:color="auto"/>
              <w:right w:val="nil"/>
            </w:tcBorders>
            <w:shd w:val="clear" w:color="auto" w:fill="auto"/>
            <w:noWrap/>
            <w:vAlign w:val="center"/>
            <w:hideMark/>
          </w:tcPr>
          <w:p w14:paraId="3F85AF8B" w14:textId="77777777" w:rsidR="00324AC5" w:rsidRPr="00093F5E" w:rsidDel="004B3AAC" w:rsidRDefault="00093F5E" w:rsidP="00324AC5">
            <w:pPr>
              <w:spacing w:after="0" w:line="240" w:lineRule="auto"/>
              <w:jc w:val="center"/>
              <w:rPr>
                <w:del w:id="2181" w:author="Harry" w:date="2021-12-13T10:49:00Z"/>
                <w:rFonts w:ascii="Yu Gothic" w:eastAsia="Yu Gothic" w:hAnsi="Yu Gothic" w:cs="MS PGothic"/>
                <w:color w:val="000000"/>
                <w:sz w:val="18"/>
                <w:szCs w:val="18"/>
                <w:lang w:val="en-GB" w:eastAsia="ja-JP"/>
              </w:rPr>
            </w:pPr>
            <w:del w:id="2182" w:author="Harry" w:date="2021-12-13T10:49:00Z">
              <w:r w:rsidRPr="00093F5E" w:rsidDel="004B3AAC">
                <w:rPr>
                  <w:rFonts w:ascii="Yu Gothic" w:eastAsia="Yu Gothic" w:hAnsi="Yu Gothic" w:cs="MS PGothic" w:hint="eastAsia"/>
                  <w:color w:val="000000"/>
                  <w:sz w:val="18"/>
                  <w:szCs w:val="18"/>
                  <w:lang w:val="en-GB" w:eastAsia="ja-JP"/>
                </w:rPr>
                <w:delText>Std Dev</w:delText>
              </w:r>
            </w:del>
          </w:p>
        </w:tc>
        <w:tc>
          <w:tcPr>
            <w:tcW w:w="745" w:type="dxa"/>
            <w:tcBorders>
              <w:top w:val="single" w:sz="4" w:space="0" w:color="auto"/>
              <w:left w:val="nil"/>
              <w:bottom w:val="single" w:sz="4" w:space="0" w:color="auto"/>
              <w:right w:val="nil"/>
            </w:tcBorders>
            <w:shd w:val="clear" w:color="auto" w:fill="auto"/>
            <w:noWrap/>
            <w:vAlign w:val="center"/>
            <w:hideMark/>
          </w:tcPr>
          <w:p w14:paraId="06AC2FBB" w14:textId="77777777" w:rsidR="00324AC5" w:rsidRPr="00093F5E" w:rsidDel="004B3AAC" w:rsidRDefault="00093F5E" w:rsidP="00324AC5">
            <w:pPr>
              <w:spacing w:after="0" w:line="240" w:lineRule="auto"/>
              <w:jc w:val="center"/>
              <w:rPr>
                <w:del w:id="2183" w:author="Harry" w:date="2021-12-13T10:49:00Z"/>
                <w:rFonts w:ascii="Yu Gothic" w:eastAsia="Yu Gothic" w:hAnsi="Yu Gothic" w:cs="MS PGothic"/>
                <w:color w:val="000000"/>
                <w:sz w:val="18"/>
                <w:szCs w:val="18"/>
                <w:lang w:val="en-GB" w:eastAsia="ja-JP"/>
              </w:rPr>
            </w:pPr>
            <w:del w:id="2184" w:author="Harry" w:date="2021-12-13T10:49:00Z">
              <w:r w:rsidRPr="00093F5E" w:rsidDel="004B3AAC">
                <w:rPr>
                  <w:rFonts w:ascii="Yu Gothic" w:eastAsia="Yu Gothic" w:hAnsi="Yu Gothic" w:cs="MS PGothic" w:hint="eastAsia"/>
                  <w:color w:val="000000"/>
                  <w:sz w:val="18"/>
                  <w:szCs w:val="18"/>
                  <w:lang w:val="en-GB" w:eastAsia="ja-JP"/>
                </w:rPr>
                <w:delText>Min</w:delText>
              </w:r>
            </w:del>
          </w:p>
        </w:tc>
        <w:tc>
          <w:tcPr>
            <w:tcW w:w="745" w:type="dxa"/>
            <w:tcBorders>
              <w:top w:val="single" w:sz="4" w:space="0" w:color="auto"/>
              <w:left w:val="nil"/>
              <w:bottom w:val="single" w:sz="4" w:space="0" w:color="auto"/>
              <w:right w:val="nil"/>
            </w:tcBorders>
            <w:shd w:val="clear" w:color="auto" w:fill="auto"/>
            <w:noWrap/>
            <w:vAlign w:val="center"/>
            <w:hideMark/>
          </w:tcPr>
          <w:p w14:paraId="16AFD04F" w14:textId="77777777" w:rsidR="00324AC5" w:rsidRPr="00093F5E" w:rsidDel="004B3AAC" w:rsidRDefault="00093F5E" w:rsidP="00324AC5">
            <w:pPr>
              <w:spacing w:after="0" w:line="240" w:lineRule="auto"/>
              <w:jc w:val="center"/>
              <w:rPr>
                <w:del w:id="2185" w:author="Harry" w:date="2021-12-13T10:49:00Z"/>
                <w:rFonts w:ascii="Yu Gothic" w:eastAsia="Yu Gothic" w:hAnsi="Yu Gothic" w:cs="MS PGothic"/>
                <w:color w:val="000000"/>
                <w:sz w:val="18"/>
                <w:szCs w:val="18"/>
                <w:lang w:val="en-GB" w:eastAsia="ja-JP"/>
              </w:rPr>
            </w:pPr>
            <w:del w:id="2186" w:author="Harry" w:date="2021-12-13T10:49:00Z">
              <w:r w:rsidRPr="00093F5E" w:rsidDel="004B3AAC">
                <w:rPr>
                  <w:rFonts w:ascii="Yu Gothic" w:eastAsia="Yu Gothic" w:hAnsi="Yu Gothic" w:cs="MS PGothic" w:hint="eastAsia"/>
                  <w:color w:val="000000"/>
                  <w:sz w:val="18"/>
                  <w:szCs w:val="18"/>
                  <w:lang w:val="en-GB" w:eastAsia="ja-JP"/>
                </w:rPr>
                <w:delText>Max</w:delText>
              </w:r>
            </w:del>
          </w:p>
        </w:tc>
      </w:tr>
      <w:tr w:rsidR="008E3EEF" w:rsidRPr="00093F5E" w:rsidDel="004B3AAC" w14:paraId="09D8DADB" w14:textId="77777777" w:rsidTr="00324AC5">
        <w:trPr>
          <w:trHeight w:val="130"/>
          <w:jc w:val="center"/>
          <w:del w:id="2187" w:author="Harry" w:date="2021-12-13T10:49:00Z"/>
        </w:trPr>
        <w:tc>
          <w:tcPr>
            <w:tcW w:w="543" w:type="dxa"/>
            <w:tcBorders>
              <w:top w:val="nil"/>
              <w:left w:val="nil"/>
              <w:bottom w:val="nil"/>
              <w:right w:val="nil"/>
            </w:tcBorders>
            <w:shd w:val="clear" w:color="auto" w:fill="auto"/>
            <w:noWrap/>
            <w:vAlign w:val="center"/>
            <w:hideMark/>
          </w:tcPr>
          <w:p w14:paraId="656A12A1" w14:textId="77777777" w:rsidR="00324AC5" w:rsidRPr="00093F5E" w:rsidDel="004B3AAC" w:rsidRDefault="00093F5E" w:rsidP="00324AC5">
            <w:pPr>
              <w:spacing w:after="0" w:line="240" w:lineRule="auto"/>
              <w:jc w:val="center"/>
              <w:rPr>
                <w:del w:id="2188" w:author="Harry" w:date="2021-12-13T10:49:00Z"/>
                <w:rFonts w:ascii="Yu Gothic" w:eastAsia="Yu Gothic" w:hAnsi="Yu Gothic" w:cs="MS PGothic"/>
                <w:color w:val="000000"/>
                <w:sz w:val="18"/>
                <w:szCs w:val="18"/>
                <w:lang w:val="en-GB" w:eastAsia="ja-JP"/>
              </w:rPr>
            </w:pPr>
            <w:del w:id="2189" w:author="Harry" w:date="2021-12-13T10:49:00Z">
              <w:r w:rsidRPr="00093F5E" w:rsidDel="004B3AAC">
                <w:rPr>
                  <w:rFonts w:ascii="Yu Gothic" w:eastAsia="Yu Gothic" w:hAnsi="Yu Gothic" w:cs="MS PGothic" w:hint="eastAsia"/>
                  <w:color w:val="000000"/>
                  <w:sz w:val="18"/>
                  <w:szCs w:val="18"/>
                  <w:lang w:val="en-GB" w:eastAsia="ja-JP"/>
                </w:rPr>
                <w:lastRenderedPageBreak/>
                <w:delText>1</w:delText>
              </w:r>
            </w:del>
          </w:p>
        </w:tc>
        <w:tc>
          <w:tcPr>
            <w:tcW w:w="2859" w:type="dxa"/>
            <w:tcBorders>
              <w:top w:val="nil"/>
              <w:left w:val="nil"/>
              <w:bottom w:val="nil"/>
              <w:right w:val="nil"/>
            </w:tcBorders>
            <w:shd w:val="clear" w:color="auto" w:fill="auto"/>
            <w:noWrap/>
            <w:vAlign w:val="center"/>
            <w:hideMark/>
          </w:tcPr>
          <w:p w14:paraId="31598C45" w14:textId="77777777" w:rsidR="00324AC5" w:rsidRPr="00093F5E" w:rsidDel="004B3AAC" w:rsidRDefault="00093F5E" w:rsidP="00324AC5">
            <w:pPr>
              <w:spacing w:after="0" w:line="240" w:lineRule="auto"/>
              <w:rPr>
                <w:del w:id="2190" w:author="Harry" w:date="2021-12-13T10:49:00Z"/>
                <w:rFonts w:ascii="Yu Gothic" w:eastAsia="Yu Gothic" w:hAnsi="Yu Gothic" w:cs="MS PGothic"/>
                <w:color w:val="000000"/>
                <w:sz w:val="18"/>
                <w:szCs w:val="18"/>
                <w:lang w:val="en-GB" w:eastAsia="ja-JP"/>
              </w:rPr>
            </w:pPr>
            <w:del w:id="2191" w:author="Harry" w:date="2021-12-13T10:49:00Z">
              <w:r w:rsidRPr="00093F5E" w:rsidDel="004B3AAC">
                <w:rPr>
                  <w:rFonts w:ascii="Yu Gothic" w:eastAsia="Yu Gothic" w:hAnsi="Yu Gothic" w:cs="MS PGothic" w:hint="eastAsia"/>
                  <w:color w:val="000000"/>
                  <w:sz w:val="18"/>
                  <w:szCs w:val="18"/>
                  <w:lang w:val="en-GB" w:eastAsia="ja-JP"/>
                </w:rPr>
                <w:delText>Aceh</w:delText>
              </w:r>
            </w:del>
          </w:p>
        </w:tc>
        <w:tc>
          <w:tcPr>
            <w:tcW w:w="241" w:type="dxa"/>
            <w:tcBorders>
              <w:top w:val="nil"/>
              <w:left w:val="nil"/>
              <w:bottom w:val="nil"/>
              <w:right w:val="nil"/>
            </w:tcBorders>
            <w:shd w:val="clear" w:color="auto" w:fill="auto"/>
            <w:noWrap/>
            <w:vAlign w:val="center"/>
            <w:hideMark/>
          </w:tcPr>
          <w:p w14:paraId="53670E7A" w14:textId="77777777" w:rsidR="00324AC5" w:rsidRPr="00093F5E" w:rsidDel="004B3AAC" w:rsidRDefault="00093F5E" w:rsidP="00324AC5">
            <w:pPr>
              <w:spacing w:after="0" w:line="240" w:lineRule="auto"/>
              <w:jc w:val="right"/>
              <w:rPr>
                <w:del w:id="2192" w:author="Harry" w:date="2021-12-13T10:49:00Z"/>
                <w:rFonts w:ascii="Yu Gothic" w:eastAsia="Yu Gothic" w:hAnsi="Yu Gothic" w:cs="MS PGothic"/>
                <w:color w:val="000000"/>
                <w:sz w:val="18"/>
                <w:szCs w:val="18"/>
                <w:lang w:val="en-GB" w:eastAsia="ja-JP"/>
              </w:rPr>
            </w:pPr>
            <w:del w:id="2193" w:author="Harry" w:date="2021-12-13T10:49:00Z">
              <w:r w:rsidRPr="00093F5E" w:rsidDel="004B3AAC">
                <w:rPr>
                  <w:rFonts w:ascii="Yu Gothic" w:eastAsia="Yu Gothic" w:hAnsi="Yu Gothic" w:cs="MS PGothic" w:hint="eastAsia"/>
                  <w:color w:val="000000"/>
                  <w:sz w:val="18"/>
                  <w:szCs w:val="18"/>
                  <w:lang w:val="en-GB" w:eastAsia="ja-JP"/>
                </w:rPr>
                <w:delText xml:space="preserve">1,057 </w:delText>
              </w:r>
            </w:del>
          </w:p>
        </w:tc>
        <w:tc>
          <w:tcPr>
            <w:tcW w:w="1020" w:type="dxa"/>
            <w:tcBorders>
              <w:top w:val="nil"/>
              <w:left w:val="nil"/>
              <w:bottom w:val="nil"/>
              <w:right w:val="nil"/>
            </w:tcBorders>
            <w:shd w:val="clear" w:color="auto" w:fill="auto"/>
            <w:noWrap/>
            <w:vAlign w:val="center"/>
            <w:hideMark/>
          </w:tcPr>
          <w:p w14:paraId="33A34F3D" w14:textId="77777777" w:rsidR="00324AC5" w:rsidRPr="00093F5E" w:rsidDel="004B3AAC" w:rsidRDefault="00093F5E" w:rsidP="00324AC5">
            <w:pPr>
              <w:spacing w:after="0" w:line="240" w:lineRule="auto"/>
              <w:jc w:val="right"/>
              <w:rPr>
                <w:del w:id="2194" w:author="Harry" w:date="2021-12-13T10:49:00Z"/>
                <w:rFonts w:ascii="Yu Gothic" w:eastAsia="Yu Gothic" w:hAnsi="Yu Gothic" w:cs="MS PGothic"/>
                <w:color w:val="000000"/>
                <w:sz w:val="18"/>
                <w:szCs w:val="18"/>
                <w:lang w:val="en-GB" w:eastAsia="ja-JP"/>
              </w:rPr>
            </w:pPr>
            <w:del w:id="2195" w:author="Harry" w:date="2021-12-13T10:49:00Z">
              <w:r w:rsidRPr="00093F5E" w:rsidDel="004B3AAC">
                <w:rPr>
                  <w:rFonts w:ascii="Yu Gothic" w:eastAsia="Yu Gothic" w:hAnsi="Yu Gothic" w:cs="MS PGothic" w:hint="eastAsia"/>
                  <w:color w:val="000000"/>
                  <w:sz w:val="18"/>
                  <w:szCs w:val="18"/>
                  <w:lang w:val="en-GB" w:eastAsia="ja-JP"/>
                </w:rPr>
                <w:delText xml:space="preserve">947 </w:delText>
              </w:r>
            </w:del>
          </w:p>
        </w:tc>
        <w:tc>
          <w:tcPr>
            <w:tcW w:w="745" w:type="dxa"/>
            <w:tcBorders>
              <w:top w:val="nil"/>
              <w:left w:val="nil"/>
              <w:bottom w:val="nil"/>
              <w:right w:val="nil"/>
            </w:tcBorders>
            <w:shd w:val="clear" w:color="auto" w:fill="auto"/>
            <w:noWrap/>
            <w:vAlign w:val="center"/>
            <w:hideMark/>
          </w:tcPr>
          <w:p w14:paraId="1B23A6BD" w14:textId="77777777" w:rsidR="00324AC5" w:rsidRPr="00093F5E" w:rsidDel="004B3AAC" w:rsidRDefault="00093F5E" w:rsidP="00324AC5">
            <w:pPr>
              <w:spacing w:after="0" w:line="240" w:lineRule="auto"/>
              <w:jc w:val="right"/>
              <w:rPr>
                <w:del w:id="2196" w:author="Harry" w:date="2021-12-13T10:49:00Z"/>
                <w:rFonts w:ascii="Yu Gothic" w:eastAsia="Yu Gothic" w:hAnsi="Yu Gothic" w:cs="MS PGothic"/>
                <w:color w:val="000000"/>
                <w:sz w:val="18"/>
                <w:szCs w:val="18"/>
                <w:lang w:val="en-GB" w:eastAsia="ja-JP"/>
              </w:rPr>
            </w:pPr>
            <w:del w:id="2197" w:author="Harry" w:date="2021-12-13T10:49:00Z">
              <w:r w:rsidRPr="00093F5E" w:rsidDel="004B3AAC">
                <w:rPr>
                  <w:rFonts w:ascii="Yu Gothic" w:eastAsia="Yu Gothic" w:hAnsi="Yu Gothic" w:cs="MS PGothic" w:hint="eastAsia"/>
                  <w:color w:val="000000"/>
                  <w:sz w:val="18"/>
                  <w:szCs w:val="18"/>
                  <w:lang w:val="en-GB" w:eastAsia="ja-JP"/>
                </w:rPr>
                <w:delText xml:space="preserve">968 </w:delText>
              </w:r>
            </w:del>
          </w:p>
        </w:tc>
        <w:tc>
          <w:tcPr>
            <w:tcW w:w="745" w:type="dxa"/>
            <w:tcBorders>
              <w:top w:val="nil"/>
              <w:left w:val="nil"/>
              <w:bottom w:val="nil"/>
              <w:right w:val="nil"/>
            </w:tcBorders>
            <w:shd w:val="clear" w:color="auto" w:fill="auto"/>
            <w:noWrap/>
            <w:vAlign w:val="center"/>
            <w:hideMark/>
          </w:tcPr>
          <w:p w14:paraId="41C05064" w14:textId="77777777" w:rsidR="00324AC5" w:rsidRPr="00093F5E" w:rsidDel="004B3AAC" w:rsidRDefault="00093F5E" w:rsidP="00324AC5">
            <w:pPr>
              <w:spacing w:after="0" w:line="240" w:lineRule="auto"/>
              <w:jc w:val="right"/>
              <w:rPr>
                <w:del w:id="2198" w:author="Harry" w:date="2021-12-13T10:49:00Z"/>
                <w:rFonts w:ascii="Yu Gothic" w:eastAsia="Yu Gothic" w:hAnsi="Yu Gothic" w:cs="MS PGothic"/>
                <w:color w:val="000000"/>
                <w:sz w:val="18"/>
                <w:szCs w:val="18"/>
                <w:lang w:val="en-GB" w:eastAsia="ja-JP"/>
              </w:rPr>
            </w:pPr>
            <w:del w:id="2199" w:author="Harry" w:date="2021-12-13T10:49:00Z">
              <w:r w:rsidRPr="00093F5E" w:rsidDel="004B3AAC">
                <w:rPr>
                  <w:rFonts w:ascii="Yu Gothic" w:eastAsia="Yu Gothic" w:hAnsi="Yu Gothic" w:cs="MS PGothic" w:hint="eastAsia"/>
                  <w:color w:val="000000"/>
                  <w:sz w:val="18"/>
                  <w:szCs w:val="18"/>
                  <w:lang w:val="en-GB" w:eastAsia="ja-JP"/>
                </w:rPr>
                <w:delText xml:space="preserve">1,231 </w:delText>
              </w:r>
            </w:del>
          </w:p>
        </w:tc>
      </w:tr>
      <w:tr w:rsidR="008E3EEF" w:rsidRPr="00093F5E" w:rsidDel="004B3AAC" w14:paraId="4A0354B2" w14:textId="77777777" w:rsidTr="00324AC5">
        <w:trPr>
          <w:trHeight w:val="116"/>
          <w:jc w:val="center"/>
          <w:del w:id="2200" w:author="Harry" w:date="2021-12-13T10:49:00Z"/>
        </w:trPr>
        <w:tc>
          <w:tcPr>
            <w:tcW w:w="543" w:type="dxa"/>
            <w:tcBorders>
              <w:top w:val="nil"/>
              <w:left w:val="nil"/>
              <w:bottom w:val="nil"/>
              <w:right w:val="nil"/>
            </w:tcBorders>
            <w:shd w:val="clear" w:color="auto" w:fill="auto"/>
            <w:noWrap/>
            <w:vAlign w:val="center"/>
            <w:hideMark/>
          </w:tcPr>
          <w:p w14:paraId="5F50C4D2" w14:textId="77777777" w:rsidR="00324AC5" w:rsidRPr="00093F5E" w:rsidDel="004B3AAC" w:rsidRDefault="00093F5E" w:rsidP="00324AC5">
            <w:pPr>
              <w:spacing w:after="0" w:line="240" w:lineRule="auto"/>
              <w:jc w:val="center"/>
              <w:rPr>
                <w:del w:id="2201" w:author="Harry" w:date="2021-12-13T10:49:00Z"/>
                <w:rFonts w:ascii="Yu Gothic" w:eastAsia="Yu Gothic" w:hAnsi="Yu Gothic" w:cs="MS PGothic"/>
                <w:color w:val="000000"/>
                <w:sz w:val="18"/>
                <w:szCs w:val="18"/>
                <w:lang w:val="en-GB" w:eastAsia="ja-JP"/>
              </w:rPr>
            </w:pPr>
            <w:del w:id="2202" w:author="Harry" w:date="2021-12-13T10:49:00Z">
              <w:r w:rsidRPr="00093F5E" w:rsidDel="004B3AAC">
                <w:rPr>
                  <w:rFonts w:ascii="Yu Gothic" w:eastAsia="Yu Gothic" w:hAnsi="Yu Gothic" w:cs="MS PGothic" w:hint="eastAsia"/>
                  <w:color w:val="000000"/>
                  <w:sz w:val="18"/>
                  <w:szCs w:val="18"/>
                  <w:lang w:val="en-GB" w:eastAsia="ja-JP"/>
                </w:rPr>
                <w:delText>2</w:delText>
              </w:r>
            </w:del>
          </w:p>
        </w:tc>
        <w:tc>
          <w:tcPr>
            <w:tcW w:w="2859" w:type="dxa"/>
            <w:tcBorders>
              <w:top w:val="nil"/>
              <w:left w:val="nil"/>
              <w:bottom w:val="nil"/>
              <w:right w:val="nil"/>
            </w:tcBorders>
            <w:shd w:val="clear" w:color="auto" w:fill="auto"/>
            <w:noWrap/>
            <w:vAlign w:val="center"/>
            <w:hideMark/>
          </w:tcPr>
          <w:p w14:paraId="389B8E25" w14:textId="77777777" w:rsidR="00324AC5" w:rsidRPr="00093F5E" w:rsidDel="004B3AAC" w:rsidRDefault="00093F5E" w:rsidP="00324AC5">
            <w:pPr>
              <w:spacing w:after="0" w:line="240" w:lineRule="auto"/>
              <w:rPr>
                <w:del w:id="2203" w:author="Harry" w:date="2021-12-13T10:49:00Z"/>
                <w:rFonts w:ascii="Yu Gothic" w:eastAsia="Yu Gothic" w:hAnsi="Yu Gothic" w:cs="MS PGothic"/>
                <w:color w:val="000000"/>
                <w:sz w:val="18"/>
                <w:szCs w:val="18"/>
                <w:lang w:val="en-GB" w:eastAsia="ja-JP"/>
              </w:rPr>
            </w:pPr>
            <w:del w:id="2204" w:author="Harry" w:date="2021-12-13T10:49:00Z">
              <w:r w:rsidRPr="00093F5E" w:rsidDel="004B3AAC">
                <w:rPr>
                  <w:rFonts w:ascii="Yu Gothic" w:eastAsia="Yu Gothic" w:hAnsi="Yu Gothic" w:cs="MS PGothic" w:hint="eastAsia"/>
                  <w:color w:val="000000"/>
                  <w:sz w:val="18"/>
                  <w:szCs w:val="18"/>
                  <w:lang w:val="en-GB" w:eastAsia="ja-JP"/>
                </w:rPr>
                <w:delText>Bali</w:delText>
              </w:r>
            </w:del>
          </w:p>
        </w:tc>
        <w:tc>
          <w:tcPr>
            <w:tcW w:w="241" w:type="dxa"/>
            <w:tcBorders>
              <w:top w:val="nil"/>
              <w:left w:val="nil"/>
              <w:bottom w:val="nil"/>
              <w:right w:val="nil"/>
            </w:tcBorders>
            <w:shd w:val="clear" w:color="auto" w:fill="auto"/>
            <w:noWrap/>
            <w:vAlign w:val="center"/>
            <w:hideMark/>
          </w:tcPr>
          <w:p w14:paraId="42A903D3" w14:textId="77777777" w:rsidR="00324AC5" w:rsidRPr="00093F5E" w:rsidDel="004B3AAC" w:rsidRDefault="00093F5E" w:rsidP="00324AC5">
            <w:pPr>
              <w:spacing w:after="0" w:line="240" w:lineRule="auto"/>
              <w:jc w:val="right"/>
              <w:rPr>
                <w:del w:id="2205" w:author="Harry" w:date="2021-12-13T10:49:00Z"/>
                <w:rFonts w:ascii="Yu Gothic" w:eastAsia="Yu Gothic" w:hAnsi="Yu Gothic" w:cs="MS PGothic"/>
                <w:color w:val="000000"/>
                <w:sz w:val="18"/>
                <w:szCs w:val="18"/>
                <w:lang w:val="en-GB" w:eastAsia="ja-JP"/>
              </w:rPr>
            </w:pPr>
            <w:del w:id="2206" w:author="Harry" w:date="2021-12-13T10:49:00Z">
              <w:r w:rsidRPr="00093F5E" w:rsidDel="004B3AAC">
                <w:rPr>
                  <w:rFonts w:ascii="Yu Gothic" w:eastAsia="Yu Gothic" w:hAnsi="Yu Gothic" w:cs="MS PGothic" w:hint="eastAsia"/>
                  <w:color w:val="000000"/>
                  <w:sz w:val="18"/>
                  <w:szCs w:val="18"/>
                  <w:lang w:val="en-GB" w:eastAsia="ja-JP"/>
                </w:rPr>
                <w:delText xml:space="preserve">1,205 </w:delText>
              </w:r>
            </w:del>
          </w:p>
        </w:tc>
        <w:tc>
          <w:tcPr>
            <w:tcW w:w="1020" w:type="dxa"/>
            <w:tcBorders>
              <w:top w:val="nil"/>
              <w:left w:val="nil"/>
              <w:bottom w:val="nil"/>
              <w:right w:val="nil"/>
            </w:tcBorders>
            <w:shd w:val="clear" w:color="auto" w:fill="auto"/>
            <w:noWrap/>
            <w:vAlign w:val="center"/>
            <w:hideMark/>
          </w:tcPr>
          <w:p w14:paraId="69047C15" w14:textId="77777777" w:rsidR="00324AC5" w:rsidRPr="00093F5E" w:rsidDel="004B3AAC" w:rsidRDefault="00093F5E" w:rsidP="00324AC5">
            <w:pPr>
              <w:spacing w:after="0" w:line="240" w:lineRule="auto"/>
              <w:jc w:val="right"/>
              <w:rPr>
                <w:del w:id="2207" w:author="Harry" w:date="2021-12-13T10:49:00Z"/>
                <w:rFonts w:ascii="Yu Gothic" w:eastAsia="Yu Gothic" w:hAnsi="Yu Gothic" w:cs="MS PGothic"/>
                <w:color w:val="000000"/>
                <w:sz w:val="18"/>
                <w:szCs w:val="18"/>
                <w:lang w:val="en-GB" w:eastAsia="ja-JP"/>
              </w:rPr>
            </w:pPr>
            <w:del w:id="2208" w:author="Harry" w:date="2021-12-13T10:49:00Z">
              <w:r w:rsidRPr="00093F5E" w:rsidDel="004B3AAC">
                <w:rPr>
                  <w:rFonts w:ascii="Yu Gothic" w:eastAsia="Yu Gothic" w:hAnsi="Yu Gothic" w:cs="MS PGothic" w:hint="eastAsia"/>
                  <w:color w:val="000000"/>
                  <w:sz w:val="18"/>
                  <w:szCs w:val="18"/>
                  <w:lang w:val="en-GB" w:eastAsia="ja-JP"/>
                </w:rPr>
                <w:delText xml:space="preserve">1,920 </w:delText>
              </w:r>
            </w:del>
          </w:p>
        </w:tc>
        <w:tc>
          <w:tcPr>
            <w:tcW w:w="745" w:type="dxa"/>
            <w:tcBorders>
              <w:top w:val="nil"/>
              <w:left w:val="nil"/>
              <w:bottom w:val="nil"/>
              <w:right w:val="nil"/>
            </w:tcBorders>
            <w:shd w:val="clear" w:color="auto" w:fill="auto"/>
            <w:noWrap/>
            <w:vAlign w:val="center"/>
            <w:hideMark/>
          </w:tcPr>
          <w:p w14:paraId="6C1927F0" w14:textId="77777777" w:rsidR="00324AC5" w:rsidRPr="00093F5E" w:rsidDel="004B3AAC" w:rsidRDefault="00093F5E" w:rsidP="00324AC5">
            <w:pPr>
              <w:spacing w:after="0" w:line="240" w:lineRule="auto"/>
              <w:jc w:val="right"/>
              <w:rPr>
                <w:del w:id="2209" w:author="Harry" w:date="2021-12-13T10:49:00Z"/>
                <w:rFonts w:ascii="Yu Gothic" w:eastAsia="Yu Gothic" w:hAnsi="Yu Gothic" w:cs="MS PGothic"/>
                <w:color w:val="000000"/>
                <w:sz w:val="18"/>
                <w:szCs w:val="18"/>
                <w:lang w:val="en-GB" w:eastAsia="ja-JP"/>
              </w:rPr>
            </w:pPr>
            <w:del w:id="2210" w:author="Harry" w:date="2021-12-13T10:49:00Z">
              <w:r w:rsidRPr="00093F5E" w:rsidDel="004B3AAC">
                <w:rPr>
                  <w:rFonts w:ascii="Yu Gothic" w:eastAsia="Yu Gothic" w:hAnsi="Yu Gothic" w:cs="MS PGothic" w:hint="eastAsia"/>
                  <w:color w:val="000000"/>
                  <w:sz w:val="18"/>
                  <w:szCs w:val="18"/>
                  <w:lang w:val="en-GB" w:eastAsia="ja-JP"/>
                </w:rPr>
                <w:delText xml:space="preserve">1,001 </w:delText>
              </w:r>
            </w:del>
          </w:p>
        </w:tc>
        <w:tc>
          <w:tcPr>
            <w:tcW w:w="745" w:type="dxa"/>
            <w:tcBorders>
              <w:top w:val="nil"/>
              <w:left w:val="nil"/>
              <w:bottom w:val="nil"/>
              <w:right w:val="nil"/>
            </w:tcBorders>
            <w:shd w:val="clear" w:color="auto" w:fill="auto"/>
            <w:noWrap/>
            <w:vAlign w:val="center"/>
            <w:hideMark/>
          </w:tcPr>
          <w:p w14:paraId="1C1E1B20" w14:textId="77777777" w:rsidR="00324AC5" w:rsidRPr="00093F5E" w:rsidDel="004B3AAC" w:rsidRDefault="00093F5E" w:rsidP="00324AC5">
            <w:pPr>
              <w:spacing w:after="0" w:line="240" w:lineRule="auto"/>
              <w:jc w:val="right"/>
              <w:rPr>
                <w:del w:id="2211" w:author="Harry" w:date="2021-12-13T10:49:00Z"/>
                <w:rFonts w:ascii="Yu Gothic" w:eastAsia="Yu Gothic" w:hAnsi="Yu Gothic" w:cs="MS PGothic"/>
                <w:color w:val="000000"/>
                <w:sz w:val="18"/>
                <w:szCs w:val="18"/>
                <w:lang w:val="en-GB" w:eastAsia="ja-JP"/>
              </w:rPr>
            </w:pPr>
            <w:del w:id="2212" w:author="Harry" w:date="2021-12-13T10:49:00Z">
              <w:r w:rsidRPr="00093F5E" w:rsidDel="004B3AAC">
                <w:rPr>
                  <w:rFonts w:ascii="Yu Gothic" w:eastAsia="Yu Gothic" w:hAnsi="Yu Gothic" w:cs="MS PGothic" w:hint="eastAsia"/>
                  <w:color w:val="000000"/>
                  <w:sz w:val="18"/>
                  <w:szCs w:val="18"/>
                  <w:lang w:val="en-GB" w:eastAsia="ja-JP"/>
                </w:rPr>
                <w:delText xml:space="preserve">1,529 </w:delText>
              </w:r>
            </w:del>
          </w:p>
        </w:tc>
      </w:tr>
      <w:tr w:rsidR="008E3EEF" w:rsidRPr="00093F5E" w:rsidDel="004B3AAC" w14:paraId="7C53E423" w14:textId="77777777" w:rsidTr="00324AC5">
        <w:trPr>
          <w:trHeight w:val="248"/>
          <w:jc w:val="center"/>
          <w:del w:id="2213" w:author="Harry" w:date="2021-12-13T10:49:00Z"/>
        </w:trPr>
        <w:tc>
          <w:tcPr>
            <w:tcW w:w="543" w:type="dxa"/>
            <w:tcBorders>
              <w:top w:val="nil"/>
              <w:left w:val="nil"/>
              <w:bottom w:val="nil"/>
              <w:right w:val="nil"/>
            </w:tcBorders>
            <w:shd w:val="clear" w:color="auto" w:fill="auto"/>
            <w:noWrap/>
            <w:vAlign w:val="center"/>
            <w:hideMark/>
          </w:tcPr>
          <w:p w14:paraId="7CD501BC" w14:textId="77777777" w:rsidR="00324AC5" w:rsidRPr="00093F5E" w:rsidDel="004B3AAC" w:rsidRDefault="00093F5E" w:rsidP="00324AC5">
            <w:pPr>
              <w:spacing w:after="0" w:line="240" w:lineRule="auto"/>
              <w:jc w:val="center"/>
              <w:rPr>
                <w:del w:id="2214" w:author="Harry" w:date="2021-12-13T10:49:00Z"/>
                <w:rFonts w:ascii="Yu Gothic" w:eastAsia="Yu Gothic" w:hAnsi="Yu Gothic" w:cs="MS PGothic"/>
                <w:color w:val="000000"/>
                <w:sz w:val="18"/>
                <w:szCs w:val="18"/>
                <w:lang w:val="en-GB" w:eastAsia="ja-JP"/>
              </w:rPr>
            </w:pPr>
            <w:del w:id="2215" w:author="Harry" w:date="2021-12-13T10:49:00Z">
              <w:r w:rsidRPr="00093F5E" w:rsidDel="004B3AAC">
                <w:rPr>
                  <w:rFonts w:ascii="Yu Gothic" w:eastAsia="Yu Gothic" w:hAnsi="Yu Gothic" w:cs="MS PGothic" w:hint="eastAsia"/>
                  <w:color w:val="000000"/>
                  <w:sz w:val="18"/>
                  <w:szCs w:val="18"/>
                  <w:lang w:val="en-GB" w:eastAsia="ja-JP"/>
                </w:rPr>
                <w:delText>3</w:delText>
              </w:r>
            </w:del>
          </w:p>
        </w:tc>
        <w:tc>
          <w:tcPr>
            <w:tcW w:w="2859" w:type="dxa"/>
            <w:tcBorders>
              <w:top w:val="nil"/>
              <w:left w:val="nil"/>
              <w:bottom w:val="nil"/>
              <w:right w:val="nil"/>
            </w:tcBorders>
            <w:shd w:val="clear" w:color="auto" w:fill="auto"/>
            <w:noWrap/>
            <w:vAlign w:val="center"/>
            <w:hideMark/>
          </w:tcPr>
          <w:p w14:paraId="12B077AB" w14:textId="77777777" w:rsidR="00324AC5" w:rsidRPr="00093F5E" w:rsidDel="004B3AAC" w:rsidRDefault="00093F5E" w:rsidP="00324AC5">
            <w:pPr>
              <w:spacing w:after="0" w:line="240" w:lineRule="auto"/>
              <w:rPr>
                <w:del w:id="2216" w:author="Harry" w:date="2021-12-13T10:49:00Z"/>
                <w:rFonts w:ascii="Yu Gothic" w:eastAsia="Yu Gothic" w:hAnsi="Yu Gothic" w:cs="MS PGothic"/>
                <w:color w:val="000000"/>
                <w:sz w:val="18"/>
                <w:szCs w:val="18"/>
                <w:lang w:val="en-GB" w:eastAsia="ja-JP"/>
              </w:rPr>
            </w:pPr>
            <w:del w:id="2217" w:author="Harry" w:date="2021-12-13T10:49:00Z">
              <w:r w:rsidRPr="00093F5E" w:rsidDel="004B3AAC">
                <w:rPr>
                  <w:rFonts w:ascii="Yu Gothic" w:eastAsia="Yu Gothic" w:hAnsi="Yu Gothic" w:cs="MS PGothic" w:hint="eastAsia"/>
                  <w:color w:val="000000"/>
                  <w:sz w:val="18"/>
                  <w:szCs w:val="18"/>
                  <w:lang w:val="en-GB" w:eastAsia="ja-JP"/>
                </w:rPr>
                <w:delText>Bangka Belitung</w:delText>
              </w:r>
            </w:del>
          </w:p>
        </w:tc>
        <w:tc>
          <w:tcPr>
            <w:tcW w:w="241" w:type="dxa"/>
            <w:tcBorders>
              <w:top w:val="nil"/>
              <w:left w:val="nil"/>
              <w:bottom w:val="nil"/>
              <w:right w:val="nil"/>
            </w:tcBorders>
            <w:shd w:val="clear" w:color="auto" w:fill="auto"/>
            <w:noWrap/>
            <w:vAlign w:val="center"/>
            <w:hideMark/>
          </w:tcPr>
          <w:p w14:paraId="16EBA407" w14:textId="77777777" w:rsidR="00324AC5" w:rsidRPr="00093F5E" w:rsidDel="004B3AAC" w:rsidRDefault="00093F5E" w:rsidP="00324AC5">
            <w:pPr>
              <w:spacing w:after="0" w:line="240" w:lineRule="auto"/>
              <w:jc w:val="right"/>
              <w:rPr>
                <w:del w:id="2218" w:author="Harry" w:date="2021-12-13T10:49:00Z"/>
                <w:rFonts w:ascii="Yu Gothic" w:eastAsia="Yu Gothic" w:hAnsi="Yu Gothic" w:cs="MS PGothic"/>
                <w:color w:val="000000"/>
                <w:sz w:val="18"/>
                <w:szCs w:val="18"/>
                <w:lang w:val="en-GB" w:eastAsia="ja-JP"/>
              </w:rPr>
            </w:pPr>
            <w:del w:id="2219" w:author="Harry" w:date="2021-12-13T10:49:00Z">
              <w:r w:rsidRPr="00093F5E" w:rsidDel="004B3AAC">
                <w:rPr>
                  <w:rFonts w:ascii="Yu Gothic" w:eastAsia="Yu Gothic" w:hAnsi="Yu Gothic" w:cs="MS PGothic" w:hint="eastAsia"/>
                  <w:color w:val="000000"/>
                  <w:sz w:val="18"/>
                  <w:szCs w:val="18"/>
                  <w:lang w:val="en-GB" w:eastAsia="ja-JP"/>
                </w:rPr>
                <w:delText xml:space="preserve">1,017 </w:delText>
              </w:r>
            </w:del>
          </w:p>
        </w:tc>
        <w:tc>
          <w:tcPr>
            <w:tcW w:w="1020" w:type="dxa"/>
            <w:tcBorders>
              <w:top w:val="nil"/>
              <w:left w:val="nil"/>
              <w:bottom w:val="nil"/>
              <w:right w:val="nil"/>
            </w:tcBorders>
            <w:shd w:val="clear" w:color="auto" w:fill="auto"/>
            <w:noWrap/>
            <w:vAlign w:val="center"/>
            <w:hideMark/>
          </w:tcPr>
          <w:p w14:paraId="69007044" w14:textId="77777777" w:rsidR="00324AC5" w:rsidRPr="00093F5E" w:rsidDel="004B3AAC" w:rsidRDefault="00093F5E" w:rsidP="00324AC5">
            <w:pPr>
              <w:spacing w:after="0" w:line="240" w:lineRule="auto"/>
              <w:jc w:val="right"/>
              <w:rPr>
                <w:del w:id="2220" w:author="Harry" w:date="2021-12-13T10:49:00Z"/>
                <w:rFonts w:ascii="Yu Gothic" w:eastAsia="Yu Gothic" w:hAnsi="Yu Gothic" w:cs="MS PGothic"/>
                <w:color w:val="000000"/>
                <w:sz w:val="18"/>
                <w:szCs w:val="18"/>
                <w:lang w:val="en-GB" w:eastAsia="ja-JP"/>
              </w:rPr>
            </w:pPr>
            <w:del w:id="2221" w:author="Harry" w:date="2021-12-13T10:49:00Z">
              <w:r w:rsidRPr="00093F5E" w:rsidDel="004B3AAC">
                <w:rPr>
                  <w:rFonts w:ascii="Yu Gothic" w:eastAsia="Yu Gothic" w:hAnsi="Yu Gothic" w:cs="MS PGothic" w:hint="eastAsia"/>
                  <w:color w:val="000000"/>
                  <w:sz w:val="18"/>
                  <w:szCs w:val="18"/>
                  <w:lang w:val="en-GB" w:eastAsia="ja-JP"/>
                </w:rPr>
                <w:delText xml:space="preserve">1,339 </w:delText>
              </w:r>
            </w:del>
          </w:p>
        </w:tc>
        <w:tc>
          <w:tcPr>
            <w:tcW w:w="745" w:type="dxa"/>
            <w:tcBorders>
              <w:top w:val="nil"/>
              <w:left w:val="nil"/>
              <w:bottom w:val="nil"/>
              <w:right w:val="nil"/>
            </w:tcBorders>
            <w:shd w:val="clear" w:color="auto" w:fill="auto"/>
            <w:noWrap/>
            <w:vAlign w:val="center"/>
            <w:hideMark/>
          </w:tcPr>
          <w:p w14:paraId="50DFC4BB" w14:textId="77777777" w:rsidR="00324AC5" w:rsidRPr="00093F5E" w:rsidDel="004B3AAC" w:rsidRDefault="00093F5E" w:rsidP="00324AC5">
            <w:pPr>
              <w:spacing w:after="0" w:line="240" w:lineRule="auto"/>
              <w:jc w:val="right"/>
              <w:rPr>
                <w:del w:id="2222" w:author="Harry" w:date="2021-12-13T10:49:00Z"/>
                <w:rFonts w:ascii="Yu Gothic" w:eastAsia="Yu Gothic" w:hAnsi="Yu Gothic" w:cs="MS PGothic"/>
                <w:color w:val="000000"/>
                <w:sz w:val="18"/>
                <w:szCs w:val="18"/>
                <w:lang w:val="en-GB" w:eastAsia="ja-JP"/>
              </w:rPr>
            </w:pPr>
            <w:del w:id="2223" w:author="Harry" w:date="2021-12-13T10:49:00Z">
              <w:r w:rsidRPr="00093F5E" w:rsidDel="004B3AAC">
                <w:rPr>
                  <w:rFonts w:ascii="Yu Gothic" w:eastAsia="Yu Gothic" w:hAnsi="Yu Gothic" w:cs="MS PGothic" w:hint="eastAsia"/>
                  <w:color w:val="000000"/>
                  <w:sz w:val="18"/>
                  <w:szCs w:val="18"/>
                  <w:lang w:val="en-GB" w:eastAsia="ja-JP"/>
                </w:rPr>
                <w:delText xml:space="preserve">784 </w:delText>
              </w:r>
            </w:del>
          </w:p>
        </w:tc>
        <w:tc>
          <w:tcPr>
            <w:tcW w:w="745" w:type="dxa"/>
            <w:tcBorders>
              <w:top w:val="nil"/>
              <w:left w:val="nil"/>
              <w:bottom w:val="nil"/>
              <w:right w:val="nil"/>
            </w:tcBorders>
            <w:shd w:val="clear" w:color="auto" w:fill="auto"/>
            <w:noWrap/>
            <w:vAlign w:val="center"/>
            <w:hideMark/>
          </w:tcPr>
          <w:p w14:paraId="338B2695" w14:textId="77777777" w:rsidR="00324AC5" w:rsidRPr="00093F5E" w:rsidDel="004B3AAC" w:rsidRDefault="00093F5E" w:rsidP="00324AC5">
            <w:pPr>
              <w:spacing w:after="0" w:line="240" w:lineRule="auto"/>
              <w:jc w:val="right"/>
              <w:rPr>
                <w:del w:id="2224" w:author="Harry" w:date="2021-12-13T10:49:00Z"/>
                <w:rFonts w:ascii="Yu Gothic" w:eastAsia="Yu Gothic" w:hAnsi="Yu Gothic" w:cs="MS PGothic"/>
                <w:color w:val="000000"/>
                <w:sz w:val="18"/>
                <w:szCs w:val="18"/>
                <w:lang w:val="en-GB" w:eastAsia="ja-JP"/>
              </w:rPr>
            </w:pPr>
            <w:del w:id="2225" w:author="Harry" w:date="2021-12-13T10:49:00Z">
              <w:r w:rsidRPr="00093F5E" w:rsidDel="004B3AAC">
                <w:rPr>
                  <w:rFonts w:ascii="Yu Gothic" w:eastAsia="Yu Gothic" w:hAnsi="Yu Gothic" w:cs="MS PGothic" w:hint="eastAsia"/>
                  <w:color w:val="000000"/>
                  <w:sz w:val="18"/>
                  <w:szCs w:val="18"/>
                  <w:lang w:val="en-GB" w:eastAsia="ja-JP"/>
                </w:rPr>
                <w:delText xml:space="preserve">1,248 </w:delText>
              </w:r>
            </w:del>
          </w:p>
        </w:tc>
      </w:tr>
      <w:tr w:rsidR="008E3EEF" w:rsidRPr="00093F5E" w:rsidDel="004B3AAC" w14:paraId="6E1C9346" w14:textId="77777777" w:rsidTr="00324AC5">
        <w:trPr>
          <w:trHeight w:val="223"/>
          <w:jc w:val="center"/>
          <w:del w:id="2226" w:author="Harry" w:date="2021-12-13T10:49:00Z"/>
        </w:trPr>
        <w:tc>
          <w:tcPr>
            <w:tcW w:w="543" w:type="dxa"/>
            <w:tcBorders>
              <w:top w:val="nil"/>
              <w:left w:val="nil"/>
              <w:bottom w:val="nil"/>
              <w:right w:val="nil"/>
            </w:tcBorders>
            <w:shd w:val="clear" w:color="auto" w:fill="auto"/>
            <w:noWrap/>
            <w:vAlign w:val="center"/>
            <w:hideMark/>
          </w:tcPr>
          <w:p w14:paraId="396413E4" w14:textId="77777777" w:rsidR="00324AC5" w:rsidRPr="00093F5E" w:rsidDel="004B3AAC" w:rsidRDefault="00093F5E" w:rsidP="00324AC5">
            <w:pPr>
              <w:spacing w:after="0" w:line="240" w:lineRule="auto"/>
              <w:jc w:val="center"/>
              <w:rPr>
                <w:del w:id="2227" w:author="Harry" w:date="2021-12-13T10:49:00Z"/>
                <w:rFonts w:ascii="Yu Gothic" w:eastAsia="Yu Gothic" w:hAnsi="Yu Gothic" w:cs="MS PGothic"/>
                <w:color w:val="000000"/>
                <w:sz w:val="18"/>
                <w:szCs w:val="18"/>
                <w:lang w:val="en-GB" w:eastAsia="ja-JP"/>
              </w:rPr>
            </w:pPr>
            <w:del w:id="2228" w:author="Harry" w:date="2021-12-13T10:49:00Z">
              <w:r w:rsidRPr="00093F5E" w:rsidDel="004B3AAC">
                <w:rPr>
                  <w:rFonts w:ascii="Yu Gothic" w:eastAsia="Yu Gothic" w:hAnsi="Yu Gothic" w:cs="MS PGothic" w:hint="eastAsia"/>
                  <w:color w:val="000000"/>
                  <w:sz w:val="18"/>
                  <w:szCs w:val="18"/>
                  <w:lang w:val="en-GB" w:eastAsia="ja-JP"/>
                </w:rPr>
                <w:delText>4</w:delText>
              </w:r>
            </w:del>
          </w:p>
        </w:tc>
        <w:tc>
          <w:tcPr>
            <w:tcW w:w="2859" w:type="dxa"/>
            <w:tcBorders>
              <w:top w:val="nil"/>
              <w:left w:val="nil"/>
              <w:bottom w:val="nil"/>
              <w:right w:val="nil"/>
            </w:tcBorders>
            <w:shd w:val="clear" w:color="auto" w:fill="auto"/>
            <w:noWrap/>
            <w:vAlign w:val="center"/>
            <w:hideMark/>
          </w:tcPr>
          <w:p w14:paraId="4F5BF15C" w14:textId="77777777" w:rsidR="00324AC5" w:rsidRPr="00093F5E" w:rsidDel="004B3AAC" w:rsidRDefault="00093F5E" w:rsidP="00324AC5">
            <w:pPr>
              <w:spacing w:after="0" w:line="240" w:lineRule="auto"/>
              <w:rPr>
                <w:del w:id="2229" w:author="Harry" w:date="2021-12-13T10:49:00Z"/>
                <w:rFonts w:ascii="Yu Gothic" w:eastAsia="Yu Gothic" w:hAnsi="Yu Gothic" w:cs="MS PGothic"/>
                <w:color w:val="000000"/>
                <w:sz w:val="18"/>
                <w:szCs w:val="18"/>
                <w:lang w:val="en-GB" w:eastAsia="ja-JP"/>
              </w:rPr>
            </w:pPr>
            <w:del w:id="2230" w:author="Harry" w:date="2021-12-13T10:49:00Z">
              <w:r w:rsidRPr="00093F5E" w:rsidDel="004B3AAC">
                <w:rPr>
                  <w:rFonts w:ascii="Yu Gothic" w:eastAsia="Yu Gothic" w:hAnsi="Yu Gothic" w:cs="MS PGothic" w:hint="eastAsia"/>
                  <w:color w:val="000000"/>
                  <w:sz w:val="18"/>
                  <w:szCs w:val="18"/>
                  <w:lang w:val="en-GB" w:eastAsia="ja-JP"/>
                </w:rPr>
                <w:delText>Banten</w:delText>
              </w:r>
            </w:del>
          </w:p>
        </w:tc>
        <w:tc>
          <w:tcPr>
            <w:tcW w:w="241" w:type="dxa"/>
            <w:tcBorders>
              <w:top w:val="nil"/>
              <w:left w:val="nil"/>
              <w:bottom w:val="nil"/>
              <w:right w:val="nil"/>
            </w:tcBorders>
            <w:shd w:val="clear" w:color="auto" w:fill="auto"/>
            <w:noWrap/>
            <w:vAlign w:val="center"/>
            <w:hideMark/>
          </w:tcPr>
          <w:p w14:paraId="154746F8" w14:textId="77777777" w:rsidR="00324AC5" w:rsidRPr="00093F5E" w:rsidDel="004B3AAC" w:rsidRDefault="00093F5E" w:rsidP="00324AC5">
            <w:pPr>
              <w:spacing w:after="0" w:line="240" w:lineRule="auto"/>
              <w:jc w:val="right"/>
              <w:rPr>
                <w:del w:id="2231" w:author="Harry" w:date="2021-12-13T10:49:00Z"/>
                <w:rFonts w:ascii="Yu Gothic" w:eastAsia="Yu Gothic" w:hAnsi="Yu Gothic" w:cs="MS PGothic"/>
                <w:color w:val="000000"/>
                <w:sz w:val="18"/>
                <w:szCs w:val="18"/>
                <w:lang w:val="en-GB" w:eastAsia="ja-JP"/>
              </w:rPr>
            </w:pPr>
            <w:del w:id="2232" w:author="Harry" w:date="2021-12-13T10:49:00Z">
              <w:r w:rsidRPr="00093F5E" w:rsidDel="004B3AAC">
                <w:rPr>
                  <w:rFonts w:ascii="Yu Gothic" w:eastAsia="Yu Gothic" w:hAnsi="Yu Gothic" w:cs="MS PGothic" w:hint="eastAsia"/>
                  <w:color w:val="000000"/>
                  <w:sz w:val="18"/>
                  <w:szCs w:val="18"/>
                  <w:lang w:val="en-GB" w:eastAsia="ja-JP"/>
                </w:rPr>
                <w:delText xml:space="preserve">1,371 </w:delText>
              </w:r>
            </w:del>
          </w:p>
        </w:tc>
        <w:tc>
          <w:tcPr>
            <w:tcW w:w="1020" w:type="dxa"/>
            <w:tcBorders>
              <w:top w:val="nil"/>
              <w:left w:val="nil"/>
              <w:bottom w:val="nil"/>
              <w:right w:val="nil"/>
            </w:tcBorders>
            <w:shd w:val="clear" w:color="auto" w:fill="auto"/>
            <w:noWrap/>
            <w:vAlign w:val="center"/>
            <w:hideMark/>
          </w:tcPr>
          <w:p w14:paraId="6A7A44D3" w14:textId="77777777" w:rsidR="00324AC5" w:rsidRPr="00093F5E" w:rsidDel="004B3AAC" w:rsidRDefault="00093F5E" w:rsidP="00324AC5">
            <w:pPr>
              <w:spacing w:after="0" w:line="240" w:lineRule="auto"/>
              <w:jc w:val="right"/>
              <w:rPr>
                <w:del w:id="2233" w:author="Harry" w:date="2021-12-13T10:49:00Z"/>
                <w:rFonts w:ascii="Yu Gothic" w:eastAsia="Yu Gothic" w:hAnsi="Yu Gothic" w:cs="MS PGothic"/>
                <w:color w:val="000000"/>
                <w:sz w:val="18"/>
                <w:szCs w:val="18"/>
                <w:lang w:val="en-GB" w:eastAsia="ja-JP"/>
              </w:rPr>
            </w:pPr>
            <w:del w:id="2234" w:author="Harry" w:date="2021-12-13T10:49:00Z">
              <w:r w:rsidRPr="00093F5E" w:rsidDel="004B3AAC">
                <w:rPr>
                  <w:rFonts w:ascii="Yu Gothic" w:eastAsia="Yu Gothic" w:hAnsi="Yu Gothic" w:cs="MS PGothic" w:hint="eastAsia"/>
                  <w:color w:val="000000"/>
                  <w:sz w:val="18"/>
                  <w:szCs w:val="18"/>
                  <w:lang w:val="en-GB" w:eastAsia="ja-JP"/>
                </w:rPr>
                <w:delText xml:space="preserve">2,831 </w:delText>
              </w:r>
            </w:del>
          </w:p>
        </w:tc>
        <w:tc>
          <w:tcPr>
            <w:tcW w:w="745" w:type="dxa"/>
            <w:tcBorders>
              <w:top w:val="nil"/>
              <w:left w:val="nil"/>
              <w:bottom w:val="nil"/>
              <w:right w:val="nil"/>
            </w:tcBorders>
            <w:shd w:val="clear" w:color="auto" w:fill="auto"/>
            <w:noWrap/>
            <w:vAlign w:val="center"/>
            <w:hideMark/>
          </w:tcPr>
          <w:p w14:paraId="6FAF3D59" w14:textId="77777777" w:rsidR="00324AC5" w:rsidRPr="00093F5E" w:rsidDel="004B3AAC" w:rsidRDefault="00093F5E" w:rsidP="00324AC5">
            <w:pPr>
              <w:spacing w:after="0" w:line="240" w:lineRule="auto"/>
              <w:jc w:val="right"/>
              <w:rPr>
                <w:del w:id="2235" w:author="Harry" w:date="2021-12-13T10:49:00Z"/>
                <w:rFonts w:ascii="Yu Gothic" w:eastAsia="Yu Gothic" w:hAnsi="Yu Gothic" w:cs="MS PGothic"/>
                <w:color w:val="000000"/>
                <w:sz w:val="18"/>
                <w:szCs w:val="18"/>
                <w:lang w:val="en-GB" w:eastAsia="ja-JP"/>
              </w:rPr>
            </w:pPr>
            <w:del w:id="2236" w:author="Harry" w:date="2021-12-13T10:49:00Z">
              <w:r w:rsidRPr="00093F5E" w:rsidDel="004B3AAC">
                <w:rPr>
                  <w:rFonts w:ascii="Yu Gothic" w:eastAsia="Yu Gothic" w:hAnsi="Yu Gothic" w:cs="MS PGothic" w:hint="eastAsia"/>
                  <w:color w:val="000000"/>
                  <w:sz w:val="18"/>
                  <w:szCs w:val="18"/>
                  <w:lang w:val="en-GB" w:eastAsia="ja-JP"/>
                </w:rPr>
                <w:delText xml:space="preserve">987 </w:delText>
              </w:r>
            </w:del>
          </w:p>
        </w:tc>
        <w:tc>
          <w:tcPr>
            <w:tcW w:w="745" w:type="dxa"/>
            <w:tcBorders>
              <w:top w:val="nil"/>
              <w:left w:val="nil"/>
              <w:bottom w:val="nil"/>
              <w:right w:val="nil"/>
            </w:tcBorders>
            <w:shd w:val="clear" w:color="auto" w:fill="auto"/>
            <w:noWrap/>
            <w:vAlign w:val="center"/>
            <w:hideMark/>
          </w:tcPr>
          <w:p w14:paraId="30D17259" w14:textId="77777777" w:rsidR="00324AC5" w:rsidRPr="00093F5E" w:rsidDel="004B3AAC" w:rsidRDefault="00093F5E" w:rsidP="00324AC5">
            <w:pPr>
              <w:spacing w:after="0" w:line="240" w:lineRule="auto"/>
              <w:jc w:val="right"/>
              <w:rPr>
                <w:del w:id="2237" w:author="Harry" w:date="2021-12-13T10:49:00Z"/>
                <w:rFonts w:ascii="Yu Gothic" w:eastAsia="Yu Gothic" w:hAnsi="Yu Gothic" w:cs="MS PGothic"/>
                <w:color w:val="000000"/>
                <w:sz w:val="18"/>
                <w:szCs w:val="18"/>
                <w:lang w:val="en-GB" w:eastAsia="ja-JP"/>
              </w:rPr>
            </w:pPr>
            <w:del w:id="2238" w:author="Harry" w:date="2021-12-13T10:49:00Z">
              <w:r w:rsidRPr="00093F5E" w:rsidDel="004B3AAC">
                <w:rPr>
                  <w:rFonts w:ascii="Yu Gothic" w:eastAsia="Yu Gothic" w:hAnsi="Yu Gothic" w:cs="MS PGothic" w:hint="eastAsia"/>
                  <w:color w:val="000000"/>
                  <w:sz w:val="18"/>
                  <w:szCs w:val="18"/>
                  <w:lang w:val="en-GB" w:eastAsia="ja-JP"/>
                </w:rPr>
                <w:delText xml:space="preserve">1,797 </w:delText>
              </w:r>
            </w:del>
          </w:p>
        </w:tc>
      </w:tr>
      <w:tr w:rsidR="008E3EEF" w:rsidRPr="00093F5E" w:rsidDel="004B3AAC" w14:paraId="6F06C7E6" w14:textId="77777777" w:rsidTr="00324AC5">
        <w:trPr>
          <w:trHeight w:val="60"/>
          <w:jc w:val="center"/>
          <w:del w:id="2239" w:author="Harry" w:date="2021-12-13T10:49:00Z"/>
        </w:trPr>
        <w:tc>
          <w:tcPr>
            <w:tcW w:w="543" w:type="dxa"/>
            <w:tcBorders>
              <w:top w:val="nil"/>
              <w:left w:val="nil"/>
              <w:bottom w:val="nil"/>
              <w:right w:val="nil"/>
            </w:tcBorders>
            <w:shd w:val="clear" w:color="auto" w:fill="auto"/>
            <w:noWrap/>
            <w:vAlign w:val="center"/>
            <w:hideMark/>
          </w:tcPr>
          <w:p w14:paraId="594AE78E" w14:textId="77777777" w:rsidR="00324AC5" w:rsidRPr="00093F5E" w:rsidDel="004B3AAC" w:rsidRDefault="00093F5E" w:rsidP="00324AC5">
            <w:pPr>
              <w:spacing w:after="0" w:line="240" w:lineRule="auto"/>
              <w:jc w:val="center"/>
              <w:rPr>
                <w:del w:id="2240" w:author="Harry" w:date="2021-12-13T10:49:00Z"/>
                <w:rFonts w:ascii="Yu Gothic" w:eastAsia="Yu Gothic" w:hAnsi="Yu Gothic" w:cs="MS PGothic"/>
                <w:color w:val="000000"/>
                <w:sz w:val="18"/>
                <w:szCs w:val="18"/>
                <w:lang w:val="en-GB" w:eastAsia="ja-JP"/>
              </w:rPr>
            </w:pPr>
            <w:del w:id="2241" w:author="Harry" w:date="2021-12-13T10:49:00Z">
              <w:r w:rsidRPr="00093F5E" w:rsidDel="004B3AAC">
                <w:rPr>
                  <w:rFonts w:ascii="Yu Gothic" w:eastAsia="Yu Gothic" w:hAnsi="Yu Gothic" w:cs="MS PGothic" w:hint="eastAsia"/>
                  <w:color w:val="000000"/>
                  <w:sz w:val="18"/>
                  <w:szCs w:val="18"/>
                  <w:lang w:val="en-GB" w:eastAsia="ja-JP"/>
                </w:rPr>
                <w:delText>5</w:delText>
              </w:r>
            </w:del>
          </w:p>
        </w:tc>
        <w:tc>
          <w:tcPr>
            <w:tcW w:w="2859" w:type="dxa"/>
            <w:tcBorders>
              <w:top w:val="nil"/>
              <w:left w:val="nil"/>
              <w:bottom w:val="nil"/>
              <w:right w:val="nil"/>
            </w:tcBorders>
            <w:shd w:val="clear" w:color="auto" w:fill="auto"/>
            <w:noWrap/>
            <w:vAlign w:val="center"/>
            <w:hideMark/>
          </w:tcPr>
          <w:p w14:paraId="29A207A2" w14:textId="77777777" w:rsidR="00324AC5" w:rsidRPr="00093F5E" w:rsidDel="004B3AAC" w:rsidRDefault="00093F5E" w:rsidP="00324AC5">
            <w:pPr>
              <w:spacing w:after="0" w:line="240" w:lineRule="auto"/>
              <w:rPr>
                <w:del w:id="2242" w:author="Harry" w:date="2021-12-13T10:49:00Z"/>
                <w:rFonts w:ascii="Yu Gothic" w:eastAsia="Yu Gothic" w:hAnsi="Yu Gothic" w:cs="MS PGothic"/>
                <w:color w:val="000000"/>
                <w:sz w:val="18"/>
                <w:szCs w:val="18"/>
                <w:lang w:val="en-GB" w:eastAsia="ja-JP"/>
              </w:rPr>
            </w:pPr>
            <w:del w:id="2243" w:author="Harry" w:date="2021-12-13T10:49:00Z">
              <w:r w:rsidRPr="00093F5E" w:rsidDel="004B3AAC">
                <w:rPr>
                  <w:rFonts w:ascii="Yu Gothic" w:eastAsia="Yu Gothic" w:hAnsi="Yu Gothic" w:cs="MS PGothic" w:hint="eastAsia"/>
                  <w:color w:val="000000"/>
                  <w:sz w:val="18"/>
                  <w:szCs w:val="18"/>
                  <w:lang w:val="en-GB" w:eastAsia="ja-JP"/>
                </w:rPr>
                <w:delText>Bengkulu</w:delText>
              </w:r>
            </w:del>
          </w:p>
        </w:tc>
        <w:tc>
          <w:tcPr>
            <w:tcW w:w="241" w:type="dxa"/>
            <w:tcBorders>
              <w:top w:val="nil"/>
              <w:left w:val="nil"/>
              <w:bottom w:val="nil"/>
              <w:right w:val="nil"/>
            </w:tcBorders>
            <w:shd w:val="clear" w:color="auto" w:fill="auto"/>
            <w:noWrap/>
            <w:vAlign w:val="center"/>
            <w:hideMark/>
          </w:tcPr>
          <w:p w14:paraId="480B8B8C" w14:textId="77777777" w:rsidR="00324AC5" w:rsidRPr="00093F5E" w:rsidDel="004B3AAC" w:rsidRDefault="00093F5E" w:rsidP="00324AC5">
            <w:pPr>
              <w:spacing w:after="0" w:line="240" w:lineRule="auto"/>
              <w:jc w:val="right"/>
              <w:rPr>
                <w:del w:id="2244" w:author="Harry" w:date="2021-12-13T10:49:00Z"/>
                <w:rFonts w:ascii="Yu Gothic" w:eastAsia="Yu Gothic" w:hAnsi="Yu Gothic" w:cs="MS PGothic"/>
                <w:color w:val="000000"/>
                <w:sz w:val="18"/>
                <w:szCs w:val="18"/>
                <w:lang w:val="en-GB" w:eastAsia="ja-JP"/>
              </w:rPr>
            </w:pPr>
            <w:del w:id="2245" w:author="Harry" w:date="2021-12-13T10:49:00Z">
              <w:r w:rsidRPr="00093F5E" w:rsidDel="004B3AAC">
                <w:rPr>
                  <w:rFonts w:ascii="Yu Gothic" w:eastAsia="Yu Gothic" w:hAnsi="Yu Gothic" w:cs="MS PGothic" w:hint="eastAsia"/>
                  <w:color w:val="000000"/>
                  <w:sz w:val="18"/>
                  <w:szCs w:val="18"/>
                  <w:lang w:val="en-GB" w:eastAsia="ja-JP"/>
                </w:rPr>
                <w:delText xml:space="preserve">1,049 </w:delText>
              </w:r>
            </w:del>
          </w:p>
        </w:tc>
        <w:tc>
          <w:tcPr>
            <w:tcW w:w="1020" w:type="dxa"/>
            <w:tcBorders>
              <w:top w:val="nil"/>
              <w:left w:val="nil"/>
              <w:bottom w:val="nil"/>
              <w:right w:val="nil"/>
            </w:tcBorders>
            <w:shd w:val="clear" w:color="auto" w:fill="auto"/>
            <w:noWrap/>
            <w:vAlign w:val="center"/>
            <w:hideMark/>
          </w:tcPr>
          <w:p w14:paraId="7DF54E73" w14:textId="77777777" w:rsidR="00324AC5" w:rsidRPr="00093F5E" w:rsidDel="004B3AAC" w:rsidRDefault="00093F5E" w:rsidP="00324AC5">
            <w:pPr>
              <w:spacing w:after="0" w:line="240" w:lineRule="auto"/>
              <w:jc w:val="right"/>
              <w:rPr>
                <w:del w:id="2246" w:author="Harry" w:date="2021-12-13T10:49:00Z"/>
                <w:rFonts w:ascii="Yu Gothic" w:eastAsia="Yu Gothic" w:hAnsi="Yu Gothic" w:cs="MS PGothic"/>
                <w:color w:val="000000"/>
                <w:sz w:val="18"/>
                <w:szCs w:val="18"/>
                <w:lang w:val="en-GB" w:eastAsia="ja-JP"/>
              </w:rPr>
            </w:pPr>
            <w:del w:id="2247" w:author="Harry" w:date="2021-12-13T10:49:00Z">
              <w:r w:rsidRPr="00093F5E" w:rsidDel="004B3AAC">
                <w:rPr>
                  <w:rFonts w:ascii="Yu Gothic" w:eastAsia="Yu Gothic" w:hAnsi="Yu Gothic" w:cs="MS PGothic" w:hint="eastAsia"/>
                  <w:color w:val="000000"/>
                  <w:sz w:val="18"/>
                  <w:szCs w:val="18"/>
                  <w:lang w:val="en-GB" w:eastAsia="ja-JP"/>
                </w:rPr>
                <w:delText xml:space="preserve">685 </w:delText>
              </w:r>
            </w:del>
          </w:p>
        </w:tc>
        <w:tc>
          <w:tcPr>
            <w:tcW w:w="745" w:type="dxa"/>
            <w:tcBorders>
              <w:top w:val="nil"/>
              <w:left w:val="nil"/>
              <w:bottom w:val="nil"/>
              <w:right w:val="nil"/>
            </w:tcBorders>
            <w:shd w:val="clear" w:color="auto" w:fill="auto"/>
            <w:noWrap/>
            <w:vAlign w:val="center"/>
            <w:hideMark/>
          </w:tcPr>
          <w:p w14:paraId="46CF94C0" w14:textId="77777777" w:rsidR="00324AC5" w:rsidRPr="00093F5E" w:rsidDel="004B3AAC" w:rsidRDefault="00093F5E" w:rsidP="00324AC5">
            <w:pPr>
              <w:spacing w:after="0" w:line="240" w:lineRule="auto"/>
              <w:jc w:val="right"/>
              <w:rPr>
                <w:del w:id="2248" w:author="Harry" w:date="2021-12-13T10:49:00Z"/>
                <w:rFonts w:ascii="Yu Gothic" w:eastAsia="Yu Gothic" w:hAnsi="Yu Gothic" w:cs="MS PGothic"/>
                <w:color w:val="000000"/>
                <w:sz w:val="18"/>
                <w:szCs w:val="18"/>
                <w:lang w:val="en-GB" w:eastAsia="ja-JP"/>
              </w:rPr>
            </w:pPr>
            <w:del w:id="2249" w:author="Harry" w:date="2021-12-13T10:49:00Z">
              <w:r w:rsidRPr="00093F5E" w:rsidDel="004B3AAC">
                <w:rPr>
                  <w:rFonts w:ascii="Yu Gothic" w:eastAsia="Yu Gothic" w:hAnsi="Yu Gothic" w:cs="MS PGothic" w:hint="eastAsia"/>
                  <w:color w:val="000000"/>
                  <w:sz w:val="18"/>
                  <w:szCs w:val="18"/>
                  <w:lang w:val="en-GB" w:eastAsia="ja-JP"/>
                </w:rPr>
                <w:delText xml:space="preserve">955 </w:delText>
              </w:r>
            </w:del>
          </w:p>
        </w:tc>
        <w:tc>
          <w:tcPr>
            <w:tcW w:w="745" w:type="dxa"/>
            <w:tcBorders>
              <w:top w:val="nil"/>
              <w:left w:val="nil"/>
              <w:bottom w:val="nil"/>
              <w:right w:val="nil"/>
            </w:tcBorders>
            <w:shd w:val="clear" w:color="auto" w:fill="auto"/>
            <w:noWrap/>
            <w:vAlign w:val="center"/>
            <w:hideMark/>
          </w:tcPr>
          <w:p w14:paraId="248A7713" w14:textId="77777777" w:rsidR="00324AC5" w:rsidRPr="00093F5E" w:rsidDel="004B3AAC" w:rsidRDefault="00093F5E" w:rsidP="00324AC5">
            <w:pPr>
              <w:spacing w:after="0" w:line="240" w:lineRule="auto"/>
              <w:jc w:val="right"/>
              <w:rPr>
                <w:del w:id="2250" w:author="Harry" w:date="2021-12-13T10:49:00Z"/>
                <w:rFonts w:ascii="Yu Gothic" w:eastAsia="Yu Gothic" w:hAnsi="Yu Gothic" w:cs="MS PGothic"/>
                <w:color w:val="000000"/>
                <w:sz w:val="18"/>
                <w:szCs w:val="18"/>
                <w:lang w:val="en-GB" w:eastAsia="ja-JP"/>
              </w:rPr>
            </w:pPr>
            <w:del w:id="2251" w:author="Harry" w:date="2021-12-13T10:49:00Z">
              <w:r w:rsidRPr="00093F5E" w:rsidDel="004B3AAC">
                <w:rPr>
                  <w:rFonts w:ascii="Yu Gothic" w:eastAsia="Yu Gothic" w:hAnsi="Yu Gothic" w:cs="MS PGothic" w:hint="eastAsia"/>
                  <w:color w:val="000000"/>
                  <w:sz w:val="18"/>
                  <w:szCs w:val="18"/>
                  <w:lang w:val="en-GB" w:eastAsia="ja-JP"/>
                </w:rPr>
                <w:delText xml:space="preserve">1,178 </w:delText>
              </w:r>
            </w:del>
          </w:p>
        </w:tc>
      </w:tr>
      <w:tr w:rsidR="008E3EEF" w:rsidRPr="00093F5E" w:rsidDel="004B3AAC" w14:paraId="22FA4C1A" w14:textId="77777777" w:rsidTr="00324AC5">
        <w:trPr>
          <w:trHeight w:val="60"/>
          <w:jc w:val="center"/>
          <w:del w:id="2252" w:author="Harry" w:date="2021-12-13T10:49:00Z"/>
        </w:trPr>
        <w:tc>
          <w:tcPr>
            <w:tcW w:w="543" w:type="dxa"/>
            <w:tcBorders>
              <w:top w:val="nil"/>
              <w:left w:val="nil"/>
              <w:bottom w:val="nil"/>
              <w:right w:val="nil"/>
            </w:tcBorders>
            <w:shd w:val="clear" w:color="auto" w:fill="auto"/>
            <w:noWrap/>
            <w:vAlign w:val="center"/>
            <w:hideMark/>
          </w:tcPr>
          <w:p w14:paraId="722FC501" w14:textId="77777777" w:rsidR="00324AC5" w:rsidRPr="00093F5E" w:rsidDel="004B3AAC" w:rsidRDefault="00093F5E" w:rsidP="00324AC5">
            <w:pPr>
              <w:spacing w:after="0" w:line="240" w:lineRule="auto"/>
              <w:jc w:val="center"/>
              <w:rPr>
                <w:del w:id="2253" w:author="Harry" w:date="2021-12-13T10:49:00Z"/>
                <w:rFonts w:ascii="Yu Gothic" w:eastAsia="Yu Gothic" w:hAnsi="Yu Gothic" w:cs="MS PGothic"/>
                <w:color w:val="000000"/>
                <w:sz w:val="18"/>
                <w:szCs w:val="18"/>
                <w:lang w:val="en-GB" w:eastAsia="ja-JP"/>
              </w:rPr>
            </w:pPr>
            <w:del w:id="2254" w:author="Harry" w:date="2021-12-13T10:49:00Z">
              <w:r w:rsidRPr="00093F5E" w:rsidDel="004B3AAC">
                <w:rPr>
                  <w:rFonts w:ascii="Yu Gothic" w:eastAsia="Yu Gothic" w:hAnsi="Yu Gothic" w:cs="MS PGothic" w:hint="eastAsia"/>
                  <w:color w:val="000000"/>
                  <w:sz w:val="18"/>
                  <w:szCs w:val="18"/>
                  <w:lang w:val="en-GB" w:eastAsia="ja-JP"/>
                </w:rPr>
                <w:delText>6</w:delText>
              </w:r>
            </w:del>
          </w:p>
        </w:tc>
        <w:tc>
          <w:tcPr>
            <w:tcW w:w="2859" w:type="dxa"/>
            <w:tcBorders>
              <w:top w:val="nil"/>
              <w:left w:val="nil"/>
              <w:bottom w:val="nil"/>
              <w:right w:val="nil"/>
            </w:tcBorders>
            <w:shd w:val="clear" w:color="auto" w:fill="auto"/>
            <w:noWrap/>
            <w:vAlign w:val="center"/>
            <w:hideMark/>
          </w:tcPr>
          <w:p w14:paraId="2DA59A58" w14:textId="77777777" w:rsidR="00324AC5" w:rsidRPr="00093F5E" w:rsidDel="004B3AAC" w:rsidRDefault="00093F5E" w:rsidP="00324AC5">
            <w:pPr>
              <w:spacing w:after="0" w:line="240" w:lineRule="auto"/>
              <w:rPr>
                <w:del w:id="2255" w:author="Harry" w:date="2021-12-13T10:49:00Z"/>
                <w:rFonts w:ascii="Yu Gothic" w:eastAsia="Yu Gothic" w:hAnsi="Yu Gothic" w:cs="MS PGothic"/>
                <w:color w:val="000000"/>
                <w:sz w:val="18"/>
                <w:szCs w:val="18"/>
                <w:lang w:val="en-GB" w:eastAsia="ja-JP"/>
              </w:rPr>
            </w:pPr>
            <w:del w:id="2256" w:author="Harry" w:date="2021-12-13T10:49:00Z">
              <w:r w:rsidRPr="00093F5E" w:rsidDel="004B3AAC">
                <w:rPr>
                  <w:rFonts w:ascii="Yu Gothic" w:eastAsia="Yu Gothic" w:hAnsi="Yu Gothic" w:cs="MS PGothic" w:hint="eastAsia"/>
                  <w:color w:val="000000"/>
                  <w:sz w:val="18"/>
                  <w:szCs w:val="18"/>
                  <w:lang w:val="en-GB" w:eastAsia="ja-JP"/>
                </w:rPr>
                <w:delText>Central Java</w:delText>
              </w:r>
            </w:del>
          </w:p>
        </w:tc>
        <w:tc>
          <w:tcPr>
            <w:tcW w:w="241" w:type="dxa"/>
            <w:tcBorders>
              <w:top w:val="nil"/>
              <w:left w:val="nil"/>
              <w:bottom w:val="nil"/>
              <w:right w:val="nil"/>
            </w:tcBorders>
            <w:shd w:val="clear" w:color="auto" w:fill="auto"/>
            <w:noWrap/>
            <w:vAlign w:val="center"/>
            <w:hideMark/>
          </w:tcPr>
          <w:p w14:paraId="451EF9DC" w14:textId="77777777" w:rsidR="00324AC5" w:rsidRPr="00093F5E" w:rsidDel="004B3AAC" w:rsidRDefault="00093F5E" w:rsidP="00324AC5">
            <w:pPr>
              <w:spacing w:after="0" w:line="240" w:lineRule="auto"/>
              <w:jc w:val="right"/>
              <w:rPr>
                <w:del w:id="2257" w:author="Harry" w:date="2021-12-13T10:49:00Z"/>
                <w:rFonts w:ascii="Yu Gothic" w:eastAsia="Yu Gothic" w:hAnsi="Yu Gothic" w:cs="MS PGothic"/>
                <w:color w:val="000000"/>
                <w:sz w:val="18"/>
                <w:szCs w:val="18"/>
                <w:lang w:val="en-GB" w:eastAsia="ja-JP"/>
              </w:rPr>
            </w:pPr>
            <w:del w:id="2258" w:author="Harry" w:date="2021-12-13T10:49:00Z">
              <w:r w:rsidRPr="00093F5E" w:rsidDel="004B3AAC">
                <w:rPr>
                  <w:rFonts w:ascii="Yu Gothic" w:eastAsia="Yu Gothic" w:hAnsi="Yu Gothic" w:cs="MS PGothic" w:hint="eastAsia"/>
                  <w:color w:val="000000"/>
                  <w:sz w:val="18"/>
                  <w:szCs w:val="18"/>
                  <w:lang w:val="en-GB" w:eastAsia="ja-JP"/>
                </w:rPr>
                <w:delText xml:space="preserve">885 </w:delText>
              </w:r>
            </w:del>
          </w:p>
        </w:tc>
        <w:tc>
          <w:tcPr>
            <w:tcW w:w="1020" w:type="dxa"/>
            <w:tcBorders>
              <w:top w:val="nil"/>
              <w:left w:val="nil"/>
              <w:bottom w:val="nil"/>
              <w:right w:val="nil"/>
            </w:tcBorders>
            <w:shd w:val="clear" w:color="auto" w:fill="auto"/>
            <w:noWrap/>
            <w:vAlign w:val="center"/>
            <w:hideMark/>
          </w:tcPr>
          <w:p w14:paraId="5064493C" w14:textId="77777777" w:rsidR="00324AC5" w:rsidRPr="00093F5E" w:rsidDel="004B3AAC" w:rsidRDefault="00093F5E" w:rsidP="00324AC5">
            <w:pPr>
              <w:spacing w:after="0" w:line="240" w:lineRule="auto"/>
              <w:jc w:val="right"/>
              <w:rPr>
                <w:del w:id="2259" w:author="Harry" w:date="2021-12-13T10:49:00Z"/>
                <w:rFonts w:ascii="Yu Gothic" w:eastAsia="Yu Gothic" w:hAnsi="Yu Gothic" w:cs="MS PGothic"/>
                <w:color w:val="000000"/>
                <w:sz w:val="18"/>
                <w:szCs w:val="18"/>
                <w:lang w:val="en-GB" w:eastAsia="ja-JP"/>
              </w:rPr>
            </w:pPr>
            <w:del w:id="2260" w:author="Harry" w:date="2021-12-13T10:49:00Z">
              <w:r w:rsidRPr="00093F5E" w:rsidDel="004B3AAC">
                <w:rPr>
                  <w:rFonts w:ascii="Yu Gothic" w:eastAsia="Yu Gothic" w:hAnsi="Yu Gothic" w:cs="MS PGothic" w:hint="eastAsia"/>
                  <w:color w:val="000000"/>
                  <w:sz w:val="18"/>
                  <w:szCs w:val="18"/>
                  <w:lang w:val="en-GB" w:eastAsia="ja-JP"/>
                </w:rPr>
                <w:delText xml:space="preserve">1,484 </w:delText>
              </w:r>
            </w:del>
          </w:p>
        </w:tc>
        <w:tc>
          <w:tcPr>
            <w:tcW w:w="745" w:type="dxa"/>
            <w:tcBorders>
              <w:top w:val="nil"/>
              <w:left w:val="nil"/>
              <w:bottom w:val="nil"/>
              <w:right w:val="nil"/>
            </w:tcBorders>
            <w:shd w:val="clear" w:color="auto" w:fill="auto"/>
            <w:noWrap/>
            <w:vAlign w:val="center"/>
            <w:hideMark/>
          </w:tcPr>
          <w:p w14:paraId="325A543F" w14:textId="77777777" w:rsidR="00324AC5" w:rsidRPr="00093F5E" w:rsidDel="004B3AAC" w:rsidRDefault="00093F5E" w:rsidP="00324AC5">
            <w:pPr>
              <w:spacing w:after="0" w:line="240" w:lineRule="auto"/>
              <w:jc w:val="right"/>
              <w:rPr>
                <w:del w:id="2261" w:author="Harry" w:date="2021-12-13T10:49:00Z"/>
                <w:rFonts w:ascii="Yu Gothic" w:eastAsia="Yu Gothic" w:hAnsi="Yu Gothic" w:cs="MS PGothic"/>
                <w:color w:val="000000"/>
                <w:sz w:val="18"/>
                <w:szCs w:val="18"/>
                <w:lang w:val="en-GB" w:eastAsia="ja-JP"/>
              </w:rPr>
            </w:pPr>
            <w:del w:id="2262" w:author="Harry" w:date="2021-12-13T10:49:00Z">
              <w:r w:rsidRPr="00093F5E" w:rsidDel="004B3AAC">
                <w:rPr>
                  <w:rFonts w:ascii="Yu Gothic" w:eastAsia="Yu Gothic" w:hAnsi="Yu Gothic" w:cs="MS PGothic" w:hint="eastAsia"/>
                  <w:color w:val="000000"/>
                  <w:sz w:val="18"/>
                  <w:szCs w:val="18"/>
                  <w:lang w:val="en-GB" w:eastAsia="ja-JP"/>
                </w:rPr>
                <w:delText xml:space="preserve">668 </w:delText>
              </w:r>
            </w:del>
          </w:p>
        </w:tc>
        <w:tc>
          <w:tcPr>
            <w:tcW w:w="745" w:type="dxa"/>
            <w:tcBorders>
              <w:top w:val="nil"/>
              <w:left w:val="nil"/>
              <w:bottom w:val="nil"/>
              <w:right w:val="nil"/>
            </w:tcBorders>
            <w:shd w:val="clear" w:color="auto" w:fill="auto"/>
            <w:noWrap/>
            <w:vAlign w:val="center"/>
            <w:hideMark/>
          </w:tcPr>
          <w:p w14:paraId="4E5EB95F" w14:textId="77777777" w:rsidR="00324AC5" w:rsidRPr="00093F5E" w:rsidDel="004B3AAC" w:rsidRDefault="00093F5E" w:rsidP="00324AC5">
            <w:pPr>
              <w:spacing w:after="0" w:line="240" w:lineRule="auto"/>
              <w:jc w:val="right"/>
              <w:rPr>
                <w:del w:id="2263" w:author="Harry" w:date="2021-12-13T10:49:00Z"/>
                <w:rFonts w:ascii="Yu Gothic" w:eastAsia="Yu Gothic" w:hAnsi="Yu Gothic" w:cs="MS PGothic"/>
                <w:color w:val="000000"/>
                <w:sz w:val="18"/>
                <w:szCs w:val="18"/>
                <w:lang w:val="en-GB" w:eastAsia="ja-JP"/>
              </w:rPr>
            </w:pPr>
            <w:del w:id="2264" w:author="Harry" w:date="2021-12-13T10:49:00Z">
              <w:r w:rsidRPr="00093F5E" w:rsidDel="004B3AAC">
                <w:rPr>
                  <w:rFonts w:ascii="Yu Gothic" w:eastAsia="Yu Gothic" w:hAnsi="Yu Gothic" w:cs="MS PGothic" w:hint="eastAsia"/>
                  <w:color w:val="000000"/>
                  <w:sz w:val="18"/>
                  <w:szCs w:val="18"/>
                  <w:lang w:val="en-GB" w:eastAsia="ja-JP"/>
                </w:rPr>
                <w:delText xml:space="preserve">1,123 </w:delText>
              </w:r>
            </w:del>
          </w:p>
        </w:tc>
      </w:tr>
      <w:tr w:rsidR="008E3EEF" w:rsidRPr="00093F5E" w:rsidDel="004B3AAC" w14:paraId="01F6BA65" w14:textId="77777777" w:rsidTr="00324AC5">
        <w:trPr>
          <w:trHeight w:val="60"/>
          <w:jc w:val="center"/>
          <w:del w:id="2265" w:author="Harry" w:date="2021-12-13T10:49:00Z"/>
        </w:trPr>
        <w:tc>
          <w:tcPr>
            <w:tcW w:w="543" w:type="dxa"/>
            <w:tcBorders>
              <w:top w:val="nil"/>
              <w:left w:val="nil"/>
              <w:bottom w:val="nil"/>
              <w:right w:val="nil"/>
            </w:tcBorders>
            <w:shd w:val="clear" w:color="auto" w:fill="auto"/>
            <w:noWrap/>
            <w:vAlign w:val="center"/>
            <w:hideMark/>
          </w:tcPr>
          <w:p w14:paraId="77464C12" w14:textId="77777777" w:rsidR="00324AC5" w:rsidRPr="00093F5E" w:rsidDel="004B3AAC" w:rsidRDefault="00093F5E" w:rsidP="00324AC5">
            <w:pPr>
              <w:spacing w:after="0" w:line="240" w:lineRule="auto"/>
              <w:jc w:val="center"/>
              <w:rPr>
                <w:del w:id="2266" w:author="Harry" w:date="2021-12-13T10:49:00Z"/>
                <w:rFonts w:ascii="Yu Gothic" w:eastAsia="Yu Gothic" w:hAnsi="Yu Gothic" w:cs="MS PGothic"/>
                <w:color w:val="000000"/>
                <w:sz w:val="18"/>
                <w:szCs w:val="18"/>
                <w:lang w:val="en-GB" w:eastAsia="ja-JP"/>
              </w:rPr>
            </w:pPr>
            <w:del w:id="2267" w:author="Harry" w:date="2021-12-13T10:49:00Z">
              <w:r w:rsidRPr="00093F5E" w:rsidDel="004B3AAC">
                <w:rPr>
                  <w:rFonts w:ascii="Yu Gothic" w:eastAsia="Yu Gothic" w:hAnsi="Yu Gothic" w:cs="MS PGothic" w:hint="eastAsia"/>
                  <w:color w:val="000000"/>
                  <w:sz w:val="18"/>
                  <w:szCs w:val="18"/>
                  <w:lang w:val="en-GB" w:eastAsia="ja-JP"/>
                </w:rPr>
                <w:delText>7</w:delText>
              </w:r>
            </w:del>
          </w:p>
        </w:tc>
        <w:tc>
          <w:tcPr>
            <w:tcW w:w="2859" w:type="dxa"/>
            <w:tcBorders>
              <w:top w:val="nil"/>
              <w:left w:val="nil"/>
              <w:bottom w:val="nil"/>
              <w:right w:val="nil"/>
            </w:tcBorders>
            <w:shd w:val="clear" w:color="auto" w:fill="auto"/>
            <w:noWrap/>
            <w:vAlign w:val="center"/>
            <w:hideMark/>
          </w:tcPr>
          <w:p w14:paraId="5EE14B71" w14:textId="77777777" w:rsidR="00324AC5" w:rsidRPr="00093F5E" w:rsidDel="004B3AAC" w:rsidRDefault="00093F5E" w:rsidP="00324AC5">
            <w:pPr>
              <w:spacing w:after="0" w:line="240" w:lineRule="auto"/>
              <w:rPr>
                <w:del w:id="2268" w:author="Harry" w:date="2021-12-13T10:49:00Z"/>
                <w:rFonts w:ascii="Yu Gothic" w:eastAsia="Yu Gothic" w:hAnsi="Yu Gothic" w:cs="MS PGothic"/>
                <w:color w:val="000000"/>
                <w:sz w:val="18"/>
                <w:szCs w:val="18"/>
                <w:lang w:val="en-GB" w:eastAsia="ja-JP"/>
              </w:rPr>
            </w:pPr>
            <w:del w:id="2269" w:author="Harry" w:date="2021-12-13T10:49:00Z">
              <w:r w:rsidRPr="00093F5E" w:rsidDel="004B3AAC">
                <w:rPr>
                  <w:rFonts w:ascii="Yu Gothic" w:eastAsia="Yu Gothic" w:hAnsi="Yu Gothic" w:cs="MS PGothic" w:hint="eastAsia"/>
                  <w:color w:val="000000"/>
                  <w:sz w:val="18"/>
                  <w:szCs w:val="18"/>
                  <w:lang w:val="en-GB" w:eastAsia="ja-JP"/>
                </w:rPr>
                <w:delText>Central Kalimantan</w:delText>
              </w:r>
            </w:del>
          </w:p>
        </w:tc>
        <w:tc>
          <w:tcPr>
            <w:tcW w:w="241" w:type="dxa"/>
            <w:tcBorders>
              <w:top w:val="nil"/>
              <w:left w:val="nil"/>
              <w:bottom w:val="nil"/>
              <w:right w:val="nil"/>
            </w:tcBorders>
            <w:shd w:val="clear" w:color="auto" w:fill="auto"/>
            <w:noWrap/>
            <w:vAlign w:val="center"/>
            <w:hideMark/>
          </w:tcPr>
          <w:p w14:paraId="04182677" w14:textId="77777777" w:rsidR="00324AC5" w:rsidRPr="00093F5E" w:rsidDel="004B3AAC" w:rsidRDefault="00093F5E" w:rsidP="00324AC5">
            <w:pPr>
              <w:spacing w:after="0" w:line="240" w:lineRule="auto"/>
              <w:jc w:val="right"/>
              <w:rPr>
                <w:del w:id="2270" w:author="Harry" w:date="2021-12-13T10:49:00Z"/>
                <w:rFonts w:ascii="Yu Gothic" w:eastAsia="Yu Gothic" w:hAnsi="Yu Gothic" w:cs="MS PGothic"/>
                <w:color w:val="000000"/>
                <w:sz w:val="18"/>
                <w:szCs w:val="18"/>
                <w:lang w:val="en-GB" w:eastAsia="ja-JP"/>
              </w:rPr>
            </w:pPr>
            <w:del w:id="2271" w:author="Harry" w:date="2021-12-13T10:49:00Z">
              <w:r w:rsidRPr="00093F5E" w:rsidDel="004B3AAC">
                <w:rPr>
                  <w:rFonts w:ascii="Yu Gothic" w:eastAsia="Yu Gothic" w:hAnsi="Yu Gothic" w:cs="MS PGothic" w:hint="eastAsia"/>
                  <w:color w:val="000000"/>
                  <w:sz w:val="18"/>
                  <w:szCs w:val="18"/>
                  <w:lang w:val="en-GB" w:eastAsia="ja-JP"/>
                </w:rPr>
                <w:delText xml:space="preserve">1,173 </w:delText>
              </w:r>
            </w:del>
          </w:p>
        </w:tc>
        <w:tc>
          <w:tcPr>
            <w:tcW w:w="1020" w:type="dxa"/>
            <w:tcBorders>
              <w:top w:val="nil"/>
              <w:left w:val="nil"/>
              <w:bottom w:val="nil"/>
              <w:right w:val="nil"/>
            </w:tcBorders>
            <w:shd w:val="clear" w:color="auto" w:fill="auto"/>
            <w:noWrap/>
            <w:vAlign w:val="center"/>
            <w:hideMark/>
          </w:tcPr>
          <w:p w14:paraId="2D8852BD" w14:textId="77777777" w:rsidR="00324AC5" w:rsidRPr="00093F5E" w:rsidDel="004B3AAC" w:rsidRDefault="00093F5E" w:rsidP="00324AC5">
            <w:pPr>
              <w:spacing w:after="0" w:line="240" w:lineRule="auto"/>
              <w:jc w:val="right"/>
              <w:rPr>
                <w:del w:id="2272" w:author="Harry" w:date="2021-12-13T10:49:00Z"/>
                <w:rFonts w:ascii="Yu Gothic" w:eastAsia="Yu Gothic" w:hAnsi="Yu Gothic" w:cs="MS PGothic"/>
                <w:color w:val="000000"/>
                <w:sz w:val="18"/>
                <w:szCs w:val="18"/>
                <w:lang w:val="en-GB" w:eastAsia="ja-JP"/>
              </w:rPr>
            </w:pPr>
            <w:del w:id="2273" w:author="Harry" w:date="2021-12-13T10:49:00Z">
              <w:r w:rsidRPr="00093F5E" w:rsidDel="004B3AAC">
                <w:rPr>
                  <w:rFonts w:ascii="Yu Gothic" w:eastAsia="Yu Gothic" w:hAnsi="Yu Gothic" w:cs="MS PGothic" w:hint="eastAsia"/>
                  <w:color w:val="000000"/>
                  <w:sz w:val="18"/>
                  <w:szCs w:val="18"/>
                  <w:lang w:val="en-GB" w:eastAsia="ja-JP"/>
                </w:rPr>
                <w:delText xml:space="preserve">1,886 </w:delText>
              </w:r>
            </w:del>
          </w:p>
        </w:tc>
        <w:tc>
          <w:tcPr>
            <w:tcW w:w="745" w:type="dxa"/>
            <w:tcBorders>
              <w:top w:val="nil"/>
              <w:left w:val="nil"/>
              <w:bottom w:val="nil"/>
              <w:right w:val="nil"/>
            </w:tcBorders>
            <w:shd w:val="clear" w:color="auto" w:fill="auto"/>
            <w:noWrap/>
            <w:vAlign w:val="center"/>
            <w:hideMark/>
          </w:tcPr>
          <w:p w14:paraId="61DAD647" w14:textId="77777777" w:rsidR="00324AC5" w:rsidRPr="00093F5E" w:rsidDel="004B3AAC" w:rsidRDefault="00093F5E" w:rsidP="00324AC5">
            <w:pPr>
              <w:spacing w:after="0" w:line="240" w:lineRule="auto"/>
              <w:jc w:val="right"/>
              <w:rPr>
                <w:del w:id="2274" w:author="Harry" w:date="2021-12-13T10:49:00Z"/>
                <w:rFonts w:ascii="Yu Gothic" w:eastAsia="Yu Gothic" w:hAnsi="Yu Gothic" w:cs="MS PGothic"/>
                <w:color w:val="000000"/>
                <w:sz w:val="18"/>
                <w:szCs w:val="18"/>
                <w:lang w:val="en-GB" w:eastAsia="ja-JP"/>
              </w:rPr>
            </w:pPr>
            <w:del w:id="2275" w:author="Harry" w:date="2021-12-13T10:49:00Z">
              <w:r w:rsidRPr="00093F5E" w:rsidDel="004B3AAC">
                <w:rPr>
                  <w:rFonts w:ascii="Yu Gothic" w:eastAsia="Yu Gothic" w:hAnsi="Yu Gothic" w:cs="MS PGothic" w:hint="eastAsia"/>
                  <w:color w:val="000000"/>
                  <w:sz w:val="18"/>
                  <w:szCs w:val="18"/>
                  <w:lang w:val="en-GB" w:eastAsia="ja-JP"/>
                </w:rPr>
                <w:delText xml:space="preserve">857 </w:delText>
              </w:r>
            </w:del>
          </w:p>
        </w:tc>
        <w:tc>
          <w:tcPr>
            <w:tcW w:w="745" w:type="dxa"/>
            <w:tcBorders>
              <w:top w:val="nil"/>
              <w:left w:val="nil"/>
              <w:bottom w:val="nil"/>
              <w:right w:val="nil"/>
            </w:tcBorders>
            <w:shd w:val="clear" w:color="auto" w:fill="auto"/>
            <w:noWrap/>
            <w:vAlign w:val="center"/>
            <w:hideMark/>
          </w:tcPr>
          <w:p w14:paraId="235B55C9" w14:textId="77777777" w:rsidR="00324AC5" w:rsidRPr="00093F5E" w:rsidDel="004B3AAC" w:rsidRDefault="00093F5E" w:rsidP="00324AC5">
            <w:pPr>
              <w:spacing w:after="0" w:line="240" w:lineRule="auto"/>
              <w:jc w:val="right"/>
              <w:rPr>
                <w:del w:id="2276" w:author="Harry" w:date="2021-12-13T10:49:00Z"/>
                <w:rFonts w:ascii="Yu Gothic" w:eastAsia="Yu Gothic" w:hAnsi="Yu Gothic" w:cs="MS PGothic"/>
                <w:color w:val="000000"/>
                <w:sz w:val="18"/>
                <w:szCs w:val="18"/>
                <w:lang w:val="en-GB" w:eastAsia="ja-JP"/>
              </w:rPr>
            </w:pPr>
            <w:del w:id="2277" w:author="Harry" w:date="2021-12-13T10:49:00Z">
              <w:r w:rsidRPr="00093F5E" w:rsidDel="004B3AAC">
                <w:rPr>
                  <w:rFonts w:ascii="Yu Gothic" w:eastAsia="Yu Gothic" w:hAnsi="Yu Gothic" w:cs="MS PGothic" w:hint="eastAsia"/>
                  <w:color w:val="000000"/>
                  <w:sz w:val="18"/>
                  <w:szCs w:val="18"/>
                  <w:lang w:val="en-GB" w:eastAsia="ja-JP"/>
                </w:rPr>
                <w:delText xml:space="preserve">1,452 </w:delText>
              </w:r>
            </w:del>
          </w:p>
        </w:tc>
      </w:tr>
      <w:tr w:rsidR="008E3EEF" w:rsidRPr="00093F5E" w:rsidDel="004B3AAC" w14:paraId="279862E7" w14:textId="77777777" w:rsidTr="00324AC5">
        <w:trPr>
          <w:trHeight w:val="60"/>
          <w:jc w:val="center"/>
          <w:del w:id="2278" w:author="Harry" w:date="2021-12-13T10:49:00Z"/>
        </w:trPr>
        <w:tc>
          <w:tcPr>
            <w:tcW w:w="543" w:type="dxa"/>
            <w:tcBorders>
              <w:top w:val="nil"/>
              <w:left w:val="nil"/>
              <w:bottom w:val="nil"/>
              <w:right w:val="nil"/>
            </w:tcBorders>
            <w:shd w:val="clear" w:color="auto" w:fill="auto"/>
            <w:noWrap/>
            <w:vAlign w:val="center"/>
            <w:hideMark/>
          </w:tcPr>
          <w:p w14:paraId="715954E8" w14:textId="77777777" w:rsidR="00324AC5" w:rsidRPr="00093F5E" w:rsidDel="004B3AAC" w:rsidRDefault="00093F5E" w:rsidP="00324AC5">
            <w:pPr>
              <w:spacing w:after="0" w:line="240" w:lineRule="auto"/>
              <w:jc w:val="center"/>
              <w:rPr>
                <w:del w:id="2279" w:author="Harry" w:date="2021-12-13T10:49:00Z"/>
                <w:rFonts w:ascii="Yu Gothic" w:eastAsia="Yu Gothic" w:hAnsi="Yu Gothic" w:cs="MS PGothic"/>
                <w:color w:val="000000"/>
                <w:sz w:val="18"/>
                <w:szCs w:val="18"/>
                <w:lang w:val="en-GB" w:eastAsia="ja-JP"/>
              </w:rPr>
            </w:pPr>
            <w:del w:id="2280" w:author="Harry" w:date="2021-12-13T10:49:00Z">
              <w:r w:rsidRPr="00093F5E" w:rsidDel="004B3AAC">
                <w:rPr>
                  <w:rFonts w:ascii="Yu Gothic" w:eastAsia="Yu Gothic" w:hAnsi="Yu Gothic" w:cs="MS PGothic" w:hint="eastAsia"/>
                  <w:color w:val="000000"/>
                  <w:sz w:val="18"/>
                  <w:szCs w:val="18"/>
                  <w:lang w:val="en-GB" w:eastAsia="ja-JP"/>
                </w:rPr>
                <w:delText>8</w:delText>
              </w:r>
            </w:del>
          </w:p>
        </w:tc>
        <w:tc>
          <w:tcPr>
            <w:tcW w:w="2859" w:type="dxa"/>
            <w:tcBorders>
              <w:top w:val="nil"/>
              <w:left w:val="nil"/>
              <w:bottom w:val="nil"/>
              <w:right w:val="nil"/>
            </w:tcBorders>
            <w:shd w:val="clear" w:color="auto" w:fill="auto"/>
            <w:noWrap/>
            <w:vAlign w:val="center"/>
            <w:hideMark/>
          </w:tcPr>
          <w:p w14:paraId="0B1B4C89" w14:textId="77777777" w:rsidR="00324AC5" w:rsidRPr="00093F5E" w:rsidDel="004B3AAC" w:rsidRDefault="00093F5E" w:rsidP="00324AC5">
            <w:pPr>
              <w:spacing w:after="0" w:line="240" w:lineRule="auto"/>
              <w:rPr>
                <w:del w:id="2281" w:author="Harry" w:date="2021-12-13T10:49:00Z"/>
                <w:rFonts w:ascii="Yu Gothic" w:eastAsia="Yu Gothic" w:hAnsi="Yu Gothic" w:cs="MS PGothic"/>
                <w:color w:val="000000"/>
                <w:sz w:val="18"/>
                <w:szCs w:val="18"/>
                <w:lang w:val="en-GB" w:eastAsia="ja-JP"/>
              </w:rPr>
            </w:pPr>
            <w:del w:id="2282" w:author="Harry" w:date="2021-12-13T10:49:00Z">
              <w:r w:rsidRPr="00093F5E" w:rsidDel="004B3AAC">
                <w:rPr>
                  <w:rFonts w:ascii="Yu Gothic" w:eastAsia="Yu Gothic" w:hAnsi="Yu Gothic" w:cs="MS PGothic" w:hint="eastAsia"/>
                  <w:color w:val="000000"/>
                  <w:sz w:val="18"/>
                  <w:szCs w:val="18"/>
                  <w:lang w:val="en-GB" w:eastAsia="ja-JP"/>
                </w:rPr>
                <w:delText>Central Sulawesi</w:delText>
              </w:r>
            </w:del>
          </w:p>
        </w:tc>
        <w:tc>
          <w:tcPr>
            <w:tcW w:w="241" w:type="dxa"/>
            <w:tcBorders>
              <w:top w:val="nil"/>
              <w:left w:val="nil"/>
              <w:bottom w:val="nil"/>
              <w:right w:val="nil"/>
            </w:tcBorders>
            <w:shd w:val="clear" w:color="auto" w:fill="auto"/>
            <w:noWrap/>
            <w:vAlign w:val="center"/>
            <w:hideMark/>
          </w:tcPr>
          <w:p w14:paraId="3153DEBD" w14:textId="77777777" w:rsidR="00324AC5" w:rsidRPr="00093F5E" w:rsidDel="004B3AAC" w:rsidRDefault="00093F5E" w:rsidP="00324AC5">
            <w:pPr>
              <w:spacing w:after="0" w:line="240" w:lineRule="auto"/>
              <w:jc w:val="right"/>
              <w:rPr>
                <w:del w:id="2283" w:author="Harry" w:date="2021-12-13T10:49:00Z"/>
                <w:rFonts w:ascii="Yu Gothic" w:eastAsia="Yu Gothic" w:hAnsi="Yu Gothic" w:cs="MS PGothic"/>
                <w:color w:val="000000"/>
                <w:sz w:val="18"/>
                <w:szCs w:val="18"/>
                <w:lang w:val="en-GB" w:eastAsia="ja-JP"/>
              </w:rPr>
            </w:pPr>
            <w:del w:id="2284" w:author="Harry" w:date="2021-12-13T10:49:00Z">
              <w:r w:rsidRPr="00093F5E" w:rsidDel="004B3AAC">
                <w:rPr>
                  <w:rFonts w:ascii="Yu Gothic" w:eastAsia="Yu Gothic" w:hAnsi="Yu Gothic" w:cs="MS PGothic" w:hint="eastAsia"/>
                  <w:color w:val="000000"/>
                  <w:sz w:val="18"/>
                  <w:szCs w:val="18"/>
                  <w:lang w:val="en-GB" w:eastAsia="ja-JP"/>
                </w:rPr>
                <w:delText xml:space="preserve">989 </w:delText>
              </w:r>
            </w:del>
          </w:p>
        </w:tc>
        <w:tc>
          <w:tcPr>
            <w:tcW w:w="1020" w:type="dxa"/>
            <w:tcBorders>
              <w:top w:val="nil"/>
              <w:left w:val="nil"/>
              <w:bottom w:val="nil"/>
              <w:right w:val="nil"/>
            </w:tcBorders>
            <w:shd w:val="clear" w:color="auto" w:fill="auto"/>
            <w:noWrap/>
            <w:vAlign w:val="center"/>
            <w:hideMark/>
          </w:tcPr>
          <w:p w14:paraId="7994D09F" w14:textId="77777777" w:rsidR="00324AC5" w:rsidRPr="00093F5E" w:rsidDel="004B3AAC" w:rsidRDefault="00093F5E" w:rsidP="00324AC5">
            <w:pPr>
              <w:spacing w:after="0" w:line="240" w:lineRule="auto"/>
              <w:jc w:val="right"/>
              <w:rPr>
                <w:del w:id="2285" w:author="Harry" w:date="2021-12-13T10:49:00Z"/>
                <w:rFonts w:ascii="Yu Gothic" w:eastAsia="Yu Gothic" w:hAnsi="Yu Gothic" w:cs="MS PGothic"/>
                <w:color w:val="000000"/>
                <w:sz w:val="18"/>
                <w:szCs w:val="18"/>
                <w:lang w:val="en-GB" w:eastAsia="ja-JP"/>
              </w:rPr>
            </w:pPr>
            <w:del w:id="2286" w:author="Harry" w:date="2021-12-13T10:49:00Z">
              <w:r w:rsidRPr="00093F5E" w:rsidDel="004B3AAC">
                <w:rPr>
                  <w:rFonts w:ascii="Yu Gothic" w:eastAsia="Yu Gothic" w:hAnsi="Yu Gothic" w:cs="MS PGothic" w:hint="eastAsia"/>
                  <w:color w:val="000000"/>
                  <w:sz w:val="18"/>
                  <w:szCs w:val="18"/>
                  <w:lang w:val="en-GB" w:eastAsia="ja-JP"/>
                </w:rPr>
                <w:delText xml:space="preserve">824 </w:delText>
              </w:r>
            </w:del>
          </w:p>
        </w:tc>
        <w:tc>
          <w:tcPr>
            <w:tcW w:w="745" w:type="dxa"/>
            <w:tcBorders>
              <w:top w:val="nil"/>
              <w:left w:val="nil"/>
              <w:bottom w:val="nil"/>
              <w:right w:val="nil"/>
            </w:tcBorders>
            <w:shd w:val="clear" w:color="auto" w:fill="auto"/>
            <w:noWrap/>
            <w:vAlign w:val="center"/>
            <w:hideMark/>
          </w:tcPr>
          <w:p w14:paraId="5D146D67" w14:textId="77777777" w:rsidR="00324AC5" w:rsidRPr="00093F5E" w:rsidDel="004B3AAC" w:rsidRDefault="00093F5E" w:rsidP="00324AC5">
            <w:pPr>
              <w:spacing w:after="0" w:line="240" w:lineRule="auto"/>
              <w:jc w:val="right"/>
              <w:rPr>
                <w:del w:id="2287" w:author="Harry" w:date="2021-12-13T10:49:00Z"/>
                <w:rFonts w:ascii="Yu Gothic" w:eastAsia="Yu Gothic" w:hAnsi="Yu Gothic" w:cs="MS PGothic"/>
                <w:color w:val="000000"/>
                <w:sz w:val="18"/>
                <w:szCs w:val="18"/>
                <w:lang w:val="en-GB" w:eastAsia="ja-JP"/>
              </w:rPr>
            </w:pPr>
            <w:del w:id="2288" w:author="Harry" w:date="2021-12-13T10:49:00Z">
              <w:r w:rsidRPr="00093F5E" w:rsidDel="004B3AAC">
                <w:rPr>
                  <w:rFonts w:ascii="Yu Gothic" w:eastAsia="Yu Gothic" w:hAnsi="Yu Gothic" w:cs="MS PGothic" w:hint="eastAsia"/>
                  <w:color w:val="000000"/>
                  <w:sz w:val="18"/>
                  <w:szCs w:val="18"/>
                  <w:lang w:val="en-GB" w:eastAsia="ja-JP"/>
                </w:rPr>
                <w:delText xml:space="preserve">849 </w:delText>
              </w:r>
            </w:del>
          </w:p>
        </w:tc>
        <w:tc>
          <w:tcPr>
            <w:tcW w:w="745" w:type="dxa"/>
            <w:tcBorders>
              <w:top w:val="nil"/>
              <w:left w:val="nil"/>
              <w:bottom w:val="nil"/>
              <w:right w:val="nil"/>
            </w:tcBorders>
            <w:shd w:val="clear" w:color="auto" w:fill="auto"/>
            <w:noWrap/>
            <w:vAlign w:val="center"/>
            <w:hideMark/>
          </w:tcPr>
          <w:p w14:paraId="73B5FC2E" w14:textId="77777777" w:rsidR="00324AC5" w:rsidRPr="00093F5E" w:rsidDel="004B3AAC" w:rsidRDefault="00093F5E" w:rsidP="00324AC5">
            <w:pPr>
              <w:spacing w:after="0" w:line="240" w:lineRule="auto"/>
              <w:jc w:val="right"/>
              <w:rPr>
                <w:del w:id="2289" w:author="Harry" w:date="2021-12-13T10:49:00Z"/>
                <w:rFonts w:ascii="Yu Gothic" w:eastAsia="Yu Gothic" w:hAnsi="Yu Gothic" w:cs="MS PGothic"/>
                <w:color w:val="000000"/>
                <w:sz w:val="18"/>
                <w:szCs w:val="18"/>
                <w:lang w:val="en-GB" w:eastAsia="ja-JP"/>
              </w:rPr>
            </w:pPr>
            <w:del w:id="2290" w:author="Harry" w:date="2021-12-13T10:49:00Z">
              <w:r w:rsidRPr="00093F5E" w:rsidDel="004B3AAC">
                <w:rPr>
                  <w:rFonts w:ascii="Yu Gothic" w:eastAsia="Yu Gothic" w:hAnsi="Yu Gothic" w:cs="MS PGothic" w:hint="eastAsia"/>
                  <w:color w:val="000000"/>
                  <w:sz w:val="18"/>
                  <w:szCs w:val="18"/>
                  <w:lang w:val="en-GB" w:eastAsia="ja-JP"/>
                </w:rPr>
                <w:delText xml:space="preserve">1,120 </w:delText>
              </w:r>
            </w:del>
          </w:p>
        </w:tc>
      </w:tr>
      <w:tr w:rsidR="008E3EEF" w:rsidRPr="00093F5E" w:rsidDel="004B3AAC" w14:paraId="3ED935DA" w14:textId="77777777" w:rsidTr="00324AC5">
        <w:trPr>
          <w:trHeight w:val="60"/>
          <w:jc w:val="center"/>
          <w:del w:id="2291" w:author="Harry" w:date="2021-12-13T10:49:00Z"/>
        </w:trPr>
        <w:tc>
          <w:tcPr>
            <w:tcW w:w="543" w:type="dxa"/>
            <w:tcBorders>
              <w:top w:val="nil"/>
              <w:left w:val="nil"/>
              <w:bottom w:val="nil"/>
              <w:right w:val="nil"/>
            </w:tcBorders>
            <w:shd w:val="clear" w:color="auto" w:fill="auto"/>
            <w:noWrap/>
            <w:vAlign w:val="center"/>
            <w:hideMark/>
          </w:tcPr>
          <w:p w14:paraId="1C170ADE" w14:textId="77777777" w:rsidR="00324AC5" w:rsidRPr="00093F5E" w:rsidDel="004B3AAC" w:rsidRDefault="00093F5E" w:rsidP="00324AC5">
            <w:pPr>
              <w:spacing w:after="0" w:line="240" w:lineRule="auto"/>
              <w:jc w:val="center"/>
              <w:rPr>
                <w:del w:id="2292" w:author="Harry" w:date="2021-12-13T10:49:00Z"/>
                <w:rFonts w:ascii="Yu Gothic" w:eastAsia="Yu Gothic" w:hAnsi="Yu Gothic" w:cs="MS PGothic"/>
                <w:color w:val="000000"/>
                <w:sz w:val="18"/>
                <w:szCs w:val="18"/>
                <w:lang w:val="en-GB" w:eastAsia="ja-JP"/>
              </w:rPr>
            </w:pPr>
            <w:del w:id="2293" w:author="Harry" w:date="2021-12-13T10:49:00Z">
              <w:r w:rsidRPr="00093F5E" w:rsidDel="004B3AAC">
                <w:rPr>
                  <w:rFonts w:ascii="Yu Gothic" w:eastAsia="Yu Gothic" w:hAnsi="Yu Gothic" w:cs="MS PGothic" w:hint="eastAsia"/>
                  <w:color w:val="000000"/>
                  <w:sz w:val="18"/>
                  <w:szCs w:val="18"/>
                  <w:lang w:val="en-GB" w:eastAsia="ja-JP"/>
                </w:rPr>
                <w:delText>9</w:delText>
              </w:r>
            </w:del>
          </w:p>
        </w:tc>
        <w:tc>
          <w:tcPr>
            <w:tcW w:w="2859" w:type="dxa"/>
            <w:tcBorders>
              <w:top w:val="nil"/>
              <w:left w:val="nil"/>
              <w:bottom w:val="nil"/>
              <w:right w:val="nil"/>
            </w:tcBorders>
            <w:shd w:val="clear" w:color="auto" w:fill="auto"/>
            <w:noWrap/>
            <w:vAlign w:val="center"/>
            <w:hideMark/>
          </w:tcPr>
          <w:p w14:paraId="3B089D0C" w14:textId="77777777" w:rsidR="00324AC5" w:rsidRPr="00093F5E" w:rsidDel="004B3AAC" w:rsidRDefault="00093F5E" w:rsidP="00324AC5">
            <w:pPr>
              <w:spacing w:after="0" w:line="240" w:lineRule="auto"/>
              <w:rPr>
                <w:del w:id="2294" w:author="Harry" w:date="2021-12-13T10:49:00Z"/>
                <w:rFonts w:ascii="Yu Gothic" w:eastAsia="Yu Gothic" w:hAnsi="Yu Gothic" w:cs="MS PGothic"/>
                <w:color w:val="000000"/>
                <w:sz w:val="18"/>
                <w:szCs w:val="18"/>
                <w:lang w:val="en-GB" w:eastAsia="ja-JP"/>
              </w:rPr>
            </w:pPr>
            <w:del w:id="2295" w:author="Harry" w:date="2021-12-13T10:49:00Z">
              <w:r w:rsidRPr="00093F5E" w:rsidDel="004B3AAC">
                <w:rPr>
                  <w:rFonts w:ascii="Yu Gothic" w:eastAsia="Yu Gothic" w:hAnsi="Yu Gothic" w:cs="MS PGothic" w:hint="eastAsia"/>
                  <w:color w:val="000000"/>
                  <w:sz w:val="18"/>
                  <w:szCs w:val="18"/>
                  <w:lang w:val="en-GB" w:eastAsia="ja-JP"/>
                </w:rPr>
                <w:delText>East Java</w:delText>
              </w:r>
            </w:del>
          </w:p>
        </w:tc>
        <w:tc>
          <w:tcPr>
            <w:tcW w:w="241" w:type="dxa"/>
            <w:tcBorders>
              <w:top w:val="nil"/>
              <w:left w:val="nil"/>
              <w:bottom w:val="nil"/>
              <w:right w:val="nil"/>
            </w:tcBorders>
            <w:shd w:val="clear" w:color="auto" w:fill="auto"/>
            <w:noWrap/>
            <w:vAlign w:val="center"/>
            <w:hideMark/>
          </w:tcPr>
          <w:p w14:paraId="547DAA41" w14:textId="77777777" w:rsidR="00324AC5" w:rsidRPr="00093F5E" w:rsidDel="004B3AAC" w:rsidRDefault="00093F5E" w:rsidP="00324AC5">
            <w:pPr>
              <w:spacing w:after="0" w:line="240" w:lineRule="auto"/>
              <w:jc w:val="right"/>
              <w:rPr>
                <w:del w:id="2296" w:author="Harry" w:date="2021-12-13T10:49:00Z"/>
                <w:rFonts w:ascii="Yu Gothic" w:eastAsia="Yu Gothic" w:hAnsi="Yu Gothic" w:cs="MS PGothic"/>
                <w:color w:val="000000"/>
                <w:sz w:val="18"/>
                <w:szCs w:val="18"/>
                <w:lang w:val="en-GB" w:eastAsia="ja-JP"/>
              </w:rPr>
            </w:pPr>
            <w:del w:id="2297" w:author="Harry" w:date="2021-12-13T10:49:00Z">
              <w:r w:rsidRPr="00093F5E" w:rsidDel="004B3AAC">
                <w:rPr>
                  <w:rFonts w:ascii="Yu Gothic" w:eastAsia="Yu Gothic" w:hAnsi="Yu Gothic" w:cs="MS PGothic" w:hint="eastAsia"/>
                  <w:color w:val="000000"/>
                  <w:sz w:val="18"/>
                  <w:szCs w:val="18"/>
                  <w:lang w:val="en-GB" w:eastAsia="ja-JP"/>
                </w:rPr>
                <w:delText xml:space="preserve">929 </w:delText>
              </w:r>
            </w:del>
          </w:p>
        </w:tc>
        <w:tc>
          <w:tcPr>
            <w:tcW w:w="1020" w:type="dxa"/>
            <w:tcBorders>
              <w:top w:val="nil"/>
              <w:left w:val="nil"/>
              <w:bottom w:val="nil"/>
              <w:right w:val="nil"/>
            </w:tcBorders>
            <w:shd w:val="clear" w:color="auto" w:fill="auto"/>
            <w:noWrap/>
            <w:vAlign w:val="center"/>
            <w:hideMark/>
          </w:tcPr>
          <w:p w14:paraId="73F951BB" w14:textId="77777777" w:rsidR="00324AC5" w:rsidRPr="00093F5E" w:rsidDel="004B3AAC" w:rsidRDefault="00093F5E" w:rsidP="00324AC5">
            <w:pPr>
              <w:spacing w:after="0" w:line="240" w:lineRule="auto"/>
              <w:jc w:val="right"/>
              <w:rPr>
                <w:del w:id="2298" w:author="Harry" w:date="2021-12-13T10:49:00Z"/>
                <w:rFonts w:ascii="Yu Gothic" w:eastAsia="Yu Gothic" w:hAnsi="Yu Gothic" w:cs="MS PGothic"/>
                <w:color w:val="000000"/>
                <w:sz w:val="18"/>
                <w:szCs w:val="18"/>
                <w:lang w:val="en-GB" w:eastAsia="ja-JP"/>
              </w:rPr>
            </w:pPr>
            <w:del w:id="2299" w:author="Harry" w:date="2021-12-13T10:49:00Z">
              <w:r w:rsidRPr="00093F5E" w:rsidDel="004B3AAC">
                <w:rPr>
                  <w:rFonts w:ascii="Yu Gothic" w:eastAsia="Yu Gothic" w:hAnsi="Yu Gothic" w:cs="MS PGothic" w:hint="eastAsia"/>
                  <w:color w:val="000000"/>
                  <w:sz w:val="18"/>
                  <w:szCs w:val="18"/>
                  <w:lang w:val="en-GB" w:eastAsia="ja-JP"/>
                </w:rPr>
                <w:delText xml:space="preserve">1,553 </w:delText>
              </w:r>
            </w:del>
          </w:p>
        </w:tc>
        <w:tc>
          <w:tcPr>
            <w:tcW w:w="745" w:type="dxa"/>
            <w:tcBorders>
              <w:top w:val="nil"/>
              <w:left w:val="nil"/>
              <w:bottom w:val="nil"/>
              <w:right w:val="nil"/>
            </w:tcBorders>
            <w:shd w:val="clear" w:color="auto" w:fill="auto"/>
            <w:noWrap/>
            <w:vAlign w:val="center"/>
            <w:hideMark/>
          </w:tcPr>
          <w:p w14:paraId="3EC17622" w14:textId="77777777" w:rsidR="00324AC5" w:rsidRPr="00093F5E" w:rsidDel="004B3AAC" w:rsidRDefault="00093F5E" w:rsidP="00324AC5">
            <w:pPr>
              <w:spacing w:after="0" w:line="240" w:lineRule="auto"/>
              <w:jc w:val="right"/>
              <w:rPr>
                <w:del w:id="2300" w:author="Harry" w:date="2021-12-13T10:49:00Z"/>
                <w:rFonts w:ascii="Yu Gothic" w:eastAsia="Yu Gothic" w:hAnsi="Yu Gothic" w:cs="MS PGothic"/>
                <w:color w:val="000000"/>
                <w:sz w:val="18"/>
                <w:szCs w:val="18"/>
                <w:lang w:val="en-GB" w:eastAsia="ja-JP"/>
              </w:rPr>
            </w:pPr>
            <w:del w:id="2301" w:author="Harry" w:date="2021-12-13T10:49:00Z">
              <w:r w:rsidRPr="00093F5E" w:rsidDel="004B3AAC">
                <w:rPr>
                  <w:rFonts w:ascii="Yu Gothic" w:eastAsia="Yu Gothic" w:hAnsi="Yu Gothic" w:cs="MS PGothic" w:hint="eastAsia"/>
                  <w:color w:val="000000"/>
                  <w:sz w:val="18"/>
                  <w:szCs w:val="18"/>
                  <w:lang w:val="en-GB" w:eastAsia="ja-JP"/>
                </w:rPr>
                <w:delText xml:space="preserve">734 </w:delText>
              </w:r>
            </w:del>
          </w:p>
        </w:tc>
        <w:tc>
          <w:tcPr>
            <w:tcW w:w="745" w:type="dxa"/>
            <w:tcBorders>
              <w:top w:val="nil"/>
              <w:left w:val="nil"/>
              <w:bottom w:val="nil"/>
              <w:right w:val="nil"/>
            </w:tcBorders>
            <w:shd w:val="clear" w:color="auto" w:fill="auto"/>
            <w:noWrap/>
            <w:vAlign w:val="center"/>
            <w:hideMark/>
          </w:tcPr>
          <w:p w14:paraId="1EDDD24A" w14:textId="77777777" w:rsidR="00324AC5" w:rsidRPr="00093F5E" w:rsidDel="004B3AAC" w:rsidRDefault="00093F5E" w:rsidP="00324AC5">
            <w:pPr>
              <w:spacing w:after="0" w:line="240" w:lineRule="auto"/>
              <w:jc w:val="right"/>
              <w:rPr>
                <w:del w:id="2302" w:author="Harry" w:date="2021-12-13T10:49:00Z"/>
                <w:rFonts w:ascii="Yu Gothic" w:eastAsia="Yu Gothic" w:hAnsi="Yu Gothic" w:cs="MS PGothic"/>
                <w:color w:val="000000"/>
                <w:sz w:val="18"/>
                <w:szCs w:val="18"/>
                <w:lang w:val="en-GB" w:eastAsia="ja-JP"/>
              </w:rPr>
            </w:pPr>
            <w:del w:id="2303" w:author="Harry" w:date="2021-12-13T10:49:00Z">
              <w:r w:rsidRPr="00093F5E" w:rsidDel="004B3AAC">
                <w:rPr>
                  <w:rFonts w:ascii="Yu Gothic" w:eastAsia="Yu Gothic" w:hAnsi="Yu Gothic" w:cs="MS PGothic" w:hint="eastAsia"/>
                  <w:color w:val="000000"/>
                  <w:sz w:val="18"/>
                  <w:szCs w:val="18"/>
                  <w:lang w:val="en-GB" w:eastAsia="ja-JP"/>
                </w:rPr>
                <w:delText xml:space="preserve">1,185 </w:delText>
              </w:r>
            </w:del>
          </w:p>
        </w:tc>
      </w:tr>
      <w:tr w:rsidR="008E3EEF" w:rsidRPr="00093F5E" w:rsidDel="004B3AAC" w14:paraId="0024F615" w14:textId="77777777" w:rsidTr="00324AC5">
        <w:trPr>
          <w:trHeight w:val="60"/>
          <w:jc w:val="center"/>
          <w:del w:id="2304" w:author="Harry" w:date="2021-12-13T10:49:00Z"/>
        </w:trPr>
        <w:tc>
          <w:tcPr>
            <w:tcW w:w="543" w:type="dxa"/>
            <w:tcBorders>
              <w:top w:val="nil"/>
              <w:left w:val="nil"/>
              <w:bottom w:val="nil"/>
              <w:right w:val="nil"/>
            </w:tcBorders>
            <w:shd w:val="clear" w:color="auto" w:fill="auto"/>
            <w:noWrap/>
            <w:vAlign w:val="center"/>
            <w:hideMark/>
          </w:tcPr>
          <w:p w14:paraId="2DF3C549" w14:textId="77777777" w:rsidR="00324AC5" w:rsidRPr="00093F5E" w:rsidDel="004B3AAC" w:rsidRDefault="00093F5E" w:rsidP="00324AC5">
            <w:pPr>
              <w:spacing w:after="0" w:line="240" w:lineRule="auto"/>
              <w:jc w:val="center"/>
              <w:rPr>
                <w:del w:id="2305" w:author="Harry" w:date="2021-12-13T10:49:00Z"/>
                <w:rFonts w:ascii="Yu Gothic" w:eastAsia="Yu Gothic" w:hAnsi="Yu Gothic" w:cs="MS PGothic"/>
                <w:color w:val="000000"/>
                <w:sz w:val="18"/>
                <w:szCs w:val="18"/>
                <w:lang w:val="en-GB" w:eastAsia="ja-JP"/>
              </w:rPr>
            </w:pPr>
            <w:del w:id="2306" w:author="Harry" w:date="2021-12-13T10:49:00Z">
              <w:r w:rsidRPr="00093F5E" w:rsidDel="004B3AAC">
                <w:rPr>
                  <w:rFonts w:ascii="Yu Gothic" w:eastAsia="Yu Gothic" w:hAnsi="Yu Gothic" w:cs="MS PGothic" w:hint="eastAsia"/>
                  <w:color w:val="000000"/>
                  <w:sz w:val="18"/>
                  <w:szCs w:val="18"/>
                  <w:lang w:val="en-GB" w:eastAsia="ja-JP"/>
                </w:rPr>
                <w:delText>10</w:delText>
              </w:r>
            </w:del>
          </w:p>
        </w:tc>
        <w:tc>
          <w:tcPr>
            <w:tcW w:w="2859" w:type="dxa"/>
            <w:tcBorders>
              <w:top w:val="nil"/>
              <w:left w:val="nil"/>
              <w:bottom w:val="nil"/>
              <w:right w:val="nil"/>
            </w:tcBorders>
            <w:shd w:val="clear" w:color="auto" w:fill="auto"/>
            <w:noWrap/>
            <w:vAlign w:val="center"/>
            <w:hideMark/>
          </w:tcPr>
          <w:p w14:paraId="7BE45A3B" w14:textId="77777777" w:rsidR="00324AC5" w:rsidRPr="00093F5E" w:rsidDel="004B3AAC" w:rsidRDefault="00093F5E" w:rsidP="00324AC5">
            <w:pPr>
              <w:spacing w:after="0" w:line="240" w:lineRule="auto"/>
              <w:rPr>
                <w:del w:id="2307" w:author="Harry" w:date="2021-12-13T10:49:00Z"/>
                <w:rFonts w:ascii="Yu Gothic" w:eastAsia="Yu Gothic" w:hAnsi="Yu Gothic" w:cs="MS PGothic"/>
                <w:color w:val="000000"/>
                <w:sz w:val="18"/>
                <w:szCs w:val="18"/>
                <w:lang w:val="en-GB" w:eastAsia="ja-JP"/>
              </w:rPr>
            </w:pPr>
            <w:del w:id="2308" w:author="Harry" w:date="2021-12-13T10:49:00Z">
              <w:r w:rsidRPr="00093F5E" w:rsidDel="004B3AAC">
                <w:rPr>
                  <w:rFonts w:ascii="Yu Gothic" w:eastAsia="Yu Gothic" w:hAnsi="Yu Gothic" w:cs="MS PGothic" w:hint="eastAsia"/>
                  <w:color w:val="000000"/>
                  <w:sz w:val="18"/>
                  <w:szCs w:val="18"/>
                  <w:lang w:val="en-GB" w:eastAsia="ja-JP"/>
                </w:rPr>
                <w:delText>East Kalimantan</w:delText>
              </w:r>
            </w:del>
          </w:p>
        </w:tc>
        <w:tc>
          <w:tcPr>
            <w:tcW w:w="241" w:type="dxa"/>
            <w:tcBorders>
              <w:top w:val="nil"/>
              <w:left w:val="nil"/>
              <w:bottom w:val="nil"/>
              <w:right w:val="nil"/>
            </w:tcBorders>
            <w:shd w:val="clear" w:color="auto" w:fill="auto"/>
            <w:noWrap/>
            <w:vAlign w:val="center"/>
            <w:hideMark/>
          </w:tcPr>
          <w:p w14:paraId="02668C0A" w14:textId="77777777" w:rsidR="00324AC5" w:rsidRPr="00093F5E" w:rsidDel="004B3AAC" w:rsidRDefault="00093F5E" w:rsidP="00324AC5">
            <w:pPr>
              <w:spacing w:after="0" w:line="240" w:lineRule="auto"/>
              <w:jc w:val="right"/>
              <w:rPr>
                <w:del w:id="2309" w:author="Harry" w:date="2021-12-13T10:49:00Z"/>
                <w:rFonts w:ascii="Yu Gothic" w:eastAsia="Yu Gothic" w:hAnsi="Yu Gothic" w:cs="MS PGothic"/>
                <w:color w:val="000000"/>
                <w:sz w:val="18"/>
                <w:szCs w:val="18"/>
                <w:lang w:val="en-GB" w:eastAsia="ja-JP"/>
              </w:rPr>
            </w:pPr>
            <w:del w:id="2310" w:author="Harry" w:date="2021-12-13T10:49:00Z">
              <w:r w:rsidRPr="00093F5E" w:rsidDel="004B3AAC">
                <w:rPr>
                  <w:rFonts w:ascii="Yu Gothic" w:eastAsia="Yu Gothic" w:hAnsi="Yu Gothic" w:cs="MS PGothic" w:hint="eastAsia"/>
                  <w:color w:val="000000"/>
                  <w:sz w:val="18"/>
                  <w:szCs w:val="18"/>
                  <w:lang w:val="en-GB" w:eastAsia="ja-JP"/>
                </w:rPr>
                <w:delText xml:space="preserve">1,537 </w:delText>
              </w:r>
            </w:del>
          </w:p>
        </w:tc>
        <w:tc>
          <w:tcPr>
            <w:tcW w:w="1020" w:type="dxa"/>
            <w:tcBorders>
              <w:top w:val="nil"/>
              <w:left w:val="nil"/>
              <w:bottom w:val="nil"/>
              <w:right w:val="nil"/>
            </w:tcBorders>
            <w:shd w:val="clear" w:color="auto" w:fill="auto"/>
            <w:noWrap/>
            <w:vAlign w:val="center"/>
            <w:hideMark/>
          </w:tcPr>
          <w:p w14:paraId="3316FFD3" w14:textId="77777777" w:rsidR="00324AC5" w:rsidRPr="00093F5E" w:rsidDel="004B3AAC" w:rsidRDefault="00093F5E" w:rsidP="00324AC5">
            <w:pPr>
              <w:spacing w:after="0" w:line="240" w:lineRule="auto"/>
              <w:jc w:val="right"/>
              <w:rPr>
                <w:del w:id="2311" w:author="Harry" w:date="2021-12-13T10:49:00Z"/>
                <w:rFonts w:ascii="Yu Gothic" w:eastAsia="Yu Gothic" w:hAnsi="Yu Gothic" w:cs="MS PGothic"/>
                <w:color w:val="000000"/>
                <w:sz w:val="18"/>
                <w:szCs w:val="18"/>
                <w:lang w:val="en-GB" w:eastAsia="ja-JP"/>
              </w:rPr>
            </w:pPr>
            <w:del w:id="2312" w:author="Harry" w:date="2021-12-13T10:49:00Z">
              <w:r w:rsidRPr="00093F5E" w:rsidDel="004B3AAC">
                <w:rPr>
                  <w:rFonts w:ascii="Yu Gothic" w:eastAsia="Yu Gothic" w:hAnsi="Yu Gothic" w:cs="MS PGothic" w:hint="eastAsia"/>
                  <w:color w:val="000000"/>
                  <w:sz w:val="18"/>
                  <w:szCs w:val="18"/>
                  <w:lang w:val="en-GB" w:eastAsia="ja-JP"/>
                </w:rPr>
                <w:delText xml:space="preserve">1,583 </w:delText>
              </w:r>
            </w:del>
          </w:p>
        </w:tc>
        <w:tc>
          <w:tcPr>
            <w:tcW w:w="745" w:type="dxa"/>
            <w:tcBorders>
              <w:top w:val="nil"/>
              <w:left w:val="nil"/>
              <w:bottom w:val="nil"/>
              <w:right w:val="nil"/>
            </w:tcBorders>
            <w:shd w:val="clear" w:color="auto" w:fill="auto"/>
            <w:noWrap/>
            <w:vAlign w:val="center"/>
            <w:hideMark/>
          </w:tcPr>
          <w:p w14:paraId="1461113B" w14:textId="77777777" w:rsidR="00324AC5" w:rsidRPr="00093F5E" w:rsidDel="004B3AAC" w:rsidRDefault="00093F5E" w:rsidP="00324AC5">
            <w:pPr>
              <w:spacing w:after="0" w:line="240" w:lineRule="auto"/>
              <w:jc w:val="right"/>
              <w:rPr>
                <w:del w:id="2313" w:author="Harry" w:date="2021-12-13T10:49:00Z"/>
                <w:rFonts w:ascii="Yu Gothic" w:eastAsia="Yu Gothic" w:hAnsi="Yu Gothic" w:cs="MS PGothic"/>
                <w:color w:val="000000"/>
                <w:sz w:val="18"/>
                <w:szCs w:val="18"/>
                <w:lang w:val="en-GB" w:eastAsia="ja-JP"/>
              </w:rPr>
            </w:pPr>
            <w:del w:id="2314" w:author="Harry" w:date="2021-12-13T10:49:00Z">
              <w:r w:rsidRPr="00093F5E" w:rsidDel="004B3AAC">
                <w:rPr>
                  <w:rFonts w:ascii="Yu Gothic" w:eastAsia="Yu Gothic" w:hAnsi="Yu Gothic" w:cs="MS PGothic" w:hint="eastAsia"/>
                  <w:color w:val="000000"/>
                  <w:sz w:val="18"/>
                  <w:szCs w:val="18"/>
                  <w:lang w:val="en-GB" w:eastAsia="ja-JP"/>
                </w:rPr>
                <w:delText xml:space="preserve">1,324 </w:delText>
              </w:r>
            </w:del>
          </w:p>
        </w:tc>
        <w:tc>
          <w:tcPr>
            <w:tcW w:w="745" w:type="dxa"/>
            <w:tcBorders>
              <w:top w:val="nil"/>
              <w:left w:val="nil"/>
              <w:bottom w:val="nil"/>
              <w:right w:val="nil"/>
            </w:tcBorders>
            <w:shd w:val="clear" w:color="auto" w:fill="auto"/>
            <w:noWrap/>
            <w:vAlign w:val="center"/>
            <w:hideMark/>
          </w:tcPr>
          <w:p w14:paraId="6ADECB2A" w14:textId="77777777" w:rsidR="00324AC5" w:rsidRPr="00093F5E" w:rsidDel="004B3AAC" w:rsidRDefault="00093F5E" w:rsidP="00324AC5">
            <w:pPr>
              <w:spacing w:after="0" w:line="240" w:lineRule="auto"/>
              <w:jc w:val="right"/>
              <w:rPr>
                <w:del w:id="2315" w:author="Harry" w:date="2021-12-13T10:49:00Z"/>
                <w:rFonts w:ascii="Yu Gothic" w:eastAsia="Yu Gothic" w:hAnsi="Yu Gothic" w:cs="MS PGothic"/>
                <w:color w:val="000000"/>
                <w:sz w:val="18"/>
                <w:szCs w:val="18"/>
                <w:lang w:val="en-GB" w:eastAsia="ja-JP"/>
              </w:rPr>
            </w:pPr>
            <w:del w:id="2316" w:author="Harry" w:date="2021-12-13T10:49:00Z">
              <w:r w:rsidRPr="00093F5E" w:rsidDel="004B3AAC">
                <w:rPr>
                  <w:rFonts w:ascii="Yu Gothic" w:eastAsia="Yu Gothic" w:hAnsi="Yu Gothic" w:cs="MS PGothic" w:hint="eastAsia"/>
                  <w:color w:val="000000"/>
                  <w:sz w:val="18"/>
                  <w:szCs w:val="18"/>
                  <w:lang w:val="en-GB" w:eastAsia="ja-JP"/>
                </w:rPr>
                <w:delText xml:space="preserve">1,839 </w:delText>
              </w:r>
            </w:del>
          </w:p>
        </w:tc>
      </w:tr>
      <w:tr w:rsidR="008E3EEF" w:rsidRPr="00093F5E" w:rsidDel="004B3AAC" w14:paraId="1F42FF01" w14:textId="77777777" w:rsidTr="00324AC5">
        <w:trPr>
          <w:trHeight w:val="98"/>
          <w:jc w:val="center"/>
          <w:del w:id="2317" w:author="Harry" w:date="2021-12-13T10:49:00Z"/>
        </w:trPr>
        <w:tc>
          <w:tcPr>
            <w:tcW w:w="543" w:type="dxa"/>
            <w:tcBorders>
              <w:top w:val="nil"/>
              <w:left w:val="nil"/>
              <w:bottom w:val="nil"/>
              <w:right w:val="nil"/>
            </w:tcBorders>
            <w:shd w:val="clear" w:color="auto" w:fill="auto"/>
            <w:noWrap/>
            <w:vAlign w:val="center"/>
            <w:hideMark/>
          </w:tcPr>
          <w:p w14:paraId="250145CB" w14:textId="77777777" w:rsidR="00324AC5" w:rsidRPr="00093F5E" w:rsidDel="004B3AAC" w:rsidRDefault="00093F5E" w:rsidP="00324AC5">
            <w:pPr>
              <w:spacing w:after="0" w:line="240" w:lineRule="auto"/>
              <w:jc w:val="center"/>
              <w:rPr>
                <w:del w:id="2318" w:author="Harry" w:date="2021-12-13T10:49:00Z"/>
                <w:rFonts w:ascii="Yu Gothic" w:eastAsia="Yu Gothic" w:hAnsi="Yu Gothic" w:cs="MS PGothic"/>
                <w:color w:val="000000"/>
                <w:sz w:val="18"/>
                <w:szCs w:val="18"/>
                <w:lang w:val="en-GB" w:eastAsia="ja-JP"/>
              </w:rPr>
            </w:pPr>
            <w:del w:id="2319" w:author="Harry" w:date="2021-12-13T10:49:00Z">
              <w:r w:rsidRPr="00093F5E" w:rsidDel="004B3AAC">
                <w:rPr>
                  <w:rFonts w:ascii="Yu Gothic" w:eastAsia="Yu Gothic" w:hAnsi="Yu Gothic" w:cs="MS PGothic" w:hint="eastAsia"/>
                  <w:color w:val="000000"/>
                  <w:sz w:val="18"/>
                  <w:szCs w:val="18"/>
                  <w:lang w:val="en-GB" w:eastAsia="ja-JP"/>
                </w:rPr>
                <w:delText>11</w:delText>
              </w:r>
            </w:del>
          </w:p>
        </w:tc>
        <w:tc>
          <w:tcPr>
            <w:tcW w:w="2859" w:type="dxa"/>
            <w:tcBorders>
              <w:top w:val="nil"/>
              <w:left w:val="nil"/>
              <w:bottom w:val="nil"/>
              <w:right w:val="nil"/>
            </w:tcBorders>
            <w:shd w:val="clear" w:color="auto" w:fill="auto"/>
            <w:noWrap/>
            <w:vAlign w:val="center"/>
            <w:hideMark/>
          </w:tcPr>
          <w:p w14:paraId="3CDF3F22" w14:textId="77777777" w:rsidR="00324AC5" w:rsidRPr="00093F5E" w:rsidDel="004B3AAC" w:rsidRDefault="00093F5E" w:rsidP="00324AC5">
            <w:pPr>
              <w:spacing w:after="0" w:line="240" w:lineRule="auto"/>
              <w:rPr>
                <w:del w:id="2320" w:author="Harry" w:date="2021-12-13T10:49:00Z"/>
                <w:rFonts w:ascii="Yu Gothic" w:eastAsia="Yu Gothic" w:hAnsi="Yu Gothic" w:cs="MS PGothic"/>
                <w:color w:val="000000"/>
                <w:sz w:val="18"/>
                <w:szCs w:val="18"/>
                <w:lang w:val="en-GB" w:eastAsia="ja-JP"/>
              </w:rPr>
            </w:pPr>
            <w:del w:id="2321" w:author="Harry" w:date="2021-12-13T10:49:00Z">
              <w:r w:rsidRPr="00093F5E" w:rsidDel="004B3AAC">
                <w:rPr>
                  <w:rFonts w:ascii="Yu Gothic" w:eastAsia="Yu Gothic" w:hAnsi="Yu Gothic" w:cs="MS PGothic" w:hint="eastAsia"/>
                  <w:color w:val="000000"/>
                  <w:sz w:val="18"/>
                  <w:szCs w:val="18"/>
                  <w:lang w:val="en-GB" w:eastAsia="ja-JP"/>
                </w:rPr>
                <w:delText>East Nusa Tenggara</w:delText>
              </w:r>
            </w:del>
          </w:p>
        </w:tc>
        <w:tc>
          <w:tcPr>
            <w:tcW w:w="241" w:type="dxa"/>
            <w:tcBorders>
              <w:top w:val="nil"/>
              <w:left w:val="nil"/>
              <w:bottom w:val="nil"/>
              <w:right w:val="nil"/>
            </w:tcBorders>
            <w:shd w:val="clear" w:color="auto" w:fill="auto"/>
            <w:noWrap/>
            <w:vAlign w:val="center"/>
            <w:hideMark/>
          </w:tcPr>
          <w:p w14:paraId="5B85E107" w14:textId="77777777" w:rsidR="00324AC5" w:rsidRPr="00093F5E" w:rsidDel="004B3AAC" w:rsidRDefault="00093F5E" w:rsidP="00324AC5">
            <w:pPr>
              <w:spacing w:after="0" w:line="240" w:lineRule="auto"/>
              <w:jc w:val="right"/>
              <w:rPr>
                <w:del w:id="2322" w:author="Harry" w:date="2021-12-13T10:49:00Z"/>
                <w:rFonts w:ascii="Yu Gothic" w:eastAsia="Yu Gothic" w:hAnsi="Yu Gothic" w:cs="MS PGothic"/>
                <w:color w:val="000000"/>
                <w:sz w:val="18"/>
                <w:szCs w:val="18"/>
                <w:lang w:val="en-GB" w:eastAsia="ja-JP"/>
              </w:rPr>
            </w:pPr>
            <w:del w:id="2323" w:author="Harry" w:date="2021-12-13T10:49:00Z">
              <w:r w:rsidRPr="00093F5E" w:rsidDel="004B3AAC">
                <w:rPr>
                  <w:rFonts w:ascii="Yu Gothic" w:eastAsia="Yu Gothic" w:hAnsi="Yu Gothic" w:cs="MS PGothic" w:hint="eastAsia"/>
                  <w:color w:val="000000"/>
                  <w:sz w:val="18"/>
                  <w:szCs w:val="18"/>
                  <w:lang w:val="en-GB" w:eastAsia="ja-JP"/>
                </w:rPr>
                <w:delText xml:space="preserve">938 </w:delText>
              </w:r>
            </w:del>
          </w:p>
        </w:tc>
        <w:tc>
          <w:tcPr>
            <w:tcW w:w="1020" w:type="dxa"/>
            <w:tcBorders>
              <w:top w:val="nil"/>
              <w:left w:val="nil"/>
              <w:bottom w:val="nil"/>
              <w:right w:val="nil"/>
            </w:tcBorders>
            <w:shd w:val="clear" w:color="auto" w:fill="auto"/>
            <w:noWrap/>
            <w:vAlign w:val="center"/>
            <w:hideMark/>
          </w:tcPr>
          <w:p w14:paraId="3A16B60A" w14:textId="77777777" w:rsidR="00324AC5" w:rsidRPr="00093F5E" w:rsidDel="004B3AAC" w:rsidRDefault="00093F5E" w:rsidP="00324AC5">
            <w:pPr>
              <w:spacing w:after="0" w:line="240" w:lineRule="auto"/>
              <w:jc w:val="right"/>
              <w:rPr>
                <w:del w:id="2324" w:author="Harry" w:date="2021-12-13T10:49:00Z"/>
                <w:rFonts w:ascii="Yu Gothic" w:eastAsia="Yu Gothic" w:hAnsi="Yu Gothic" w:cs="MS PGothic"/>
                <w:color w:val="000000"/>
                <w:sz w:val="18"/>
                <w:szCs w:val="18"/>
                <w:lang w:val="en-GB" w:eastAsia="ja-JP"/>
              </w:rPr>
            </w:pPr>
            <w:del w:id="2325" w:author="Harry" w:date="2021-12-13T10:49:00Z">
              <w:r w:rsidRPr="00093F5E" w:rsidDel="004B3AAC">
                <w:rPr>
                  <w:rFonts w:ascii="Yu Gothic" w:eastAsia="Yu Gothic" w:hAnsi="Yu Gothic" w:cs="MS PGothic" w:hint="eastAsia"/>
                  <w:color w:val="000000"/>
                  <w:sz w:val="18"/>
                  <w:szCs w:val="18"/>
                  <w:lang w:val="en-GB" w:eastAsia="ja-JP"/>
                </w:rPr>
                <w:delText xml:space="preserve">486 </w:delText>
              </w:r>
            </w:del>
          </w:p>
        </w:tc>
        <w:tc>
          <w:tcPr>
            <w:tcW w:w="745" w:type="dxa"/>
            <w:tcBorders>
              <w:top w:val="nil"/>
              <w:left w:val="nil"/>
              <w:bottom w:val="nil"/>
              <w:right w:val="nil"/>
            </w:tcBorders>
            <w:shd w:val="clear" w:color="auto" w:fill="auto"/>
            <w:noWrap/>
            <w:vAlign w:val="center"/>
            <w:hideMark/>
          </w:tcPr>
          <w:p w14:paraId="14527813" w14:textId="77777777" w:rsidR="00324AC5" w:rsidRPr="00093F5E" w:rsidDel="004B3AAC" w:rsidRDefault="00093F5E" w:rsidP="00324AC5">
            <w:pPr>
              <w:spacing w:after="0" w:line="240" w:lineRule="auto"/>
              <w:jc w:val="right"/>
              <w:rPr>
                <w:del w:id="2326" w:author="Harry" w:date="2021-12-13T10:49:00Z"/>
                <w:rFonts w:ascii="Yu Gothic" w:eastAsia="Yu Gothic" w:hAnsi="Yu Gothic" w:cs="MS PGothic"/>
                <w:color w:val="000000"/>
                <w:sz w:val="18"/>
                <w:szCs w:val="18"/>
                <w:lang w:val="en-GB" w:eastAsia="ja-JP"/>
              </w:rPr>
            </w:pPr>
            <w:del w:id="2327" w:author="Harry" w:date="2021-12-13T10:49:00Z">
              <w:r w:rsidRPr="00093F5E" w:rsidDel="004B3AAC">
                <w:rPr>
                  <w:rFonts w:ascii="Yu Gothic" w:eastAsia="Yu Gothic" w:hAnsi="Yu Gothic" w:cs="MS PGothic" w:hint="eastAsia"/>
                  <w:color w:val="000000"/>
                  <w:sz w:val="18"/>
                  <w:szCs w:val="18"/>
                  <w:lang w:val="en-GB" w:eastAsia="ja-JP"/>
                </w:rPr>
                <w:delText xml:space="preserve">880 </w:delText>
              </w:r>
            </w:del>
          </w:p>
        </w:tc>
        <w:tc>
          <w:tcPr>
            <w:tcW w:w="745" w:type="dxa"/>
            <w:tcBorders>
              <w:top w:val="nil"/>
              <w:left w:val="nil"/>
              <w:bottom w:val="nil"/>
              <w:right w:val="nil"/>
            </w:tcBorders>
            <w:shd w:val="clear" w:color="auto" w:fill="auto"/>
            <w:noWrap/>
            <w:vAlign w:val="center"/>
            <w:hideMark/>
          </w:tcPr>
          <w:p w14:paraId="3AD52D98" w14:textId="77777777" w:rsidR="00324AC5" w:rsidRPr="00093F5E" w:rsidDel="004B3AAC" w:rsidRDefault="00093F5E" w:rsidP="00324AC5">
            <w:pPr>
              <w:spacing w:after="0" w:line="240" w:lineRule="auto"/>
              <w:jc w:val="right"/>
              <w:rPr>
                <w:del w:id="2328" w:author="Harry" w:date="2021-12-13T10:49:00Z"/>
                <w:rFonts w:ascii="Yu Gothic" w:eastAsia="Yu Gothic" w:hAnsi="Yu Gothic" w:cs="MS PGothic"/>
                <w:color w:val="000000"/>
                <w:sz w:val="18"/>
                <w:szCs w:val="18"/>
                <w:lang w:val="en-GB" w:eastAsia="ja-JP"/>
              </w:rPr>
            </w:pPr>
            <w:del w:id="2329" w:author="Harry" w:date="2021-12-13T10:49:00Z">
              <w:r w:rsidRPr="00093F5E" w:rsidDel="004B3AAC">
                <w:rPr>
                  <w:rFonts w:ascii="Yu Gothic" w:eastAsia="Yu Gothic" w:hAnsi="Yu Gothic" w:cs="MS PGothic" w:hint="eastAsia"/>
                  <w:color w:val="000000"/>
                  <w:sz w:val="18"/>
                  <w:szCs w:val="18"/>
                  <w:lang w:val="en-GB" w:eastAsia="ja-JP"/>
                </w:rPr>
                <w:delText xml:space="preserve">1,037 </w:delText>
              </w:r>
            </w:del>
          </w:p>
        </w:tc>
      </w:tr>
      <w:tr w:rsidR="008E3EEF" w:rsidRPr="00093F5E" w:rsidDel="004B3AAC" w14:paraId="4C6D3066" w14:textId="77777777" w:rsidTr="00324AC5">
        <w:trPr>
          <w:trHeight w:val="60"/>
          <w:jc w:val="center"/>
          <w:del w:id="2330" w:author="Harry" w:date="2021-12-13T10:49:00Z"/>
        </w:trPr>
        <w:tc>
          <w:tcPr>
            <w:tcW w:w="543" w:type="dxa"/>
            <w:tcBorders>
              <w:top w:val="nil"/>
              <w:left w:val="nil"/>
              <w:bottom w:val="nil"/>
              <w:right w:val="nil"/>
            </w:tcBorders>
            <w:shd w:val="clear" w:color="auto" w:fill="auto"/>
            <w:noWrap/>
            <w:vAlign w:val="center"/>
            <w:hideMark/>
          </w:tcPr>
          <w:p w14:paraId="683D9A95" w14:textId="77777777" w:rsidR="00324AC5" w:rsidRPr="00093F5E" w:rsidDel="004B3AAC" w:rsidRDefault="00093F5E" w:rsidP="00324AC5">
            <w:pPr>
              <w:spacing w:after="0" w:line="240" w:lineRule="auto"/>
              <w:jc w:val="center"/>
              <w:rPr>
                <w:del w:id="2331" w:author="Harry" w:date="2021-12-13T10:49:00Z"/>
                <w:rFonts w:ascii="Yu Gothic" w:eastAsia="Yu Gothic" w:hAnsi="Yu Gothic" w:cs="MS PGothic"/>
                <w:color w:val="000000"/>
                <w:sz w:val="18"/>
                <w:szCs w:val="18"/>
                <w:lang w:val="en-GB" w:eastAsia="ja-JP"/>
              </w:rPr>
            </w:pPr>
            <w:del w:id="2332" w:author="Harry" w:date="2021-12-13T10:49:00Z">
              <w:r w:rsidRPr="00093F5E" w:rsidDel="004B3AAC">
                <w:rPr>
                  <w:rFonts w:ascii="Yu Gothic" w:eastAsia="Yu Gothic" w:hAnsi="Yu Gothic" w:cs="MS PGothic" w:hint="eastAsia"/>
                  <w:color w:val="000000"/>
                  <w:sz w:val="18"/>
                  <w:szCs w:val="18"/>
                  <w:lang w:val="en-GB" w:eastAsia="ja-JP"/>
                </w:rPr>
                <w:delText>12</w:delText>
              </w:r>
            </w:del>
          </w:p>
        </w:tc>
        <w:tc>
          <w:tcPr>
            <w:tcW w:w="2859" w:type="dxa"/>
            <w:tcBorders>
              <w:top w:val="nil"/>
              <w:left w:val="nil"/>
              <w:bottom w:val="nil"/>
              <w:right w:val="nil"/>
            </w:tcBorders>
            <w:shd w:val="clear" w:color="auto" w:fill="auto"/>
            <w:noWrap/>
            <w:vAlign w:val="center"/>
            <w:hideMark/>
          </w:tcPr>
          <w:p w14:paraId="1E604270" w14:textId="77777777" w:rsidR="00324AC5" w:rsidRPr="00093F5E" w:rsidDel="004B3AAC" w:rsidRDefault="00093F5E" w:rsidP="00324AC5">
            <w:pPr>
              <w:spacing w:after="0" w:line="240" w:lineRule="auto"/>
              <w:rPr>
                <w:del w:id="2333" w:author="Harry" w:date="2021-12-13T10:49:00Z"/>
                <w:rFonts w:ascii="Yu Gothic" w:eastAsia="Yu Gothic" w:hAnsi="Yu Gothic" w:cs="MS PGothic"/>
                <w:color w:val="000000"/>
                <w:sz w:val="18"/>
                <w:szCs w:val="18"/>
                <w:lang w:val="en-GB" w:eastAsia="ja-JP"/>
              </w:rPr>
            </w:pPr>
            <w:del w:id="2334" w:author="Harry" w:date="2021-12-13T10:49:00Z">
              <w:r w:rsidRPr="00093F5E" w:rsidDel="004B3AAC">
                <w:rPr>
                  <w:rFonts w:ascii="Yu Gothic" w:eastAsia="Yu Gothic" w:hAnsi="Yu Gothic" w:cs="MS PGothic" w:hint="eastAsia"/>
                  <w:color w:val="000000"/>
                  <w:sz w:val="18"/>
                  <w:szCs w:val="18"/>
                  <w:lang w:val="en-GB" w:eastAsia="ja-JP"/>
                </w:rPr>
                <w:delText>Gorontalo</w:delText>
              </w:r>
            </w:del>
          </w:p>
        </w:tc>
        <w:tc>
          <w:tcPr>
            <w:tcW w:w="241" w:type="dxa"/>
            <w:tcBorders>
              <w:top w:val="nil"/>
              <w:left w:val="nil"/>
              <w:bottom w:val="nil"/>
              <w:right w:val="nil"/>
            </w:tcBorders>
            <w:shd w:val="clear" w:color="auto" w:fill="auto"/>
            <w:noWrap/>
            <w:vAlign w:val="center"/>
            <w:hideMark/>
          </w:tcPr>
          <w:p w14:paraId="6DE18346" w14:textId="77777777" w:rsidR="00324AC5" w:rsidRPr="00093F5E" w:rsidDel="004B3AAC" w:rsidRDefault="00093F5E" w:rsidP="00324AC5">
            <w:pPr>
              <w:spacing w:after="0" w:line="240" w:lineRule="auto"/>
              <w:jc w:val="right"/>
              <w:rPr>
                <w:del w:id="2335" w:author="Harry" w:date="2021-12-13T10:49:00Z"/>
                <w:rFonts w:ascii="Yu Gothic" w:eastAsia="Yu Gothic" w:hAnsi="Yu Gothic" w:cs="MS PGothic"/>
                <w:color w:val="000000"/>
                <w:sz w:val="18"/>
                <w:szCs w:val="18"/>
                <w:lang w:val="en-GB" w:eastAsia="ja-JP"/>
              </w:rPr>
            </w:pPr>
            <w:del w:id="2336" w:author="Harry" w:date="2021-12-13T10:49:00Z">
              <w:r w:rsidRPr="00093F5E" w:rsidDel="004B3AAC">
                <w:rPr>
                  <w:rFonts w:ascii="Yu Gothic" w:eastAsia="Yu Gothic" w:hAnsi="Yu Gothic" w:cs="MS PGothic" w:hint="eastAsia"/>
                  <w:color w:val="000000"/>
                  <w:sz w:val="18"/>
                  <w:szCs w:val="18"/>
                  <w:lang w:val="en-GB" w:eastAsia="ja-JP"/>
                </w:rPr>
                <w:delText xml:space="preserve">1,000 </w:delText>
              </w:r>
            </w:del>
          </w:p>
        </w:tc>
        <w:tc>
          <w:tcPr>
            <w:tcW w:w="1020" w:type="dxa"/>
            <w:tcBorders>
              <w:top w:val="nil"/>
              <w:left w:val="nil"/>
              <w:bottom w:val="nil"/>
              <w:right w:val="nil"/>
            </w:tcBorders>
            <w:shd w:val="clear" w:color="auto" w:fill="auto"/>
            <w:noWrap/>
            <w:vAlign w:val="center"/>
            <w:hideMark/>
          </w:tcPr>
          <w:p w14:paraId="7F76044B" w14:textId="77777777" w:rsidR="00324AC5" w:rsidRPr="00093F5E" w:rsidDel="004B3AAC" w:rsidRDefault="00093F5E" w:rsidP="00324AC5">
            <w:pPr>
              <w:spacing w:after="0" w:line="240" w:lineRule="auto"/>
              <w:jc w:val="right"/>
              <w:rPr>
                <w:del w:id="2337" w:author="Harry" w:date="2021-12-13T10:49:00Z"/>
                <w:rFonts w:ascii="Yu Gothic" w:eastAsia="Yu Gothic" w:hAnsi="Yu Gothic" w:cs="MS PGothic"/>
                <w:color w:val="000000"/>
                <w:sz w:val="18"/>
                <w:szCs w:val="18"/>
                <w:lang w:val="en-GB" w:eastAsia="ja-JP"/>
              </w:rPr>
            </w:pPr>
            <w:del w:id="2338" w:author="Harry" w:date="2021-12-13T10:49:00Z">
              <w:r w:rsidRPr="00093F5E" w:rsidDel="004B3AAC">
                <w:rPr>
                  <w:rFonts w:ascii="Yu Gothic" w:eastAsia="Yu Gothic" w:hAnsi="Yu Gothic" w:cs="MS PGothic" w:hint="eastAsia"/>
                  <w:color w:val="000000"/>
                  <w:sz w:val="18"/>
                  <w:szCs w:val="18"/>
                  <w:lang w:val="en-GB" w:eastAsia="ja-JP"/>
                </w:rPr>
                <w:delText xml:space="preserve">1,603 </w:delText>
              </w:r>
            </w:del>
          </w:p>
        </w:tc>
        <w:tc>
          <w:tcPr>
            <w:tcW w:w="745" w:type="dxa"/>
            <w:tcBorders>
              <w:top w:val="nil"/>
              <w:left w:val="nil"/>
              <w:bottom w:val="nil"/>
              <w:right w:val="nil"/>
            </w:tcBorders>
            <w:shd w:val="clear" w:color="auto" w:fill="auto"/>
            <w:noWrap/>
            <w:vAlign w:val="center"/>
            <w:hideMark/>
          </w:tcPr>
          <w:p w14:paraId="6D8FB8CA" w14:textId="77777777" w:rsidR="00324AC5" w:rsidRPr="00093F5E" w:rsidDel="004B3AAC" w:rsidRDefault="00093F5E" w:rsidP="00324AC5">
            <w:pPr>
              <w:spacing w:after="0" w:line="240" w:lineRule="auto"/>
              <w:jc w:val="right"/>
              <w:rPr>
                <w:del w:id="2339" w:author="Harry" w:date="2021-12-13T10:49:00Z"/>
                <w:rFonts w:ascii="Yu Gothic" w:eastAsia="Yu Gothic" w:hAnsi="Yu Gothic" w:cs="MS PGothic"/>
                <w:color w:val="000000"/>
                <w:sz w:val="18"/>
                <w:szCs w:val="18"/>
                <w:lang w:val="en-GB" w:eastAsia="ja-JP"/>
              </w:rPr>
            </w:pPr>
            <w:del w:id="2340" w:author="Harry" w:date="2021-12-13T10:49:00Z">
              <w:r w:rsidRPr="00093F5E" w:rsidDel="004B3AAC">
                <w:rPr>
                  <w:rFonts w:ascii="Yu Gothic" w:eastAsia="Yu Gothic" w:hAnsi="Yu Gothic" w:cs="MS PGothic" w:hint="eastAsia"/>
                  <w:color w:val="000000"/>
                  <w:sz w:val="18"/>
                  <w:szCs w:val="18"/>
                  <w:lang w:val="en-GB" w:eastAsia="ja-JP"/>
                </w:rPr>
                <w:delText xml:space="preserve">683 </w:delText>
              </w:r>
            </w:del>
          </w:p>
        </w:tc>
        <w:tc>
          <w:tcPr>
            <w:tcW w:w="745" w:type="dxa"/>
            <w:tcBorders>
              <w:top w:val="nil"/>
              <w:left w:val="nil"/>
              <w:bottom w:val="nil"/>
              <w:right w:val="nil"/>
            </w:tcBorders>
            <w:shd w:val="clear" w:color="auto" w:fill="auto"/>
            <w:noWrap/>
            <w:vAlign w:val="center"/>
            <w:hideMark/>
          </w:tcPr>
          <w:p w14:paraId="3DB10DDA" w14:textId="77777777" w:rsidR="00324AC5" w:rsidRPr="00093F5E" w:rsidDel="004B3AAC" w:rsidRDefault="00093F5E" w:rsidP="00324AC5">
            <w:pPr>
              <w:spacing w:after="0" w:line="240" w:lineRule="auto"/>
              <w:jc w:val="right"/>
              <w:rPr>
                <w:del w:id="2341" w:author="Harry" w:date="2021-12-13T10:49:00Z"/>
                <w:rFonts w:ascii="Yu Gothic" w:eastAsia="Yu Gothic" w:hAnsi="Yu Gothic" w:cs="MS PGothic"/>
                <w:color w:val="000000"/>
                <w:sz w:val="18"/>
                <w:szCs w:val="18"/>
                <w:lang w:val="en-GB" w:eastAsia="ja-JP"/>
              </w:rPr>
            </w:pPr>
            <w:del w:id="2342" w:author="Harry" w:date="2021-12-13T10:49:00Z">
              <w:r w:rsidRPr="00093F5E" w:rsidDel="004B3AAC">
                <w:rPr>
                  <w:rFonts w:ascii="Yu Gothic" w:eastAsia="Yu Gothic" w:hAnsi="Yu Gothic" w:cs="MS PGothic" w:hint="eastAsia"/>
                  <w:color w:val="000000"/>
                  <w:sz w:val="18"/>
                  <w:szCs w:val="18"/>
                  <w:lang w:val="en-GB" w:eastAsia="ja-JP"/>
                </w:rPr>
                <w:delText xml:space="preserve">1,226 </w:delText>
              </w:r>
            </w:del>
          </w:p>
        </w:tc>
      </w:tr>
      <w:tr w:rsidR="008E3EEF" w:rsidRPr="00093F5E" w:rsidDel="004B3AAC" w14:paraId="6D661B23" w14:textId="77777777" w:rsidTr="00324AC5">
        <w:trPr>
          <w:trHeight w:val="205"/>
          <w:jc w:val="center"/>
          <w:del w:id="2343" w:author="Harry" w:date="2021-12-13T10:49:00Z"/>
        </w:trPr>
        <w:tc>
          <w:tcPr>
            <w:tcW w:w="543" w:type="dxa"/>
            <w:tcBorders>
              <w:top w:val="nil"/>
              <w:left w:val="nil"/>
              <w:bottom w:val="nil"/>
              <w:right w:val="nil"/>
            </w:tcBorders>
            <w:shd w:val="clear" w:color="auto" w:fill="auto"/>
            <w:noWrap/>
            <w:vAlign w:val="center"/>
            <w:hideMark/>
          </w:tcPr>
          <w:p w14:paraId="13E6887B" w14:textId="77777777" w:rsidR="00324AC5" w:rsidRPr="00093F5E" w:rsidDel="004B3AAC" w:rsidRDefault="00093F5E" w:rsidP="00324AC5">
            <w:pPr>
              <w:spacing w:after="0" w:line="240" w:lineRule="auto"/>
              <w:jc w:val="center"/>
              <w:rPr>
                <w:del w:id="2344" w:author="Harry" w:date="2021-12-13T10:49:00Z"/>
                <w:rFonts w:ascii="Yu Gothic" w:eastAsia="Yu Gothic" w:hAnsi="Yu Gothic" w:cs="MS PGothic"/>
                <w:color w:val="000000"/>
                <w:sz w:val="18"/>
                <w:szCs w:val="18"/>
                <w:lang w:val="en-GB" w:eastAsia="ja-JP"/>
              </w:rPr>
            </w:pPr>
            <w:del w:id="2345" w:author="Harry" w:date="2021-12-13T10:49:00Z">
              <w:r w:rsidRPr="00093F5E" w:rsidDel="004B3AAC">
                <w:rPr>
                  <w:rFonts w:ascii="Yu Gothic" w:eastAsia="Yu Gothic" w:hAnsi="Yu Gothic" w:cs="MS PGothic" w:hint="eastAsia"/>
                  <w:color w:val="000000"/>
                  <w:sz w:val="18"/>
                  <w:szCs w:val="18"/>
                  <w:lang w:val="en-GB" w:eastAsia="ja-JP"/>
                </w:rPr>
                <w:delText>13</w:delText>
              </w:r>
            </w:del>
          </w:p>
        </w:tc>
        <w:tc>
          <w:tcPr>
            <w:tcW w:w="2859" w:type="dxa"/>
            <w:tcBorders>
              <w:top w:val="nil"/>
              <w:left w:val="nil"/>
              <w:bottom w:val="nil"/>
              <w:right w:val="nil"/>
            </w:tcBorders>
            <w:shd w:val="clear" w:color="auto" w:fill="auto"/>
            <w:noWrap/>
            <w:vAlign w:val="center"/>
            <w:hideMark/>
          </w:tcPr>
          <w:p w14:paraId="0E0E9ED8" w14:textId="77777777" w:rsidR="00324AC5" w:rsidRPr="00093F5E" w:rsidDel="004B3AAC" w:rsidRDefault="00093F5E" w:rsidP="00324AC5">
            <w:pPr>
              <w:spacing w:after="0" w:line="240" w:lineRule="auto"/>
              <w:rPr>
                <w:del w:id="2346" w:author="Harry" w:date="2021-12-13T10:49:00Z"/>
                <w:rFonts w:ascii="Yu Gothic" w:eastAsia="Yu Gothic" w:hAnsi="Yu Gothic" w:cs="MS PGothic"/>
                <w:color w:val="000000"/>
                <w:sz w:val="18"/>
                <w:szCs w:val="18"/>
                <w:lang w:val="en-GB" w:eastAsia="ja-JP"/>
              </w:rPr>
            </w:pPr>
            <w:del w:id="2347" w:author="Harry" w:date="2021-12-13T10:49:00Z">
              <w:r w:rsidRPr="00093F5E" w:rsidDel="004B3AAC">
                <w:rPr>
                  <w:rFonts w:ascii="Yu Gothic" w:eastAsia="Yu Gothic" w:hAnsi="Yu Gothic" w:cs="MS PGothic" w:hint="eastAsia"/>
                  <w:color w:val="000000"/>
                  <w:sz w:val="18"/>
                  <w:szCs w:val="18"/>
                  <w:lang w:val="en-GB" w:eastAsia="ja-JP"/>
                </w:rPr>
                <w:delText>Jakarta</w:delText>
              </w:r>
            </w:del>
          </w:p>
        </w:tc>
        <w:tc>
          <w:tcPr>
            <w:tcW w:w="241" w:type="dxa"/>
            <w:tcBorders>
              <w:top w:val="nil"/>
              <w:left w:val="nil"/>
              <w:bottom w:val="nil"/>
              <w:right w:val="nil"/>
            </w:tcBorders>
            <w:shd w:val="clear" w:color="auto" w:fill="auto"/>
            <w:noWrap/>
            <w:vAlign w:val="center"/>
            <w:hideMark/>
          </w:tcPr>
          <w:p w14:paraId="61F074DF" w14:textId="77777777" w:rsidR="00324AC5" w:rsidRPr="00093F5E" w:rsidDel="004B3AAC" w:rsidRDefault="00093F5E" w:rsidP="00324AC5">
            <w:pPr>
              <w:spacing w:after="0" w:line="240" w:lineRule="auto"/>
              <w:jc w:val="right"/>
              <w:rPr>
                <w:del w:id="2348" w:author="Harry" w:date="2021-12-13T10:49:00Z"/>
                <w:rFonts w:ascii="Yu Gothic" w:eastAsia="Yu Gothic" w:hAnsi="Yu Gothic" w:cs="MS PGothic"/>
                <w:color w:val="000000"/>
                <w:sz w:val="18"/>
                <w:szCs w:val="18"/>
                <w:lang w:val="en-GB" w:eastAsia="ja-JP"/>
              </w:rPr>
            </w:pPr>
            <w:del w:id="2349" w:author="Harry" w:date="2021-12-13T10:49:00Z">
              <w:r w:rsidRPr="00093F5E" w:rsidDel="004B3AAC">
                <w:rPr>
                  <w:rFonts w:ascii="Yu Gothic" w:eastAsia="Yu Gothic" w:hAnsi="Yu Gothic" w:cs="MS PGothic" w:hint="eastAsia"/>
                  <w:color w:val="000000"/>
                  <w:sz w:val="18"/>
                  <w:szCs w:val="18"/>
                  <w:lang w:val="en-GB" w:eastAsia="ja-JP"/>
                </w:rPr>
                <w:delText xml:space="preserve">1,706 </w:delText>
              </w:r>
            </w:del>
          </w:p>
        </w:tc>
        <w:tc>
          <w:tcPr>
            <w:tcW w:w="1020" w:type="dxa"/>
            <w:tcBorders>
              <w:top w:val="nil"/>
              <w:left w:val="nil"/>
              <w:bottom w:val="nil"/>
              <w:right w:val="nil"/>
            </w:tcBorders>
            <w:shd w:val="clear" w:color="auto" w:fill="auto"/>
            <w:noWrap/>
            <w:vAlign w:val="center"/>
            <w:hideMark/>
          </w:tcPr>
          <w:p w14:paraId="60C075E3" w14:textId="77777777" w:rsidR="00324AC5" w:rsidRPr="00093F5E" w:rsidDel="004B3AAC" w:rsidRDefault="00093F5E" w:rsidP="00324AC5">
            <w:pPr>
              <w:spacing w:after="0" w:line="240" w:lineRule="auto"/>
              <w:jc w:val="right"/>
              <w:rPr>
                <w:del w:id="2350" w:author="Harry" w:date="2021-12-13T10:49:00Z"/>
                <w:rFonts w:ascii="Yu Gothic" w:eastAsia="Yu Gothic" w:hAnsi="Yu Gothic" w:cs="MS PGothic"/>
                <w:color w:val="000000"/>
                <w:sz w:val="18"/>
                <w:szCs w:val="18"/>
                <w:lang w:val="en-GB" w:eastAsia="ja-JP"/>
              </w:rPr>
            </w:pPr>
            <w:del w:id="2351" w:author="Harry" w:date="2021-12-13T10:49:00Z">
              <w:r w:rsidRPr="00093F5E" w:rsidDel="004B3AAC">
                <w:rPr>
                  <w:rFonts w:ascii="Yu Gothic" w:eastAsia="Yu Gothic" w:hAnsi="Yu Gothic" w:cs="MS PGothic" w:hint="eastAsia"/>
                  <w:color w:val="000000"/>
                  <w:sz w:val="18"/>
                  <w:szCs w:val="18"/>
                  <w:lang w:val="en-GB" w:eastAsia="ja-JP"/>
                </w:rPr>
                <w:delText xml:space="preserve">3,334 </w:delText>
              </w:r>
            </w:del>
          </w:p>
        </w:tc>
        <w:tc>
          <w:tcPr>
            <w:tcW w:w="745" w:type="dxa"/>
            <w:tcBorders>
              <w:top w:val="nil"/>
              <w:left w:val="nil"/>
              <w:bottom w:val="nil"/>
              <w:right w:val="nil"/>
            </w:tcBorders>
            <w:shd w:val="clear" w:color="auto" w:fill="auto"/>
            <w:noWrap/>
            <w:vAlign w:val="center"/>
            <w:hideMark/>
          </w:tcPr>
          <w:p w14:paraId="52776E5D" w14:textId="77777777" w:rsidR="00324AC5" w:rsidRPr="00093F5E" w:rsidDel="004B3AAC" w:rsidRDefault="00093F5E" w:rsidP="00324AC5">
            <w:pPr>
              <w:spacing w:after="0" w:line="240" w:lineRule="auto"/>
              <w:jc w:val="right"/>
              <w:rPr>
                <w:del w:id="2352" w:author="Harry" w:date="2021-12-13T10:49:00Z"/>
                <w:rFonts w:ascii="Yu Gothic" w:eastAsia="Yu Gothic" w:hAnsi="Yu Gothic" w:cs="MS PGothic"/>
                <w:color w:val="000000"/>
                <w:sz w:val="18"/>
                <w:szCs w:val="18"/>
                <w:lang w:val="en-GB" w:eastAsia="ja-JP"/>
              </w:rPr>
            </w:pPr>
            <w:del w:id="2353" w:author="Harry" w:date="2021-12-13T10:49:00Z">
              <w:r w:rsidRPr="00093F5E" w:rsidDel="004B3AAC">
                <w:rPr>
                  <w:rFonts w:ascii="Yu Gothic" w:eastAsia="Yu Gothic" w:hAnsi="Yu Gothic" w:cs="MS PGothic" w:hint="eastAsia"/>
                  <w:color w:val="000000"/>
                  <w:sz w:val="18"/>
                  <w:szCs w:val="18"/>
                  <w:lang w:val="en-GB" w:eastAsia="ja-JP"/>
                </w:rPr>
                <w:delText xml:space="preserve">1,295 </w:delText>
              </w:r>
            </w:del>
          </w:p>
        </w:tc>
        <w:tc>
          <w:tcPr>
            <w:tcW w:w="745" w:type="dxa"/>
            <w:tcBorders>
              <w:top w:val="nil"/>
              <w:left w:val="nil"/>
              <w:bottom w:val="nil"/>
              <w:right w:val="nil"/>
            </w:tcBorders>
            <w:shd w:val="clear" w:color="auto" w:fill="auto"/>
            <w:noWrap/>
            <w:vAlign w:val="center"/>
            <w:hideMark/>
          </w:tcPr>
          <w:p w14:paraId="4AD1CB03" w14:textId="77777777" w:rsidR="00324AC5" w:rsidRPr="00093F5E" w:rsidDel="004B3AAC" w:rsidRDefault="00093F5E" w:rsidP="00324AC5">
            <w:pPr>
              <w:spacing w:after="0" w:line="240" w:lineRule="auto"/>
              <w:jc w:val="right"/>
              <w:rPr>
                <w:del w:id="2354" w:author="Harry" w:date="2021-12-13T10:49:00Z"/>
                <w:rFonts w:ascii="Yu Gothic" w:eastAsia="Yu Gothic" w:hAnsi="Yu Gothic" w:cs="MS PGothic"/>
                <w:color w:val="000000"/>
                <w:sz w:val="18"/>
                <w:szCs w:val="18"/>
                <w:lang w:val="en-GB" w:eastAsia="ja-JP"/>
              </w:rPr>
            </w:pPr>
            <w:del w:id="2355" w:author="Harry" w:date="2021-12-13T10:49:00Z">
              <w:r w:rsidRPr="00093F5E" w:rsidDel="004B3AAC">
                <w:rPr>
                  <w:rFonts w:ascii="Yu Gothic" w:eastAsia="Yu Gothic" w:hAnsi="Yu Gothic" w:cs="MS PGothic" w:hint="eastAsia"/>
                  <w:color w:val="000000"/>
                  <w:sz w:val="18"/>
                  <w:szCs w:val="18"/>
                  <w:lang w:val="en-GB" w:eastAsia="ja-JP"/>
                </w:rPr>
                <w:delText xml:space="preserve">2,210 </w:delText>
              </w:r>
            </w:del>
          </w:p>
        </w:tc>
      </w:tr>
      <w:tr w:rsidR="008E3EEF" w:rsidRPr="00093F5E" w:rsidDel="004B3AAC" w14:paraId="253D080A" w14:textId="77777777" w:rsidTr="00324AC5">
        <w:trPr>
          <w:trHeight w:val="60"/>
          <w:jc w:val="center"/>
          <w:del w:id="2356" w:author="Harry" w:date="2021-12-13T10:49:00Z"/>
        </w:trPr>
        <w:tc>
          <w:tcPr>
            <w:tcW w:w="543" w:type="dxa"/>
            <w:tcBorders>
              <w:top w:val="nil"/>
              <w:left w:val="nil"/>
              <w:bottom w:val="nil"/>
              <w:right w:val="nil"/>
            </w:tcBorders>
            <w:shd w:val="clear" w:color="auto" w:fill="auto"/>
            <w:noWrap/>
            <w:vAlign w:val="center"/>
            <w:hideMark/>
          </w:tcPr>
          <w:p w14:paraId="012C00E2" w14:textId="77777777" w:rsidR="00324AC5" w:rsidRPr="00093F5E" w:rsidDel="004B3AAC" w:rsidRDefault="00093F5E" w:rsidP="00324AC5">
            <w:pPr>
              <w:spacing w:after="0" w:line="240" w:lineRule="auto"/>
              <w:jc w:val="center"/>
              <w:rPr>
                <w:del w:id="2357" w:author="Harry" w:date="2021-12-13T10:49:00Z"/>
                <w:rFonts w:ascii="Yu Gothic" w:eastAsia="Yu Gothic" w:hAnsi="Yu Gothic" w:cs="MS PGothic"/>
                <w:color w:val="000000"/>
                <w:sz w:val="18"/>
                <w:szCs w:val="18"/>
                <w:lang w:val="en-GB" w:eastAsia="ja-JP"/>
              </w:rPr>
            </w:pPr>
            <w:del w:id="2358" w:author="Harry" w:date="2021-12-13T10:49:00Z">
              <w:r w:rsidRPr="00093F5E" w:rsidDel="004B3AAC">
                <w:rPr>
                  <w:rFonts w:ascii="Yu Gothic" w:eastAsia="Yu Gothic" w:hAnsi="Yu Gothic" w:cs="MS PGothic" w:hint="eastAsia"/>
                  <w:color w:val="000000"/>
                  <w:sz w:val="18"/>
                  <w:szCs w:val="18"/>
                  <w:lang w:val="en-GB" w:eastAsia="ja-JP"/>
                </w:rPr>
                <w:delText>14</w:delText>
              </w:r>
            </w:del>
          </w:p>
        </w:tc>
        <w:tc>
          <w:tcPr>
            <w:tcW w:w="2859" w:type="dxa"/>
            <w:tcBorders>
              <w:top w:val="nil"/>
              <w:left w:val="nil"/>
              <w:bottom w:val="nil"/>
              <w:right w:val="nil"/>
            </w:tcBorders>
            <w:shd w:val="clear" w:color="auto" w:fill="auto"/>
            <w:noWrap/>
            <w:vAlign w:val="center"/>
            <w:hideMark/>
          </w:tcPr>
          <w:p w14:paraId="102A98A0" w14:textId="77777777" w:rsidR="00324AC5" w:rsidRPr="00093F5E" w:rsidDel="004B3AAC" w:rsidRDefault="00093F5E" w:rsidP="00324AC5">
            <w:pPr>
              <w:spacing w:after="0" w:line="240" w:lineRule="auto"/>
              <w:rPr>
                <w:del w:id="2359" w:author="Harry" w:date="2021-12-13T10:49:00Z"/>
                <w:rFonts w:ascii="Yu Gothic" w:eastAsia="Yu Gothic" w:hAnsi="Yu Gothic" w:cs="MS PGothic"/>
                <w:color w:val="000000"/>
                <w:sz w:val="18"/>
                <w:szCs w:val="18"/>
                <w:lang w:val="en-GB" w:eastAsia="ja-JP"/>
              </w:rPr>
            </w:pPr>
            <w:del w:id="2360" w:author="Harry" w:date="2021-12-13T10:49:00Z">
              <w:r w:rsidRPr="00093F5E" w:rsidDel="004B3AAC">
                <w:rPr>
                  <w:rFonts w:ascii="Yu Gothic" w:eastAsia="Yu Gothic" w:hAnsi="Yu Gothic" w:cs="MS PGothic" w:hint="eastAsia"/>
                  <w:color w:val="000000"/>
                  <w:sz w:val="18"/>
                  <w:szCs w:val="18"/>
                  <w:lang w:val="en-GB" w:eastAsia="ja-JP"/>
                </w:rPr>
                <w:delText>Jambi</w:delText>
              </w:r>
            </w:del>
          </w:p>
        </w:tc>
        <w:tc>
          <w:tcPr>
            <w:tcW w:w="241" w:type="dxa"/>
            <w:tcBorders>
              <w:top w:val="nil"/>
              <w:left w:val="nil"/>
              <w:bottom w:val="nil"/>
              <w:right w:val="nil"/>
            </w:tcBorders>
            <w:shd w:val="clear" w:color="auto" w:fill="auto"/>
            <w:noWrap/>
            <w:vAlign w:val="center"/>
            <w:hideMark/>
          </w:tcPr>
          <w:p w14:paraId="4D2DE048" w14:textId="77777777" w:rsidR="00324AC5" w:rsidRPr="00093F5E" w:rsidDel="004B3AAC" w:rsidRDefault="00093F5E" w:rsidP="00324AC5">
            <w:pPr>
              <w:spacing w:after="0" w:line="240" w:lineRule="auto"/>
              <w:jc w:val="right"/>
              <w:rPr>
                <w:del w:id="2361" w:author="Harry" w:date="2021-12-13T10:49:00Z"/>
                <w:rFonts w:ascii="Yu Gothic" w:eastAsia="Yu Gothic" w:hAnsi="Yu Gothic" w:cs="MS PGothic"/>
                <w:color w:val="000000"/>
                <w:sz w:val="18"/>
                <w:szCs w:val="18"/>
                <w:lang w:val="en-GB" w:eastAsia="ja-JP"/>
              </w:rPr>
            </w:pPr>
            <w:del w:id="2362" w:author="Harry" w:date="2021-12-13T10:49:00Z">
              <w:r w:rsidRPr="00093F5E" w:rsidDel="004B3AAC">
                <w:rPr>
                  <w:rFonts w:ascii="Yu Gothic" w:eastAsia="Yu Gothic" w:hAnsi="Yu Gothic" w:cs="MS PGothic" w:hint="eastAsia"/>
                  <w:color w:val="000000"/>
                  <w:sz w:val="18"/>
                  <w:szCs w:val="18"/>
                  <w:lang w:val="en-GB" w:eastAsia="ja-JP"/>
                </w:rPr>
                <w:delText xml:space="preserve">941 </w:delText>
              </w:r>
            </w:del>
          </w:p>
        </w:tc>
        <w:tc>
          <w:tcPr>
            <w:tcW w:w="1020" w:type="dxa"/>
            <w:tcBorders>
              <w:top w:val="nil"/>
              <w:left w:val="nil"/>
              <w:bottom w:val="nil"/>
              <w:right w:val="nil"/>
            </w:tcBorders>
            <w:shd w:val="clear" w:color="auto" w:fill="auto"/>
            <w:noWrap/>
            <w:vAlign w:val="center"/>
            <w:hideMark/>
          </w:tcPr>
          <w:p w14:paraId="74020B4C" w14:textId="77777777" w:rsidR="00324AC5" w:rsidRPr="00093F5E" w:rsidDel="004B3AAC" w:rsidRDefault="00093F5E" w:rsidP="00324AC5">
            <w:pPr>
              <w:spacing w:after="0" w:line="240" w:lineRule="auto"/>
              <w:jc w:val="right"/>
              <w:rPr>
                <w:del w:id="2363" w:author="Harry" w:date="2021-12-13T10:49:00Z"/>
                <w:rFonts w:ascii="Yu Gothic" w:eastAsia="Yu Gothic" w:hAnsi="Yu Gothic" w:cs="MS PGothic"/>
                <w:color w:val="000000"/>
                <w:sz w:val="18"/>
                <w:szCs w:val="18"/>
                <w:lang w:val="en-GB" w:eastAsia="ja-JP"/>
              </w:rPr>
            </w:pPr>
            <w:del w:id="2364" w:author="Harry" w:date="2021-12-13T10:49:00Z">
              <w:r w:rsidRPr="00093F5E" w:rsidDel="004B3AAC">
                <w:rPr>
                  <w:rFonts w:ascii="Yu Gothic" w:eastAsia="Yu Gothic" w:hAnsi="Yu Gothic" w:cs="MS PGothic" w:hint="eastAsia"/>
                  <w:color w:val="000000"/>
                  <w:sz w:val="18"/>
                  <w:szCs w:val="18"/>
                  <w:lang w:val="en-GB" w:eastAsia="ja-JP"/>
                </w:rPr>
                <w:delText xml:space="preserve">975 </w:delText>
              </w:r>
            </w:del>
          </w:p>
        </w:tc>
        <w:tc>
          <w:tcPr>
            <w:tcW w:w="745" w:type="dxa"/>
            <w:tcBorders>
              <w:top w:val="nil"/>
              <w:left w:val="nil"/>
              <w:bottom w:val="nil"/>
              <w:right w:val="nil"/>
            </w:tcBorders>
            <w:shd w:val="clear" w:color="auto" w:fill="auto"/>
            <w:noWrap/>
            <w:vAlign w:val="center"/>
            <w:hideMark/>
          </w:tcPr>
          <w:p w14:paraId="0D7862BD" w14:textId="77777777" w:rsidR="00324AC5" w:rsidRPr="00093F5E" w:rsidDel="004B3AAC" w:rsidRDefault="00093F5E" w:rsidP="00324AC5">
            <w:pPr>
              <w:spacing w:after="0" w:line="240" w:lineRule="auto"/>
              <w:jc w:val="right"/>
              <w:rPr>
                <w:del w:id="2365" w:author="Harry" w:date="2021-12-13T10:49:00Z"/>
                <w:rFonts w:ascii="Yu Gothic" w:eastAsia="Yu Gothic" w:hAnsi="Yu Gothic" w:cs="MS PGothic"/>
                <w:color w:val="000000"/>
                <w:sz w:val="18"/>
                <w:szCs w:val="18"/>
                <w:lang w:val="en-GB" w:eastAsia="ja-JP"/>
              </w:rPr>
            </w:pPr>
            <w:del w:id="2366" w:author="Harry" w:date="2021-12-13T10:49:00Z">
              <w:r w:rsidRPr="00093F5E" w:rsidDel="004B3AAC">
                <w:rPr>
                  <w:rFonts w:ascii="Yu Gothic" w:eastAsia="Yu Gothic" w:hAnsi="Yu Gothic" w:cs="MS PGothic" w:hint="eastAsia"/>
                  <w:color w:val="000000"/>
                  <w:sz w:val="18"/>
                  <w:szCs w:val="18"/>
                  <w:lang w:val="en-GB" w:eastAsia="ja-JP"/>
                </w:rPr>
                <w:delText xml:space="preserve">755 </w:delText>
              </w:r>
            </w:del>
          </w:p>
        </w:tc>
        <w:tc>
          <w:tcPr>
            <w:tcW w:w="745" w:type="dxa"/>
            <w:tcBorders>
              <w:top w:val="nil"/>
              <w:left w:val="nil"/>
              <w:bottom w:val="nil"/>
              <w:right w:val="nil"/>
            </w:tcBorders>
            <w:shd w:val="clear" w:color="auto" w:fill="auto"/>
            <w:noWrap/>
            <w:vAlign w:val="center"/>
            <w:hideMark/>
          </w:tcPr>
          <w:p w14:paraId="5E70B783" w14:textId="77777777" w:rsidR="00324AC5" w:rsidRPr="00093F5E" w:rsidDel="004B3AAC" w:rsidRDefault="00093F5E" w:rsidP="00324AC5">
            <w:pPr>
              <w:spacing w:after="0" w:line="240" w:lineRule="auto"/>
              <w:jc w:val="right"/>
              <w:rPr>
                <w:del w:id="2367" w:author="Harry" w:date="2021-12-13T10:49:00Z"/>
                <w:rFonts w:ascii="Yu Gothic" w:eastAsia="Yu Gothic" w:hAnsi="Yu Gothic" w:cs="MS PGothic"/>
                <w:color w:val="000000"/>
                <w:sz w:val="18"/>
                <w:szCs w:val="18"/>
                <w:lang w:val="en-GB" w:eastAsia="ja-JP"/>
              </w:rPr>
            </w:pPr>
            <w:del w:id="2368" w:author="Harry" w:date="2021-12-13T10:49:00Z">
              <w:r w:rsidRPr="00093F5E" w:rsidDel="004B3AAC">
                <w:rPr>
                  <w:rFonts w:ascii="Yu Gothic" w:eastAsia="Yu Gothic" w:hAnsi="Yu Gothic" w:cs="MS PGothic" w:hint="eastAsia"/>
                  <w:color w:val="000000"/>
                  <w:sz w:val="18"/>
                  <w:szCs w:val="18"/>
                  <w:lang w:val="en-GB" w:eastAsia="ja-JP"/>
                </w:rPr>
                <w:delText xml:space="preserve">1,092 </w:delText>
              </w:r>
            </w:del>
          </w:p>
        </w:tc>
      </w:tr>
      <w:tr w:rsidR="008E3EEF" w:rsidRPr="00093F5E" w:rsidDel="004B3AAC" w14:paraId="50EFC716" w14:textId="77777777" w:rsidTr="00324AC5">
        <w:trPr>
          <w:trHeight w:val="60"/>
          <w:jc w:val="center"/>
          <w:del w:id="2369" w:author="Harry" w:date="2021-12-13T10:49:00Z"/>
        </w:trPr>
        <w:tc>
          <w:tcPr>
            <w:tcW w:w="543" w:type="dxa"/>
            <w:tcBorders>
              <w:top w:val="nil"/>
              <w:left w:val="nil"/>
              <w:bottom w:val="nil"/>
              <w:right w:val="nil"/>
            </w:tcBorders>
            <w:shd w:val="clear" w:color="auto" w:fill="auto"/>
            <w:noWrap/>
            <w:vAlign w:val="center"/>
            <w:hideMark/>
          </w:tcPr>
          <w:p w14:paraId="316A2D3E" w14:textId="77777777" w:rsidR="00324AC5" w:rsidRPr="00093F5E" w:rsidDel="004B3AAC" w:rsidRDefault="00093F5E" w:rsidP="00324AC5">
            <w:pPr>
              <w:spacing w:after="0" w:line="240" w:lineRule="auto"/>
              <w:jc w:val="center"/>
              <w:rPr>
                <w:del w:id="2370" w:author="Harry" w:date="2021-12-13T10:49:00Z"/>
                <w:rFonts w:ascii="Yu Gothic" w:eastAsia="Yu Gothic" w:hAnsi="Yu Gothic" w:cs="MS PGothic"/>
                <w:color w:val="000000"/>
                <w:sz w:val="18"/>
                <w:szCs w:val="18"/>
                <w:lang w:val="en-GB" w:eastAsia="ja-JP"/>
              </w:rPr>
            </w:pPr>
            <w:del w:id="2371" w:author="Harry" w:date="2021-12-13T10:49:00Z">
              <w:r w:rsidRPr="00093F5E" w:rsidDel="004B3AAC">
                <w:rPr>
                  <w:rFonts w:ascii="Yu Gothic" w:eastAsia="Yu Gothic" w:hAnsi="Yu Gothic" w:cs="MS PGothic" w:hint="eastAsia"/>
                  <w:color w:val="000000"/>
                  <w:sz w:val="18"/>
                  <w:szCs w:val="18"/>
                  <w:lang w:val="en-GB" w:eastAsia="ja-JP"/>
                </w:rPr>
                <w:delText>15</w:delText>
              </w:r>
            </w:del>
          </w:p>
        </w:tc>
        <w:tc>
          <w:tcPr>
            <w:tcW w:w="2859" w:type="dxa"/>
            <w:tcBorders>
              <w:top w:val="nil"/>
              <w:left w:val="nil"/>
              <w:bottom w:val="nil"/>
              <w:right w:val="nil"/>
            </w:tcBorders>
            <w:shd w:val="clear" w:color="auto" w:fill="auto"/>
            <w:noWrap/>
            <w:vAlign w:val="center"/>
            <w:hideMark/>
          </w:tcPr>
          <w:p w14:paraId="5156738C" w14:textId="77777777" w:rsidR="00324AC5" w:rsidRPr="00093F5E" w:rsidDel="004B3AAC" w:rsidRDefault="00093F5E" w:rsidP="00324AC5">
            <w:pPr>
              <w:spacing w:after="0" w:line="240" w:lineRule="auto"/>
              <w:rPr>
                <w:del w:id="2372" w:author="Harry" w:date="2021-12-13T10:49:00Z"/>
                <w:rFonts w:ascii="Yu Gothic" w:eastAsia="Yu Gothic" w:hAnsi="Yu Gothic" w:cs="MS PGothic"/>
                <w:color w:val="000000"/>
                <w:sz w:val="18"/>
                <w:szCs w:val="18"/>
                <w:lang w:val="en-GB" w:eastAsia="ja-JP"/>
              </w:rPr>
            </w:pPr>
            <w:del w:id="2373" w:author="Harry" w:date="2021-12-13T10:49:00Z">
              <w:r w:rsidRPr="00093F5E" w:rsidDel="004B3AAC">
                <w:rPr>
                  <w:rFonts w:ascii="Yu Gothic" w:eastAsia="Yu Gothic" w:hAnsi="Yu Gothic" w:cs="MS PGothic" w:hint="eastAsia"/>
                  <w:color w:val="000000"/>
                  <w:sz w:val="18"/>
                  <w:szCs w:val="18"/>
                  <w:lang w:val="en-GB" w:eastAsia="ja-JP"/>
                </w:rPr>
                <w:delText>Lampung</w:delText>
              </w:r>
            </w:del>
          </w:p>
        </w:tc>
        <w:tc>
          <w:tcPr>
            <w:tcW w:w="241" w:type="dxa"/>
            <w:tcBorders>
              <w:top w:val="nil"/>
              <w:left w:val="nil"/>
              <w:bottom w:val="nil"/>
              <w:right w:val="nil"/>
            </w:tcBorders>
            <w:shd w:val="clear" w:color="auto" w:fill="auto"/>
            <w:noWrap/>
            <w:vAlign w:val="center"/>
            <w:hideMark/>
          </w:tcPr>
          <w:p w14:paraId="7C9B9B65" w14:textId="77777777" w:rsidR="00324AC5" w:rsidRPr="00093F5E" w:rsidDel="004B3AAC" w:rsidRDefault="00093F5E" w:rsidP="00324AC5">
            <w:pPr>
              <w:spacing w:after="0" w:line="240" w:lineRule="auto"/>
              <w:jc w:val="right"/>
              <w:rPr>
                <w:del w:id="2374" w:author="Harry" w:date="2021-12-13T10:49:00Z"/>
                <w:rFonts w:ascii="Yu Gothic" w:eastAsia="Yu Gothic" w:hAnsi="Yu Gothic" w:cs="MS PGothic"/>
                <w:color w:val="000000"/>
                <w:sz w:val="18"/>
                <w:szCs w:val="18"/>
                <w:lang w:val="en-GB" w:eastAsia="ja-JP"/>
              </w:rPr>
            </w:pPr>
            <w:del w:id="2375" w:author="Harry" w:date="2021-12-13T10:49:00Z">
              <w:r w:rsidRPr="00093F5E" w:rsidDel="004B3AAC">
                <w:rPr>
                  <w:rFonts w:ascii="Yu Gothic" w:eastAsia="Yu Gothic" w:hAnsi="Yu Gothic" w:cs="MS PGothic" w:hint="eastAsia"/>
                  <w:color w:val="000000"/>
                  <w:sz w:val="18"/>
                  <w:szCs w:val="18"/>
                  <w:lang w:val="en-GB" w:eastAsia="ja-JP"/>
                </w:rPr>
                <w:delText xml:space="preserve">874 </w:delText>
              </w:r>
            </w:del>
          </w:p>
        </w:tc>
        <w:tc>
          <w:tcPr>
            <w:tcW w:w="1020" w:type="dxa"/>
            <w:tcBorders>
              <w:top w:val="nil"/>
              <w:left w:val="nil"/>
              <w:bottom w:val="nil"/>
              <w:right w:val="nil"/>
            </w:tcBorders>
            <w:shd w:val="clear" w:color="auto" w:fill="auto"/>
            <w:noWrap/>
            <w:vAlign w:val="center"/>
            <w:hideMark/>
          </w:tcPr>
          <w:p w14:paraId="78A57437" w14:textId="77777777" w:rsidR="00324AC5" w:rsidRPr="00093F5E" w:rsidDel="004B3AAC" w:rsidRDefault="00093F5E" w:rsidP="00324AC5">
            <w:pPr>
              <w:spacing w:after="0" w:line="240" w:lineRule="auto"/>
              <w:jc w:val="right"/>
              <w:rPr>
                <w:del w:id="2376" w:author="Harry" w:date="2021-12-13T10:49:00Z"/>
                <w:rFonts w:ascii="Yu Gothic" w:eastAsia="Yu Gothic" w:hAnsi="Yu Gothic" w:cs="MS PGothic"/>
                <w:color w:val="000000"/>
                <w:sz w:val="18"/>
                <w:szCs w:val="18"/>
                <w:lang w:val="en-GB" w:eastAsia="ja-JP"/>
              </w:rPr>
            </w:pPr>
            <w:del w:id="2377" w:author="Harry" w:date="2021-12-13T10:49:00Z">
              <w:r w:rsidRPr="00093F5E" w:rsidDel="004B3AAC">
                <w:rPr>
                  <w:rFonts w:ascii="Yu Gothic" w:eastAsia="Yu Gothic" w:hAnsi="Yu Gothic" w:cs="MS PGothic" w:hint="eastAsia"/>
                  <w:color w:val="000000"/>
                  <w:sz w:val="18"/>
                  <w:szCs w:val="18"/>
                  <w:lang w:val="en-GB" w:eastAsia="ja-JP"/>
                </w:rPr>
                <w:delText xml:space="preserve">1,389 </w:delText>
              </w:r>
            </w:del>
          </w:p>
        </w:tc>
        <w:tc>
          <w:tcPr>
            <w:tcW w:w="745" w:type="dxa"/>
            <w:tcBorders>
              <w:top w:val="nil"/>
              <w:left w:val="nil"/>
              <w:bottom w:val="nil"/>
              <w:right w:val="nil"/>
            </w:tcBorders>
            <w:shd w:val="clear" w:color="auto" w:fill="auto"/>
            <w:noWrap/>
            <w:vAlign w:val="center"/>
            <w:hideMark/>
          </w:tcPr>
          <w:p w14:paraId="7E684C00" w14:textId="77777777" w:rsidR="00324AC5" w:rsidRPr="00093F5E" w:rsidDel="004B3AAC" w:rsidRDefault="00093F5E" w:rsidP="00324AC5">
            <w:pPr>
              <w:spacing w:after="0" w:line="240" w:lineRule="auto"/>
              <w:jc w:val="right"/>
              <w:rPr>
                <w:del w:id="2378" w:author="Harry" w:date="2021-12-13T10:49:00Z"/>
                <w:rFonts w:ascii="Yu Gothic" w:eastAsia="Yu Gothic" w:hAnsi="Yu Gothic" w:cs="MS PGothic"/>
                <w:color w:val="000000"/>
                <w:sz w:val="18"/>
                <w:szCs w:val="18"/>
                <w:lang w:val="en-GB" w:eastAsia="ja-JP"/>
              </w:rPr>
            </w:pPr>
            <w:del w:id="2379" w:author="Harry" w:date="2021-12-13T10:49:00Z">
              <w:r w:rsidRPr="00093F5E" w:rsidDel="004B3AAC">
                <w:rPr>
                  <w:rFonts w:ascii="Yu Gothic" w:eastAsia="Yu Gothic" w:hAnsi="Yu Gothic" w:cs="MS PGothic" w:hint="eastAsia"/>
                  <w:color w:val="000000"/>
                  <w:sz w:val="18"/>
                  <w:szCs w:val="18"/>
                  <w:lang w:val="en-GB" w:eastAsia="ja-JP"/>
                </w:rPr>
                <w:delText xml:space="preserve">724 </w:delText>
              </w:r>
            </w:del>
          </w:p>
        </w:tc>
        <w:tc>
          <w:tcPr>
            <w:tcW w:w="745" w:type="dxa"/>
            <w:tcBorders>
              <w:top w:val="nil"/>
              <w:left w:val="nil"/>
              <w:bottom w:val="nil"/>
              <w:right w:val="nil"/>
            </w:tcBorders>
            <w:shd w:val="clear" w:color="auto" w:fill="auto"/>
            <w:noWrap/>
            <w:vAlign w:val="center"/>
            <w:hideMark/>
          </w:tcPr>
          <w:p w14:paraId="02389D1B" w14:textId="77777777" w:rsidR="00324AC5" w:rsidRPr="00093F5E" w:rsidDel="004B3AAC" w:rsidRDefault="00093F5E" w:rsidP="00324AC5">
            <w:pPr>
              <w:spacing w:after="0" w:line="240" w:lineRule="auto"/>
              <w:jc w:val="right"/>
              <w:rPr>
                <w:del w:id="2380" w:author="Harry" w:date="2021-12-13T10:49:00Z"/>
                <w:rFonts w:ascii="Yu Gothic" w:eastAsia="Yu Gothic" w:hAnsi="Yu Gothic" w:cs="MS PGothic"/>
                <w:color w:val="000000"/>
                <w:sz w:val="18"/>
                <w:szCs w:val="18"/>
                <w:lang w:val="en-GB" w:eastAsia="ja-JP"/>
              </w:rPr>
            </w:pPr>
            <w:del w:id="2381" w:author="Harry" w:date="2021-12-13T10:49:00Z">
              <w:r w:rsidRPr="00093F5E" w:rsidDel="004B3AAC">
                <w:rPr>
                  <w:rFonts w:ascii="Yu Gothic" w:eastAsia="Yu Gothic" w:hAnsi="Yu Gothic" w:cs="MS PGothic" w:hint="eastAsia"/>
                  <w:color w:val="000000"/>
                  <w:sz w:val="18"/>
                  <w:szCs w:val="18"/>
                  <w:lang w:val="en-GB" w:eastAsia="ja-JP"/>
                </w:rPr>
                <w:delText xml:space="preserve">1,079 </w:delText>
              </w:r>
            </w:del>
          </w:p>
        </w:tc>
      </w:tr>
      <w:tr w:rsidR="008E3EEF" w:rsidRPr="00093F5E" w:rsidDel="004B3AAC" w14:paraId="73918FE6" w14:textId="77777777" w:rsidTr="00324AC5">
        <w:trPr>
          <w:trHeight w:val="147"/>
          <w:jc w:val="center"/>
          <w:del w:id="2382" w:author="Harry" w:date="2021-12-13T10:49:00Z"/>
        </w:trPr>
        <w:tc>
          <w:tcPr>
            <w:tcW w:w="543" w:type="dxa"/>
            <w:tcBorders>
              <w:top w:val="nil"/>
              <w:left w:val="nil"/>
              <w:bottom w:val="nil"/>
              <w:right w:val="nil"/>
            </w:tcBorders>
            <w:shd w:val="clear" w:color="auto" w:fill="auto"/>
            <w:noWrap/>
            <w:vAlign w:val="center"/>
            <w:hideMark/>
          </w:tcPr>
          <w:p w14:paraId="19B56C44" w14:textId="77777777" w:rsidR="00324AC5" w:rsidRPr="00093F5E" w:rsidDel="004B3AAC" w:rsidRDefault="00093F5E" w:rsidP="00324AC5">
            <w:pPr>
              <w:spacing w:after="0" w:line="240" w:lineRule="auto"/>
              <w:jc w:val="center"/>
              <w:rPr>
                <w:del w:id="2383" w:author="Harry" w:date="2021-12-13T10:49:00Z"/>
                <w:rFonts w:ascii="Yu Gothic" w:eastAsia="Yu Gothic" w:hAnsi="Yu Gothic" w:cs="MS PGothic"/>
                <w:color w:val="000000"/>
                <w:sz w:val="18"/>
                <w:szCs w:val="18"/>
                <w:lang w:val="en-GB" w:eastAsia="ja-JP"/>
              </w:rPr>
            </w:pPr>
            <w:del w:id="2384" w:author="Harry" w:date="2021-12-13T10:49:00Z">
              <w:r w:rsidRPr="00093F5E" w:rsidDel="004B3AAC">
                <w:rPr>
                  <w:rFonts w:ascii="Yu Gothic" w:eastAsia="Yu Gothic" w:hAnsi="Yu Gothic" w:cs="MS PGothic" w:hint="eastAsia"/>
                  <w:color w:val="000000"/>
                  <w:sz w:val="18"/>
                  <w:szCs w:val="18"/>
                  <w:lang w:val="en-GB" w:eastAsia="ja-JP"/>
                </w:rPr>
                <w:delText>16</w:delText>
              </w:r>
            </w:del>
          </w:p>
        </w:tc>
        <w:tc>
          <w:tcPr>
            <w:tcW w:w="2859" w:type="dxa"/>
            <w:tcBorders>
              <w:top w:val="nil"/>
              <w:left w:val="nil"/>
              <w:bottom w:val="nil"/>
              <w:right w:val="nil"/>
            </w:tcBorders>
            <w:shd w:val="clear" w:color="auto" w:fill="auto"/>
            <w:noWrap/>
            <w:vAlign w:val="center"/>
            <w:hideMark/>
          </w:tcPr>
          <w:p w14:paraId="60072BF1" w14:textId="77777777" w:rsidR="00324AC5" w:rsidRPr="00093F5E" w:rsidDel="004B3AAC" w:rsidRDefault="00093F5E" w:rsidP="00324AC5">
            <w:pPr>
              <w:spacing w:after="0" w:line="240" w:lineRule="auto"/>
              <w:rPr>
                <w:del w:id="2385" w:author="Harry" w:date="2021-12-13T10:49:00Z"/>
                <w:rFonts w:ascii="Yu Gothic" w:eastAsia="Yu Gothic" w:hAnsi="Yu Gothic" w:cs="MS PGothic"/>
                <w:color w:val="000000"/>
                <w:sz w:val="18"/>
                <w:szCs w:val="18"/>
                <w:lang w:val="en-GB" w:eastAsia="ja-JP"/>
              </w:rPr>
            </w:pPr>
            <w:del w:id="2386" w:author="Harry" w:date="2021-12-13T10:49:00Z">
              <w:r w:rsidRPr="00093F5E" w:rsidDel="004B3AAC">
                <w:rPr>
                  <w:rFonts w:ascii="Yu Gothic" w:eastAsia="Yu Gothic" w:hAnsi="Yu Gothic" w:cs="MS PGothic" w:hint="eastAsia"/>
                  <w:color w:val="000000"/>
                  <w:sz w:val="18"/>
                  <w:szCs w:val="18"/>
                  <w:lang w:val="en-GB" w:eastAsia="ja-JP"/>
                </w:rPr>
                <w:delText>Maluku</w:delText>
              </w:r>
            </w:del>
          </w:p>
        </w:tc>
        <w:tc>
          <w:tcPr>
            <w:tcW w:w="241" w:type="dxa"/>
            <w:tcBorders>
              <w:top w:val="nil"/>
              <w:left w:val="nil"/>
              <w:bottom w:val="nil"/>
              <w:right w:val="nil"/>
            </w:tcBorders>
            <w:shd w:val="clear" w:color="auto" w:fill="auto"/>
            <w:noWrap/>
            <w:vAlign w:val="center"/>
            <w:hideMark/>
          </w:tcPr>
          <w:p w14:paraId="0E2DA215" w14:textId="77777777" w:rsidR="00324AC5" w:rsidRPr="00093F5E" w:rsidDel="004B3AAC" w:rsidRDefault="00093F5E" w:rsidP="00324AC5">
            <w:pPr>
              <w:spacing w:after="0" w:line="240" w:lineRule="auto"/>
              <w:jc w:val="right"/>
              <w:rPr>
                <w:del w:id="2387" w:author="Harry" w:date="2021-12-13T10:49:00Z"/>
                <w:rFonts w:ascii="Yu Gothic" w:eastAsia="Yu Gothic" w:hAnsi="Yu Gothic" w:cs="MS PGothic"/>
                <w:color w:val="000000"/>
                <w:sz w:val="18"/>
                <w:szCs w:val="18"/>
                <w:lang w:val="en-GB" w:eastAsia="ja-JP"/>
              </w:rPr>
            </w:pPr>
            <w:del w:id="2388" w:author="Harry" w:date="2021-12-13T10:49:00Z">
              <w:r w:rsidRPr="00093F5E" w:rsidDel="004B3AAC">
                <w:rPr>
                  <w:rFonts w:ascii="Yu Gothic" w:eastAsia="Yu Gothic" w:hAnsi="Yu Gothic" w:cs="MS PGothic" w:hint="eastAsia"/>
                  <w:color w:val="000000"/>
                  <w:sz w:val="18"/>
                  <w:szCs w:val="18"/>
                  <w:lang w:val="en-GB" w:eastAsia="ja-JP"/>
                </w:rPr>
                <w:delText xml:space="preserve">1,191 </w:delText>
              </w:r>
            </w:del>
          </w:p>
        </w:tc>
        <w:tc>
          <w:tcPr>
            <w:tcW w:w="1020" w:type="dxa"/>
            <w:tcBorders>
              <w:top w:val="nil"/>
              <w:left w:val="nil"/>
              <w:bottom w:val="nil"/>
              <w:right w:val="nil"/>
            </w:tcBorders>
            <w:shd w:val="clear" w:color="auto" w:fill="auto"/>
            <w:noWrap/>
            <w:vAlign w:val="center"/>
            <w:hideMark/>
          </w:tcPr>
          <w:p w14:paraId="07AFB7D4" w14:textId="77777777" w:rsidR="00324AC5" w:rsidRPr="00093F5E" w:rsidDel="004B3AAC" w:rsidRDefault="00093F5E" w:rsidP="00324AC5">
            <w:pPr>
              <w:spacing w:after="0" w:line="240" w:lineRule="auto"/>
              <w:jc w:val="right"/>
              <w:rPr>
                <w:del w:id="2389" w:author="Harry" w:date="2021-12-13T10:49:00Z"/>
                <w:rFonts w:ascii="Yu Gothic" w:eastAsia="Yu Gothic" w:hAnsi="Yu Gothic" w:cs="MS PGothic"/>
                <w:color w:val="000000"/>
                <w:sz w:val="18"/>
                <w:szCs w:val="18"/>
                <w:lang w:val="en-GB" w:eastAsia="ja-JP"/>
              </w:rPr>
            </w:pPr>
            <w:del w:id="2390" w:author="Harry" w:date="2021-12-13T10:49:00Z">
              <w:r w:rsidRPr="00093F5E" w:rsidDel="004B3AAC">
                <w:rPr>
                  <w:rFonts w:ascii="Yu Gothic" w:eastAsia="Yu Gothic" w:hAnsi="Yu Gothic" w:cs="MS PGothic" w:hint="eastAsia"/>
                  <w:color w:val="000000"/>
                  <w:sz w:val="18"/>
                  <w:szCs w:val="18"/>
                  <w:lang w:val="en-GB" w:eastAsia="ja-JP"/>
                </w:rPr>
                <w:delText xml:space="preserve">793 </w:delText>
              </w:r>
            </w:del>
          </w:p>
        </w:tc>
        <w:tc>
          <w:tcPr>
            <w:tcW w:w="745" w:type="dxa"/>
            <w:tcBorders>
              <w:top w:val="nil"/>
              <w:left w:val="nil"/>
              <w:bottom w:val="nil"/>
              <w:right w:val="nil"/>
            </w:tcBorders>
            <w:shd w:val="clear" w:color="auto" w:fill="auto"/>
            <w:noWrap/>
            <w:vAlign w:val="center"/>
            <w:hideMark/>
          </w:tcPr>
          <w:p w14:paraId="7B2BFC54" w14:textId="77777777" w:rsidR="00324AC5" w:rsidRPr="00093F5E" w:rsidDel="004B3AAC" w:rsidRDefault="00093F5E" w:rsidP="00324AC5">
            <w:pPr>
              <w:spacing w:after="0" w:line="240" w:lineRule="auto"/>
              <w:jc w:val="right"/>
              <w:rPr>
                <w:del w:id="2391" w:author="Harry" w:date="2021-12-13T10:49:00Z"/>
                <w:rFonts w:ascii="Yu Gothic" w:eastAsia="Yu Gothic" w:hAnsi="Yu Gothic" w:cs="MS PGothic"/>
                <w:color w:val="000000"/>
                <w:sz w:val="18"/>
                <w:szCs w:val="18"/>
                <w:lang w:val="en-GB" w:eastAsia="ja-JP"/>
              </w:rPr>
            </w:pPr>
            <w:del w:id="2392" w:author="Harry" w:date="2021-12-13T10:49:00Z">
              <w:r w:rsidRPr="00093F5E" w:rsidDel="004B3AAC">
                <w:rPr>
                  <w:rFonts w:ascii="Yu Gothic" w:eastAsia="Yu Gothic" w:hAnsi="Yu Gothic" w:cs="MS PGothic" w:hint="eastAsia"/>
                  <w:color w:val="000000"/>
                  <w:sz w:val="18"/>
                  <w:szCs w:val="18"/>
                  <w:lang w:val="en-GB" w:eastAsia="ja-JP"/>
                </w:rPr>
                <w:delText xml:space="preserve">1,075 </w:delText>
              </w:r>
            </w:del>
          </w:p>
        </w:tc>
        <w:tc>
          <w:tcPr>
            <w:tcW w:w="745" w:type="dxa"/>
            <w:tcBorders>
              <w:top w:val="nil"/>
              <w:left w:val="nil"/>
              <w:bottom w:val="nil"/>
              <w:right w:val="nil"/>
            </w:tcBorders>
            <w:shd w:val="clear" w:color="auto" w:fill="auto"/>
            <w:noWrap/>
            <w:vAlign w:val="center"/>
            <w:hideMark/>
          </w:tcPr>
          <w:p w14:paraId="617C2B2F" w14:textId="77777777" w:rsidR="00324AC5" w:rsidRPr="00093F5E" w:rsidDel="004B3AAC" w:rsidRDefault="00093F5E" w:rsidP="00324AC5">
            <w:pPr>
              <w:spacing w:after="0" w:line="240" w:lineRule="auto"/>
              <w:jc w:val="right"/>
              <w:rPr>
                <w:del w:id="2393" w:author="Harry" w:date="2021-12-13T10:49:00Z"/>
                <w:rFonts w:ascii="Yu Gothic" w:eastAsia="Yu Gothic" w:hAnsi="Yu Gothic" w:cs="MS PGothic"/>
                <w:color w:val="000000"/>
                <w:sz w:val="18"/>
                <w:szCs w:val="18"/>
                <w:lang w:val="en-GB" w:eastAsia="ja-JP"/>
              </w:rPr>
            </w:pPr>
            <w:del w:id="2394" w:author="Harry" w:date="2021-12-13T10:49:00Z">
              <w:r w:rsidRPr="00093F5E" w:rsidDel="004B3AAC">
                <w:rPr>
                  <w:rFonts w:ascii="Yu Gothic" w:eastAsia="Yu Gothic" w:hAnsi="Yu Gothic" w:cs="MS PGothic" w:hint="eastAsia"/>
                  <w:color w:val="000000"/>
                  <w:sz w:val="18"/>
                  <w:szCs w:val="18"/>
                  <w:lang w:val="en-GB" w:eastAsia="ja-JP"/>
                </w:rPr>
                <w:delText xml:space="preserve">1,370 </w:delText>
              </w:r>
            </w:del>
          </w:p>
        </w:tc>
      </w:tr>
      <w:tr w:rsidR="008E3EEF" w:rsidRPr="00093F5E" w:rsidDel="004B3AAC" w14:paraId="2CC66F85" w14:textId="77777777" w:rsidTr="00324AC5">
        <w:trPr>
          <w:trHeight w:val="60"/>
          <w:jc w:val="center"/>
          <w:del w:id="2395" w:author="Harry" w:date="2021-12-13T10:49:00Z"/>
        </w:trPr>
        <w:tc>
          <w:tcPr>
            <w:tcW w:w="543" w:type="dxa"/>
            <w:tcBorders>
              <w:top w:val="nil"/>
              <w:left w:val="nil"/>
              <w:bottom w:val="nil"/>
              <w:right w:val="nil"/>
            </w:tcBorders>
            <w:shd w:val="clear" w:color="auto" w:fill="auto"/>
            <w:noWrap/>
            <w:vAlign w:val="center"/>
            <w:hideMark/>
          </w:tcPr>
          <w:p w14:paraId="324A64FD" w14:textId="77777777" w:rsidR="00324AC5" w:rsidRPr="00093F5E" w:rsidDel="004B3AAC" w:rsidRDefault="00093F5E" w:rsidP="00324AC5">
            <w:pPr>
              <w:spacing w:after="0" w:line="240" w:lineRule="auto"/>
              <w:jc w:val="center"/>
              <w:rPr>
                <w:del w:id="2396" w:author="Harry" w:date="2021-12-13T10:49:00Z"/>
                <w:rFonts w:ascii="Yu Gothic" w:eastAsia="Yu Gothic" w:hAnsi="Yu Gothic" w:cs="MS PGothic"/>
                <w:color w:val="000000"/>
                <w:sz w:val="18"/>
                <w:szCs w:val="18"/>
                <w:lang w:val="en-GB" w:eastAsia="ja-JP"/>
              </w:rPr>
            </w:pPr>
            <w:del w:id="2397" w:author="Harry" w:date="2021-12-13T10:49:00Z">
              <w:r w:rsidRPr="00093F5E" w:rsidDel="004B3AAC">
                <w:rPr>
                  <w:rFonts w:ascii="Yu Gothic" w:eastAsia="Yu Gothic" w:hAnsi="Yu Gothic" w:cs="MS PGothic" w:hint="eastAsia"/>
                  <w:color w:val="000000"/>
                  <w:sz w:val="18"/>
                  <w:szCs w:val="18"/>
                  <w:lang w:val="en-GB" w:eastAsia="ja-JP"/>
                </w:rPr>
                <w:delText>17</w:delText>
              </w:r>
            </w:del>
          </w:p>
        </w:tc>
        <w:tc>
          <w:tcPr>
            <w:tcW w:w="2859" w:type="dxa"/>
            <w:tcBorders>
              <w:top w:val="nil"/>
              <w:left w:val="nil"/>
              <w:bottom w:val="nil"/>
              <w:right w:val="nil"/>
            </w:tcBorders>
            <w:shd w:val="clear" w:color="auto" w:fill="auto"/>
            <w:noWrap/>
            <w:vAlign w:val="center"/>
            <w:hideMark/>
          </w:tcPr>
          <w:p w14:paraId="6B111041" w14:textId="77777777" w:rsidR="00324AC5" w:rsidRPr="00093F5E" w:rsidDel="004B3AAC" w:rsidRDefault="00093F5E" w:rsidP="00324AC5">
            <w:pPr>
              <w:spacing w:after="0" w:line="240" w:lineRule="auto"/>
              <w:rPr>
                <w:del w:id="2398" w:author="Harry" w:date="2021-12-13T10:49:00Z"/>
                <w:rFonts w:ascii="Yu Gothic" w:eastAsia="Yu Gothic" w:hAnsi="Yu Gothic" w:cs="MS PGothic"/>
                <w:color w:val="000000"/>
                <w:sz w:val="18"/>
                <w:szCs w:val="18"/>
                <w:lang w:val="en-GB" w:eastAsia="ja-JP"/>
              </w:rPr>
            </w:pPr>
            <w:del w:id="2399" w:author="Harry" w:date="2021-12-13T10:49:00Z">
              <w:r w:rsidRPr="00093F5E" w:rsidDel="004B3AAC">
                <w:rPr>
                  <w:rFonts w:ascii="Yu Gothic" w:eastAsia="Yu Gothic" w:hAnsi="Yu Gothic" w:cs="MS PGothic" w:hint="eastAsia"/>
                  <w:color w:val="000000"/>
                  <w:sz w:val="18"/>
                  <w:szCs w:val="18"/>
                  <w:lang w:val="en-GB" w:eastAsia="ja-JP"/>
                </w:rPr>
                <w:delText>North Kalimantan</w:delText>
              </w:r>
            </w:del>
          </w:p>
        </w:tc>
        <w:tc>
          <w:tcPr>
            <w:tcW w:w="241" w:type="dxa"/>
            <w:tcBorders>
              <w:top w:val="nil"/>
              <w:left w:val="nil"/>
              <w:bottom w:val="nil"/>
              <w:right w:val="nil"/>
            </w:tcBorders>
            <w:shd w:val="clear" w:color="auto" w:fill="auto"/>
            <w:noWrap/>
            <w:vAlign w:val="center"/>
            <w:hideMark/>
          </w:tcPr>
          <w:p w14:paraId="08A97F5C" w14:textId="77777777" w:rsidR="00324AC5" w:rsidRPr="00093F5E" w:rsidDel="004B3AAC" w:rsidRDefault="00093F5E" w:rsidP="00324AC5">
            <w:pPr>
              <w:spacing w:after="0" w:line="240" w:lineRule="auto"/>
              <w:jc w:val="right"/>
              <w:rPr>
                <w:del w:id="2400" w:author="Harry" w:date="2021-12-13T10:49:00Z"/>
                <w:rFonts w:ascii="Yu Gothic" w:eastAsia="Yu Gothic" w:hAnsi="Yu Gothic" w:cs="MS PGothic"/>
                <w:color w:val="000000"/>
                <w:sz w:val="18"/>
                <w:szCs w:val="18"/>
                <w:lang w:val="en-GB" w:eastAsia="ja-JP"/>
              </w:rPr>
            </w:pPr>
            <w:del w:id="2401" w:author="Harry" w:date="2021-12-13T10:49:00Z">
              <w:r w:rsidRPr="00093F5E" w:rsidDel="004B3AAC">
                <w:rPr>
                  <w:rFonts w:ascii="Yu Gothic" w:eastAsia="Yu Gothic" w:hAnsi="Yu Gothic" w:cs="MS PGothic" w:hint="eastAsia"/>
                  <w:color w:val="000000"/>
                  <w:sz w:val="18"/>
                  <w:szCs w:val="18"/>
                  <w:lang w:val="en-GB" w:eastAsia="ja-JP"/>
                </w:rPr>
                <w:delText xml:space="preserve">1,290 </w:delText>
              </w:r>
            </w:del>
          </w:p>
        </w:tc>
        <w:tc>
          <w:tcPr>
            <w:tcW w:w="1020" w:type="dxa"/>
            <w:tcBorders>
              <w:top w:val="nil"/>
              <w:left w:val="nil"/>
              <w:bottom w:val="nil"/>
              <w:right w:val="nil"/>
            </w:tcBorders>
            <w:shd w:val="clear" w:color="auto" w:fill="auto"/>
            <w:noWrap/>
            <w:vAlign w:val="center"/>
            <w:hideMark/>
          </w:tcPr>
          <w:p w14:paraId="698795B5" w14:textId="77777777" w:rsidR="00324AC5" w:rsidRPr="00093F5E" w:rsidDel="004B3AAC" w:rsidRDefault="00093F5E" w:rsidP="00324AC5">
            <w:pPr>
              <w:spacing w:after="0" w:line="240" w:lineRule="auto"/>
              <w:jc w:val="right"/>
              <w:rPr>
                <w:del w:id="2402" w:author="Harry" w:date="2021-12-13T10:49:00Z"/>
                <w:rFonts w:ascii="Yu Gothic" w:eastAsia="Yu Gothic" w:hAnsi="Yu Gothic" w:cs="MS PGothic"/>
                <w:color w:val="000000"/>
                <w:sz w:val="18"/>
                <w:szCs w:val="18"/>
                <w:lang w:val="en-GB" w:eastAsia="ja-JP"/>
              </w:rPr>
            </w:pPr>
            <w:del w:id="2403" w:author="Harry" w:date="2021-12-13T10:49:00Z">
              <w:r w:rsidRPr="00093F5E" w:rsidDel="004B3AAC">
                <w:rPr>
                  <w:rFonts w:ascii="Yu Gothic" w:eastAsia="Yu Gothic" w:hAnsi="Yu Gothic" w:cs="MS PGothic" w:hint="eastAsia"/>
                  <w:color w:val="000000"/>
                  <w:sz w:val="18"/>
                  <w:szCs w:val="18"/>
                  <w:lang w:val="en-GB" w:eastAsia="ja-JP"/>
                </w:rPr>
                <w:delText xml:space="preserve">2,435 </w:delText>
              </w:r>
            </w:del>
          </w:p>
        </w:tc>
        <w:tc>
          <w:tcPr>
            <w:tcW w:w="745" w:type="dxa"/>
            <w:tcBorders>
              <w:top w:val="nil"/>
              <w:left w:val="nil"/>
              <w:bottom w:val="nil"/>
              <w:right w:val="nil"/>
            </w:tcBorders>
            <w:shd w:val="clear" w:color="auto" w:fill="auto"/>
            <w:noWrap/>
            <w:vAlign w:val="center"/>
            <w:hideMark/>
          </w:tcPr>
          <w:p w14:paraId="11871DD1" w14:textId="77777777" w:rsidR="00324AC5" w:rsidRPr="00093F5E" w:rsidDel="004B3AAC" w:rsidRDefault="00093F5E" w:rsidP="00324AC5">
            <w:pPr>
              <w:spacing w:after="0" w:line="240" w:lineRule="auto"/>
              <w:jc w:val="right"/>
              <w:rPr>
                <w:del w:id="2404" w:author="Harry" w:date="2021-12-13T10:49:00Z"/>
                <w:rFonts w:ascii="Yu Gothic" w:eastAsia="Yu Gothic" w:hAnsi="Yu Gothic" w:cs="MS PGothic"/>
                <w:color w:val="000000"/>
                <w:sz w:val="18"/>
                <w:szCs w:val="18"/>
                <w:lang w:val="en-GB" w:eastAsia="ja-JP"/>
              </w:rPr>
            </w:pPr>
            <w:del w:id="2405" w:author="Harry" w:date="2021-12-13T10:49:00Z">
              <w:r w:rsidRPr="00093F5E" w:rsidDel="004B3AAC">
                <w:rPr>
                  <w:rFonts w:ascii="Yu Gothic" w:eastAsia="Yu Gothic" w:hAnsi="Yu Gothic" w:cs="MS PGothic" w:hint="eastAsia"/>
                  <w:color w:val="000000"/>
                  <w:sz w:val="18"/>
                  <w:szCs w:val="18"/>
                  <w:lang w:val="en-GB" w:eastAsia="ja-JP"/>
                </w:rPr>
                <w:delText xml:space="preserve">880 </w:delText>
              </w:r>
            </w:del>
          </w:p>
        </w:tc>
        <w:tc>
          <w:tcPr>
            <w:tcW w:w="745" w:type="dxa"/>
            <w:tcBorders>
              <w:top w:val="nil"/>
              <w:left w:val="nil"/>
              <w:bottom w:val="nil"/>
              <w:right w:val="nil"/>
            </w:tcBorders>
            <w:shd w:val="clear" w:color="auto" w:fill="auto"/>
            <w:noWrap/>
            <w:vAlign w:val="center"/>
            <w:hideMark/>
          </w:tcPr>
          <w:p w14:paraId="078FA555" w14:textId="77777777" w:rsidR="00324AC5" w:rsidRPr="00093F5E" w:rsidDel="004B3AAC" w:rsidRDefault="00093F5E" w:rsidP="00324AC5">
            <w:pPr>
              <w:spacing w:after="0" w:line="240" w:lineRule="auto"/>
              <w:jc w:val="right"/>
              <w:rPr>
                <w:del w:id="2406" w:author="Harry" w:date="2021-12-13T10:49:00Z"/>
                <w:rFonts w:ascii="Yu Gothic" w:eastAsia="Yu Gothic" w:hAnsi="Yu Gothic" w:cs="MS PGothic"/>
                <w:color w:val="000000"/>
                <w:sz w:val="18"/>
                <w:szCs w:val="18"/>
                <w:lang w:val="en-GB" w:eastAsia="ja-JP"/>
              </w:rPr>
            </w:pPr>
            <w:del w:id="2407" w:author="Harry" w:date="2021-12-13T10:49:00Z">
              <w:r w:rsidRPr="00093F5E" w:rsidDel="004B3AAC">
                <w:rPr>
                  <w:rFonts w:ascii="Yu Gothic" w:eastAsia="Yu Gothic" w:hAnsi="Yu Gothic" w:cs="MS PGothic" w:hint="eastAsia"/>
                  <w:color w:val="000000"/>
                  <w:sz w:val="18"/>
                  <w:szCs w:val="18"/>
                  <w:lang w:val="en-GB" w:eastAsia="ja-JP"/>
                </w:rPr>
                <w:delText xml:space="preserve">1,613 </w:delText>
              </w:r>
            </w:del>
          </w:p>
        </w:tc>
      </w:tr>
      <w:tr w:rsidR="008E3EEF" w:rsidRPr="00093F5E" w:rsidDel="004B3AAC" w14:paraId="6953E956" w14:textId="77777777" w:rsidTr="00324AC5">
        <w:trPr>
          <w:trHeight w:val="114"/>
          <w:jc w:val="center"/>
          <w:del w:id="2408" w:author="Harry" w:date="2021-12-13T10:49:00Z"/>
        </w:trPr>
        <w:tc>
          <w:tcPr>
            <w:tcW w:w="543" w:type="dxa"/>
            <w:tcBorders>
              <w:top w:val="nil"/>
              <w:left w:val="nil"/>
              <w:bottom w:val="nil"/>
              <w:right w:val="nil"/>
            </w:tcBorders>
            <w:shd w:val="clear" w:color="auto" w:fill="auto"/>
            <w:noWrap/>
            <w:vAlign w:val="center"/>
            <w:hideMark/>
          </w:tcPr>
          <w:p w14:paraId="53B0F949" w14:textId="77777777" w:rsidR="00324AC5" w:rsidRPr="00093F5E" w:rsidDel="004B3AAC" w:rsidRDefault="00093F5E" w:rsidP="00324AC5">
            <w:pPr>
              <w:spacing w:after="0" w:line="240" w:lineRule="auto"/>
              <w:jc w:val="center"/>
              <w:rPr>
                <w:del w:id="2409" w:author="Harry" w:date="2021-12-13T10:49:00Z"/>
                <w:rFonts w:ascii="Yu Gothic" w:eastAsia="Yu Gothic" w:hAnsi="Yu Gothic" w:cs="MS PGothic"/>
                <w:color w:val="000000"/>
                <w:sz w:val="18"/>
                <w:szCs w:val="18"/>
                <w:lang w:val="en-GB" w:eastAsia="ja-JP"/>
              </w:rPr>
            </w:pPr>
            <w:del w:id="2410" w:author="Harry" w:date="2021-12-13T10:49:00Z">
              <w:r w:rsidRPr="00093F5E" w:rsidDel="004B3AAC">
                <w:rPr>
                  <w:rFonts w:ascii="Yu Gothic" w:eastAsia="Yu Gothic" w:hAnsi="Yu Gothic" w:cs="MS PGothic" w:hint="eastAsia"/>
                  <w:color w:val="000000"/>
                  <w:sz w:val="18"/>
                  <w:szCs w:val="18"/>
                  <w:lang w:val="en-GB" w:eastAsia="ja-JP"/>
                </w:rPr>
                <w:delText>18</w:delText>
              </w:r>
            </w:del>
          </w:p>
        </w:tc>
        <w:tc>
          <w:tcPr>
            <w:tcW w:w="2859" w:type="dxa"/>
            <w:tcBorders>
              <w:top w:val="nil"/>
              <w:left w:val="nil"/>
              <w:bottom w:val="nil"/>
              <w:right w:val="nil"/>
            </w:tcBorders>
            <w:shd w:val="clear" w:color="auto" w:fill="auto"/>
            <w:noWrap/>
            <w:vAlign w:val="center"/>
            <w:hideMark/>
          </w:tcPr>
          <w:p w14:paraId="475859A9" w14:textId="77777777" w:rsidR="00324AC5" w:rsidRPr="00093F5E" w:rsidDel="004B3AAC" w:rsidRDefault="00093F5E" w:rsidP="00324AC5">
            <w:pPr>
              <w:spacing w:after="0" w:line="240" w:lineRule="auto"/>
              <w:rPr>
                <w:del w:id="2411" w:author="Harry" w:date="2021-12-13T10:49:00Z"/>
                <w:rFonts w:ascii="Yu Gothic" w:eastAsia="Yu Gothic" w:hAnsi="Yu Gothic" w:cs="MS PGothic"/>
                <w:color w:val="000000"/>
                <w:sz w:val="18"/>
                <w:szCs w:val="18"/>
                <w:lang w:val="en-GB" w:eastAsia="ja-JP"/>
              </w:rPr>
            </w:pPr>
            <w:del w:id="2412" w:author="Harry" w:date="2021-12-13T10:49:00Z">
              <w:r w:rsidRPr="00093F5E" w:rsidDel="004B3AAC">
                <w:rPr>
                  <w:rFonts w:ascii="Yu Gothic" w:eastAsia="Yu Gothic" w:hAnsi="Yu Gothic" w:cs="MS PGothic" w:hint="eastAsia"/>
                  <w:color w:val="000000"/>
                  <w:sz w:val="18"/>
                  <w:szCs w:val="18"/>
                  <w:lang w:val="en-GB" w:eastAsia="ja-JP"/>
                </w:rPr>
                <w:delText>North Maluku</w:delText>
              </w:r>
            </w:del>
          </w:p>
        </w:tc>
        <w:tc>
          <w:tcPr>
            <w:tcW w:w="241" w:type="dxa"/>
            <w:tcBorders>
              <w:top w:val="nil"/>
              <w:left w:val="nil"/>
              <w:bottom w:val="nil"/>
              <w:right w:val="nil"/>
            </w:tcBorders>
            <w:shd w:val="clear" w:color="auto" w:fill="auto"/>
            <w:noWrap/>
            <w:vAlign w:val="center"/>
            <w:hideMark/>
          </w:tcPr>
          <w:p w14:paraId="237470B4" w14:textId="77777777" w:rsidR="00324AC5" w:rsidRPr="00093F5E" w:rsidDel="004B3AAC" w:rsidRDefault="00093F5E" w:rsidP="00324AC5">
            <w:pPr>
              <w:spacing w:after="0" w:line="240" w:lineRule="auto"/>
              <w:jc w:val="right"/>
              <w:rPr>
                <w:del w:id="2413" w:author="Harry" w:date="2021-12-13T10:49:00Z"/>
                <w:rFonts w:ascii="Yu Gothic" w:eastAsia="Yu Gothic" w:hAnsi="Yu Gothic" w:cs="MS PGothic"/>
                <w:color w:val="000000"/>
                <w:sz w:val="18"/>
                <w:szCs w:val="18"/>
                <w:lang w:val="en-GB" w:eastAsia="ja-JP"/>
              </w:rPr>
            </w:pPr>
            <w:del w:id="2414" w:author="Harry" w:date="2021-12-13T10:49:00Z">
              <w:r w:rsidRPr="00093F5E" w:rsidDel="004B3AAC">
                <w:rPr>
                  <w:rFonts w:ascii="Yu Gothic" w:eastAsia="Yu Gothic" w:hAnsi="Yu Gothic" w:cs="MS PGothic" w:hint="eastAsia"/>
                  <w:color w:val="000000"/>
                  <w:sz w:val="18"/>
                  <w:szCs w:val="18"/>
                  <w:lang w:val="en-GB" w:eastAsia="ja-JP"/>
                </w:rPr>
                <w:delText xml:space="preserve">1,205 </w:delText>
              </w:r>
            </w:del>
          </w:p>
        </w:tc>
        <w:tc>
          <w:tcPr>
            <w:tcW w:w="1020" w:type="dxa"/>
            <w:tcBorders>
              <w:top w:val="nil"/>
              <w:left w:val="nil"/>
              <w:bottom w:val="nil"/>
              <w:right w:val="nil"/>
            </w:tcBorders>
            <w:shd w:val="clear" w:color="auto" w:fill="auto"/>
            <w:noWrap/>
            <w:vAlign w:val="center"/>
            <w:hideMark/>
          </w:tcPr>
          <w:p w14:paraId="451467BB" w14:textId="77777777" w:rsidR="00324AC5" w:rsidRPr="00093F5E" w:rsidDel="004B3AAC" w:rsidRDefault="00093F5E" w:rsidP="00324AC5">
            <w:pPr>
              <w:spacing w:after="0" w:line="240" w:lineRule="auto"/>
              <w:jc w:val="right"/>
              <w:rPr>
                <w:del w:id="2415" w:author="Harry" w:date="2021-12-13T10:49:00Z"/>
                <w:rFonts w:ascii="Yu Gothic" w:eastAsia="Yu Gothic" w:hAnsi="Yu Gothic" w:cs="MS PGothic"/>
                <w:color w:val="000000"/>
                <w:sz w:val="18"/>
                <w:szCs w:val="18"/>
                <w:lang w:val="en-GB" w:eastAsia="ja-JP"/>
              </w:rPr>
            </w:pPr>
            <w:del w:id="2416" w:author="Harry" w:date="2021-12-13T10:49:00Z">
              <w:r w:rsidRPr="00093F5E" w:rsidDel="004B3AAC">
                <w:rPr>
                  <w:rFonts w:ascii="Yu Gothic" w:eastAsia="Yu Gothic" w:hAnsi="Yu Gothic" w:cs="MS PGothic" w:hint="eastAsia"/>
                  <w:color w:val="000000"/>
                  <w:sz w:val="18"/>
                  <w:szCs w:val="18"/>
                  <w:lang w:val="en-GB" w:eastAsia="ja-JP"/>
                </w:rPr>
                <w:delText xml:space="preserve">1,060 </w:delText>
              </w:r>
            </w:del>
          </w:p>
        </w:tc>
        <w:tc>
          <w:tcPr>
            <w:tcW w:w="745" w:type="dxa"/>
            <w:tcBorders>
              <w:top w:val="nil"/>
              <w:left w:val="nil"/>
              <w:bottom w:val="nil"/>
              <w:right w:val="nil"/>
            </w:tcBorders>
            <w:shd w:val="clear" w:color="auto" w:fill="auto"/>
            <w:noWrap/>
            <w:vAlign w:val="center"/>
            <w:hideMark/>
          </w:tcPr>
          <w:p w14:paraId="3ADC4F92" w14:textId="77777777" w:rsidR="00324AC5" w:rsidRPr="00093F5E" w:rsidDel="004B3AAC" w:rsidRDefault="00093F5E" w:rsidP="00324AC5">
            <w:pPr>
              <w:spacing w:after="0" w:line="240" w:lineRule="auto"/>
              <w:jc w:val="right"/>
              <w:rPr>
                <w:del w:id="2417" w:author="Harry" w:date="2021-12-13T10:49:00Z"/>
                <w:rFonts w:ascii="Yu Gothic" w:eastAsia="Yu Gothic" w:hAnsi="Yu Gothic" w:cs="MS PGothic"/>
                <w:color w:val="000000"/>
                <w:sz w:val="18"/>
                <w:szCs w:val="18"/>
                <w:lang w:val="en-GB" w:eastAsia="ja-JP"/>
              </w:rPr>
            </w:pPr>
            <w:del w:id="2418" w:author="Harry" w:date="2021-12-13T10:49:00Z">
              <w:r w:rsidRPr="00093F5E" w:rsidDel="004B3AAC">
                <w:rPr>
                  <w:rFonts w:ascii="Yu Gothic" w:eastAsia="Yu Gothic" w:hAnsi="Yu Gothic" w:cs="MS PGothic" w:hint="eastAsia"/>
                  <w:color w:val="000000"/>
                  <w:sz w:val="18"/>
                  <w:szCs w:val="18"/>
                  <w:lang w:val="en-GB" w:eastAsia="ja-JP"/>
                </w:rPr>
                <w:delText xml:space="preserve">985 </w:delText>
              </w:r>
            </w:del>
          </w:p>
        </w:tc>
        <w:tc>
          <w:tcPr>
            <w:tcW w:w="745" w:type="dxa"/>
            <w:tcBorders>
              <w:top w:val="nil"/>
              <w:left w:val="nil"/>
              <w:bottom w:val="nil"/>
              <w:right w:val="nil"/>
            </w:tcBorders>
            <w:shd w:val="clear" w:color="auto" w:fill="auto"/>
            <w:noWrap/>
            <w:vAlign w:val="center"/>
            <w:hideMark/>
          </w:tcPr>
          <w:p w14:paraId="30E55753" w14:textId="77777777" w:rsidR="00324AC5" w:rsidRPr="00093F5E" w:rsidDel="004B3AAC" w:rsidRDefault="00093F5E" w:rsidP="00324AC5">
            <w:pPr>
              <w:spacing w:after="0" w:line="240" w:lineRule="auto"/>
              <w:jc w:val="right"/>
              <w:rPr>
                <w:del w:id="2419" w:author="Harry" w:date="2021-12-13T10:49:00Z"/>
                <w:rFonts w:ascii="Yu Gothic" w:eastAsia="Yu Gothic" w:hAnsi="Yu Gothic" w:cs="MS PGothic"/>
                <w:color w:val="000000"/>
                <w:sz w:val="18"/>
                <w:szCs w:val="18"/>
                <w:lang w:val="en-GB" w:eastAsia="ja-JP"/>
              </w:rPr>
            </w:pPr>
            <w:del w:id="2420" w:author="Harry" w:date="2021-12-13T10:49:00Z">
              <w:r w:rsidRPr="00093F5E" w:rsidDel="004B3AAC">
                <w:rPr>
                  <w:rFonts w:ascii="Yu Gothic" w:eastAsia="Yu Gothic" w:hAnsi="Yu Gothic" w:cs="MS PGothic" w:hint="eastAsia"/>
                  <w:color w:val="000000"/>
                  <w:sz w:val="18"/>
                  <w:szCs w:val="18"/>
                  <w:lang w:val="en-GB" w:eastAsia="ja-JP"/>
                </w:rPr>
                <w:delText xml:space="preserve">1,373 </w:delText>
              </w:r>
            </w:del>
          </w:p>
        </w:tc>
      </w:tr>
      <w:tr w:rsidR="008E3EEF" w:rsidRPr="00093F5E" w:rsidDel="004B3AAC" w14:paraId="100985C9" w14:textId="77777777" w:rsidTr="00324AC5">
        <w:trPr>
          <w:trHeight w:val="60"/>
          <w:jc w:val="center"/>
          <w:del w:id="2421" w:author="Harry" w:date="2021-12-13T10:49:00Z"/>
        </w:trPr>
        <w:tc>
          <w:tcPr>
            <w:tcW w:w="543" w:type="dxa"/>
            <w:tcBorders>
              <w:top w:val="nil"/>
              <w:left w:val="nil"/>
              <w:bottom w:val="nil"/>
              <w:right w:val="nil"/>
            </w:tcBorders>
            <w:shd w:val="clear" w:color="auto" w:fill="auto"/>
            <w:noWrap/>
            <w:vAlign w:val="center"/>
            <w:hideMark/>
          </w:tcPr>
          <w:p w14:paraId="532B6E72" w14:textId="77777777" w:rsidR="00324AC5" w:rsidRPr="00093F5E" w:rsidDel="004B3AAC" w:rsidRDefault="00093F5E" w:rsidP="00324AC5">
            <w:pPr>
              <w:spacing w:after="0" w:line="240" w:lineRule="auto"/>
              <w:jc w:val="center"/>
              <w:rPr>
                <w:del w:id="2422" w:author="Harry" w:date="2021-12-13T10:49:00Z"/>
                <w:rFonts w:ascii="Yu Gothic" w:eastAsia="Yu Gothic" w:hAnsi="Yu Gothic" w:cs="MS PGothic"/>
                <w:color w:val="000000"/>
                <w:sz w:val="18"/>
                <w:szCs w:val="18"/>
                <w:lang w:val="en-GB" w:eastAsia="ja-JP"/>
              </w:rPr>
            </w:pPr>
            <w:del w:id="2423" w:author="Harry" w:date="2021-12-13T10:49:00Z">
              <w:r w:rsidRPr="00093F5E" w:rsidDel="004B3AAC">
                <w:rPr>
                  <w:rFonts w:ascii="Yu Gothic" w:eastAsia="Yu Gothic" w:hAnsi="Yu Gothic" w:cs="MS PGothic" w:hint="eastAsia"/>
                  <w:color w:val="000000"/>
                  <w:sz w:val="18"/>
                  <w:szCs w:val="18"/>
                  <w:lang w:val="en-GB" w:eastAsia="ja-JP"/>
                </w:rPr>
                <w:delText>19</w:delText>
              </w:r>
            </w:del>
          </w:p>
        </w:tc>
        <w:tc>
          <w:tcPr>
            <w:tcW w:w="2859" w:type="dxa"/>
            <w:tcBorders>
              <w:top w:val="nil"/>
              <w:left w:val="nil"/>
              <w:bottom w:val="nil"/>
              <w:right w:val="nil"/>
            </w:tcBorders>
            <w:shd w:val="clear" w:color="auto" w:fill="auto"/>
            <w:noWrap/>
            <w:vAlign w:val="center"/>
            <w:hideMark/>
          </w:tcPr>
          <w:p w14:paraId="4438DBF6" w14:textId="77777777" w:rsidR="00324AC5" w:rsidRPr="00093F5E" w:rsidDel="004B3AAC" w:rsidRDefault="00093F5E" w:rsidP="00324AC5">
            <w:pPr>
              <w:spacing w:after="0" w:line="240" w:lineRule="auto"/>
              <w:rPr>
                <w:del w:id="2424" w:author="Harry" w:date="2021-12-13T10:49:00Z"/>
                <w:rFonts w:ascii="Yu Gothic" w:eastAsia="Yu Gothic" w:hAnsi="Yu Gothic" w:cs="MS PGothic"/>
                <w:color w:val="000000"/>
                <w:sz w:val="18"/>
                <w:szCs w:val="18"/>
                <w:lang w:val="en-GB" w:eastAsia="ja-JP"/>
              </w:rPr>
            </w:pPr>
            <w:del w:id="2425" w:author="Harry" w:date="2021-12-13T10:49:00Z">
              <w:r w:rsidRPr="00093F5E" w:rsidDel="004B3AAC">
                <w:rPr>
                  <w:rFonts w:ascii="Yu Gothic" w:eastAsia="Yu Gothic" w:hAnsi="Yu Gothic" w:cs="MS PGothic" w:hint="eastAsia"/>
                  <w:color w:val="000000"/>
                  <w:sz w:val="18"/>
                  <w:szCs w:val="18"/>
                  <w:lang w:val="en-GB" w:eastAsia="ja-JP"/>
                </w:rPr>
                <w:delText>North Sulawesi</w:delText>
              </w:r>
            </w:del>
          </w:p>
        </w:tc>
        <w:tc>
          <w:tcPr>
            <w:tcW w:w="241" w:type="dxa"/>
            <w:tcBorders>
              <w:top w:val="nil"/>
              <w:left w:val="nil"/>
              <w:bottom w:val="nil"/>
              <w:right w:val="nil"/>
            </w:tcBorders>
            <w:shd w:val="clear" w:color="auto" w:fill="auto"/>
            <w:noWrap/>
            <w:vAlign w:val="center"/>
            <w:hideMark/>
          </w:tcPr>
          <w:p w14:paraId="545B5052" w14:textId="77777777" w:rsidR="00324AC5" w:rsidRPr="00093F5E" w:rsidDel="004B3AAC" w:rsidRDefault="00093F5E" w:rsidP="00324AC5">
            <w:pPr>
              <w:spacing w:after="0" w:line="240" w:lineRule="auto"/>
              <w:jc w:val="right"/>
              <w:rPr>
                <w:del w:id="2426" w:author="Harry" w:date="2021-12-13T10:49:00Z"/>
                <w:rFonts w:ascii="Yu Gothic" w:eastAsia="Yu Gothic" w:hAnsi="Yu Gothic" w:cs="MS PGothic"/>
                <w:color w:val="000000"/>
                <w:sz w:val="18"/>
                <w:szCs w:val="18"/>
                <w:lang w:val="en-GB" w:eastAsia="ja-JP"/>
              </w:rPr>
            </w:pPr>
            <w:del w:id="2427" w:author="Harry" w:date="2021-12-13T10:49:00Z">
              <w:r w:rsidRPr="00093F5E" w:rsidDel="004B3AAC">
                <w:rPr>
                  <w:rFonts w:ascii="Yu Gothic" w:eastAsia="Yu Gothic" w:hAnsi="Yu Gothic" w:cs="MS PGothic" w:hint="eastAsia"/>
                  <w:color w:val="000000"/>
                  <w:sz w:val="18"/>
                  <w:szCs w:val="18"/>
                  <w:lang w:val="en-GB" w:eastAsia="ja-JP"/>
                </w:rPr>
                <w:delText xml:space="preserve">1,243 </w:delText>
              </w:r>
            </w:del>
          </w:p>
        </w:tc>
        <w:tc>
          <w:tcPr>
            <w:tcW w:w="1020" w:type="dxa"/>
            <w:tcBorders>
              <w:top w:val="nil"/>
              <w:left w:val="nil"/>
              <w:bottom w:val="nil"/>
              <w:right w:val="nil"/>
            </w:tcBorders>
            <w:shd w:val="clear" w:color="auto" w:fill="auto"/>
            <w:noWrap/>
            <w:vAlign w:val="center"/>
            <w:hideMark/>
          </w:tcPr>
          <w:p w14:paraId="4E253F77" w14:textId="77777777" w:rsidR="00324AC5" w:rsidRPr="00093F5E" w:rsidDel="004B3AAC" w:rsidRDefault="00093F5E" w:rsidP="00324AC5">
            <w:pPr>
              <w:spacing w:after="0" w:line="240" w:lineRule="auto"/>
              <w:jc w:val="right"/>
              <w:rPr>
                <w:del w:id="2428" w:author="Harry" w:date="2021-12-13T10:49:00Z"/>
                <w:rFonts w:ascii="Yu Gothic" w:eastAsia="Yu Gothic" w:hAnsi="Yu Gothic" w:cs="MS PGothic"/>
                <w:color w:val="000000"/>
                <w:sz w:val="18"/>
                <w:szCs w:val="18"/>
                <w:lang w:val="en-GB" w:eastAsia="ja-JP"/>
              </w:rPr>
            </w:pPr>
            <w:del w:id="2429" w:author="Harry" w:date="2021-12-13T10:49:00Z">
              <w:r w:rsidRPr="00093F5E" w:rsidDel="004B3AAC">
                <w:rPr>
                  <w:rFonts w:ascii="Yu Gothic" w:eastAsia="Yu Gothic" w:hAnsi="Yu Gothic" w:cs="MS PGothic" w:hint="eastAsia"/>
                  <w:color w:val="000000"/>
                  <w:sz w:val="18"/>
                  <w:szCs w:val="18"/>
                  <w:lang w:val="en-GB" w:eastAsia="ja-JP"/>
                </w:rPr>
                <w:delText xml:space="preserve">2,143 </w:delText>
              </w:r>
            </w:del>
          </w:p>
        </w:tc>
        <w:tc>
          <w:tcPr>
            <w:tcW w:w="745" w:type="dxa"/>
            <w:tcBorders>
              <w:top w:val="nil"/>
              <w:left w:val="nil"/>
              <w:bottom w:val="nil"/>
              <w:right w:val="nil"/>
            </w:tcBorders>
            <w:shd w:val="clear" w:color="auto" w:fill="auto"/>
            <w:noWrap/>
            <w:vAlign w:val="center"/>
            <w:hideMark/>
          </w:tcPr>
          <w:p w14:paraId="0600A4BB" w14:textId="77777777" w:rsidR="00324AC5" w:rsidRPr="00093F5E" w:rsidDel="004B3AAC" w:rsidRDefault="00093F5E" w:rsidP="00324AC5">
            <w:pPr>
              <w:spacing w:after="0" w:line="240" w:lineRule="auto"/>
              <w:jc w:val="right"/>
              <w:rPr>
                <w:del w:id="2430" w:author="Harry" w:date="2021-12-13T10:49:00Z"/>
                <w:rFonts w:ascii="Yu Gothic" w:eastAsia="Yu Gothic" w:hAnsi="Yu Gothic" w:cs="MS PGothic"/>
                <w:color w:val="000000"/>
                <w:sz w:val="18"/>
                <w:szCs w:val="18"/>
                <w:lang w:val="en-GB" w:eastAsia="ja-JP"/>
              </w:rPr>
            </w:pPr>
            <w:del w:id="2431" w:author="Harry" w:date="2021-12-13T10:49:00Z">
              <w:r w:rsidRPr="00093F5E" w:rsidDel="004B3AAC">
                <w:rPr>
                  <w:rFonts w:ascii="Yu Gothic" w:eastAsia="Yu Gothic" w:hAnsi="Yu Gothic" w:cs="MS PGothic" w:hint="eastAsia"/>
                  <w:color w:val="000000"/>
                  <w:sz w:val="18"/>
                  <w:szCs w:val="18"/>
                  <w:lang w:val="en-GB" w:eastAsia="ja-JP"/>
                </w:rPr>
                <w:delText xml:space="preserve">929 </w:delText>
              </w:r>
            </w:del>
          </w:p>
        </w:tc>
        <w:tc>
          <w:tcPr>
            <w:tcW w:w="745" w:type="dxa"/>
            <w:tcBorders>
              <w:top w:val="nil"/>
              <w:left w:val="nil"/>
              <w:bottom w:val="nil"/>
              <w:right w:val="nil"/>
            </w:tcBorders>
            <w:shd w:val="clear" w:color="auto" w:fill="auto"/>
            <w:noWrap/>
            <w:vAlign w:val="center"/>
            <w:hideMark/>
          </w:tcPr>
          <w:p w14:paraId="61BC4E02" w14:textId="77777777" w:rsidR="00324AC5" w:rsidRPr="00093F5E" w:rsidDel="004B3AAC" w:rsidRDefault="00093F5E" w:rsidP="00324AC5">
            <w:pPr>
              <w:spacing w:after="0" w:line="240" w:lineRule="auto"/>
              <w:jc w:val="right"/>
              <w:rPr>
                <w:del w:id="2432" w:author="Harry" w:date="2021-12-13T10:49:00Z"/>
                <w:rFonts w:ascii="Yu Gothic" w:eastAsia="Yu Gothic" w:hAnsi="Yu Gothic" w:cs="MS PGothic"/>
                <w:color w:val="000000"/>
                <w:sz w:val="18"/>
                <w:szCs w:val="18"/>
                <w:lang w:val="en-GB" w:eastAsia="ja-JP"/>
              </w:rPr>
            </w:pPr>
            <w:del w:id="2433" w:author="Harry" w:date="2021-12-13T10:49:00Z">
              <w:r w:rsidRPr="00093F5E" w:rsidDel="004B3AAC">
                <w:rPr>
                  <w:rFonts w:ascii="Yu Gothic" w:eastAsia="Yu Gothic" w:hAnsi="Yu Gothic" w:cs="MS PGothic" w:hint="eastAsia"/>
                  <w:color w:val="000000"/>
                  <w:sz w:val="18"/>
                  <w:szCs w:val="18"/>
                  <w:lang w:val="en-GB" w:eastAsia="ja-JP"/>
                </w:rPr>
                <w:delText xml:space="preserve">1,571 </w:delText>
              </w:r>
            </w:del>
          </w:p>
        </w:tc>
      </w:tr>
      <w:tr w:rsidR="008E3EEF" w:rsidRPr="00093F5E" w:rsidDel="004B3AAC" w14:paraId="2A3039D8" w14:textId="77777777" w:rsidTr="00324AC5">
        <w:trPr>
          <w:trHeight w:val="80"/>
          <w:jc w:val="center"/>
          <w:del w:id="2434" w:author="Harry" w:date="2021-12-13T10:49:00Z"/>
        </w:trPr>
        <w:tc>
          <w:tcPr>
            <w:tcW w:w="543" w:type="dxa"/>
            <w:tcBorders>
              <w:top w:val="nil"/>
              <w:left w:val="nil"/>
              <w:bottom w:val="nil"/>
              <w:right w:val="nil"/>
            </w:tcBorders>
            <w:shd w:val="clear" w:color="auto" w:fill="auto"/>
            <w:noWrap/>
            <w:vAlign w:val="center"/>
            <w:hideMark/>
          </w:tcPr>
          <w:p w14:paraId="585E2870" w14:textId="77777777" w:rsidR="00324AC5" w:rsidRPr="00093F5E" w:rsidDel="004B3AAC" w:rsidRDefault="00093F5E" w:rsidP="00324AC5">
            <w:pPr>
              <w:spacing w:after="0" w:line="240" w:lineRule="auto"/>
              <w:jc w:val="center"/>
              <w:rPr>
                <w:del w:id="2435" w:author="Harry" w:date="2021-12-13T10:49:00Z"/>
                <w:rFonts w:ascii="Yu Gothic" w:eastAsia="Yu Gothic" w:hAnsi="Yu Gothic" w:cs="MS PGothic"/>
                <w:color w:val="000000"/>
                <w:sz w:val="18"/>
                <w:szCs w:val="18"/>
                <w:lang w:val="en-GB" w:eastAsia="ja-JP"/>
              </w:rPr>
            </w:pPr>
            <w:del w:id="2436" w:author="Harry" w:date="2021-12-13T10:49:00Z">
              <w:r w:rsidRPr="00093F5E" w:rsidDel="004B3AAC">
                <w:rPr>
                  <w:rFonts w:ascii="Yu Gothic" w:eastAsia="Yu Gothic" w:hAnsi="Yu Gothic" w:cs="MS PGothic" w:hint="eastAsia"/>
                  <w:color w:val="000000"/>
                  <w:sz w:val="18"/>
                  <w:szCs w:val="18"/>
                  <w:lang w:val="en-GB" w:eastAsia="ja-JP"/>
                </w:rPr>
                <w:delText>20</w:delText>
              </w:r>
            </w:del>
          </w:p>
        </w:tc>
        <w:tc>
          <w:tcPr>
            <w:tcW w:w="2859" w:type="dxa"/>
            <w:tcBorders>
              <w:top w:val="nil"/>
              <w:left w:val="nil"/>
              <w:bottom w:val="nil"/>
              <w:right w:val="nil"/>
            </w:tcBorders>
            <w:shd w:val="clear" w:color="auto" w:fill="auto"/>
            <w:noWrap/>
            <w:vAlign w:val="center"/>
            <w:hideMark/>
          </w:tcPr>
          <w:p w14:paraId="2F424846" w14:textId="77777777" w:rsidR="00324AC5" w:rsidRPr="00093F5E" w:rsidDel="004B3AAC" w:rsidRDefault="00093F5E" w:rsidP="00324AC5">
            <w:pPr>
              <w:spacing w:after="0" w:line="240" w:lineRule="auto"/>
              <w:rPr>
                <w:del w:id="2437" w:author="Harry" w:date="2021-12-13T10:49:00Z"/>
                <w:rFonts w:ascii="Yu Gothic" w:eastAsia="Yu Gothic" w:hAnsi="Yu Gothic" w:cs="MS PGothic"/>
                <w:color w:val="000000"/>
                <w:sz w:val="18"/>
                <w:szCs w:val="18"/>
                <w:lang w:val="en-GB" w:eastAsia="ja-JP"/>
              </w:rPr>
            </w:pPr>
            <w:del w:id="2438" w:author="Harry" w:date="2021-12-13T10:49:00Z">
              <w:r w:rsidRPr="00093F5E" w:rsidDel="004B3AAC">
                <w:rPr>
                  <w:rFonts w:ascii="Yu Gothic" w:eastAsia="Yu Gothic" w:hAnsi="Yu Gothic" w:cs="MS PGothic" w:hint="eastAsia"/>
                  <w:color w:val="000000"/>
                  <w:sz w:val="18"/>
                  <w:szCs w:val="18"/>
                  <w:lang w:val="en-GB" w:eastAsia="ja-JP"/>
                </w:rPr>
                <w:delText>North Sumatra</w:delText>
              </w:r>
            </w:del>
          </w:p>
        </w:tc>
        <w:tc>
          <w:tcPr>
            <w:tcW w:w="241" w:type="dxa"/>
            <w:tcBorders>
              <w:top w:val="nil"/>
              <w:left w:val="nil"/>
              <w:bottom w:val="nil"/>
              <w:right w:val="nil"/>
            </w:tcBorders>
            <w:shd w:val="clear" w:color="auto" w:fill="auto"/>
            <w:noWrap/>
            <w:vAlign w:val="center"/>
            <w:hideMark/>
          </w:tcPr>
          <w:p w14:paraId="1CDB7B60" w14:textId="77777777" w:rsidR="00324AC5" w:rsidRPr="00093F5E" w:rsidDel="004B3AAC" w:rsidRDefault="00093F5E" w:rsidP="00324AC5">
            <w:pPr>
              <w:spacing w:after="0" w:line="240" w:lineRule="auto"/>
              <w:jc w:val="right"/>
              <w:rPr>
                <w:del w:id="2439" w:author="Harry" w:date="2021-12-13T10:49:00Z"/>
                <w:rFonts w:ascii="Yu Gothic" w:eastAsia="Yu Gothic" w:hAnsi="Yu Gothic" w:cs="MS PGothic"/>
                <w:color w:val="000000"/>
                <w:sz w:val="18"/>
                <w:szCs w:val="18"/>
                <w:lang w:val="en-GB" w:eastAsia="ja-JP"/>
              </w:rPr>
            </w:pPr>
            <w:del w:id="2440" w:author="Harry" w:date="2021-12-13T10:49:00Z">
              <w:r w:rsidRPr="00093F5E" w:rsidDel="004B3AAC">
                <w:rPr>
                  <w:rFonts w:ascii="Yu Gothic" w:eastAsia="Yu Gothic" w:hAnsi="Yu Gothic" w:cs="MS PGothic" w:hint="eastAsia"/>
                  <w:color w:val="000000"/>
                  <w:sz w:val="18"/>
                  <w:szCs w:val="18"/>
                  <w:lang w:val="en-GB" w:eastAsia="ja-JP"/>
                </w:rPr>
                <w:delText xml:space="preserve">1,009 </w:delText>
              </w:r>
            </w:del>
          </w:p>
        </w:tc>
        <w:tc>
          <w:tcPr>
            <w:tcW w:w="1020" w:type="dxa"/>
            <w:tcBorders>
              <w:top w:val="nil"/>
              <w:left w:val="nil"/>
              <w:bottom w:val="nil"/>
              <w:right w:val="nil"/>
            </w:tcBorders>
            <w:shd w:val="clear" w:color="auto" w:fill="auto"/>
            <w:noWrap/>
            <w:vAlign w:val="center"/>
            <w:hideMark/>
          </w:tcPr>
          <w:p w14:paraId="2B18D277" w14:textId="77777777" w:rsidR="00324AC5" w:rsidRPr="00093F5E" w:rsidDel="004B3AAC" w:rsidRDefault="00093F5E" w:rsidP="00324AC5">
            <w:pPr>
              <w:spacing w:after="0" w:line="240" w:lineRule="auto"/>
              <w:jc w:val="right"/>
              <w:rPr>
                <w:del w:id="2441" w:author="Harry" w:date="2021-12-13T10:49:00Z"/>
                <w:rFonts w:ascii="Yu Gothic" w:eastAsia="Yu Gothic" w:hAnsi="Yu Gothic" w:cs="MS PGothic"/>
                <w:color w:val="000000"/>
                <w:sz w:val="18"/>
                <w:szCs w:val="18"/>
                <w:lang w:val="en-GB" w:eastAsia="ja-JP"/>
              </w:rPr>
            </w:pPr>
            <w:del w:id="2442" w:author="Harry" w:date="2021-12-13T10:49:00Z">
              <w:r w:rsidRPr="00093F5E" w:rsidDel="004B3AAC">
                <w:rPr>
                  <w:rFonts w:ascii="Yu Gothic" w:eastAsia="Yu Gothic" w:hAnsi="Yu Gothic" w:cs="MS PGothic" w:hint="eastAsia"/>
                  <w:color w:val="000000"/>
                  <w:sz w:val="18"/>
                  <w:szCs w:val="18"/>
                  <w:lang w:val="en-GB" w:eastAsia="ja-JP"/>
                </w:rPr>
                <w:delText xml:space="preserve">829 </w:delText>
              </w:r>
            </w:del>
          </w:p>
        </w:tc>
        <w:tc>
          <w:tcPr>
            <w:tcW w:w="745" w:type="dxa"/>
            <w:tcBorders>
              <w:top w:val="nil"/>
              <w:left w:val="nil"/>
              <w:bottom w:val="nil"/>
              <w:right w:val="nil"/>
            </w:tcBorders>
            <w:shd w:val="clear" w:color="auto" w:fill="auto"/>
            <w:noWrap/>
            <w:vAlign w:val="center"/>
            <w:hideMark/>
          </w:tcPr>
          <w:p w14:paraId="724EE8BB" w14:textId="77777777" w:rsidR="00324AC5" w:rsidRPr="00093F5E" w:rsidDel="004B3AAC" w:rsidRDefault="00093F5E" w:rsidP="00324AC5">
            <w:pPr>
              <w:spacing w:after="0" w:line="240" w:lineRule="auto"/>
              <w:jc w:val="right"/>
              <w:rPr>
                <w:del w:id="2443" w:author="Harry" w:date="2021-12-13T10:49:00Z"/>
                <w:rFonts w:ascii="Yu Gothic" w:eastAsia="Yu Gothic" w:hAnsi="Yu Gothic" w:cs="MS PGothic"/>
                <w:color w:val="000000"/>
                <w:sz w:val="18"/>
                <w:szCs w:val="18"/>
                <w:lang w:val="en-GB" w:eastAsia="ja-JP"/>
              </w:rPr>
            </w:pPr>
            <w:del w:id="2444" w:author="Harry" w:date="2021-12-13T10:49:00Z">
              <w:r w:rsidRPr="00093F5E" w:rsidDel="004B3AAC">
                <w:rPr>
                  <w:rFonts w:ascii="Yu Gothic" w:eastAsia="Yu Gothic" w:hAnsi="Yu Gothic" w:cs="MS PGothic" w:hint="eastAsia"/>
                  <w:color w:val="000000"/>
                  <w:sz w:val="18"/>
                  <w:szCs w:val="18"/>
                  <w:lang w:val="en-GB" w:eastAsia="ja-JP"/>
                </w:rPr>
                <w:delText xml:space="preserve">872 </w:delText>
              </w:r>
            </w:del>
          </w:p>
        </w:tc>
        <w:tc>
          <w:tcPr>
            <w:tcW w:w="745" w:type="dxa"/>
            <w:tcBorders>
              <w:top w:val="nil"/>
              <w:left w:val="nil"/>
              <w:bottom w:val="nil"/>
              <w:right w:val="nil"/>
            </w:tcBorders>
            <w:shd w:val="clear" w:color="auto" w:fill="auto"/>
            <w:noWrap/>
            <w:vAlign w:val="center"/>
            <w:hideMark/>
          </w:tcPr>
          <w:p w14:paraId="58435567" w14:textId="77777777" w:rsidR="00324AC5" w:rsidRPr="00093F5E" w:rsidDel="004B3AAC" w:rsidRDefault="00093F5E" w:rsidP="00324AC5">
            <w:pPr>
              <w:spacing w:after="0" w:line="240" w:lineRule="auto"/>
              <w:jc w:val="right"/>
              <w:rPr>
                <w:del w:id="2445" w:author="Harry" w:date="2021-12-13T10:49:00Z"/>
                <w:rFonts w:ascii="Yu Gothic" w:eastAsia="Yu Gothic" w:hAnsi="Yu Gothic" w:cs="MS PGothic"/>
                <w:color w:val="000000"/>
                <w:sz w:val="18"/>
                <w:szCs w:val="18"/>
                <w:lang w:val="en-GB" w:eastAsia="ja-JP"/>
              </w:rPr>
            </w:pPr>
            <w:del w:id="2446" w:author="Harry" w:date="2021-12-13T10:49:00Z">
              <w:r w:rsidRPr="00093F5E" w:rsidDel="004B3AAC">
                <w:rPr>
                  <w:rFonts w:ascii="Yu Gothic" w:eastAsia="Yu Gothic" w:hAnsi="Yu Gothic" w:cs="MS PGothic" w:hint="eastAsia"/>
                  <w:color w:val="000000"/>
                  <w:sz w:val="18"/>
                  <w:szCs w:val="18"/>
                  <w:lang w:val="en-GB" w:eastAsia="ja-JP"/>
                </w:rPr>
                <w:delText xml:space="preserve">1,142 </w:delText>
              </w:r>
            </w:del>
          </w:p>
        </w:tc>
      </w:tr>
      <w:tr w:rsidR="008E3EEF" w:rsidRPr="00093F5E" w:rsidDel="004B3AAC" w14:paraId="5CB04291" w14:textId="77777777" w:rsidTr="00324AC5">
        <w:trPr>
          <w:trHeight w:val="60"/>
          <w:jc w:val="center"/>
          <w:del w:id="2447" w:author="Harry" w:date="2021-12-13T10:49:00Z"/>
        </w:trPr>
        <w:tc>
          <w:tcPr>
            <w:tcW w:w="543" w:type="dxa"/>
            <w:tcBorders>
              <w:top w:val="nil"/>
              <w:left w:val="nil"/>
              <w:bottom w:val="nil"/>
              <w:right w:val="nil"/>
            </w:tcBorders>
            <w:shd w:val="clear" w:color="auto" w:fill="auto"/>
            <w:noWrap/>
            <w:vAlign w:val="center"/>
            <w:hideMark/>
          </w:tcPr>
          <w:p w14:paraId="1727DCC0" w14:textId="77777777" w:rsidR="00324AC5" w:rsidRPr="00093F5E" w:rsidDel="004B3AAC" w:rsidRDefault="00093F5E" w:rsidP="00324AC5">
            <w:pPr>
              <w:spacing w:after="0" w:line="240" w:lineRule="auto"/>
              <w:jc w:val="center"/>
              <w:rPr>
                <w:del w:id="2448" w:author="Harry" w:date="2021-12-13T10:49:00Z"/>
                <w:rFonts w:ascii="Yu Gothic" w:eastAsia="Yu Gothic" w:hAnsi="Yu Gothic" w:cs="MS PGothic"/>
                <w:color w:val="000000"/>
                <w:sz w:val="18"/>
                <w:szCs w:val="18"/>
                <w:lang w:val="en-GB" w:eastAsia="ja-JP"/>
              </w:rPr>
            </w:pPr>
            <w:del w:id="2449" w:author="Harry" w:date="2021-12-13T10:49:00Z">
              <w:r w:rsidRPr="00093F5E" w:rsidDel="004B3AAC">
                <w:rPr>
                  <w:rFonts w:ascii="Yu Gothic" w:eastAsia="Yu Gothic" w:hAnsi="Yu Gothic" w:cs="MS PGothic" w:hint="eastAsia"/>
                  <w:color w:val="000000"/>
                  <w:sz w:val="18"/>
                  <w:szCs w:val="18"/>
                  <w:lang w:val="en-GB" w:eastAsia="ja-JP"/>
                </w:rPr>
                <w:delText>21</w:delText>
              </w:r>
            </w:del>
          </w:p>
        </w:tc>
        <w:tc>
          <w:tcPr>
            <w:tcW w:w="2859" w:type="dxa"/>
            <w:tcBorders>
              <w:top w:val="nil"/>
              <w:left w:val="nil"/>
              <w:bottom w:val="nil"/>
              <w:right w:val="nil"/>
            </w:tcBorders>
            <w:shd w:val="clear" w:color="auto" w:fill="auto"/>
            <w:noWrap/>
            <w:vAlign w:val="center"/>
            <w:hideMark/>
          </w:tcPr>
          <w:p w14:paraId="6F4C7DF3" w14:textId="77777777" w:rsidR="00324AC5" w:rsidRPr="00093F5E" w:rsidDel="004B3AAC" w:rsidRDefault="00093F5E" w:rsidP="00324AC5">
            <w:pPr>
              <w:spacing w:after="0" w:line="240" w:lineRule="auto"/>
              <w:rPr>
                <w:del w:id="2450" w:author="Harry" w:date="2021-12-13T10:49:00Z"/>
                <w:rFonts w:ascii="Yu Gothic" w:eastAsia="Yu Gothic" w:hAnsi="Yu Gothic" w:cs="MS PGothic"/>
                <w:color w:val="000000"/>
                <w:sz w:val="18"/>
                <w:szCs w:val="18"/>
                <w:lang w:val="en-GB" w:eastAsia="ja-JP"/>
              </w:rPr>
            </w:pPr>
            <w:del w:id="2451" w:author="Harry" w:date="2021-12-13T10:49:00Z">
              <w:r w:rsidRPr="00093F5E" w:rsidDel="004B3AAC">
                <w:rPr>
                  <w:rFonts w:ascii="Yu Gothic" w:eastAsia="Yu Gothic" w:hAnsi="Yu Gothic" w:cs="MS PGothic" w:hint="eastAsia"/>
                  <w:color w:val="000000"/>
                  <w:sz w:val="18"/>
                  <w:szCs w:val="18"/>
                  <w:lang w:val="en-GB" w:eastAsia="ja-JP"/>
                </w:rPr>
                <w:delText>Papua</w:delText>
              </w:r>
            </w:del>
          </w:p>
        </w:tc>
        <w:tc>
          <w:tcPr>
            <w:tcW w:w="241" w:type="dxa"/>
            <w:tcBorders>
              <w:top w:val="nil"/>
              <w:left w:val="nil"/>
              <w:bottom w:val="nil"/>
              <w:right w:val="nil"/>
            </w:tcBorders>
            <w:shd w:val="clear" w:color="auto" w:fill="auto"/>
            <w:noWrap/>
            <w:vAlign w:val="center"/>
            <w:hideMark/>
          </w:tcPr>
          <w:p w14:paraId="6488C910" w14:textId="77777777" w:rsidR="00324AC5" w:rsidRPr="00093F5E" w:rsidDel="004B3AAC" w:rsidRDefault="00093F5E" w:rsidP="00324AC5">
            <w:pPr>
              <w:spacing w:after="0" w:line="240" w:lineRule="auto"/>
              <w:jc w:val="right"/>
              <w:rPr>
                <w:del w:id="2452" w:author="Harry" w:date="2021-12-13T10:49:00Z"/>
                <w:rFonts w:ascii="Yu Gothic" w:eastAsia="Yu Gothic" w:hAnsi="Yu Gothic" w:cs="MS PGothic"/>
                <w:color w:val="000000"/>
                <w:sz w:val="18"/>
                <w:szCs w:val="18"/>
                <w:lang w:val="en-GB" w:eastAsia="ja-JP"/>
              </w:rPr>
            </w:pPr>
            <w:del w:id="2453" w:author="Harry" w:date="2021-12-13T10:49:00Z">
              <w:r w:rsidRPr="00093F5E" w:rsidDel="004B3AAC">
                <w:rPr>
                  <w:rFonts w:ascii="Yu Gothic" w:eastAsia="Yu Gothic" w:hAnsi="Yu Gothic" w:cs="MS PGothic" w:hint="eastAsia"/>
                  <w:color w:val="000000"/>
                  <w:sz w:val="18"/>
                  <w:szCs w:val="18"/>
                  <w:lang w:val="en-GB" w:eastAsia="ja-JP"/>
                </w:rPr>
                <w:delText xml:space="preserve">1,612 </w:delText>
              </w:r>
            </w:del>
          </w:p>
        </w:tc>
        <w:tc>
          <w:tcPr>
            <w:tcW w:w="1020" w:type="dxa"/>
            <w:tcBorders>
              <w:top w:val="nil"/>
              <w:left w:val="nil"/>
              <w:bottom w:val="nil"/>
              <w:right w:val="nil"/>
            </w:tcBorders>
            <w:shd w:val="clear" w:color="auto" w:fill="auto"/>
            <w:noWrap/>
            <w:vAlign w:val="center"/>
            <w:hideMark/>
          </w:tcPr>
          <w:p w14:paraId="6E965954" w14:textId="77777777" w:rsidR="00324AC5" w:rsidRPr="00093F5E" w:rsidDel="004B3AAC" w:rsidRDefault="00093F5E" w:rsidP="00324AC5">
            <w:pPr>
              <w:spacing w:after="0" w:line="240" w:lineRule="auto"/>
              <w:jc w:val="right"/>
              <w:rPr>
                <w:del w:id="2454" w:author="Harry" w:date="2021-12-13T10:49:00Z"/>
                <w:rFonts w:ascii="Yu Gothic" w:eastAsia="Yu Gothic" w:hAnsi="Yu Gothic" w:cs="MS PGothic"/>
                <w:color w:val="000000"/>
                <w:sz w:val="18"/>
                <w:szCs w:val="18"/>
                <w:lang w:val="en-GB" w:eastAsia="ja-JP"/>
              </w:rPr>
            </w:pPr>
            <w:del w:id="2455" w:author="Harry" w:date="2021-12-13T10:49:00Z">
              <w:r w:rsidRPr="00093F5E" w:rsidDel="004B3AAC">
                <w:rPr>
                  <w:rFonts w:ascii="Yu Gothic" w:eastAsia="Yu Gothic" w:hAnsi="Yu Gothic" w:cs="MS PGothic" w:hint="eastAsia"/>
                  <w:color w:val="000000"/>
                  <w:sz w:val="18"/>
                  <w:szCs w:val="18"/>
                  <w:lang w:val="en-GB" w:eastAsia="ja-JP"/>
                </w:rPr>
                <w:delText xml:space="preserve">1,656 </w:delText>
              </w:r>
            </w:del>
          </w:p>
        </w:tc>
        <w:tc>
          <w:tcPr>
            <w:tcW w:w="745" w:type="dxa"/>
            <w:tcBorders>
              <w:top w:val="nil"/>
              <w:left w:val="nil"/>
              <w:bottom w:val="nil"/>
              <w:right w:val="nil"/>
            </w:tcBorders>
            <w:shd w:val="clear" w:color="auto" w:fill="auto"/>
            <w:noWrap/>
            <w:vAlign w:val="center"/>
            <w:hideMark/>
          </w:tcPr>
          <w:p w14:paraId="18EDE8A6" w14:textId="77777777" w:rsidR="00324AC5" w:rsidRPr="00093F5E" w:rsidDel="004B3AAC" w:rsidRDefault="00093F5E" w:rsidP="00324AC5">
            <w:pPr>
              <w:spacing w:after="0" w:line="240" w:lineRule="auto"/>
              <w:jc w:val="right"/>
              <w:rPr>
                <w:del w:id="2456" w:author="Harry" w:date="2021-12-13T10:49:00Z"/>
                <w:rFonts w:ascii="Yu Gothic" w:eastAsia="Yu Gothic" w:hAnsi="Yu Gothic" w:cs="MS PGothic"/>
                <w:color w:val="000000"/>
                <w:sz w:val="18"/>
                <w:szCs w:val="18"/>
                <w:lang w:val="en-GB" w:eastAsia="ja-JP"/>
              </w:rPr>
            </w:pPr>
            <w:del w:id="2457" w:author="Harry" w:date="2021-12-13T10:49:00Z">
              <w:r w:rsidRPr="00093F5E" w:rsidDel="004B3AAC">
                <w:rPr>
                  <w:rFonts w:ascii="Yu Gothic" w:eastAsia="Yu Gothic" w:hAnsi="Yu Gothic" w:cs="MS PGothic" w:hint="eastAsia"/>
                  <w:color w:val="000000"/>
                  <w:sz w:val="18"/>
                  <w:szCs w:val="18"/>
                  <w:lang w:val="en-GB" w:eastAsia="ja-JP"/>
                </w:rPr>
                <w:delText xml:space="preserve">1,280 </w:delText>
              </w:r>
            </w:del>
          </w:p>
        </w:tc>
        <w:tc>
          <w:tcPr>
            <w:tcW w:w="745" w:type="dxa"/>
            <w:tcBorders>
              <w:top w:val="nil"/>
              <w:left w:val="nil"/>
              <w:bottom w:val="nil"/>
              <w:right w:val="nil"/>
            </w:tcBorders>
            <w:shd w:val="clear" w:color="auto" w:fill="auto"/>
            <w:noWrap/>
            <w:vAlign w:val="center"/>
            <w:hideMark/>
          </w:tcPr>
          <w:p w14:paraId="7A02E8F7" w14:textId="77777777" w:rsidR="00324AC5" w:rsidRPr="00093F5E" w:rsidDel="004B3AAC" w:rsidRDefault="00093F5E" w:rsidP="00324AC5">
            <w:pPr>
              <w:spacing w:after="0" w:line="240" w:lineRule="auto"/>
              <w:jc w:val="right"/>
              <w:rPr>
                <w:del w:id="2458" w:author="Harry" w:date="2021-12-13T10:49:00Z"/>
                <w:rFonts w:ascii="Yu Gothic" w:eastAsia="Yu Gothic" w:hAnsi="Yu Gothic" w:cs="MS PGothic"/>
                <w:color w:val="000000"/>
                <w:sz w:val="18"/>
                <w:szCs w:val="18"/>
                <w:lang w:val="en-GB" w:eastAsia="ja-JP"/>
              </w:rPr>
            </w:pPr>
            <w:del w:id="2459" w:author="Harry" w:date="2021-12-13T10:49:00Z">
              <w:r w:rsidRPr="00093F5E" w:rsidDel="004B3AAC">
                <w:rPr>
                  <w:rFonts w:ascii="Yu Gothic" w:eastAsia="Yu Gothic" w:hAnsi="Yu Gothic" w:cs="MS PGothic" w:hint="eastAsia"/>
                  <w:color w:val="000000"/>
                  <w:sz w:val="18"/>
                  <w:szCs w:val="18"/>
                  <w:lang w:val="en-GB" w:eastAsia="ja-JP"/>
                </w:rPr>
                <w:delText xml:space="preserve">1,900 </w:delText>
              </w:r>
            </w:del>
          </w:p>
        </w:tc>
      </w:tr>
      <w:tr w:rsidR="008E3EEF" w:rsidRPr="00093F5E" w:rsidDel="004B3AAC" w14:paraId="53A5BC9A" w14:textId="77777777" w:rsidTr="00324AC5">
        <w:trPr>
          <w:trHeight w:val="60"/>
          <w:jc w:val="center"/>
          <w:del w:id="2460" w:author="Harry" w:date="2021-12-13T10:49:00Z"/>
        </w:trPr>
        <w:tc>
          <w:tcPr>
            <w:tcW w:w="543" w:type="dxa"/>
            <w:tcBorders>
              <w:top w:val="nil"/>
              <w:left w:val="nil"/>
              <w:bottom w:val="nil"/>
              <w:right w:val="nil"/>
            </w:tcBorders>
            <w:shd w:val="clear" w:color="auto" w:fill="auto"/>
            <w:noWrap/>
            <w:vAlign w:val="center"/>
            <w:hideMark/>
          </w:tcPr>
          <w:p w14:paraId="70F691CF" w14:textId="77777777" w:rsidR="00324AC5" w:rsidRPr="00093F5E" w:rsidDel="004B3AAC" w:rsidRDefault="00093F5E" w:rsidP="00324AC5">
            <w:pPr>
              <w:spacing w:after="0" w:line="240" w:lineRule="auto"/>
              <w:jc w:val="center"/>
              <w:rPr>
                <w:del w:id="2461" w:author="Harry" w:date="2021-12-13T10:49:00Z"/>
                <w:rFonts w:ascii="Yu Gothic" w:eastAsia="Yu Gothic" w:hAnsi="Yu Gothic" w:cs="MS PGothic"/>
                <w:color w:val="000000"/>
                <w:sz w:val="18"/>
                <w:szCs w:val="18"/>
                <w:lang w:val="en-GB" w:eastAsia="ja-JP"/>
              </w:rPr>
            </w:pPr>
            <w:del w:id="2462" w:author="Harry" w:date="2021-12-13T10:49:00Z">
              <w:r w:rsidRPr="00093F5E" w:rsidDel="004B3AAC">
                <w:rPr>
                  <w:rFonts w:ascii="Yu Gothic" w:eastAsia="Yu Gothic" w:hAnsi="Yu Gothic" w:cs="MS PGothic" w:hint="eastAsia"/>
                  <w:color w:val="000000"/>
                  <w:sz w:val="18"/>
                  <w:szCs w:val="18"/>
                  <w:lang w:val="en-GB" w:eastAsia="ja-JP"/>
                </w:rPr>
                <w:delText>22</w:delText>
              </w:r>
            </w:del>
          </w:p>
        </w:tc>
        <w:tc>
          <w:tcPr>
            <w:tcW w:w="2859" w:type="dxa"/>
            <w:tcBorders>
              <w:top w:val="nil"/>
              <w:left w:val="nil"/>
              <w:bottom w:val="nil"/>
              <w:right w:val="nil"/>
            </w:tcBorders>
            <w:shd w:val="clear" w:color="auto" w:fill="auto"/>
            <w:noWrap/>
            <w:vAlign w:val="center"/>
            <w:hideMark/>
          </w:tcPr>
          <w:p w14:paraId="3E44A9EF" w14:textId="77777777" w:rsidR="00324AC5" w:rsidRPr="00093F5E" w:rsidDel="004B3AAC" w:rsidRDefault="00093F5E" w:rsidP="00324AC5">
            <w:pPr>
              <w:spacing w:after="0" w:line="240" w:lineRule="auto"/>
              <w:rPr>
                <w:del w:id="2463" w:author="Harry" w:date="2021-12-13T10:49:00Z"/>
                <w:rFonts w:ascii="Yu Gothic" w:eastAsia="Yu Gothic" w:hAnsi="Yu Gothic" w:cs="MS PGothic"/>
                <w:color w:val="000000"/>
                <w:sz w:val="18"/>
                <w:szCs w:val="18"/>
                <w:lang w:val="en-GB" w:eastAsia="ja-JP"/>
              </w:rPr>
            </w:pPr>
            <w:del w:id="2464" w:author="Harry" w:date="2021-12-13T10:49:00Z">
              <w:r w:rsidRPr="00093F5E" w:rsidDel="004B3AAC">
                <w:rPr>
                  <w:rFonts w:ascii="Yu Gothic" w:eastAsia="Yu Gothic" w:hAnsi="Yu Gothic" w:cs="MS PGothic" w:hint="eastAsia"/>
                  <w:color w:val="000000"/>
                  <w:sz w:val="18"/>
                  <w:szCs w:val="18"/>
                  <w:lang w:val="en-GB" w:eastAsia="ja-JP"/>
                </w:rPr>
                <w:delText>Riau</w:delText>
              </w:r>
            </w:del>
          </w:p>
        </w:tc>
        <w:tc>
          <w:tcPr>
            <w:tcW w:w="241" w:type="dxa"/>
            <w:tcBorders>
              <w:top w:val="nil"/>
              <w:left w:val="nil"/>
              <w:bottom w:val="nil"/>
              <w:right w:val="nil"/>
            </w:tcBorders>
            <w:shd w:val="clear" w:color="auto" w:fill="auto"/>
            <w:noWrap/>
            <w:vAlign w:val="center"/>
            <w:hideMark/>
          </w:tcPr>
          <w:p w14:paraId="6B3819DA" w14:textId="77777777" w:rsidR="00324AC5" w:rsidRPr="00093F5E" w:rsidDel="004B3AAC" w:rsidRDefault="00093F5E" w:rsidP="00324AC5">
            <w:pPr>
              <w:spacing w:after="0" w:line="240" w:lineRule="auto"/>
              <w:jc w:val="right"/>
              <w:rPr>
                <w:del w:id="2465" w:author="Harry" w:date="2021-12-13T10:49:00Z"/>
                <w:rFonts w:ascii="Yu Gothic" w:eastAsia="Yu Gothic" w:hAnsi="Yu Gothic" w:cs="MS PGothic"/>
                <w:color w:val="000000"/>
                <w:sz w:val="18"/>
                <w:szCs w:val="18"/>
                <w:lang w:val="en-GB" w:eastAsia="ja-JP"/>
              </w:rPr>
            </w:pPr>
            <w:del w:id="2466" w:author="Harry" w:date="2021-12-13T10:49:00Z">
              <w:r w:rsidRPr="00093F5E" w:rsidDel="004B3AAC">
                <w:rPr>
                  <w:rFonts w:ascii="Yu Gothic" w:eastAsia="Yu Gothic" w:hAnsi="Yu Gothic" w:cs="MS PGothic" w:hint="eastAsia"/>
                  <w:color w:val="000000"/>
                  <w:sz w:val="18"/>
                  <w:szCs w:val="18"/>
                  <w:lang w:val="en-GB" w:eastAsia="ja-JP"/>
                </w:rPr>
                <w:delText xml:space="preserve">1,188 </w:delText>
              </w:r>
            </w:del>
          </w:p>
        </w:tc>
        <w:tc>
          <w:tcPr>
            <w:tcW w:w="1020" w:type="dxa"/>
            <w:tcBorders>
              <w:top w:val="nil"/>
              <w:left w:val="nil"/>
              <w:bottom w:val="nil"/>
              <w:right w:val="nil"/>
            </w:tcBorders>
            <w:shd w:val="clear" w:color="auto" w:fill="auto"/>
            <w:noWrap/>
            <w:vAlign w:val="center"/>
            <w:hideMark/>
          </w:tcPr>
          <w:p w14:paraId="6244ACD7" w14:textId="77777777" w:rsidR="00324AC5" w:rsidRPr="00093F5E" w:rsidDel="004B3AAC" w:rsidRDefault="00093F5E" w:rsidP="00324AC5">
            <w:pPr>
              <w:spacing w:after="0" w:line="240" w:lineRule="auto"/>
              <w:jc w:val="right"/>
              <w:rPr>
                <w:del w:id="2467" w:author="Harry" w:date="2021-12-13T10:49:00Z"/>
                <w:rFonts w:ascii="Yu Gothic" w:eastAsia="Yu Gothic" w:hAnsi="Yu Gothic" w:cs="MS PGothic"/>
                <w:color w:val="000000"/>
                <w:sz w:val="18"/>
                <w:szCs w:val="18"/>
                <w:lang w:val="en-GB" w:eastAsia="ja-JP"/>
              </w:rPr>
            </w:pPr>
            <w:del w:id="2468" w:author="Harry" w:date="2021-12-13T10:49:00Z">
              <w:r w:rsidRPr="00093F5E" w:rsidDel="004B3AAC">
                <w:rPr>
                  <w:rFonts w:ascii="Yu Gothic" w:eastAsia="Yu Gothic" w:hAnsi="Yu Gothic" w:cs="MS PGothic" w:hint="eastAsia"/>
                  <w:color w:val="000000"/>
                  <w:sz w:val="18"/>
                  <w:szCs w:val="18"/>
                  <w:lang w:val="en-GB" w:eastAsia="ja-JP"/>
                </w:rPr>
                <w:delText xml:space="preserve">976 </w:delText>
              </w:r>
            </w:del>
          </w:p>
        </w:tc>
        <w:tc>
          <w:tcPr>
            <w:tcW w:w="745" w:type="dxa"/>
            <w:tcBorders>
              <w:top w:val="nil"/>
              <w:left w:val="nil"/>
              <w:bottom w:val="nil"/>
              <w:right w:val="nil"/>
            </w:tcBorders>
            <w:shd w:val="clear" w:color="auto" w:fill="auto"/>
            <w:noWrap/>
            <w:vAlign w:val="center"/>
            <w:hideMark/>
          </w:tcPr>
          <w:p w14:paraId="7FA79CA0" w14:textId="77777777" w:rsidR="00324AC5" w:rsidRPr="00093F5E" w:rsidDel="004B3AAC" w:rsidRDefault="00093F5E" w:rsidP="00324AC5">
            <w:pPr>
              <w:spacing w:after="0" w:line="240" w:lineRule="auto"/>
              <w:jc w:val="right"/>
              <w:rPr>
                <w:del w:id="2469" w:author="Harry" w:date="2021-12-13T10:49:00Z"/>
                <w:rFonts w:ascii="Yu Gothic" w:eastAsia="Yu Gothic" w:hAnsi="Yu Gothic" w:cs="MS PGothic"/>
                <w:color w:val="000000"/>
                <w:sz w:val="18"/>
                <w:szCs w:val="18"/>
                <w:lang w:val="en-GB" w:eastAsia="ja-JP"/>
              </w:rPr>
            </w:pPr>
            <w:del w:id="2470" w:author="Harry" w:date="2021-12-13T10:49:00Z">
              <w:r w:rsidRPr="00093F5E" w:rsidDel="004B3AAC">
                <w:rPr>
                  <w:rFonts w:ascii="Yu Gothic" w:eastAsia="Yu Gothic" w:hAnsi="Yu Gothic" w:cs="MS PGothic" w:hint="eastAsia"/>
                  <w:color w:val="000000"/>
                  <w:sz w:val="18"/>
                  <w:szCs w:val="18"/>
                  <w:lang w:val="en-GB" w:eastAsia="ja-JP"/>
                </w:rPr>
                <w:delText xml:space="preserve">1,036 </w:delText>
              </w:r>
            </w:del>
          </w:p>
        </w:tc>
        <w:tc>
          <w:tcPr>
            <w:tcW w:w="745" w:type="dxa"/>
            <w:tcBorders>
              <w:top w:val="nil"/>
              <w:left w:val="nil"/>
              <w:bottom w:val="nil"/>
              <w:right w:val="nil"/>
            </w:tcBorders>
            <w:shd w:val="clear" w:color="auto" w:fill="auto"/>
            <w:noWrap/>
            <w:vAlign w:val="center"/>
            <w:hideMark/>
          </w:tcPr>
          <w:p w14:paraId="5C30B53D" w14:textId="77777777" w:rsidR="00324AC5" w:rsidRPr="00093F5E" w:rsidDel="004B3AAC" w:rsidRDefault="00093F5E" w:rsidP="00324AC5">
            <w:pPr>
              <w:spacing w:after="0" w:line="240" w:lineRule="auto"/>
              <w:jc w:val="right"/>
              <w:rPr>
                <w:del w:id="2471" w:author="Harry" w:date="2021-12-13T10:49:00Z"/>
                <w:rFonts w:ascii="Yu Gothic" w:eastAsia="Yu Gothic" w:hAnsi="Yu Gothic" w:cs="MS PGothic"/>
                <w:color w:val="000000"/>
                <w:sz w:val="18"/>
                <w:szCs w:val="18"/>
                <w:lang w:val="en-GB" w:eastAsia="ja-JP"/>
              </w:rPr>
            </w:pPr>
            <w:del w:id="2472" w:author="Harry" w:date="2021-12-13T10:49:00Z">
              <w:r w:rsidRPr="00093F5E" w:rsidDel="004B3AAC">
                <w:rPr>
                  <w:rFonts w:ascii="Yu Gothic" w:eastAsia="Yu Gothic" w:hAnsi="Yu Gothic" w:cs="MS PGothic" w:hint="eastAsia"/>
                  <w:color w:val="000000"/>
                  <w:sz w:val="18"/>
                  <w:szCs w:val="18"/>
                  <w:lang w:val="en-GB" w:eastAsia="ja-JP"/>
                </w:rPr>
                <w:delText xml:space="preserve">1,322 </w:delText>
              </w:r>
            </w:del>
          </w:p>
        </w:tc>
      </w:tr>
      <w:tr w:rsidR="008E3EEF" w:rsidRPr="00093F5E" w:rsidDel="004B3AAC" w14:paraId="68CAA4C1" w14:textId="77777777" w:rsidTr="00324AC5">
        <w:trPr>
          <w:trHeight w:val="60"/>
          <w:jc w:val="center"/>
          <w:del w:id="2473" w:author="Harry" w:date="2021-12-13T10:49:00Z"/>
        </w:trPr>
        <w:tc>
          <w:tcPr>
            <w:tcW w:w="543" w:type="dxa"/>
            <w:tcBorders>
              <w:top w:val="nil"/>
              <w:left w:val="nil"/>
              <w:bottom w:val="nil"/>
              <w:right w:val="nil"/>
            </w:tcBorders>
            <w:shd w:val="clear" w:color="auto" w:fill="auto"/>
            <w:noWrap/>
            <w:vAlign w:val="center"/>
            <w:hideMark/>
          </w:tcPr>
          <w:p w14:paraId="184138D0" w14:textId="77777777" w:rsidR="00324AC5" w:rsidRPr="00093F5E" w:rsidDel="004B3AAC" w:rsidRDefault="00093F5E" w:rsidP="00324AC5">
            <w:pPr>
              <w:spacing w:after="0" w:line="240" w:lineRule="auto"/>
              <w:jc w:val="center"/>
              <w:rPr>
                <w:del w:id="2474" w:author="Harry" w:date="2021-12-13T10:49:00Z"/>
                <w:rFonts w:ascii="Yu Gothic" w:eastAsia="Yu Gothic" w:hAnsi="Yu Gothic" w:cs="MS PGothic"/>
                <w:color w:val="000000"/>
                <w:sz w:val="18"/>
                <w:szCs w:val="18"/>
                <w:lang w:val="en-GB" w:eastAsia="ja-JP"/>
              </w:rPr>
            </w:pPr>
            <w:del w:id="2475" w:author="Harry" w:date="2021-12-13T10:49:00Z">
              <w:r w:rsidRPr="00093F5E" w:rsidDel="004B3AAC">
                <w:rPr>
                  <w:rFonts w:ascii="Yu Gothic" w:eastAsia="Yu Gothic" w:hAnsi="Yu Gothic" w:cs="MS PGothic" w:hint="eastAsia"/>
                  <w:color w:val="000000"/>
                  <w:sz w:val="18"/>
                  <w:szCs w:val="18"/>
                  <w:lang w:val="en-GB" w:eastAsia="ja-JP"/>
                </w:rPr>
                <w:delText>23</w:delText>
              </w:r>
            </w:del>
          </w:p>
        </w:tc>
        <w:tc>
          <w:tcPr>
            <w:tcW w:w="2859" w:type="dxa"/>
            <w:tcBorders>
              <w:top w:val="nil"/>
              <w:left w:val="nil"/>
              <w:bottom w:val="nil"/>
              <w:right w:val="nil"/>
            </w:tcBorders>
            <w:shd w:val="clear" w:color="auto" w:fill="auto"/>
            <w:noWrap/>
            <w:vAlign w:val="center"/>
            <w:hideMark/>
          </w:tcPr>
          <w:p w14:paraId="192D4760" w14:textId="77777777" w:rsidR="00324AC5" w:rsidRPr="00093F5E" w:rsidDel="004B3AAC" w:rsidRDefault="00093F5E" w:rsidP="00324AC5">
            <w:pPr>
              <w:spacing w:after="0" w:line="240" w:lineRule="auto"/>
              <w:rPr>
                <w:del w:id="2476" w:author="Harry" w:date="2021-12-13T10:49:00Z"/>
                <w:rFonts w:ascii="Yu Gothic" w:eastAsia="Yu Gothic" w:hAnsi="Yu Gothic" w:cs="MS PGothic"/>
                <w:color w:val="000000"/>
                <w:sz w:val="18"/>
                <w:szCs w:val="18"/>
                <w:lang w:val="en-GB" w:eastAsia="ja-JP"/>
              </w:rPr>
            </w:pPr>
            <w:del w:id="2477" w:author="Harry" w:date="2021-12-13T10:49:00Z">
              <w:r w:rsidRPr="00093F5E" w:rsidDel="004B3AAC">
                <w:rPr>
                  <w:rFonts w:ascii="Yu Gothic" w:eastAsia="Yu Gothic" w:hAnsi="Yu Gothic" w:cs="MS PGothic" w:hint="eastAsia"/>
                  <w:color w:val="000000"/>
                  <w:sz w:val="18"/>
                  <w:szCs w:val="18"/>
                  <w:lang w:val="en-GB" w:eastAsia="ja-JP"/>
                </w:rPr>
                <w:delText>Riau Islands</w:delText>
              </w:r>
            </w:del>
          </w:p>
        </w:tc>
        <w:tc>
          <w:tcPr>
            <w:tcW w:w="241" w:type="dxa"/>
            <w:tcBorders>
              <w:top w:val="nil"/>
              <w:left w:val="nil"/>
              <w:bottom w:val="nil"/>
              <w:right w:val="nil"/>
            </w:tcBorders>
            <w:shd w:val="clear" w:color="auto" w:fill="auto"/>
            <w:noWrap/>
            <w:vAlign w:val="center"/>
            <w:hideMark/>
          </w:tcPr>
          <w:p w14:paraId="7917F01C" w14:textId="77777777" w:rsidR="00324AC5" w:rsidRPr="00093F5E" w:rsidDel="004B3AAC" w:rsidRDefault="00093F5E" w:rsidP="00324AC5">
            <w:pPr>
              <w:spacing w:after="0" w:line="240" w:lineRule="auto"/>
              <w:jc w:val="right"/>
              <w:rPr>
                <w:del w:id="2478" w:author="Harry" w:date="2021-12-13T10:49:00Z"/>
                <w:rFonts w:ascii="Yu Gothic" w:eastAsia="Yu Gothic" w:hAnsi="Yu Gothic" w:cs="MS PGothic"/>
                <w:color w:val="000000"/>
                <w:sz w:val="18"/>
                <w:szCs w:val="18"/>
                <w:lang w:val="en-GB" w:eastAsia="ja-JP"/>
              </w:rPr>
            </w:pPr>
            <w:del w:id="2479" w:author="Harry" w:date="2021-12-13T10:49:00Z">
              <w:r w:rsidRPr="00093F5E" w:rsidDel="004B3AAC">
                <w:rPr>
                  <w:rFonts w:ascii="Yu Gothic" w:eastAsia="Yu Gothic" w:hAnsi="Yu Gothic" w:cs="MS PGothic" w:hint="eastAsia"/>
                  <w:color w:val="000000"/>
                  <w:sz w:val="18"/>
                  <w:szCs w:val="18"/>
                  <w:lang w:val="en-GB" w:eastAsia="ja-JP"/>
                </w:rPr>
                <w:delText xml:space="preserve">1,744 </w:delText>
              </w:r>
            </w:del>
          </w:p>
        </w:tc>
        <w:tc>
          <w:tcPr>
            <w:tcW w:w="1020" w:type="dxa"/>
            <w:tcBorders>
              <w:top w:val="nil"/>
              <w:left w:val="nil"/>
              <w:bottom w:val="nil"/>
              <w:right w:val="nil"/>
            </w:tcBorders>
            <w:shd w:val="clear" w:color="auto" w:fill="auto"/>
            <w:noWrap/>
            <w:vAlign w:val="center"/>
            <w:hideMark/>
          </w:tcPr>
          <w:p w14:paraId="266351E4" w14:textId="77777777" w:rsidR="00324AC5" w:rsidRPr="00093F5E" w:rsidDel="004B3AAC" w:rsidRDefault="00093F5E" w:rsidP="00324AC5">
            <w:pPr>
              <w:spacing w:after="0" w:line="240" w:lineRule="auto"/>
              <w:jc w:val="right"/>
              <w:rPr>
                <w:del w:id="2480" w:author="Harry" w:date="2021-12-13T10:49:00Z"/>
                <w:rFonts w:ascii="Yu Gothic" w:eastAsia="Yu Gothic" w:hAnsi="Yu Gothic" w:cs="MS PGothic"/>
                <w:color w:val="000000"/>
                <w:sz w:val="18"/>
                <w:szCs w:val="18"/>
                <w:lang w:val="en-GB" w:eastAsia="ja-JP"/>
              </w:rPr>
            </w:pPr>
            <w:del w:id="2481" w:author="Harry" w:date="2021-12-13T10:49:00Z">
              <w:r w:rsidRPr="00093F5E" w:rsidDel="004B3AAC">
                <w:rPr>
                  <w:rFonts w:ascii="Yu Gothic" w:eastAsia="Yu Gothic" w:hAnsi="Yu Gothic" w:cs="MS PGothic" w:hint="eastAsia"/>
                  <w:color w:val="000000"/>
                  <w:sz w:val="18"/>
                  <w:szCs w:val="18"/>
                  <w:lang w:val="en-GB" w:eastAsia="ja-JP"/>
                </w:rPr>
                <w:delText xml:space="preserve">2,329 </w:delText>
              </w:r>
            </w:del>
          </w:p>
        </w:tc>
        <w:tc>
          <w:tcPr>
            <w:tcW w:w="745" w:type="dxa"/>
            <w:tcBorders>
              <w:top w:val="nil"/>
              <w:left w:val="nil"/>
              <w:bottom w:val="nil"/>
              <w:right w:val="nil"/>
            </w:tcBorders>
            <w:shd w:val="clear" w:color="auto" w:fill="auto"/>
            <w:noWrap/>
            <w:vAlign w:val="center"/>
            <w:hideMark/>
          </w:tcPr>
          <w:p w14:paraId="4B496B13" w14:textId="77777777" w:rsidR="00324AC5" w:rsidRPr="00093F5E" w:rsidDel="004B3AAC" w:rsidRDefault="00093F5E" w:rsidP="00324AC5">
            <w:pPr>
              <w:spacing w:after="0" w:line="240" w:lineRule="auto"/>
              <w:jc w:val="right"/>
              <w:rPr>
                <w:del w:id="2482" w:author="Harry" w:date="2021-12-13T10:49:00Z"/>
                <w:rFonts w:ascii="Yu Gothic" w:eastAsia="Yu Gothic" w:hAnsi="Yu Gothic" w:cs="MS PGothic"/>
                <w:color w:val="000000"/>
                <w:sz w:val="18"/>
                <w:szCs w:val="18"/>
                <w:lang w:val="en-GB" w:eastAsia="ja-JP"/>
              </w:rPr>
            </w:pPr>
            <w:del w:id="2483" w:author="Harry" w:date="2021-12-13T10:49:00Z">
              <w:r w:rsidRPr="00093F5E" w:rsidDel="004B3AAC">
                <w:rPr>
                  <w:rFonts w:ascii="Yu Gothic" w:eastAsia="Yu Gothic" w:hAnsi="Yu Gothic" w:cs="MS PGothic" w:hint="eastAsia"/>
                  <w:color w:val="000000"/>
                  <w:sz w:val="18"/>
                  <w:szCs w:val="18"/>
                  <w:lang w:val="en-GB" w:eastAsia="ja-JP"/>
                </w:rPr>
                <w:delText xml:space="preserve">1,365 </w:delText>
              </w:r>
            </w:del>
          </w:p>
        </w:tc>
        <w:tc>
          <w:tcPr>
            <w:tcW w:w="745" w:type="dxa"/>
            <w:tcBorders>
              <w:top w:val="nil"/>
              <w:left w:val="nil"/>
              <w:bottom w:val="nil"/>
              <w:right w:val="nil"/>
            </w:tcBorders>
            <w:shd w:val="clear" w:color="auto" w:fill="auto"/>
            <w:noWrap/>
            <w:vAlign w:val="center"/>
            <w:hideMark/>
          </w:tcPr>
          <w:p w14:paraId="5A9D8A2C" w14:textId="77777777" w:rsidR="00324AC5" w:rsidRPr="00093F5E" w:rsidDel="004B3AAC" w:rsidRDefault="00093F5E" w:rsidP="00324AC5">
            <w:pPr>
              <w:spacing w:after="0" w:line="240" w:lineRule="auto"/>
              <w:jc w:val="right"/>
              <w:rPr>
                <w:del w:id="2484" w:author="Harry" w:date="2021-12-13T10:49:00Z"/>
                <w:rFonts w:ascii="Yu Gothic" w:eastAsia="Yu Gothic" w:hAnsi="Yu Gothic" w:cs="MS PGothic"/>
                <w:color w:val="000000"/>
                <w:sz w:val="18"/>
                <w:szCs w:val="18"/>
                <w:lang w:val="en-GB" w:eastAsia="ja-JP"/>
              </w:rPr>
            </w:pPr>
            <w:del w:id="2485" w:author="Harry" w:date="2021-12-13T10:49:00Z">
              <w:r w:rsidRPr="00093F5E" w:rsidDel="004B3AAC">
                <w:rPr>
                  <w:rFonts w:ascii="Yu Gothic" w:eastAsia="Yu Gothic" w:hAnsi="Yu Gothic" w:cs="MS PGothic" w:hint="eastAsia"/>
                  <w:color w:val="000000"/>
                  <w:sz w:val="18"/>
                  <w:szCs w:val="18"/>
                  <w:lang w:val="en-GB" w:eastAsia="ja-JP"/>
                </w:rPr>
                <w:delText xml:space="preserve">2,051 </w:delText>
              </w:r>
            </w:del>
          </w:p>
        </w:tc>
      </w:tr>
      <w:tr w:rsidR="008E3EEF" w:rsidRPr="00093F5E" w:rsidDel="004B3AAC" w14:paraId="751BB3BD" w14:textId="77777777" w:rsidTr="00324AC5">
        <w:trPr>
          <w:trHeight w:val="60"/>
          <w:jc w:val="center"/>
          <w:del w:id="2486" w:author="Harry" w:date="2021-12-13T10:49:00Z"/>
        </w:trPr>
        <w:tc>
          <w:tcPr>
            <w:tcW w:w="543" w:type="dxa"/>
            <w:tcBorders>
              <w:top w:val="nil"/>
              <w:left w:val="nil"/>
              <w:bottom w:val="nil"/>
              <w:right w:val="nil"/>
            </w:tcBorders>
            <w:shd w:val="clear" w:color="auto" w:fill="auto"/>
            <w:noWrap/>
            <w:vAlign w:val="center"/>
            <w:hideMark/>
          </w:tcPr>
          <w:p w14:paraId="411F7A19" w14:textId="77777777" w:rsidR="00324AC5" w:rsidRPr="00093F5E" w:rsidDel="004B3AAC" w:rsidRDefault="00093F5E" w:rsidP="00324AC5">
            <w:pPr>
              <w:spacing w:after="0" w:line="240" w:lineRule="auto"/>
              <w:jc w:val="center"/>
              <w:rPr>
                <w:del w:id="2487" w:author="Harry" w:date="2021-12-13T10:49:00Z"/>
                <w:rFonts w:ascii="Yu Gothic" w:eastAsia="Yu Gothic" w:hAnsi="Yu Gothic" w:cs="MS PGothic"/>
                <w:color w:val="000000"/>
                <w:sz w:val="18"/>
                <w:szCs w:val="18"/>
                <w:lang w:val="en-GB" w:eastAsia="ja-JP"/>
              </w:rPr>
            </w:pPr>
            <w:del w:id="2488" w:author="Harry" w:date="2021-12-13T10:49:00Z">
              <w:r w:rsidRPr="00093F5E" w:rsidDel="004B3AAC">
                <w:rPr>
                  <w:rFonts w:ascii="Yu Gothic" w:eastAsia="Yu Gothic" w:hAnsi="Yu Gothic" w:cs="MS PGothic" w:hint="eastAsia"/>
                  <w:color w:val="000000"/>
                  <w:sz w:val="18"/>
                  <w:szCs w:val="18"/>
                  <w:lang w:val="en-GB" w:eastAsia="ja-JP"/>
                </w:rPr>
                <w:delText>24</w:delText>
              </w:r>
            </w:del>
          </w:p>
        </w:tc>
        <w:tc>
          <w:tcPr>
            <w:tcW w:w="2859" w:type="dxa"/>
            <w:tcBorders>
              <w:top w:val="nil"/>
              <w:left w:val="nil"/>
              <w:bottom w:val="nil"/>
              <w:right w:val="nil"/>
            </w:tcBorders>
            <w:shd w:val="clear" w:color="auto" w:fill="auto"/>
            <w:noWrap/>
            <w:vAlign w:val="center"/>
            <w:hideMark/>
          </w:tcPr>
          <w:p w14:paraId="6F9BDFD4" w14:textId="77777777" w:rsidR="00324AC5" w:rsidRPr="00093F5E" w:rsidDel="004B3AAC" w:rsidRDefault="00093F5E" w:rsidP="00324AC5">
            <w:pPr>
              <w:spacing w:after="0" w:line="240" w:lineRule="auto"/>
              <w:rPr>
                <w:del w:id="2489" w:author="Harry" w:date="2021-12-13T10:49:00Z"/>
                <w:rFonts w:ascii="Yu Gothic" w:eastAsia="Yu Gothic" w:hAnsi="Yu Gothic" w:cs="MS PGothic"/>
                <w:color w:val="000000"/>
                <w:sz w:val="18"/>
                <w:szCs w:val="18"/>
                <w:lang w:val="en-GB" w:eastAsia="ja-JP"/>
              </w:rPr>
            </w:pPr>
            <w:del w:id="2490" w:author="Harry" w:date="2021-12-13T10:49:00Z">
              <w:r w:rsidRPr="00093F5E" w:rsidDel="004B3AAC">
                <w:rPr>
                  <w:rFonts w:ascii="Yu Gothic" w:eastAsia="Yu Gothic" w:hAnsi="Yu Gothic" w:cs="MS PGothic" w:hint="eastAsia"/>
                  <w:color w:val="000000"/>
                  <w:sz w:val="18"/>
                  <w:szCs w:val="18"/>
                  <w:lang w:val="en-GB" w:eastAsia="ja-JP"/>
                </w:rPr>
                <w:delText>South Kalimantan</w:delText>
              </w:r>
            </w:del>
          </w:p>
        </w:tc>
        <w:tc>
          <w:tcPr>
            <w:tcW w:w="241" w:type="dxa"/>
            <w:tcBorders>
              <w:top w:val="nil"/>
              <w:left w:val="nil"/>
              <w:bottom w:val="nil"/>
              <w:right w:val="nil"/>
            </w:tcBorders>
            <w:shd w:val="clear" w:color="auto" w:fill="auto"/>
            <w:noWrap/>
            <w:vAlign w:val="center"/>
            <w:hideMark/>
          </w:tcPr>
          <w:p w14:paraId="49E6C48C" w14:textId="77777777" w:rsidR="00324AC5" w:rsidRPr="00093F5E" w:rsidDel="004B3AAC" w:rsidRDefault="00093F5E" w:rsidP="00324AC5">
            <w:pPr>
              <w:spacing w:after="0" w:line="240" w:lineRule="auto"/>
              <w:jc w:val="right"/>
              <w:rPr>
                <w:del w:id="2491" w:author="Harry" w:date="2021-12-13T10:49:00Z"/>
                <w:rFonts w:ascii="Yu Gothic" w:eastAsia="Yu Gothic" w:hAnsi="Yu Gothic" w:cs="MS PGothic"/>
                <w:color w:val="000000"/>
                <w:sz w:val="18"/>
                <w:szCs w:val="18"/>
                <w:lang w:val="en-GB" w:eastAsia="ja-JP"/>
              </w:rPr>
            </w:pPr>
            <w:del w:id="2492" w:author="Harry" w:date="2021-12-13T10:49:00Z">
              <w:r w:rsidRPr="00093F5E" w:rsidDel="004B3AAC">
                <w:rPr>
                  <w:rFonts w:ascii="Yu Gothic" w:eastAsia="Yu Gothic" w:hAnsi="Yu Gothic" w:cs="MS PGothic" w:hint="eastAsia"/>
                  <w:color w:val="000000"/>
                  <w:sz w:val="18"/>
                  <w:szCs w:val="18"/>
                  <w:lang w:val="en-GB" w:eastAsia="ja-JP"/>
                </w:rPr>
                <w:delText xml:space="preserve">1,066 </w:delText>
              </w:r>
            </w:del>
          </w:p>
        </w:tc>
        <w:tc>
          <w:tcPr>
            <w:tcW w:w="1020" w:type="dxa"/>
            <w:tcBorders>
              <w:top w:val="nil"/>
              <w:left w:val="nil"/>
              <w:bottom w:val="nil"/>
              <w:right w:val="nil"/>
            </w:tcBorders>
            <w:shd w:val="clear" w:color="auto" w:fill="auto"/>
            <w:noWrap/>
            <w:vAlign w:val="center"/>
            <w:hideMark/>
          </w:tcPr>
          <w:p w14:paraId="350F0481" w14:textId="77777777" w:rsidR="00324AC5" w:rsidRPr="00093F5E" w:rsidDel="004B3AAC" w:rsidRDefault="00093F5E" w:rsidP="00324AC5">
            <w:pPr>
              <w:spacing w:after="0" w:line="240" w:lineRule="auto"/>
              <w:jc w:val="right"/>
              <w:rPr>
                <w:del w:id="2493" w:author="Harry" w:date="2021-12-13T10:49:00Z"/>
                <w:rFonts w:ascii="Yu Gothic" w:eastAsia="Yu Gothic" w:hAnsi="Yu Gothic" w:cs="MS PGothic"/>
                <w:color w:val="000000"/>
                <w:sz w:val="18"/>
                <w:szCs w:val="18"/>
                <w:lang w:val="en-GB" w:eastAsia="ja-JP"/>
              </w:rPr>
            </w:pPr>
            <w:del w:id="2494" w:author="Harry" w:date="2021-12-13T10:49:00Z">
              <w:r w:rsidRPr="00093F5E" w:rsidDel="004B3AAC">
                <w:rPr>
                  <w:rFonts w:ascii="Yu Gothic" w:eastAsia="Yu Gothic" w:hAnsi="Yu Gothic" w:cs="MS PGothic" w:hint="eastAsia"/>
                  <w:color w:val="000000"/>
                  <w:sz w:val="18"/>
                  <w:szCs w:val="18"/>
                  <w:lang w:val="en-GB" w:eastAsia="ja-JP"/>
                </w:rPr>
                <w:delText xml:space="preserve">1,402 </w:delText>
              </w:r>
            </w:del>
          </w:p>
        </w:tc>
        <w:tc>
          <w:tcPr>
            <w:tcW w:w="745" w:type="dxa"/>
            <w:tcBorders>
              <w:top w:val="nil"/>
              <w:left w:val="nil"/>
              <w:bottom w:val="nil"/>
              <w:right w:val="nil"/>
            </w:tcBorders>
            <w:shd w:val="clear" w:color="auto" w:fill="auto"/>
            <w:noWrap/>
            <w:vAlign w:val="center"/>
            <w:hideMark/>
          </w:tcPr>
          <w:p w14:paraId="1C2C93F2" w14:textId="77777777" w:rsidR="00324AC5" w:rsidRPr="00093F5E" w:rsidDel="004B3AAC" w:rsidRDefault="00093F5E" w:rsidP="00324AC5">
            <w:pPr>
              <w:spacing w:after="0" w:line="240" w:lineRule="auto"/>
              <w:jc w:val="right"/>
              <w:rPr>
                <w:del w:id="2495" w:author="Harry" w:date="2021-12-13T10:49:00Z"/>
                <w:rFonts w:ascii="Yu Gothic" w:eastAsia="Yu Gothic" w:hAnsi="Yu Gothic" w:cs="MS PGothic"/>
                <w:color w:val="000000"/>
                <w:sz w:val="18"/>
                <w:szCs w:val="18"/>
                <w:lang w:val="en-GB" w:eastAsia="ja-JP"/>
              </w:rPr>
            </w:pPr>
            <w:del w:id="2496" w:author="Harry" w:date="2021-12-13T10:49:00Z">
              <w:r w:rsidRPr="00093F5E" w:rsidDel="004B3AAC">
                <w:rPr>
                  <w:rFonts w:ascii="Yu Gothic" w:eastAsia="Yu Gothic" w:hAnsi="Yu Gothic" w:cs="MS PGothic" w:hint="eastAsia"/>
                  <w:color w:val="000000"/>
                  <w:sz w:val="18"/>
                  <w:szCs w:val="18"/>
                  <w:lang w:val="en-GB" w:eastAsia="ja-JP"/>
                </w:rPr>
                <w:delText xml:space="preserve">830 </w:delText>
              </w:r>
            </w:del>
          </w:p>
        </w:tc>
        <w:tc>
          <w:tcPr>
            <w:tcW w:w="745" w:type="dxa"/>
            <w:tcBorders>
              <w:top w:val="nil"/>
              <w:left w:val="nil"/>
              <w:bottom w:val="nil"/>
              <w:right w:val="nil"/>
            </w:tcBorders>
            <w:shd w:val="clear" w:color="auto" w:fill="auto"/>
            <w:noWrap/>
            <w:vAlign w:val="center"/>
            <w:hideMark/>
          </w:tcPr>
          <w:p w14:paraId="75345E89" w14:textId="77777777" w:rsidR="00324AC5" w:rsidRPr="00093F5E" w:rsidDel="004B3AAC" w:rsidRDefault="00093F5E" w:rsidP="00324AC5">
            <w:pPr>
              <w:spacing w:after="0" w:line="240" w:lineRule="auto"/>
              <w:jc w:val="right"/>
              <w:rPr>
                <w:del w:id="2497" w:author="Harry" w:date="2021-12-13T10:49:00Z"/>
                <w:rFonts w:ascii="Yu Gothic" w:eastAsia="Yu Gothic" w:hAnsi="Yu Gothic" w:cs="MS PGothic"/>
                <w:color w:val="000000"/>
                <w:sz w:val="18"/>
                <w:szCs w:val="18"/>
                <w:lang w:val="en-GB" w:eastAsia="ja-JP"/>
              </w:rPr>
            </w:pPr>
            <w:del w:id="2498" w:author="Harry" w:date="2021-12-13T10:49:00Z">
              <w:r w:rsidRPr="00093F5E" w:rsidDel="004B3AAC">
                <w:rPr>
                  <w:rFonts w:ascii="Yu Gothic" w:eastAsia="Yu Gothic" w:hAnsi="Yu Gothic" w:cs="MS PGothic" w:hint="eastAsia"/>
                  <w:color w:val="000000"/>
                  <w:sz w:val="18"/>
                  <w:szCs w:val="18"/>
                  <w:lang w:val="en-GB" w:eastAsia="ja-JP"/>
                </w:rPr>
                <w:delText xml:space="preserve">1,269 </w:delText>
              </w:r>
            </w:del>
          </w:p>
        </w:tc>
      </w:tr>
      <w:tr w:rsidR="008E3EEF" w:rsidRPr="00093F5E" w:rsidDel="004B3AAC" w14:paraId="39828FD1" w14:textId="77777777" w:rsidTr="00324AC5">
        <w:trPr>
          <w:trHeight w:val="60"/>
          <w:jc w:val="center"/>
          <w:del w:id="2499" w:author="Harry" w:date="2021-12-13T10:49:00Z"/>
        </w:trPr>
        <w:tc>
          <w:tcPr>
            <w:tcW w:w="543" w:type="dxa"/>
            <w:tcBorders>
              <w:top w:val="nil"/>
              <w:left w:val="nil"/>
              <w:bottom w:val="nil"/>
              <w:right w:val="nil"/>
            </w:tcBorders>
            <w:shd w:val="clear" w:color="auto" w:fill="auto"/>
            <w:noWrap/>
            <w:vAlign w:val="center"/>
            <w:hideMark/>
          </w:tcPr>
          <w:p w14:paraId="42CB512C" w14:textId="77777777" w:rsidR="00324AC5" w:rsidRPr="00093F5E" w:rsidDel="004B3AAC" w:rsidRDefault="00093F5E" w:rsidP="00324AC5">
            <w:pPr>
              <w:spacing w:after="0" w:line="240" w:lineRule="auto"/>
              <w:jc w:val="center"/>
              <w:rPr>
                <w:del w:id="2500" w:author="Harry" w:date="2021-12-13T10:49:00Z"/>
                <w:rFonts w:ascii="Yu Gothic" w:eastAsia="Yu Gothic" w:hAnsi="Yu Gothic" w:cs="MS PGothic"/>
                <w:color w:val="000000"/>
                <w:sz w:val="18"/>
                <w:szCs w:val="18"/>
                <w:lang w:val="en-GB" w:eastAsia="ja-JP"/>
              </w:rPr>
            </w:pPr>
            <w:del w:id="2501" w:author="Harry" w:date="2021-12-13T10:49:00Z">
              <w:r w:rsidRPr="00093F5E" w:rsidDel="004B3AAC">
                <w:rPr>
                  <w:rFonts w:ascii="Yu Gothic" w:eastAsia="Yu Gothic" w:hAnsi="Yu Gothic" w:cs="MS PGothic" w:hint="eastAsia"/>
                  <w:color w:val="000000"/>
                  <w:sz w:val="18"/>
                  <w:szCs w:val="18"/>
                  <w:lang w:val="en-GB" w:eastAsia="ja-JP"/>
                </w:rPr>
                <w:delText>25</w:delText>
              </w:r>
            </w:del>
          </w:p>
        </w:tc>
        <w:tc>
          <w:tcPr>
            <w:tcW w:w="2859" w:type="dxa"/>
            <w:tcBorders>
              <w:top w:val="nil"/>
              <w:left w:val="nil"/>
              <w:bottom w:val="nil"/>
              <w:right w:val="nil"/>
            </w:tcBorders>
            <w:shd w:val="clear" w:color="auto" w:fill="auto"/>
            <w:noWrap/>
            <w:vAlign w:val="center"/>
            <w:hideMark/>
          </w:tcPr>
          <w:p w14:paraId="0CF5D40A" w14:textId="77777777" w:rsidR="00324AC5" w:rsidRPr="00093F5E" w:rsidDel="004B3AAC" w:rsidRDefault="00093F5E" w:rsidP="00324AC5">
            <w:pPr>
              <w:spacing w:after="0" w:line="240" w:lineRule="auto"/>
              <w:rPr>
                <w:del w:id="2502" w:author="Harry" w:date="2021-12-13T10:49:00Z"/>
                <w:rFonts w:ascii="Yu Gothic" w:eastAsia="Yu Gothic" w:hAnsi="Yu Gothic" w:cs="MS PGothic"/>
                <w:color w:val="000000"/>
                <w:sz w:val="18"/>
                <w:szCs w:val="18"/>
                <w:lang w:val="en-GB" w:eastAsia="ja-JP"/>
              </w:rPr>
            </w:pPr>
            <w:del w:id="2503" w:author="Harry" w:date="2021-12-13T10:49:00Z">
              <w:r w:rsidRPr="00093F5E" w:rsidDel="004B3AAC">
                <w:rPr>
                  <w:rFonts w:ascii="Yu Gothic" w:eastAsia="Yu Gothic" w:hAnsi="Yu Gothic" w:cs="MS PGothic" w:hint="eastAsia"/>
                  <w:color w:val="000000"/>
                  <w:sz w:val="18"/>
                  <w:szCs w:val="18"/>
                  <w:lang w:val="en-GB" w:eastAsia="ja-JP"/>
                </w:rPr>
                <w:delText>South Sulawesi</w:delText>
              </w:r>
            </w:del>
          </w:p>
        </w:tc>
        <w:tc>
          <w:tcPr>
            <w:tcW w:w="241" w:type="dxa"/>
            <w:tcBorders>
              <w:top w:val="nil"/>
              <w:left w:val="nil"/>
              <w:bottom w:val="nil"/>
              <w:right w:val="nil"/>
            </w:tcBorders>
            <w:shd w:val="clear" w:color="auto" w:fill="auto"/>
            <w:noWrap/>
            <w:vAlign w:val="center"/>
            <w:hideMark/>
          </w:tcPr>
          <w:p w14:paraId="4DD428F2" w14:textId="77777777" w:rsidR="00324AC5" w:rsidRPr="00093F5E" w:rsidDel="004B3AAC" w:rsidRDefault="00093F5E" w:rsidP="00324AC5">
            <w:pPr>
              <w:spacing w:after="0" w:line="240" w:lineRule="auto"/>
              <w:jc w:val="right"/>
              <w:rPr>
                <w:del w:id="2504" w:author="Harry" w:date="2021-12-13T10:49:00Z"/>
                <w:rFonts w:ascii="Yu Gothic" w:eastAsia="Yu Gothic" w:hAnsi="Yu Gothic" w:cs="MS PGothic"/>
                <w:color w:val="000000"/>
                <w:sz w:val="18"/>
                <w:szCs w:val="18"/>
                <w:lang w:val="en-GB" w:eastAsia="ja-JP"/>
              </w:rPr>
            </w:pPr>
            <w:del w:id="2505" w:author="Harry" w:date="2021-12-13T10:49:00Z">
              <w:r w:rsidRPr="00093F5E" w:rsidDel="004B3AAC">
                <w:rPr>
                  <w:rFonts w:ascii="Yu Gothic" w:eastAsia="Yu Gothic" w:hAnsi="Yu Gothic" w:cs="MS PGothic" w:hint="eastAsia"/>
                  <w:color w:val="000000"/>
                  <w:sz w:val="18"/>
                  <w:szCs w:val="18"/>
                  <w:lang w:val="en-GB" w:eastAsia="ja-JP"/>
                </w:rPr>
                <w:delText xml:space="preserve">1,145 </w:delText>
              </w:r>
            </w:del>
          </w:p>
        </w:tc>
        <w:tc>
          <w:tcPr>
            <w:tcW w:w="1020" w:type="dxa"/>
            <w:tcBorders>
              <w:top w:val="nil"/>
              <w:left w:val="nil"/>
              <w:bottom w:val="nil"/>
              <w:right w:val="nil"/>
            </w:tcBorders>
            <w:shd w:val="clear" w:color="auto" w:fill="auto"/>
            <w:noWrap/>
            <w:vAlign w:val="center"/>
            <w:hideMark/>
          </w:tcPr>
          <w:p w14:paraId="5F33B749" w14:textId="77777777" w:rsidR="00324AC5" w:rsidRPr="00093F5E" w:rsidDel="004B3AAC" w:rsidRDefault="00093F5E" w:rsidP="00324AC5">
            <w:pPr>
              <w:spacing w:after="0" w:line="240" w:lineRule="auto"/>
              <w:jc w:val="right"/>
              <w:rPr>
                <w:del w:id="2506" w:author="Harry" w:date="2021-12-13T10:49:00Z"/>
                <w:rFonts w:ascii="Yu Gothic" w:eastAsia="Yu Gothic" w:hAnsi="Yu Gothic" w:cs="MS PGothic"/>
                <w:color w:val="000000"/>
                <w:sz w:val="18"/>
                <w:szCs w:val="18"/>
                <w:lang w:val="en-GB" w:eastAsia="ja-JP"/>
              </w:rPr>
            </w:pPr>
            <w:del w:id="2507" w:author="Harry" w:date="2021-12-13T10:49:00Z">
              <w:r w:rsidRPr="00093F5E" w:rsidDel="004B3AAC">
                <w:rPr>
                  <w:rFonts w:ascii="Yu Gothic" w:eastAsia="Yu Gothic" w:hAnsi="Yu Gothic" w:cs="MS PGothic" w:hint="eastAsia"/>
                  <w:color w:val="000000"/>
                  <w:sz w:val="18"/>
                  <w:szCs w:val="18"/>
                  <w:lang w:val="en-GB" w:eastAsia="ja-JP"/>
                </w:rPr>
                <w:delText xml:space="preserve">1,978 </w:delText>
              </w:r>
            </w:del>
          </w:p>
        </w:tc>
        <w:tc>
          <w:tcPr>
            <w:tcW w:w="745" w:type="dxa"/>
            <w:tcBorders>
              <w:top w:val="nil"/>
              <w:left w:val="nil"/>
              <w:bottom w:val="nil"/>
              <w:right w:val="nil"/>
            </w:tcBorders>
            <w:shd w:val="clear" w:color="auto" w:fill="auto"/>
            <w:noWrap/>
            <w:vAlign w:val="center"/>
            <w:hideMark/>
          </w:tcPr>
          <w:p w14:paraId="5E0B5085" w14:textId="77777777" w:rsidR="00324AC5" w:rsidRPr="00093F5E" w:rsidDel="004B3AAC" w:rsidRDefault="00093F5E" w:rsidP="00324AC5">
            <w:pPr>
              <w:spacing w:after="0" w:line="240" w:lineRule="auto"/>
              <w:jc w:val="right"/>
              <w:rPr>
                <w:del w:id="2508" w:author="Harry" w:date="2021-12-13T10:49:00Z"/>
                <w:rFonts w:ascii="Yu Gothic" w:eastAsia="Yu Gothic" w:hAnsi="Yu Gothic" w:cs="MS PGothic"/>
                <w:color w:val="000000"/>
                <w:sz w:val="18"/>
                <w:szCs w:val="18"/>
                <w:lang w:val="en-GB" w:eastAsia="ja-JP"/>
              </w:rPr>
            </w:pPr>
            <w:del w:id="2509" w:author="Harry" w:date="2021-12-13T10:49:00Z">
              <w:r w:rsidRPr="00093F5E" w:rsidDel="004B3AAC">
                <w:rPr>
                  <w:rFonts w:ascii="Yu Gothic" w:eastAsia="Yu Gothic" w:hAnsi="Yu Gothic" w:cs="MS PGothic" w:hint="eastAsia"/>
                  <w:color w:val="000000"/>
                  <w:sz w:val="18"/>
                  <w:szCs w:val="18"/>
                  <w:lang w:val="en-GB" w:eastAsia="ja-JP"/>
                </w:rPr>
                <w:delText xml:space="preserve">876 </w:delText>
              </w:r>
            </w:del>
          </w:p>
        </w:tc>
        <w:tc>
          <w:tcPr>
            <w:tcW w:w="745" w:type="dxa"/>
            <w:tcBorders>
              <w:top w:val="nil"/>
              <w:left w:val="nil"/>
              <w:bottom w:val="nil"/>
              <w:right w:val="nil"/>
            </w:tcBorders>
            <w:shd w:val="clear" w:color="auto" w:fill="auto"/>
            <w:noWrap/>
            <w:vAlign w:val="center"/>
            <w:hideMark/>
          </w:tcPr>
          <w:p w14:paraId="731CF8D2" w14:textId="77777777" w:rsidR="00324AC5" w:rsidRPr="00093F5E" w:rsidDel="004B3AAC" w:rsidRDefault="00093F5E" w:rsidP="00324AC5">
            <w:pPr>
              <w:spacing w:after="0" w:line="240" w:lineRule="auto"/>
              <w:jc w:val="right"/>
              <w:rPr>
                <w:del w:id="2510" w:author="Harry" w:date="2021-12-13T10:49:00Z"/>
                <w:rFonts w:ascii="Yu Gothic" w:eastAsia="Yu Gothic" w:hAnsi="Yu Gothic" w:cs="MS PGothic"/>
                <w:color w:val="000000"/>
                <w:sz w:val="18"/>
                <w:szCs w:val="18"/>
                <w:lang w:val="en-GB" w:eastAsia="ja-JP"/>
              </w:rPr>
            </w:pPr>
            <w:del w:id="2511" w:author="Harry" w:date="2021-12-13T10:49:00Z">
              <w:r w:rsidRPr="00093F5E" w:rsidDel="004B3AAC">
                <w:rPr>
                  <w:rFonts w:ascii="Yu Gothic" w:eastAsia="Yu Gothic" w:hAnsi="Yu Gothic" w:cs="MS PGothic" w:hint="eastAsia"/>
                  <w:color w:val="000000"/>
                  <w:sz w:val="18"/>
                  <w:szCs w:val="18"/>
                  <w:lang w:val="en-GB" w:eastAsia="ja-JP"/>
                </w:rPr>
                <w:delText xml:space="preserve">1,452 </w:delText>
              </w:r>
            </w:del>
          </w:p>
        </w:tc>
      </w:tr>
      <w:tr w:rsidR="008E3EEF" w:rsidRPr="00093F5E" w:rsidDel="004B3AAC" w14:paraId="1BD955BF" w14:textId="77777777" w:rsidTr="00324AC5">
        <w:trPr>
          <w:trHeight w:val="60"/>
          <w:jc w:val="center"/>
          <w:del w:id="2512" w:author="Harry" w:date="2021-12-13T10:49:00Z"/>
        </w:trPr>
        <w:tc>
          <w:tcPr>
            <w:tcW w:w="543" w:type="dxa"/>
            <w:tcBorders>
              <w:top w:val="nil"/>
              <w:left w:val="nil"/>
              <w:bottom w:val="nil"/>
              <w:right w:val="nil"/>
            </w:tcBorders>
            <w:shd w:val="clear" w:color="auto" w:fill="auto"/>
            <w:noWrap/>
            <w:vAlign w:val="center"/>
            <w:hideMark/>
          </w:tcPr>
          <w:p w14:paraId="60D424C2" w14:textId="77777777" w:rsidR="00324AC5" w:rsidRPr="00093F5E" w:rsidDel="004B3AAC" w:rsidRDefault="00093F5E" w:rsidP="00324AC5">
            <w:pPr>
              <w:spacing w:after="0" w:line="240" w:lineRule="auto"/>
              <w:jc w:val="center"/>
              <w:rPr>
                <w:del w:id="2513" w:author="Harry" w:date="2021-12-13T10:49:00Z"/>
                <w:rFonts w:ascii="Yu Gothic" w:eastAsia="Yu Gothic" w:hAnsi="Yu Gothic" w:cs="MS PGothic"/>
                <w:color w:val="000000"/>
                <w:sz w:val="18"/>
                <w:szCs w:val="18"/>
                <w:lang w:val="en-GB" w:eastAsia="ja-JP"/>
              </w:rPr>
            </w:pPr>
            <w:del w:id="2514" w:author="Harry" w:date="2021-12-13T10:49:00Z">
              <w:r w:rsidRPr="00093F5E" w:rsidDel="004B3AAC">
                <w:rPr>
                  <w:rFonts w:ascii="Yu Gothic" w:eastAsia="Yu Gothic" w:hAnsi="Yu Gothic" w:cs="MS PGothic" w:hint="eastAsia"/>
                  <w:color w:val="000000"/>
                  <w:sz w:val="18"/>
                  <w:szCs w:val="18"/>
                  <w:lang w:val="en-GB" w:eastAsia="ja-JP"/>
                </w:rPr>
                <w:delText>26</w:delText>
              </w:r>
            </w:del>
          </w:p>
        </w:tc>
        <w:tc>
          <w:tcPr>
            <w:tcW w:w="2859" w:type="dxa"/>
            <w:tcBorders>
              <w:top w:val="nil"/>
              <w:left w:val="nil"/>
              <w:bottom w:val="nil"/>
              <w:right w:val="nil"/>
            </w:tcBorders>
            <w:shd w:val="clear" w:color="auto" w:fill="auto"/>
            <w:noWrap/>
            <w:vAlign w:val="center"/>
            <w:hideMark/>
          </w:tcPr>
          <w:p w14:paraId="45930C87" w14:textId="77777777" w:rsidR="00324AC5" w:rsidRPr="00093F5E" w:rsidDel="004B3AAC" w:rsidRDefault="00093F5E" w:rsidP="00324AC5">
            <w:pPr>
              <w:spacing w:after="0" w:line="240" w:lineRule="auto"/>
              <w:rPr>
                <w:del w:id="2515" w:author="Harry" w:date="2021-12-13T10:49:00Z"/>
                <w:rFonts w:ascii="Yu Gothic" w:eastAsia="Yu Gothic" w:hAnsi="Yu Gothic" w:cs="MS PGothic"/>
                <w:color w:val="000000"/>
                <w:sz w:val="18"/>
                <w:szCs w:val="18"/>
                <w:lang w:val="en-GB" w:eastAsia="ja-JP"/>
              </w:rPr>
            </w:pPr>
            <w:del w:id="2516" w:author="Harry" w:date="2021-12-13T10:49:00Z">
              <w:r w:rsidRPr="00093F5E" w:rsidDel="004B3AAC">
                <w:rPr>
                  <w:rFonts w:ascii="Yu Gothic" w:eastAsia="Yu Gothic" w:hAnsi="Yu Gothic" w:cs="MS PGothic" w:hint="eastAsia"/>
                  <w:color w:val="000000"/>
                  <w:sz w:val="18"/>
                  <w:szCs w:val="18"/>
                  <w:lang w:val="en-GB" w:eastAsia="ja-JP"/>
                </w:rPr>
                <w:delText>South Sumatra</w:delText>
              </w:r>
            </w:del>
          </w:p>
        </w:tc>
        <w:tc>
          <w:tcPr>
            <w:tcW w:w="241" w:type="dxa"/>
            <w:tcBorders>
              <w:top w:val="nil"/>
              <w:left w:val="nil"/>
              <w:bottom w:val="nil"/>
              <w:right w:val="nil"/>
            </w:tcBorders>
            <w:shd w:val="clear" w:color="auto" w:fill="auto"/>
            <w:noWrap/>
            <w:vAlign w:val="center"/>
            <w:hideMark/>
          </w:tcPr>
          <w:p w14:paraId="35548005" w14:textId="77777777" w:rsidR="00324AC5" w:rsidRPr="00093F5E" w:rsidDel="004B3AAC" w:rsidRDefault="00093F5E" w:rsidP="00324AC5">
            <w:pPr>
              <w:spacing w:after="0" w:line="240" w:lineRule="auto"/>
              <w:jc w:val="right"/>
              <w:rPr>
                <w:del w:id="2517" w:author="Harry" w:date="2021-12-13T10:49:00Z"/>
                <w:rFonts w:ascii="Yu Gothic" w:eastAsia="Yu Gothic" w:hAnsi="Yu Gothic" w:cs="MS PGothic"/>
                <w:color w:val="000000"/>
                <w:sz w:val="18"/>
                <w:szCs w:val="18"/>
                <w:lang w:val="en-GB" w:eastAsia="ja-JP"/>
              </w:rPr>
            </w:pPr>
            <w:del w:id="2518" w:author="Harry" w:date="2021-12-13T10:49:00Z">
              <w:r w:rsidRPr="00093F5E" w:rsidDel="004B3AAC">
                <w:rPr>
                  <w:rFonts w:ascii="Yu Gothic" w:eastAsia="Yu Gothic" w:hAnsi="Yu Gothic" w:cs="MS PGothic" w:hint="eastAsia"/>
                  <w:color w:val="000000"/>
                  <w:sz w:val="18"/>
                  <w:szCs w:val="18"/>
                  <w:lang w:val="en-GB" w:eastAsia="ja-JP"/>
                </w:rPr>
                <w:delText xml:space="preserve">987 </w:delText>
              </w:r>
            </w:del>
          </w:p>
        </w:tc>
        <w:tc>
          <w:tcPr>
            <w:tcW w:w="1020" w:type="dxa"/>
            <w:tcBorders>
              <w:top w:val="nil"/>
              <w:left w:val="nil"/>
              <w:bottom w:val="nil"/>
              <w:right w:val="nil"/>
            </w:tcBorders>
            <w:shd w:val="clear" w:color="auto" w:fill="auto"/>
            <w:noWrap/>
            <w:vAlign w:val="center"/>
            <w:hideMark/>
          </w:tcPr>
          <w:p w14:paraId="05C005A7" w14:textId="77777777" w:rsidR="00324AC5" w:rsidRPr="00093F5E" w:rsidDel="004B3AAC" w:rsidRDefault="00093F5E" w:rsidP="00324AC5">
            <w:pPr>
              <w:spacing w:after="0" w:line="240" w:lineRule="auto"/>
              <w:jc w:val="right"/>
              <w:rPr>
                <w:del w:id="2519" w:author="Harry" w:date="2021-12-13T10:49:00Z"/>
                <w:rFonts w:ascii="Yu Gothic" w:eastAsia="Yu Gothic" w:hAnsi="Yu Gothic" w:cs="MS PGothic"/>
                <w:color w:val="000000"/>
                <w:sz w:val="18"/>
                <w:szCs w:val="18"/>
                <w:lang w:val="en-GB" w:eastAsia="ja-JP"/>
              </w:rPr>
            </w:pPr>
            <w:del w:id="2520" w:author="Harry" w:date="2021-12-13T10:49:00Z">
              <w:r w:rsidRPr="00093F5E" w:rsidDel="004B3AAC">
                <w:rPr>
                  <w:rFonts w:ascii="Yu Gothic" w:eastAsia="Yu Gothic" w:hAnsi="Yu Gothic" w:cs="MS PGothic" w:hint="eastAsia"/>
                  <w:color w:val="000000"/>
                  <w:sz w:val="18"/>
                  <w:szCs w:val="18"/>
                  <w:lang w:val="en-GB" w:eastAsia="ja-JP"/>
                </w:rPr>
                <w:delText xml:space="preserve">912 </w:delText>
              </w:r>
            </w:del>
          </w:p>
        </w:tc>
        <w:tc>
          <w:tcPr>
            <w:tcW w:w="745" w:type="dxa"/>
            <w:tcBorders>
              <w:top w:val="nil"/>
              <w:left w:val="nil"/>
              <w:bottom w:val="nil"/>
              <w:right w:val="nil"/>
            </w:tcBorders>
            <w:shd w:val="clear" w:color="auto" w:fill="auto"/>
            <w:noWrap/>
            <w:vAlign w:val="center"/>
            <w:hideMark/>
          </w:tcPr>
          <w:p w14:paraId="32A5963C" w14:textId="77777777" w:rsidR="00324AC5" w:rsidRPr="00093F5E" w:rsidDel="004B3AAC" w:rsidRDefault="00093F5E" w:rsidP="00324AC5">
            <w:pPr>
              <w:spacing w:after="0" w:line="240" w:lineRule="auto"/>
              <w:jc w:val="right"/>
              <w:rPr>
                <w:del w:id="2521" w:author="Harry" w:date="2021-12-13T10:49:00Z"/>
                <w:rFonts w:ascii="Yu Gothic" w:eastAsia="Yu Gothic" w:hAnsi="Yu Gothic" w:cs="MS PGothic"/>
                <w:color w:val="000000"/>
                <w:sz w:val="18"/>
                <w:szCs w:val="18"/>
                <w:lang w:val="en-GB" w:eastAsia="ja-JP"/>
              </w:rPr>
            </w:pPr>
            <w:del w:id="2522" w:author="Harry" w:date="2021-12-13T10:49:00Z">
              <w:r w:rsidRPr="00093F5E" w:rsidDel="004B3AAC">
                <w:rPr>
                  <w:rFonts w:ascii="Yu Gothic" w:eastAsia="Yu Gothic" w:hAnsi="Yu Gothic" w:cs="MS PGothic" w:hint="eastAsia"/>
                  <w:color w:val="000000"/>
                  <w:sz w:val="18"/>
                  <w:szCs w:val="18"/>
                  <w:lang w:val="en-GB" w:eastAsia="ja-JP"/>
                </w:rPr>
                <w:delText xml:space="preserve">818 </w:delText>
              </w:r>
            </w:del>
          </w:p>
        </w:tc>
        <w:tc>
          <w:tcPr>
            <w:tcW w:w="745" w:type="dxa"/>
            <w:tcBorders>
              <w:top w:val="nil"/>
              <w:left w:val="nil"/>
              <w:bottom w:val="nil"/>
              <w:right w:val="nil"/>
            </w:tcBorders>
            <w:shd w:val="clear" w:color="auto" w:fill="auto"/>
            <w:noWrap/>
            <w:vAlign w:val="center"/>
            <w:hideMark/>
          </w:tcPr>
          <w:p w14:paraId="158148FA" w14:textId="77777777" w:rsidR="00324AC5" w:rsidRPr="00093F5E" w:rsidDel="004B3AAC" w:rsidRDefault="00093F5E" w:rsidP="00324AC5">
            <w:pPr>
              <w:spacing w:after="0" w:line="240" w:lineRule="auto"/>
              <w:jc w:val="right"/>
              <w:rPr>
                <w:del w:id="2523" w:author="Harry" w:date="2021-12-13T10:49:00Z"/>
                <w:rFonts w:ascii="Yu Gothic" w:eastAsia="Yu Gothic" w:hAnsi="Yu Gothic" w:cs="MS PGothic"/>
                <w:color w:val="000000"/>
                <w:sz w:val="18"/>
                <w:szCs w:val="18"/>
                <w:lang w:val="en-GB" w:eastAsia="ja-JP"/>
              </w:rPr>
            </w:pPr>
            <w:del w:id="2524" w:author="Harry" w:date="2021-12-13T10:49:00Z">
              <w:r w:rsidRPr="00093F5E" w:rsidDel="004B3AAC">
                <w:rPr>
                  <w:rFonts w:ascii="Yu Gothic" w:eastAsia="Yu Gothic" w:hAnsi="Yu Gothic" w:cs="MS PGothic" w:hint="eastAsia"/>
                  <w:color w:val="000000"/>
                  <w:sz w:val="18"/>
                  <w:szCs w:val="18"/>
                  <w:lang w:val="en-GB" w:eastAsia="ja-JP"/>
                </w:rPr>
                <w:delText xml:space="preserve">1,105 </w:delText>
              </w:r>
            </w:del>
          </w:p>
        </w:tc>
      </w:tr>
      <w:tr w:rsidR="008E3EEF" w:rsidRPr="00093F5E" w:rsidDel="004B3AAC" w14:paraId="089B4B7A" w14:textId="77777777" w:rsidTr="00324AC5">
        <w:trPr>
          <w:trHeight w:val="95"/>
          <w:jc w:val="center"/>
          <w:del w:id="2525" w:author="Harry" w:date="2021-12-13T10:49:00Z"/>
        </w:trPr>
        <w:tc>
          <w:tcPr>
            <w:tcW w:w="543" w:type="dxa"/>
            <w:tcBorders>
              <w:top w:val="nil"/>
              <w:left w:val="nil"/>
              <w:bottom w:val="nil"/>
              <w:right w:val="nil"/>
            </w:tcBorders>
            <w:shd w:val="clear" w:color="auto" w:fill="auto"/>
            <w:noWrap/>
            <w:vAlign w:val="center"/>
            <w:hideMark/>
          </w:tcPr>
          <w:p w14:paraId="7BBB3954" w14:textId="77777777" w:rsidR="00324AC5" w:rsidRPr="00093F5E" w:rsidDel="004B3AAC" w:rsidRDefault="00093F5E" w:rsidP="00324AC5">
            <w:pPr>
              <w:spacing w:after="0" w:line="240" w:lineRule="auto"/>
              <w:jc w:val="center"/>
              <w:rPr>
                <w:del w:id="2526" w:author="Harry" w:date="2021-12-13T10:49:00Z"/>
                <w:rFonts w:ascii="Yu Gothic" w:eastAsia="Yu Gothic" w:hAnsi="Yu Gothic" w:cs="MS PGothic"/>
                <w:color w:val="000000"/>
                <w:sz w:val="18"/>
                <w:szCs w:val="18"/>
                <w:lang w:val="en-GB" w:eastAsia="ja-JP"/>
              </w:rPr>
            </w:pPr>
            <w:del w:id="2527" w:author="Harry" w:date="2021-12-13T10:49:00Z">
              <w:r w:rsidRPr="00093F5E" w:rsidDel="004B3AAC">
                <w:rPr>
                  <w:rFonts w:ascii="Yu Gothic" w:eastAsia="Yu Gothic" w:hAnsi="Yu Gothic" w:cs="MS PGothic" w:hint="eastAsia"/>
                  <w:color w:val="000000"/>
                  <w:sz w:val="18"/>
                  <w:szCs w:val="18"/>
                  <w:lang w:val="en-GB" w:eastAsia="ja-JP"/>
                </w:rPr>
                <w:delText>27</w:delText>
              </w:r>
            </w:del>
          </w:p>
        </w:tc>
        <w:tc>
          <w:tcPr>
            <w:tcW w:w="2859" w:type="dxa"/>
            <w:tcBorders>
              <w:top w:val="nil"/>
              <w:left w:val="nil"/>
              <w:bottom w:val="nil"/>
              <w:right w:val="nil"/>
            </w:tcBorders>
            <w:shd w:val="clear" w:color="auto" w:fill="auto"/>
            <w:noWrap/>
            <w:vAlign w:val="center"/>
            <w:hideMark/>
          </w:tcPr>
          <w:p w14:paraId="58934D84" w14:textId="77777777" w:rsidR="00324AC5" w:rsidRPr="00093F5E" w:rsidDel="004B3AAC" w:rsidRDefault="00093F5E" w:rsidP="00324AC5">
            <w:pPr>
              <w:spacing w:after="0" w:line="240" w:lineRule="auto"/>
              <w:rPr>
                <w:del w:id="2528" w:author="Harry" w:date="2021-12-13T10:49:00Z"/>
                <w:rFonts w:ascii="Yu Gothic" w:eastAsia="Yu Gothic" w:hAnsi="Yu Gothic" w:cs="MS PGothic"/>
                <w:color w:val="000000"/>
                <w:sz w:val="18"/>
                <w:szCs w:val="18"/>
                <w:lang w:val="en-GB" w:eastAsia="ja-JP"/>
              </w:rPr>
            </w:pPr>
            <w:del w:id="2529" w:author="Harry" w:date="2021-12-13T10:49:00Z">
              <w:r w:rsidRPr="00093F5E" w:rsidDel="004B3AAC">
                <w:rPr>
                  <w:rFonts w:ascii="Yu Gothic" w:eastAsia="Yu Gothic" w:hAnsi="Yu Gothic" w:cs="MS PGothic" w:hint="eastAsia"/>
                  <w:color w:val="000000"/>
                  <w:sz w:val="18"/>
                  <w:szCs w:val="18"/>
                  <w:lang w:val="en-GB" w:eastAsia="ja-JP"/>
                </w:rPr>
                <w:delText>Southeast Sulawesi</w:delText>
              </w:r>
            </w:del>
          </w:p>
        </w:tc>
        <w:tc>
          <w:tcPr>
            <w:tcW w:w="241" w:type="dxa"/>
            <w:tcBorders>
              <w:top w:val="nil"/>
              <w:left w:val="nil"/>
              <w:bottom w:val="nil"/>
              <w:right w:val="nil"/>
            </w:tcBorders>
            <w:shd w:val="clear" w:color="auto" w:fill="auto"/>
            <w:noWrap/>
            <w:vAlign w:val="center"/>
            <w:hideMark/>
          </w:tcPr>
          <w:p w14:paraId="2611A07D" w14:textId="77777777" w:rsidR="00324AC5" w:rsidRPr="00093F5E" w:rsidDel="004B3AAC" w:rsidRDefault="00093F5E" w:rsidP="00324AC5">
            <w:pPr>
              <w:spacing w:after="0" w:line="240" w:lineRule="auto"/>
              <w:jc w:val="right"/>
              <w:rPr>
                <w:del w:id="2530" w:author="Harry" w:date="2021-12-13T10:49:00Z"/>
                <w:rFonts w:ascii="Yu Gothic" w:eastAsia="Yu Gothic" w:hAnsi="Yu Gothic" w:cs="MS PGothic"/>
                <w:color w:val="000000"/>
                <w:sz w:val="18"/>
                <w:szCs w:val="18"/>
                <w:lang w:val="en-GB" w:eastAsia="ja-JP"/>
              </w:rPr>
            </w:pPr>
            <w:del w:id="2531" w:author="Harry" w:date="2021-12-13T10:49:00Z">
              <w:r w:rsidRPr="00093F5E" w:rsidDel="004B3AAC">
                <w:rPr>
                  <w:rFonts w:ascii="Yu Gothic" w:eastAsia="Yu Gothic" w:hAnsi="Yu Gothic" w:cs="MS PGothic" w:hint="eastAsia"/>
                  <w:color w:val="000000"/>
                  <w:sz w:val="18"/>
                  <w:szCs w:val="18"/>
                  <w:lang w:val="en-GB" w:eastAsia="ja-JP"/>
                </w:rPr>
                <w:delText xml:space="preserve">1,079 </w:delText>
              </w:r>
            </w:del>
          </w:p>
        </w:tc>
        <w:tc>
          <w:tcPr>
            <w:tcW w:w="1020" w:type="dxa"/>
            <w:tcBorders>
              <w:top w:val="nil"/>
              <w:left w:val="nil"/>
              <w:bottom w:val="nil"/>
              <w:right w:val="nil"/>
            </w:tcBorders>
            <w:shd w:val="clear" w:color="auto" w:fill="auto"/>
            <w:noWrap/>
            <w:vAlign w:val="center"/>
            <w:hideMark/>
          </w:tcPr>
          <w:p w14:paraId="0D46A598" w14:textId="77777777" w:rsidR="00324AC5" w:rsidRPr="00093F5E" w:rsidDel="004B3AAC" w:rsidRDefault="00093F5E" w:rsidP="00324AC5">
            <w:pPr>
              <w:spacing w:after="0" w:line="240" w:lineRule="auto"/>
              <w:jc w:val="right"/>
              <w:rPr>
                <w:del w:id="2532" w:author="Harry" w:date="2021-12-13T10:49:00Z"/>
                <w:rFonts w:ascii="Yu Gothic" w:eastAsia="Yu Gothic" w:hAnsi="Yu Gothic" w:cs="MS PGothic"/>
                <w:color w:val="000000"/>
                <w:sz w:val="18"/>
                <w:szCs w:val="18"/>
                <w:lang w:val="en-GB" w:eastAsia="ja-JP"/>
              </w:rPr>
            </w:pPr>
            <w:del w:id="2533" w:author="Harry" w:date="2021-12-13T10:49:00Z">
              <w:r w:rsidRPr="00093F5E" w:rsidDel="004B3AAC">
                <w:rPr>
                  <w:rFonts w:ascii="Yu Gothic" w:eastAsia="Yu Gothic" w:hAnsi="Yu Gothic" w:cs="MS PGothic" w:hint="eastAsia"/>
                  <w:color w:val="000000"/>
                  <w:sz w:val="18"/>
                  <w:szCs w:val="18"/>
                  <w:lang w:val="en-GB" w:eastAsia="ja-JP"/>
                </w:rPr>
                <w:delText xml:space="preserve">1,495 </w:delText>
              </w:r>
            </w:del>
          </w:p>
        </w:tc>
        <w:tc>
          <w:tcPr>
            <w:tcW w:w="745" w:type="dxa"/>
            <w:tcBorders>
              <w:top w:val="nil"/>
              <w:left w:val="nil"/>
              <w:bottom w:val="nil"/>
              <w:right w:val="nil"/>
            </w:tcBorders>
            <w:shd w:val="clear" w:color="auto" w:fill="auto"/>
            <w:noWrap/>
            <w:vAlign w:val="center"/>
            <w:hideMark/>
          </w:tcPr>
          <w:p w14:paraId="6A4B64F3" w14:textId="77777777" w:rsidR="00324AC5" w:rsidRPr="00093F5E" w:rsidDel="004B3AAC" w:rsidRDefault="00093F5E" w:rsidP="00324AC5">
            <w:pPr>
              <w:spacing w:after="0" w:line="240" w:lineRule="auto"/>
              <w:jc w:val="right"/>
              <w:rPr>
                <w:del w:id="2534" w:author="Harry" w:date="2021-12-13T10:49:00Z"/>
                <w:rFonts w:ascii="Yu Gothic" w:eastAsia="Yu Gothic" w:hAnsi="Yu Gothic" w:cs="MS PGothic"/>
                <w:color w:val="000000"/>
                <w:sz w:val="18"/>
                <w:szCs w:val="18"/>
                <w:lang w:val="en-GB" w:eastAsia="ja-JP"/>
              </w:rPr>
            </w:pPr>
            <w:del w:id="2535" w:author="Harry" w:date="2021-12-13T10:49:00Z">
              <w:r w:rsidRPr="00093F5E" w:rsidDel="004B3AAC">
                <w:rPr>
                  <w:rFonts w:ascii="Yu Gothic" w:eastAsia="Yu Gothic" w:hAnsi="Yu Gothic" w:cs="MS PGothic" w:hint="eastAsia"/>
                  <w:color w:val="000000"/>
                  <w:sz w:val="18"/>
                  <w:szCs w:val="18"/>
                  <w:lang w:val="en-GB" w:eastAsia="ja-JP"/>
                </w:rPr>
                <w:delText xml:space="preserve">810 </w:delText>
              </w:r>
            </w:del>
          </w:p>
        </w:tc>
        <w:tc>
          <w:tcPr>
            <w:tcW w:w="745" w:type="dxa"/>
            <w:tcBorders>
              <w:top w:val="nil"/>
              <w:left w:val="nil"/>
              <w:bottom w:val="nil"/>
              <w:right w:val="nil"/>
            </w:tcBorders>
            <w:shd w:val="clear" w:color="auto" w:fill="auto"/>
            <w:noWrap/>
            <w:vAlign w:val="center"/>
            <w:hideMark/>
          </w:tcPr>
          <w:p w14:paraId="696CA8F9" w14:textId="77777777" w:rsidR="00324AC5" w:rsidRPr="00093F5E" w:rsidDel="004B3AAC" w:rsidRDefault="00093F5E" w:rsidP="00324AC5">
            <w:pPr>
              <w:spacing w:after="0" w:line="240" w:lineRule="auto"/>
              <w:jc w:val="right"/>
              <w:rPr>
                <w:del w:id="2536" w:author="Harry" w:date="2021-12-13T10:49:00Z"/>
                <w:rFonts w:ascii="Yu Gothic" w:eastAsia="Yu Gothic" w:hAnsi="Yu Gothic" w:cs="MS PGothic"/>
                <w:color w:val="000000"/>
                <w:sz w:val="18"/>
                <w:szCs w:val="18"/>
                <w:lang w:val="en-GB" w:eastAsia="ja-JP"/>
              </w:rPr>
            </w:pPr>
            <w:del w:id="2537" w:author="Harry" w:date="2021-12-13T10:49:00Z">
              <w:r w:rsidRPr="00093F5E" w:rsidDel="004B3AAC">
                <w:rPr>
                  <w:rFonts w:ascii="Yu Gothic" w:eastAsia="Yu Gothic" w:hAnsi="Yu Gothic" w:cs="MS PGothic" w:hint="eastAsia"/>
                  <w:color w:val="000000"/>
                  <w:sz w:val="18"/>
                  <w:szCs w:val="18"/>
                  <w:lang w:val="en-GB" w:eastAsia="ja-JP"/>
                </w:rPr>
                <w:delText xml:space="preserve">1,350 </w:delText>
              </w:r>
            </w:del>
          </w:p>
        </w:tc>
      </w:tr>
      <w:tr w:rsidR="008E3EEF" w:rsidRPr="00093F5E" w:rsidDel="004B3AAC" w14:paraId="49C3B7CD" w14:textId="77777777" w:rsidTr="00324AC5">
        <w:trPr>
          <w:trHeight w:val="60"/>
          <w:jc w:val="center"/>
          <w:del w:id="2538" w:author="Harry" w:date="2021-12-13T10:49:00Z"/>
        </w:trPr>
        <w:tc>
          <w:tcPr>
            <w:tcW w:w="543" w:type="dxa"/>
            <w:tcBorders>
              <w:top w:val="nil"/>
              <w:left w:val="nil"/>
              <w:bottom w:val="nil"/>
              <w:right w:val="nil"/>
            </w:tcBorders>
            <w:shd w:val="clear" w:color="auto" w:fill="auto"/>
            <w:noWrap/>
            <w:vAlign w:val="center"/>
            <w:hideMark/>
          </w:tcPr>
          <w:p w14:paraId="48AB33D4" w14:textId="77777777" w:rsidR="00324AC5" w:rsidRPr="00093F5E" w:rsidDel="004B3AAC" w:rsidRDefault="00093F5E" w:rsidP="00324AC5">
            <w:pPr>
              <w:spacing w:after="0" w:line="240" w:lineRule="auto"/>
              <w:jc w:val="center"/>
              <w:rPr>
                <w:del w:id="2539" w:author="Harry" w:date="2021-12-13T10:49:00Z"/>
                <w:rFonts w:ascii="Yu Gothic" w:eastAsia="Yu Gothic" w:hAnsi="Yu Gothic" w:cs="MS PGothic"/>
                <w:color w:val="000000"/>
                <w:sz w:val="18"/>
                <w:szCs w:val="18"/>
                <w:lang w:val="en-GB" w:eastAsia="ja-JP"/>
              </w:rPr>
            </w:pPr>
            <w:del w:id="2540" w:author="Harry" w:date="2021-12-13T10:49:00Z">
              <w:r w:rsidRPr="00093F5E" w:rsidDel="004B3AAC">
                <w:rPr>
                  <w:rFonts w:ascii="Yu Gothic" w:eastAsia="Yu Gothic" w:hAnsi="Yu Gothic" w:cs="MS PGothic" w:hint="eastAsia"/>
                  <w:color w:val="000000"/>
                  <w:sz w:val="18"/>
                  <w:szCs w:val="18"/>
                  <w:lang w:val="en-GB" w:eastAsia="ja-JP"/>
                </w:rPr>
                <w:delText>28</w:delText>
              </w:r>
            </w:del>
          </w:p>
        </w:tc>
        <w:tc>
          <w:tcPr>
            <w:tcW w:w="2859" w:type="dxa"/>
            <w:tcBorders>
              <w:top w:val="nil"/>
              <w:left w:val="nil"/>
              <w:bottom w:val="nil"/>
              <w:right w:val="nil"/>
            </w:tcBorders>
            <w:shd w:val="clear" w:color="auto" w:fill="auto"/>
            <w:noWrap/>
            <w:vAlign w:val="center"/>
            <w:hideMark/>
          </w:tcPr>
          <w:p w14:paraId="6AF021CE" w14:textId="77777777" w:rsidR="00324AC5" w:rsidRPr="00093F5E" w:rsidDel="004B3AAC" w:rsidRDefault="00093F5E" w:rsidP="00324AC5">
            <w:pPr>
              <w:spacing w:after="0" w:line="240" w:lineRule="auto"/>
              <w:rPr>
                <w:del w:id="2541" w:author="Harry" w:date="2021-12-13T10:49:00Z"/>
                <w:rFonts w:ascii="Yu Gothic" w:eastAsia="Yu Gothic" w:hAnsi="Yu Gothic" w:cs="MS PGothic"/>
                <w:color w:val="000000"/>
                <w:sz w:val="18"/>
                <w:szCs w:val="18"/>
                <w:lang w:val="en-GB" w:eastAsia="ja-JP"/>
              </w:rPr>
            </w:pPr>
            <w:del w:id="2542" w:author="Harry" w:date="2021-12-13T10:49:00Z">
              <w:r w:rsidRPr="00093F5E" w:rsidDel="004B3AAC">
                <w:rPr>
                  <w:rFonts w:ascii="Yu Gothic" w:eastAsia="Yu Gothic" w:hAnsi="Yu Gothic" w:cs="MS PGothic" w:hint="eastAsia"/>
                  <w:color w:val="000000"/>
                  <w:sz w:val="18"/>
                  <w:szCs w:val="18"/>
                  <w:lang w:val="en-GB" w:eastAsia="ja-JP"/>
                </w:rPr>
                <w:delText>West Java</w:delText>
              </w:r>
            </w:del>
          </w:p>
        </w:tc>
        <w:tc>
          <w:tcPr>
            <w:tcW w:w="241" w:type="dxa"/>
            <w:tcBorders>
              <w:top w:val="nil"/>
              <w:left w:val="nil"/>
              <w:bottom w:val="nil"/>
              <w:right w:val="nil"/>
            </w:tcBorders>
            <w:shd w:val="clear" w:color="auto" w:fill="auto"/>
            <w:noWrap/>
            <w:vAlign w:val="center"/>
            <w:hideMark/>
          </w:tcPr>
          <w:p w14:paraId="194DDB37" w14:textId="77777777" w:rsidR="00324AC5" w:rsidRPr="00093F5E" w:rsidDel="004B3AAC" w:rsidRDefault="00093F5E" w:rsidP="00324AC5">
            <w:pPr>
              <w:spacing w:after="0" w:line="240" w:lineRule="auto"/>
              <w:jc w:val="right"/>
              <w:rPr>
                <w:del w:id="2543" w:author="Harry" w:date="2021-12-13T10:49:00Z"/>
                <w:rFonts w:ascii="Yu Gothic" w:eastAsia="Yu Gothic" w:hAnsi="Yu Gothic" w:cs="MS PGothic"/>
                <w:color w:val="000000"/>
                <w:sz w:val="18"/>
                <w:szCs w:val="18"/>
                <w:lang w:val="en-GB" w:eastAsia="ja-JP"/>
              </w:rPr>
            </w:pPr>
            <w:del w:id="2544" w:author="Harry" w:date="2021-12-13T10:49:00Z">
              <w:r w:rsidRPr="00093F5E" w:rsidDel="004B3AAC">
                <w:rPr>
                  <w:rFonts w:ascii="Yu Gothic" w:eastAsia="Yu Gothic" w:hAnsi="Yu Gothic" w:cs="MS PGothic" w:hint="eastAsia"/>
                  <w:color w:val="000000"/>
                  <w:sz w:val="18"/>
                  <w:szCs w:val="18"/>
                  <w:lang w:val="en-GB" w:eastAsia="ja-JP"/>
                </w:rPr>
                <w:delText xml:space="preserve">1,233 </w:delText>
              </w:r>
            </w:del>
          </w:p>
        </w:tc>
        <w:tc>
          <w:tcPr>
            <w:tcW w:w="1020" w:type="dxa"/>
            <w:tcBorders>
              <w:top w:val="nil"/>
              <w:left w:val="nil"/>
              <w:bottom w:val="nil"/>
              <w:right w:val="nil"/>
            </w:tcBorders>
            <w:shd w:val="clear" w:color="auto" w:fill="auto"/>
            <w:noWrap/>
            <w:vAlign w:val="center"/>
            <w:hideMark/>
          </w:tcPr>
          <w:p w14:paraId="5ADF9EBA" w14:textId="77777777" w:rsidR="00324AC5" w:rsidRPr="00093F5E" w:rsidDel="004B3AAC" w:rsidRDefault="00093F5E" w:rsidP="00324AC5">
            <w:pPr>
              <w:spacing w:after="0" w:line="240" w:lineRule="auto"/>
              <w:jc w:val="right"/>
              <w:rPr>
                <w:del w:id="2545" w:author="Harry" w:date="2021-12-13T10:49:00Z"/>
                <w:rFonts w:ascii="Yu Gothic" w:eastAsia="Yu Gothic" w:hAnsi="Yu Gothic" w:cs="MS PGothic"/>
                <w:color w:val="000000"/>
                <w:sz w:val="18"/>
                <w:szCs w:val="18"/>
                <w:lang w:val="en-GB" w:eastAsia="ja-JP"/>
              </w:rPr>
            </w:pPr>
            <w:del w:id="2546" w:author="Harry" w:date="2021-12-13T10:49:00Z">
              <w:r w:rsidRPr="00093F5E" w:rsidDel="004B3AAC">
                <w:rPr>
                  <w:rFonts w:ascii="Yu Gothic" w:eastAsia="Yu Gothic" w:hAnsi="Yu Gothic" w:cs="MS PGothic" w:hint="eastAsia"/>
                  <w:color w:val="000000"/>
                  <w:sz w:val="18"/>
                  <w:szCs w:val="18"/>
                  <w:lang w:val="en-GB" w:eastAsia="ja-JP"/>
                </w:rPr>
                <w:delText xml:space="preserve">2,490 </w:delText>
              </w:r>
            </w:del>
          </w:p>
        </w:tc>
        <w:tc>
          <w:tcPr>
            <w:tcW w:w="745" w:type="dxa"/>
            <w:tcBorders>
              <w:top w:val="nil"/>
              <w:left w:val="nil"/>
              <w:bottom w:val="nil"/>
              <w:right w:val="nil"/>
            </w:tcBorders>
            <w:shd w:val="clear" w:color="auto" w:fill="auto"/>
            <w:noWrap/>
            <w:vAlign w:val="center"/>
            <w:hideMark/>
          </w:tcPr>
          <w:p w14:paraId="4FD925ED" w14:textId="77777777" w:rsidR="00324AC5" w:rsidRPr="00093F5E" w:rsidDel="004B3AAC" w:rsidRDefault="00093F5E" w:rsidP="00324AC5">
            <w:pPr>
              <w:spacing w:after="0" w:line="240" w:lineRule="auto"/>
              <w:jc w:val="right"/>
              <w:rPr>
                <w:del w:id="2547" w:author="Harry" w:date="2021-12-13T10:49:00Z"/>
                <w:rFonts w:ascii="Yu Gothic" w:eastAsia="Yu Gothic" w:hAnsi="Yu Gothic" w:cs="MS PGothic"/>
                <w:color w:val="000000"/>
                <w:sz w:val="18"/>
                <w:szCs w:val="18"/>
                <w:lang w:val="en-GB" w:eastAsia="ja-JP"/>
              </w:rPr>
            </w:pPr>
            <w:del w:id="2548" w:author="Harry" w:date="2021-12-13T10:49:00Z">
              <w:r w:rsidRPr="00093F5E" w:rsidDel="004B3AAC">
                <w:rPr>
                  <w:rFonts w:ascii="Yu Gothic" w:eastAsia="Yu Gothic" w:hAnsi="Yu Gothic" w:cs="MS PGothic" w:hint="eastAsia"/>
                  <w:color w:val="000000"/>
                  <w:sz w:val="18"/>
                  <w:szCs w:val="18"/>
                  <w:lang w:val="en-GB" w:eastAsia="ja-JP"/>
                </w:rPr>
                <w:delText xml:space="preserve">942 </w:delText>
              </w:r>
            </w:del>
          </w:p>
        </w:tc>
        <w:tc>
          <w:tcPr>
            <w:tcW w:w="745" w:type="dxa"/>
            <w:tcBorders>
              <w:top w:val="nil"/>
              <w:left w:val="nil"/>
              <w:bottom w:val="nil"/>
              <w:right w:val="nil"/>
            </w:tcBorders>
            <w:shd w:val="clear" w:color="auto" w:fill="auto"/>
            <w:noWrap/>
            <w:vAlign w:val="center"/>
            <w:hideMark/>
          </w:tcPr>
          <w:p w14:paraId="5890E590" w14:textId="77777777" w:rsidR="00324AC5" w:rsidRPr="00093F5E" w:rsidDel="004B3AAC" w:rsidRDefault="00093F5E" w:rsidP="00324AC5">
            <w:pPr>
              <w:spacing w:after="0" w:line="240" w:lineRule="auto"/>
              <w:jc w:val="right"/>
              <w:rPr>
                <w:del w:id="2549" w:author="Harry" w:date="2021-12-13T10:49:00Z"/>
                <w:rFonts w:ascii="Yu Gothic" w:eastAsia="Yu Gothic" w:hAnsi="Yu Gothic" w:cs="MS PGothic"/>
                <w:color w:val="000000"/>
                <w:sz w:val="18"/>
                <w:szCs w:val="18"/>
                <w:lang w:val="en-GB" w:eastAsia="ja-JP"/>
              </w:rPr>
            </w:pPr>
            <w:del w:id="2550" w:author="Harry" w:date="2021-12-13T10:49:00Z">
              <w:r w:rsidRPr="00093F5E" w:rsidDel="004B3AAC">
                <w:rPr>
                  <w:rFonts w:ascii="Yu Gothic" w:eastAsia="Yu Gothic" w:hAnsi="Yu Gothic" w:cs="MS PGothic" w:hint="eastAsia"/>
                  <w:color w:val="000000"/>
                  <w:sz w:val="18"/>
                  <w:szCs w:val="18"/>
                  <w:lang w:val="en-GB" w:eastAsia="ja-JP"/>
                </w:rPr>
                <w:delText xml:space="preserve">1,645 </w:delText>
              </w:r>
            </w:del>
          </w:p>
        </w:tc>
      </w:tr>
      <w:tr w:rsidR="008E3EEF" w:rsidRPr="00093F5E" w:rsidDel="004B3AAC" w14:paraId="1C002F0C" w14:textId="77777777" w:rsidTr="00324AC5">
        <w:trPr>
          <w:trHeight w:val="60"/>
          <w:jc w:val="center"/>
          <w:del w:id="2551" w:author="Harry" w:date="2021-12-13T10:49:00Z"/>
        </w:trPr>
        <w:tc>
          <w:tcPr>
            <w:tcW w:w="543" w:type="dxa"/>
            <w:tcBorders>
              <w:top w:val="nil"/>
              <w:left w:val="nil"/>
              <w:bottom w:val="nil"/>
              <w:right w:val="nil"/>
            </w:tcBorders>
            <w:shd w:val="clear" w:color="auto" w:fill="auto"/>
            <w:noWrap/>
            <w:vAlign w:val="center"/>
            <w:hideMark/>
          </w:tcPr>
          <w:p w14:paraId="746F224A" w14:textId="77777777" w:rsidR="00324AC5" w:rsidRPr="00093F5E" w:rsidDel="004B3AAC" w:rsidRDefault="00093F5E" w:rsidP="00324AC5">
            <w:pPr>
              <w:spacing w:after="0" w:line="240" w:lineRule="auto"/>
              <w:jc w:val="center"/>
              <w:rPr>
                <w:del w:id="2552" w:author="Harry" w:date="2021-12-13T10:49:00Z"/>
                <w:rFonts w:ascii="Yu Gothic" w:eastAsia="Yu Gothic" w:hAnsi="Yu Gothic" w:cs="MS PGothic"/>
                <w:color w:val="000000"/>
                <w:sz w:val="18"/>
                <w:szCs w:val="18"/>
                <w:lang w:val="en-GB" w:eastAsia="ja-JP"/>
              </w:rPr>
            </w:pPr>
            <w:del w:id="2553" w:author="Harry" w:date="2021-12-13T10:49:00Z">
              <w:r w:rsidRPr="00093F5E" w:rsidDel="004B3AAC">
                <w:rPr>
                  <w:rFonts w:ascii="Yu Gothic" w:eastAsia="Yu Gothic" w:hAnsi="Yu Gothic" w:cs="MS PGothic" w:hint="eastAsia"/>
                  <w:color w:val="000000"/>
                  <w:sz w:val="18"/>
                  <w:szCs w:val="18"/>
                  <w:lang w:val="en-GB" w:eastAsia="ja-JP"/>
                </w:rPr>
                <w:delText>29</w:delText>
              </w:r>
            </w:del>
          </w:p>
        </w:tc>
        <w:tc>
          <w:tcPr>
            <w:tcW w:w="2859" w:type="dxa"/>
            <w:tcBorders>
              <w:top w:val="nil"/>
              <w:left w:val="nil"/>
              <w:bottom w:val="nil"/>
              <w:right w:val="nil"/>
            </w:tcBorders>
            <w:shd w:val="clear" w:color="auto" w:fill="auto"/>
            <w:noWrap/>
            <w:vAlign w:val="center"/>
            <w:hideMark/>
          </w:tcPr>
          <w:p w14:paraId="66836385" w14:textId="77777777" w:rsidR="00324AC5" w:rsidRPr="00093F5E" w:rsidDel="004B3AAC" w:rsidRDefault="00093F5E" w:rsidP="00324AC5">
            <w:pPr>
              <w:spacing w:after="0" w:line="240" w:lineRule="auto"/>
              <w:rPr>
                <w:del w:id="2554" w:author="Harry" w:date="2021-12-13T10:49:00Z"/>
                <w:rFonts w:ascii="Yu Gothic" w:eastAsia="Yu Gothic" w:hAnsi="Yu Gothic" w:cs="MS PGothic"/>
                <w:color w:val="000000"/>
                <w:sz w:val="18"/>
                <w:szCs w:val="18"/>
                <w:lang w:val="en-GB" w:eastAsia="ja-JP"/>
              </w:rPr>
            </w:pPr>
            <w:del w:id="2555" w:author="Harry" w:date="2021-12-13T10:49:00Z">
              <w:r w:rsidRPr="00093F5E" w:rsidDel="004B3AAC">
                <w:rPr>
                  <w:rFonts w:ascii="Yu Gothic" w:eastAsia="Yu Gothic" w:hAnsi="Yu Gothic" w:cs="MS PGothic" w:hint="eastAsia"/>
                  <w:color w:val="000000"/>
                  <w:sz w:val="18"/>
                  <w:szCs w:val="18"/>
                  <w:lang w:val="en-GB" w:eastAsia="ja-JP"/>
                </w:rPr>
                <w:delText>West Kalimantan</w:delText>
              </w:r>
            </w:del>
          </w:p>
        </w:tc>
        <w:tc>
          <w:tcPr>
            <w:tcW w:w="241" w:type="dxa"/>
            <w:tcBorders>
              <w:top w:val="nil"/>
              <w:left w:val="nil"/>
              <w:bottom w:val="nil"/>
              <w:right w:val="nil"/>
            </w:tcBorders>
            <w:shd w:val="clear" w:color="auto" w:fill="auto"/>
            <w:noWrap/>
            <w:vAlign w:val="center"/>
            <w:hideMark/>
          </w:tcPr>
          <w:p w14:paraId="598DE238" w14:textId="77777777" w:rsidR="00324AC5" w:rsidRPr="00093F5E" w:rsidDel="004B3AAC" w:rsidRDefault="00093F5E" w:rsidP="00324AC5">
            <w:pPr>
              <w:spacing w:after="0" w:line="240" w:lineRule="auto"/>
              <w:jc w:val="right"/>
              <w:rPr>
                <w:del w:id="2556" w:author="Harry" w:date="2021-12-13T10:49:00Z"/>
                <w:rFonts w:ascii="Yu Gothic" w:eastAsia="Yu Gothic" w:hAnsi="Yu Gothic" w:cs="MS PGothic"/>
                <w:color w:val="000000"/>
                <w:sz w:val="18"/>
                <w:szCs w:val="18"/>
                <w:lang w:val="en-GB" w:eastAsia="ja-JP"/>
              </w:rPr>
            </w:pPr>
            <w:del w:id="2557" w:author="Harry" w:date="2021-12-13T10:49:00Z">
              <w:r w:rsidRPr="00093F5E" w:rsidDel="004B3AAC">
                <w:rPr>
                  <w:rFonts w:ascii="Yu Gothic" w:eastAsia="Yu Gothic" w:hAnsi="Yu Gothic" w:cs="MS PGothic" w:hint="eastAsia"/>
                  <w:color w:val="000000"/>
                  <w:sz w:val="18"/>
                  <w:szCs w:val="18"/>
                  <w:lang w:val="en-GB" w:eastAsia="ja-JP"/>
                </w:rPr>
                <w:delText xml:space="preserve">954 </w:delText>
              </w:r>
            </w:del>
          </w:p>
        </w:tc>
        <w:tc>
          <w:tcPr>
            <w:tcW w:w="1020" w:type="dxa"/>
            <w:tcBorders>
              <w:top w:val="nil"/>
              <w:left w:val="nil"/>
              <w:bottom w:val="nil"/>
              <w:right w:val="nil"/>
            </w:tcBorders>
            <w:shd w:val="clear" w:color="auto" w:fill="auto"/>
            <w:noWrap/>
            <w:vAlign w:val="center"/>
            <w:hideMark/>
          </w:tcPr>
          <w:p w14:paraId="332C76AE" w14:textId="77777777" w:rsidR="00324AC5" w:rsidRPr="00093F5E" w:rsidDel="004B3AAC" w:rsidRDefault="00093F5E" w:rsidP="00324AC5">
            <w:pPr>
              <w:spacing w:after="0" w:line="240" w:lineRule="auto"/>
              <w:jc w:val="right"/>
              <w:rPr>
                <w:del w:id="2558" w:author="Harry" w:date="2021-12-13T10:49:00Z"/>
                <w:rFonts w:ascii="Yu Gothic" w:eastAsia="Yu Gothic" w:hAnsi="Yu Gothic" w:cs="MS PGothic"/>
                <w:color w:val="000000"/>
                <w:sz w:val="18"/>
                <w:szCs w:val="18"/>
                <w:lang w:val="en-GB" w:eastAsia="ja-JP"/>
              </w:rPr>
            </w:pPr>
            <w:del w:id="2559" w:author="Harry" w:date="2021-12-13T10:49:00Z">
              <w:r w:rsidRPr="00093F5E" w:rsidDel="004B3AAC">
                <w:rPr>
                  <w:rFonts w:ascii="Yu Gothic" w:eastAsia="Yu Gothic" w:hAnsi="Yu Gothic" w:cs="MS PGothic" w:hint="eastAsia"/>
                  <w:color w:val="000000"/>
                  <w:sz w:val="18"/>
                  <w:szCs w:val="18"/>
                  <w:lang w:val="en-GB" w:eastAsia="ja-JP"/>
                </w:rPr>
                <w:delText xml:space="preserve">696 </w:delText>
              </w:r>
            </w:del>
          </w:p>
        </w:tc>
        <w:tc>
          <w:tcPr>
            <w:tcW w:w="745" w:type="dxa"/>
            <w:tcBorders>
              <w:top w:val="nil"/>
              <w:left w:val="nil"/>
              <w:bottom w:val="nil"/>
              <w:right w:val="nil"/>
            </w:tcBorders>
            <w:shd w:val="clear" w:color="auto" w:fill="auto"/>
            <w:noWrap/>
            <w:vAlign w:val="center"/>
            <w:hideMark/>
          </w:tcPr>
          <w:p w14:paraId="4BD1C01C" w14:textId="77777777" w:rsidR="00324AC5" w:rsidRPr="00093F5E" w:rsidDel="004B3AAC" w:rsidRDefault="00093F5E" w:rsidP="00324AC5">
            <w:pPr>
              <w:spacing w:after="0" w:line="240" w:lineRule="auto"/>
              <w:jc w:val="right"/>
              <w:rPr>
                <w:del w:id="2560" w:author="Harry" w:date="2021-12-13T10:49:00Z"/>
                <w:rFonts w:ascii="Yu Gothic" w:eastAsia="Yu Gothic" w:hAnsi="Yu Gothic" w:cs="MS PGothic"/>
                <w:color w:val="000000"/>
                <w:sz w:val="18"/>
                <w:szCs w:val="18"/>
                <w:lang w:val="en-GB" w:eastAsia="ja-JP"/>
              </w:rPr>
            </w:pPr>
            <w:del w:id="2561" w:author="Harry" w:date="2021-12-13T10:49:00Z">
              <w:r w:rsidRPr="00093F5E" w:rsidDel="004B3AAC">
                <w:rPr>
                  <w:rFonts w:ascii="Yu Gothic" w:eastAsia="Yu Gothic" w:hAnsi="Yu Gothic" w:cs="MS PGothic" w:hint="eastAsia"/>
                  <w:color w:val="000000"/>
                  <w:sz w:val="18"/>
                  <w:szCs w:val="18"/>
                  <w:lang w:val="en-GB" w:eastAsia="ja-JP"/>
                </w:rPr>
                <w:delText xml:space="preserve">845 </w:delText>
              </w:r>
            </w:del>
          </w:p>
        </w:tc>
        <w:tc>
          <w:tcPr>
            <w:tcW w:w="745" w:type="dxa"/>
            <w:tcBorders>
              <w:top w:val="nil"/>
              <w:left w:val="nil"/>
              <w:bottom w:val="nil"/>
              <w:right w:val="nil"/>
            </w:tcBorders>
            <w:shd w:val="clear" w:color="auto" w:fill="auto"/>
            <w:noWrap/>
            <w:vAlign w:val="center"/>
            <w:hideMark/>
          </w:tcPr>
          <w:p w14:paraId="48C3D647" w14:textId="77777777" w:rsidR="00324AC5" w:rsidRPr="00093F5E" w:rsidDel="004B3AAC" w:rsidRDefault="00093F5E" w:rsidP="00324AC5">
            <w:pPr>
              <w:spacing w:after="0" w:line="240" w:lineRule="auto"/>
              <w:jc w:val="right"/>
              <w:rPr>
                <w:del w:id="2562" w:author="Harry" w:date="2021-12-13T10:49:00Z"/>
                <w:rFonts w:ascii="Yu Gothic" w:eastAsia="Yu Gothic" w:hAnsi="Yu Gothic" w:cs="MS PGothic"/>
                <w:color w:val="000000"/>
                <w:sz w:val="18"/>
                <w:szCs w:val="18"/>
                <w:lang w:val="en-GB" w:eastAsia="ja-JP"/>
              </w:rPr>
            </w:pPr>
            <w:del w:id="2563" w:author="Harry" w:date="2021-12-13T10:49:00Z">
              <w:r w:rsidRPr="00093F5E" w:rsidDel="004B3AAC">
                <w:rPr>
                  <w:rFonts w:ascii="Yu Gothic" w:eastAsia="Yu Gothic" w:hAnsi="Yu Gothic" w:cs="MS PGothic" w:hint="eastAsia"/>
                  <w:color w:val="000000"/>
                  <w:sz w:val="18"/>
                  <w:szCs w:val="18"/>
                  <w:lang w:val="en-GB" w:eastAsia="ja-JP"/>
                </w:rPr>
                <w:delText xml:space="preserve">1,077 </w:delText>
              </w:r>
            </w:del>
          </w:p>
        </w:tc>
      </w:tr>
      <w:tr w:rsidR="008E3EEF" w:rsidRPr="00093F5E" w:rsidDel="004B3AAC" w14:paraId="3912949D" w14:textId="77777777" w:rsidTr="00324AC5">
        <w:trPr>
          <w:trHeight w:val="60"/>
          <w:jc w:val="center"/>
          <w:del w:id="2564" w:author="Harry" w:date="2021-12-13T10:49:00Z"/>
        </w:trPr>
        <w:tc>
          <w:tcPr>
            <w:tcW w:w="543" w:type="dxa"/>
            <w:tcBorders>
              <w:top w:val="nil"/>
              <w:left w:val="nil"/>
              <w:bottom w:val="nil"/>
              <w:right w:val="nil"/>
            </w:tcBorders>
            <w:shd w:val="clear" w:color="auto" w:fill="auto"/>
            <w:noWrap/>
            <w:vAlign w:val="center"/>
            <w:hideMark/>
          </w:tcPr>
          <w:p w14:paraId="4E199D40" w14:textId="77777777" w:rsidR="00324AC5" w:rsidRPr="00093F5E" w:rsidDel="004B3AAC" w:rsidRDefault="00093F5E" w:rsidP="00324AC5">
            <w:pPr>
              <w:spacing w:after="0" w:line="240" w:lineRule="auto"/>
              <w:jc w:val="center"/>
              <w:rPr>
                <w:del w:id="2565" w:author="Harry" w:date="2021-12-13T10:49:00Z"/>
                <w:rFonts w:ascii="Yu Gothic" w:eastAsia="Yu Gothic" w:hAnsi="Yu Gothic" w:cs="MS PGothic"/>
                <w:color w:val="000000"/>
                <w:sz w:val="18"/>
                <w:szCs w:val="18"/>
                <w:lang w:val="en-GB" w:eastAsia="ja-JP"/>
              </w:rPr>
            </w:pPr>
            <w:del w:id="2566" w:author="Harry" w:date="2021-12-13T10:49:00Z">
              <w:r w:rsidRPr="00093F5E" w:rsidDel="004B3AAC">
                <w:rPr>
                  <w:rFonts w:ascii="Yu Gothic" w:eastAsia="Yu Gothic" w:hAnsi="Yu Gothic" w:cs="MS PGothic" w:hint="eastAsia"/>
                  <w:color w:val="000000"/>
                  <w:sz w:val="18"/>
                  <w:szCs w:val="18"/>
                  <w:lang w:val="en-GB" w:eastAsia="ja-JP"/>
                </w:rPr>
                <w:delText>30</w:delText>
              </w:r>
            </w:del>
          </w:p>
        </w:tc>
        <w:tc>
          <w:tcPr>
            <w:tcW w:w="2859" w:type="dxa"/>
            <w:tcBorders>
              <w:top w:val="nil"/>
              <w:left w:val="nil"/>
              <w:bottom w:val="nil"/>
              <w:right w:val="nil"/>
            </w:tcBorders>
            <w:shd w:val="clear" w:color="auto" w:fill="auto"/>
            <w:noWrap/>
            <w:vAlign w:val="center"/>
            <w:hideMark/>
          </w:tcPr>
          <w:p w14:paraId="47B27B70" w14:textId="77777777" w:rsidR="00324AC5" w:rsidRPr="00093F5E" w:rsidDel="004B3AAC" w:rsidRDefault="00093F5E" w:rsidP="00324AC5">
            <w:pPr>
              <w:spacing w:after="0" w:line="240" w:lineRule="auto"/>
              <w:rPr>
                <w:del w:id="2567" w:author="Harry" w:date="2021-12-13T10:49:00Z"/>
                <w:rFonts w:ascii="Yu Gothic" w:eastAsia="Yu Gothic" w:hAnsi="Yu Gothic" w:cs="MS PGothic"/>
                <w:color w:val="000000"/>
                <w:sz w:val="18"/>
                <w:szCs w:val="18"/>
                <w:lang w:val="en-GB" w:eastAsia="ja-JP"/>
              </w:rPr>
            </w:pPr>
            <w:del w:id="2568" w:author="Harry" w:date="2021-12-13T10:49:00Z">
              <w:r w:rsidRPr="00093F5E" w:rsidDel="004B3AAC">
                <w:rPr>
                  <w:rFonts w:ascii="Yu Gothic" w:eastAsia="Yu Gothic" w:hAnsi="Yu Gothic" w:cs="MS PGothic" w:hint="eastAsia"/>
                  <w:color w:val="000000"/>
                  <w:sz w:val="18"/>
                  <w:szCs w:val="18"/>
                  <w:lang w:val="en-GB" w:eastAsia="ja-JP"/>
                </w:rPr>
                <w:delText>West Nusa Tenggara</w:delText>
              </w:r>
            </w:del>
          </w:p>
        </w:tc>
        <w:tc>
          <w:tcPr>
            <w:tcW w:w="241" w:type="dxa"/>
            <w:tcBorders>
              <w:top w:val="nil"/>
              <w:left w:val="nil"/>
              <w:bottom w:val="nil"/>
              <w:right w:val="nil"/>
            </w:tcBorders>
            <w:shd w:val="clear" w:color="auto" w:fill="auto"/>
            <w:noWrap/>
            <w:vAlign w:val="center"/>
            <w:hideMark/>
          </w:tcPr>
          <w:p w14:paraId="253653B4" w14:textId="77777777" w:rsidR="00324AC5" w:rsidRPr="00093F5E" w:rsidDel="004B3AAC" w:rsidRDefault="00093F5E" w:rsidP="00324AC5">
            <w:pPr>
              <w:spacing w:after="0" w:line="240" w:lineRule="auto"/>
              <w:jc w:val="right"/>
              <w:rPr>
                <w:del w:id="2569" w:author="Harry" w:date="2021-12-13T10:49:00Z"/>
                <w:rFonts w:ascii="Yu Gothic" w:eastAsia="Yu Gothic" w:hAnsi="Yu Gothic" w:cs="MS PGothic"/>
                <w:color w:val="000000"/>
                <w:sz w:val="18"/>
                <w:szCs w:val="18"/>
                <w:lang w:val="en-GB" w:eastAsia="ja-JP"/>
              </w:rPr>
            </w:pPr>
            <w:del w:id="2570" w:author="Harry" w:date="2021-12-13T10:49:00Z">
              <w:r w:rsidRPr="00093F5E" w:rsidDel="004B3AAC">
                <w:rPr>
                  <w:rFonts w:ascii="Yu Gothic" w:eastAsia="Yu Gothic" w:hAnsi="Yu Gothic" w:cs="MS PGothic" w:hint="eastAsia"/>
                  <w:color w:val="000000"/>
                  <w:sz w:val="18"/>
                  <w:szCs w:val="18"/>
                  <w:lang w:val="en-GB" w:eastAsia="ja-JP"/>
                </w:rPr>
                <w:delText xml:space="preserve">936 </w:delText>
              </w:r>
            </w:del>
          </w:p>
        </w:tc>
        <w:tc>
          <w:tcPr>
            <w:tcW w:w="1020" w:type="dxa"/>
            <w:tcBorders>
              <w:top w:val="nil"/>
              <w:left w:val="nil"/>
              <w:bottom w:val="nil"/>
              <w:right w:val="nil"/>
            </w:tcBorders>
            <w:shd w:val="clear" w:color="auto" w:fill="auto"/>
            <w:noWrap/>
            <w:vAlign w:val="center"/>
            <w:hideMark/>
          </w:tcPr>
          <w:p w14:paraId="3035D5F7" w14:textId="77777777" w:rsidR="00324AC5" w:rsidRPr="00093F5E" w:rsidDel="004B3AAC" w:rsidRDefault="00093F5E" w:rsidP="00324AC5">
            <w:pPr>
              <w:spacing w:after="0" w:line="240" w:lineRule="auto"/>
              <w:jc w:val="right"/>
              <w:rPr>
                <w:del w:id="2571" w:author="Harry" w:date="2021-12-13T10:49:00Z"/>
                <w:rFonts w:ascii="Yu Gothic" w:eastAsia="Yu Gothic" w:hAnsi="Yu Gothic" w:cs="MS PGothic"/>
                <w:color w:val="000000"/>
                <w:sz w:val="18"/>
                <w:szCs w:val="18"/>
                <w:lang w:val="en-GB" w:eastAsia="ja-JP"/>
              </w:rPr>
            </w:pPr>
            <w:del w:id="2572" w:author="Harry" w:date="2021-12-13T10:49:00Z">
              <w:r w:rsidRPr="00093F5E" w:rsidDel="004B3AAC">
                <w:rPr>
                  <w:rFonts w:ascii="Yu Gothic" w:eastAsia="Yu Gothic" w:hAnsi="Yu Gothic" w:cs="MS PGothic" w:hint="eastAsia"/>
                  <w:color w:val="000000"/>
                  <w:sz w:val="18"/>
                  <w:szCs w:val="18"/>
                  <w:lang w:val="en-GB" w:eastAsia="ja-JP"/>
                </w:rPr>
                <w:delText xml:space="preserve">985 </w:delText>
              </w:r>
            </w:del>
          </w:p>
        </w:tc>
        <w:tc>
          <w:tcPr>
            <w:tcW w:w="745" w:type="dxa"/>
            <w:tcBorders>
              <w:top w:val="nil"/>
              <w:left w:val="nil"/>
              <w:bottom w:val="nil"/>
              <w:right w:val="nil"/>
            </w:tcBorders>
            <w:shd w:val="clear" w:color="auto" w:fill="auto"/>
            <w:noWrap/>
            <w:vAlign w:val="center"/>
            <w:hideMark/>
          </w:tcPr>
          <w:p w14:paraId="1C5E39B4" w14:textId="77777777" w:rsidR="00324AC5" w:rsidRPr="00093F5E" w:rsidDel="004B3AAC" w:rsidRDefault="00093F5E" w:rsidP="00324AC5">
            <w:pPr>
              <w:spacing w:after="0" w:line="240" w:lineRule="auto"/>
              <w:jc w:val="right"/>
              <w:rPr>
                <w:del w:id="2573" w:author="Harry" w:date="2021-12-13T10:49:00Z"/>
                <w:rFonts w:ascii="Yu Gothic" w:eastAsia="Yu Gothic" w:hAnsi="Yu Gothic" w:cs="MS PGothic"/>
                <w:color w:val="000000"/>
                <w:sz w:val="18"/>
                <w:szCs w:val="18"/>
                <w:lang w:val="en-GB" w:eastAsia="ja-JP"/>
              </w:rPr>
            </w:pPr>
            <w:del w:id="2574" w:author="Harry" w:date="2021-12-13T10:49:00Z">
              <w:r w:rsidRPr="00093F5E" w:rsidDel="004B3AAC">
                <w:rPr>
                  <w:rFonts w:ascii="Yu Gothic" w:eastAsia="Yu Gothic" w:hAnsi="Yu Gothic" w:cs="MS PGothic" w:hint="eastAsia"/>
                  <w:color w:val="000000"/>
                  <w:sz w:val="18"/>
                  <w:szCs w:val="18"/>
                  <w:lang w:val="en-GB" w:eastAsia="ja-JP"/>
                </w:rPr>
                <w:delText xml:space="preserve">785 </w:delText>
              </w:r>
            </w:del>
          </w:p>
        </w:tc>
        <w:tc>
          <w:tcPr>
            <w:tcW w:w="745" w:type="dxa"/>
            <w:tcBorders>
              <w:top w:val="nil"/>
              <w:left w:val="nil"/>
              <w:bottom w:val="nil"/>
              <w:right w:val="nil"/>
            </w:tcBorders>
            <w:shd w:val="clear" w:color="auto" w:fill="auto"/>
            <w:noWrap/>
            <w:vAlign w:val="center"/>
            <w:hideMark/>
          </w:tcPr>
          <w:p w14:paraId="65D8611D" w14:textId="77777777" w:rsidR="00324AC5" w:rsidRPr="00093F5E" w:rsidDel="004B3AAC" w:rsidRDefault="00093F5E" w:rsidP="00324AC5">
            <w:pPr>
              <w:spacing w:after="0" w:line="240" w:lineRule="auto"/>
              <w:jc w:val="right"/>
              <w:rPr>
                <w:del w:id="2575" w:author="Harry" w:date="2021-12-13T10:49:00Z"/>
                <w:rFonts w:ascii="Yu Gothic" w:eastAsia="Yu Gothic" w:hAnsi="Yu Gothic" w:cs="MS PGothic"/>
                <w:color w:val="000000"/>
                <w:sz w:val="18"/>
                <w:szCs w:val="18"/>
                <w:lang w:val="en-GB" w:eastAsia="ja-JP"/>
              </w:rPr>
            </w:pPr>
            <w:del w:id="2576" w:author="Harry" w:date="2021-12-13T10:49:00Z">
              <w:r w:rsidRPr="00093F5E" w:rsidDel="004B3AAC">
                <w:rPr>
                  <w:rFonts w:ascii="Yu Gothic" w:eastAsia="Yu Gothic" w:hAnsi="Yu Gothic" w:cs="MS PGothic" w:hint="eastAsia"/>
                  <w:color w:val="000000"/>
                  <w:sz w:val="18"/>
                  <w:szCs w:val="18"/>
                  <w:lang w:val="en-GB" w:eastAsia="ja-JP"/>
                </w:rPr>
                <w:delText xml:space="preserve">1,115 </w:delText>
              </w:r>
            </w:del>
          </w:p>
        </w:tc>
      </w:tr>
      <w:tr w:rsidR="008E3EEF" w:rsidRPr="00093F5E" w:rsidDel="004B3AAC" w14:paraId="0240A711" w14:textId="77777777" w:rsidTr="00324AC5">
        <w:trPr>
          <w:trHeight w:val="60"/>
          <w:jc w:val="center"/>
          <w:del w:id="2577" w:author="Harry" w:date="2021-12-13T10:49:00Z"/>
        </w:trPr>
        <w:tc>
          <w:tcPr>
            <w:tcW w:w="543" w:type="dxa"/>
            <w:tcBorders>
              <w:top w:val="nil"/>
              <w:left w:val="nil"/>
              <w:bottom w:val="nil"/>
              <w:right w:val="nil"/>
            </w:tcBorders>
            <w:shd w:val="clear" w:color="auto" w:fill="auto"/>
            <w:noWrap/>
            <w:vAlign w:val="center"/>
            <w:hideMark/>
          </w:tcPr>
          <w:p w14:paraId="18DC2746" w14:textId="77777777" w:rsidR="00324AC5" w:rsidRPr="00093F5E" w:rsidDel="004B3AAC" w:rsidRDefault="00093F5E" w:rsidP="00324AC5">
            <w:pPr>
              <w:spacing w:after="0" w:line="240" w:lineRule="auto"/>
              <w:jc w:val="center"/>
              <w:rPr>
                <w:del w:id="2578" w:author="Harry" w:date="2021-12-13T10:49:00Z"/>
                <w:rFonts w:ascii="Yu Gothic" w:eastAsia="Yu Gothic" w:hAnsi="Yu Gothic" w:cs="MS PGothic"/>
                <w:color w:val="000000"/>
                <w:sz w:val="18"/>
                <w:szCs w:val="18"/>
                <w:lang w:val="en-GB" w:eastAsia="ja-JP"/>
              </w:rPr>
            </w:pPr>
            <w:del w:id="2579" w:author="Harry" w:date="2021-12-13T10:49:00Z">
              <w:r w:rsidRPr="00093F5E" w:rsidDel="004B3AAC">
                <w:rPr>
                  <w:rFonts w:ascii="Yu Gothic" w:eastAsia="Yu Gothic" w:hAnsi="Yu Gothic" w:cs="MS PGothic" w:hint="eastAsia"/>
                  <w:color w:val="000000"/>
                  <w:sz w:val="18"/>
                  <w:szCs w:val="18"/>
                  <w:lang w:val="en-GB" w:eastAsia="ja-JP"/>
                </w:rPr>
                <w:delText>31</w:delText>
              </w:r>
            </w:del>
          </w:p>
        </w:tc>
        <w:tc>
          <w:tcPr>
            <w:tcW w:w="2859" w:type="dxa"/>
            <w:tcBorders>
              <w:top w:val="nil"/>
              <w:left w:val="nil"/>
              <w:bottom w:val="nil"/>
              <w:right w:val="nil"/>
            </w:tcBorders>
            <w:shd w:val="clear" w:color="auto" w:fill="auto"/>
            <w:noWrap/>
            <w:vAlign w:val="center"/>
            <w:hideMark/>
          </w:tcPr>
          <w:p w14:paraId="50DB72E8" w14:textId="77777777" w:rsidR="00324AC5" w:rsidRPr="00093F5E" w:rsidDel="004B3AAC" w:rsidRDefault="00093F5E" w:rsidP="00324AC5">
            <w:pPr>
              <w:spacing w:after="0" w:line="240" w:lineRule="auto"/>
              <w:rPr>
                <w:del w:id="2580" w:author="Harry" w:date="2021-12-13T10:49:00Z"/>
                <w:rFonts w:ascii="Yu Gothic" w:eastAsia="Yu Gothic" w:hAnsi="Yu Gothic" w:cs="MS PGothic"/>
                <w:color w:val="000000"/>
                <w:sz w:val="18"/>
                <w:szCs w:val="18"/>
                <w:lang w:val="en-GB" w:eastAsia="ja-JP"/>
              </w:rPr>
            </w:pPr>
            <w:del w:id="2581" w:author="Harry" w:date="2021-12-13T10:49:00Z">
              <w:r w:rsidRPr="00093F5E" w:rsidDel="004B3AAC">
                <w:rPr>
                  <w:rFonts w:ascii="Yu Gothic" w:eastAsia="Yu Gothic" w:hAnsi="Yu Gothic" w:cs="MS PGothic" w:hint="eastAsia"/>
                  <w:color w:val="000000"/>
                  <w:sz w:val="18"/>
                  <w:szCs w:val="18"/>
                  <w:lang w:val="en-GB" w:eastAsia="ja-JP"/>
                </w:rPr>
                <w:delText>West Papua</w:delText>
              </w:r>
            </w:del>
          </w:p>
        </w:tc>
        <w:tc>
          <w:tcPr>
            <w:tcW w:w="241" w:type="dxa"/>
            <w:tcBorders>
              <w:top w:val="nil"/>
              <w:left w:val="nil"/>
              <w:bottom w:val="nil"/>
              <w:right w:val="nil"/>
            </w:tcBorders>
            <w:shd w:val="clear" w:color="auto" w:fill="auto"/>
            <w:noWrap/>
            <w:vAlign w:val="center"/>
            <w:hideMark/>
          </w:tcPr>
          <w:p w14:paraId="0DD41D41" w14:textId="77777777" w:rsidR="00324AC5" w:rsidRPr="00093F5E" w:rsidDel="004B3AAC" w:rsidRDefault="00093F5E" w:rsidP="00324AC5">
            <w:pPr>
              <w:spacing w:after="0" w:line="240" w:lineRule="auto"/>
              <w:jc w:val="right"/>
              <w:rPr>
                <w:del w:id="2582" w:author="Harry" w:date="2021-12-13T10:49:00Z"/>
                <w:rFonts w:ascii="Yu Gothic" w:eastAsia="Yu Gothic" w:hAnsi="Yu Gothic" w:cs="MS PGothic"/>
                <w:color w:val="000000"/>
                <w:sz w:val="18"/>
                <w:szCs w:val="18"/>
                <w:lang w:val="en-GB" w:eastAsia="ja-JP"/>
              </w:rPr>
            </w:pPr>
            <w:del w:id="2583" w:author="Harry" w:date="2021-12-13T10:49:00Z">
              <w:r w:rsidRPr="00093F5E" w:rsidDel="004B3AAC">
                <w:rPr>
                  <w:rFonts w:ascii="Yu Gothic" w:eastAsia="Yu Gothic" w:hAnsi="Yu Gothic" w:cs="MS PGothic" w:hint="eastAsia"/>
                  <w:color w:val="000000"/>
                  <w:sz w:val="18"/>
                  <w:szCs w:val="18"/>
                  <w:lang w:val="en-GB" w:eastAsia="ja-JP"/>
                </w:rPr>
                <w:delText xml:space="preserve">1,551 </w:delText>
              </w:r>
            </w:del>
          </w:p>
        </w:tc>
        <w:tc>
          <w:tcPr>
            <w:tcW w:w="1020" w:type="dxa"/>
            <w:tcBorders>
              <w:top w:val="nil"/>
              <w:left w:val="nil"/>
              <w:bottom w:val="nil"/>
              <w:right w:val="nil"/>
            </w:tcBorders>
            <w:shd w:val="clear" w:color="auto" w:fill="auto"/>
            <w:noWrap/>
            <w:vAlign w:val="center"/>
            <w:hideMark/>
          </w:tcPr>
          <w:p w14:paraId="1D72FA77" w14:textId="77777777" w:rsidR="00324AC5" w:rsidRPr="00093F5E" w:rsidDel="004B3AAC" w:rsidRDefault="00093F5E" w:rsidP="00324AC5">
            <w:pPr>
              <w:spacing w:after="0" w:line="240" w:lineRule="auto"/>
              <w:jc w:val="right"/>
              <w:rPr>
                <w:del w:id="2584" w:author="Harry" w:date="2021-12-13T10:49:00Z"/>
                <w:rFonts w:ascii="Yu Gothic" w:eastAsia="Yu Gothic" w:hAnsi="Yu Gothic" w:cs="MS PGothic"/>
                <w:color w:val="000000"/>
                <w:sz w:val="18"/>
                <w:szCs w:val="18"/>
                <w:lang w:val="en-GB" w:eastAsia="ja-JP"/>
              </w:rPr>
            </w:pPr>
            <w:del w:id="2585" w:author="Harry" w:date="2021-12-13T10:49:00Z">
              <w:r w:rsidRPr="00093F5E" w:rsidDel="004B3AAC">
                <w:rPr>
                  <w:rFonts w:ascii="Yu Gothic" w:eastAsia="Yu Gothic" w:hAnsi="Yu Gothic" w:cs="MS PGothic" w:hint="eastAsia"/>
                  <w:color w:val="000000"/>
                  <w:sz w:val="18"/>
                  <w:szCs w:val="18"/>
                  <w:lang w:val="en-GB" w:eastAsia="ja-JP"/>
                </w:rPr>
                <w:delText xml:space="preserve">1,053 </w:delText>
              </w:r>
            </w:del>
          </w:p>
        </w:tc>
        <w:tc>
          <w:tcPr>
            <w:tcW w:w="745" w:type="dxa"/>
            <w:tcBorders>
              <w:top w:val="nil"/>
              <w:left w:val="nil"/>
              <w:bottom w:val="nil"/>
              <w:right w:val="nil"/>
            </w:tcBorders>
            <w:shd w:val="clear" w:color="auto" w:fill="auto"/>
            <w:noWrap/>
            <w:vAlign w:val="center"/>
            <w:hideMark/>
          </w:tcPr>
          <w:p w14:paraId="5EFF7561" w14:textId="77777777" w:rsidR="00324AC5" w:rsidRPr="00093F5E" w:rsidDel="004B3AAC" w:rsidRDefault="00093F5E" w:rsidP="00324AC5">
            <w:pPr>
              <w:spacing w:after="0" w:line="240" w:lineRule="auto"/>
              <w:jc w:val="right"/>
              <w:rPr>
                <w:del w:id="2586" w:author="Harry" w:date="2021-12-13T10:49:00Z"/>
                <w:rFonts w:ascii="Yu Gothic" w:eastAsia="Yu Gothic" w:hAnsi="Yu Gothic" w:cs="MS PGothic"/>
                <w:color w:val="000000"/>
                <w:sz w:val="18"/>
                <w:szCs w:val="18"/>
                <w:lang w:val="en-GB" w:eastAsia="ja-JP"/>
              </w:rPr>
            </w:pPr>
            <w:del w:id="2587" w:author="Harry" w:date="2021-12-13T10:49:00Z">
              <w:r w:rsidRPr="00093F5E" w:rsidDel="004B3AAC">
                <w:rPr>
                  <w:rFonts w:ascii="Yu Gothic" w:eastAsia="Yu Gothic" w:hAnsi="Yu Gothic" w:cs="MS PGothic" w:hint="eastAsia"/>
                  <w:color w:val="000000"/>
                  <w:sz w:val="18"/>
                  <w:szCs w:val="18"/>
                  <w:lang w:val="en-GB" w:eastAsia="ja-JP"/>
                </w:rPr>
                <w:delText xml:space="preserve">1,384 </w:delText>
              </w:r>
            </w:del>
          </w:p>
        </w:tc>
        <w:tc>
          <w:tcPr>
            <w:tcW w:w="745" w:type="dxa"/>
            <w:tcBorders>
              <w:top w:val="nil"/>
              <w:left w:val="nil"/>
              <w:bottom w:val="nil"/>
              <w:right w:val="nil"/>
            </w:tcBorders>
            <w:shd w:val="clear" w:color="auto" w:fill="auto"/>
            <w:noWrap/>
            <w:vAlign w:val="center"/>
            <w:hideMark/>
          </w:tcPr>
          <w:p w14:paraId="0946F564" w14:textId="77777777" w:rsidR="00324AC5" w:rsidRPr="00093F5E" w:rsidDel="004B3AAC" w:rsidRDefault="00093F5E" w:rsidP="00324AC5">
            <w:pPr>
              <w:spacing w:after="0" w:line="240" w:lineRule="auto"/>
              <w:jc w:val="right"/>
              <w:rPr>
                <w:del w:id="2588" w:author="Harry" w:date="2021-12-13T10:49:00Z"/>
                <w:rFonts w:ascii="Yu Gothic" w:eastAsia="Yu Gothic" w:hAnsi="Yu Gothic" w:cs="MS PGothic"/>
                <w:color w:val="000000"/>
                <w:sz w:val="18"/>
                <w:szCs w:val="18"/>
                <w:lang w:val="en-GB" w:eastAsia="ja-JP"/>
              </w:rPr>
            </w:pPr>
            <w:del w:id="2589" w:author="Harry" w:date="2021-12-13T10:49:00Z">
              <w:r w:rsidRPr="00093F5E" w:rsidDel="004B3AAC">
                <w:rPr>
                  <w:rFonts w:ascii="Yu Gothic" w:eastAsia="Yu Gothic" w:hAnsi="Yu Gothic" w:cs="MS PGothic" w:hint="eastAsia"/>
                  <w:color w:val="000000"/>
                  <w:sz w:val="18"/>
                  <w:szCs w:val="18"/>
                  <w:lang w:val="en-GB" w:eastAsia="ja-JP"/>
                </w:rPr>
                <w:delText xml:space="preserve">1,732 </w:delText>
              </w:r>
            </w:del>
          </w:p>
        </w:tc>
      </w:tr>
      <w:tr w:rsidR="008E3EEF" w:rsidRPr="00093F5E" w:rsidDel="004B3AAC" w14:paraId="67ACDD74" w14:textId="77777777" w:rsidTr="00324AC5">
        <w:trPr>
          <w:trHeight w:val="60"/>
          <w:jc w:val="center"/>
          <w:del w:id="2590" w:author="Harry" w:date="2021-12-13T10:49:00Z"/>
        </w:trPr>
        <w:tc>
          <w:tcPr>
            <w:tcW w:w="543" w:type="dxa"/>
            <w:tcBorders>
              <w:top w:val="nil"/>
              <w:left w:val="nil"/>
              <w:bottom w:val="nil"/>
              <w:right w:val="nil"/>
            </w:tcBorders>
            <w:shd w:val="clear" w:color="auto" w:fill="auto"/>
            <w:noWrap/>
            <w:vAlign w:val="center"/>
            <w:hideMark/>
          </w:tcPr>
          <w:p w14:paraId="0555F153" w14:textId="77777777" w:rsidR="00324AC5" w:rsidRPr="00093F5E" w:rsidDel="004B3AAC" w:rsidRDefault="00093F5E" w:rsidP="00324AC5">
            <w:pPr>
              <w:spacing w:after="0" w:line="240" w:lineRule="auto"/>
              <w:jc w:val="center"/>
              <w:rPr>
                <w:del w:id="2591" w:author="Harry" w:date="2021-12-13T10:49:00Z"/>
                <w:rFonts w:ascii="Yu Gothic" w:eastAsia="Yu Gothic" w:hAnsi="Yu Gothic" w:cs="MS PGothic"/>
                <w:color w:val="000000"/>
                <w:sz w:val="18"/>
                <w:szCs w:val="18"/>
                <w:lang w:val="en-GB" w:eastAsia="ja-JP"/>
              </w:rPr>
            </w:pPr>
            <w:del w:id="2592" w:author="Harry" w:date="2021-12-13T10:49:00Z">
              <w:r w:rsidRPr="00093F5E" w:rsidDel="004B3AAC">
                <w:rPr>
                  <w:rFonts w:ascii="Yu Gothic" w:eastAsia="Yu Gothic" w:hAnsi="Yu Gothic" w:cs="MS PGothic" w:hint="eastAsia"/>
                  <w:color w:val="000000"/>
                  <w:sz w:val="18"/>
                  <w:szCs w:val="18"/>
                  <w:lang w:val="en-GB" w:eastAsia="ja-JP"/>
                </w:rPr>
                <w:delText>32</w:delText>
              </w:r>
            </w:del>
          </w:p>
        </w:tc>
        <w:tc>
          <w:tcPr>
            <w:tcW w:w="2859" w:type="dxa"/>
            <w:tcBorders>
              <w:top w:val="nil"/>
              <w:left w:val="nil"/>
              <w:bottom w:val="nil"/>
              <w:right w:val="nil"/>
            </w:tcBorders>
            <w:shd w:val="clear" w:color="auto" w:fill="auto"/>
            <w:noWrap/>
            <w:vAlign w:val="center"/>
            <w:hideMark/>
          </w:tcPr>
          <w:p w14:paraId="4D17AED5" w14:textId="77777777" w:rsidR="00324AC5" w:rsidRPr="00093F5E" w:rsidDel="004B3AAC" w:rsidRDefault="00093F5E" w:rsidP="00324AC5">
            <w:pPr>
              <w:spacing w:after="0" w:line="240" w:lineRule="auto"/>
              <w:rPr>
                <w:del w:id="2593" w:author="Harry" w:date="2021-12-13T10:49:00Z"/>
                <w:rFonts w:ascii="Yu Gothic" w:eastAsia="Yu Gothic" w:hAnsi="Yu Gothic" w:cs="MS PGothic"/>
                <w:color w:val="000000"/>
                <w:sz w:val="18"/>
                <w:szCs w:val="18"/>
                <w:lang w:val="en-GB" w:eastAsia="ja-JP"/>
              </w:rPr>
            </w:pPr>
            <w:del w:id="2594" w:author="Harry" w:date="2021-12-13T10:49:00Z">
              <w:r w:rsidRPr="00093F5E" w:rsidDel="004B3AAC">
                <w:rPr>
                  <w:rFonts w:ascii="Yu Gothic" w:eastAsia="Yu Gothic" w:hAnsi="Yu Gothic" w:cs="MS PGothic" w:hint="eastAsia"/>
                  <w:color w:val="000000"/>
                  <w:sz w:val="18"/>
                  <w:szCs w:val="18"/>
                  <w:lang w:val="en-GB" w:eastAsia="ja-JP"/>
                </w:rPr>
                <w:delText>West Sulawesi</w:delText>
              </w:r>
            </w:del>
          </w:p>
        </w:tc>
        <w:tc>
          <w:tcPr>
            <w:tcW w:w="241" w:type="dxa"/>
            <w:tcBorders>
              <w:top w:val="nil"/>
              <w:left w:val="nil"/>
              <w:bottom w:val="nil"/>
              <w:right w:val="nil"/>
            </w:tcBorders>
            <w:shd w:val="clear" w:color="auto" w:fill="auto"/>
            <w:noWrap/>
            <w:vAlign w:val="center"/>
            <w:hideMark/>
          </w:tcPr>
          <w:p w14:paraId="209AFC43" w14:textId="77777777" w:rsidR="00324AC5" w:rsidRPr="00093F5E" w:rsidDel="004B3AAC" w:rsidRDefault="00093F5E" w:rsidP="00324AC5">
            <w:pPr>
              <w:spacing w:after="0" w:line="240" w:lineRule="auto"/>
              <w:jc w:val="right"/>
              <w:rPr>
                <w:del w:id="2595" w:author="Harry" w:date="2021-12-13T10:49:00Z"/>
                <w:rFonts w:ascii="Yu Gothic" w:eastAsia="Yu Gothic" w:hAnsi="Yu Gothic" w:cs="MS PGothic"/>
                <w:color w:val="000000"/>
                <w:sz w:val="18"/>
                <w:szCs w:val="18"/>
                <w:lang w:val="en-GB" w:eastAsia="ja-JP"/>
              </w:rPr>
            </w:pPr>
            <w:del w:id="2596" w:author="Harry" w:date="2021-12-13T10:49:00Z">
              <w:r w:rsidRPr="00093F5E" w:rsidDel="004B3AAC">
                <w:rPr>
                  <w:rFonts w:ascii="Yu Gothic" w:eastAsia="Yu Gothic" w:hAnsi="Yu Gothic" w:cs="MS PGothic" w:hint="eastAsia"/>
                  <w:color w:val="000000"/>
                  <w:sz w:val="18"/>
                  <w:szCs w:val="18"/>
                  <w:lang w:val="en-GB" w:eastAsia="ja-JP"/>
                </w:rPr>
                <w:delText xml:space="preserve">1,170 </w:delText>
              </w:r>
            </w:del>
          </w:p>
        </w:tc>
        <w:tc>
          <w:tcPr>
            <w:tcW w:w="1020" w:type="dxa"/>
            <w:tcBorders>
              <w:top w:val="nil"/>
              <w:left w:val="nil"/>
              <w:bottom w:val="nil"/>
              <w:right w:val="nil"/>
            </w:tcBorders>
            <w:shd w:val="clear" w:color="auto" w:fill="auto"/>
            <w:noWrap/>
            <w:vAlign w:val="center"/>
            <w:hideMark/>
          </w:tcPr>
          <w:p w14:paraId="74CC4731" w14:textId="77777777" w:rsidR="00324AC5" w:rsidRPr="00093F5E" w:rsidDel="004B3AAC" w:rsidRDefault="00093F5E" w:rsidP="00324AC5">
            <w:pPr>
              <w:spacing w:after="0" w:line="240" w:lineRule="auto"/>
              <w:jc w:val="right"/>
              <w:rPr>
                <w:del w:id="2597" w:author="Harry" w:date="2021-12-13T10:49:00Z"/>
                <w:rFonts w:ascii="Yu Gothic" w:eastAsia="Yu Gothic" w:hAnsi="Yu Gothic" w:cs="MS PGothic"/>
                <w:color w:val="000000"/>
                <w:sz w:val="18"/>
                <w:szCs w:val="18"/>
                <w:lang w:val="en-GB" w:eastAsia="ja-JP"/>
              </w:rPr>
            </w:pPr>
            <w:del w:id="2598" w:author="Harry" w:date="2021-12-13T10:49:00Z">
              <w:r w:rsidRPr="00093F5E" w:rsidDel="004B3AAC">
                <w:rPr>
                  <w:rFonts w:ascii="Yu Gothic" w:eastAsia="Yu Gothic" w:hAnsi="Yu Gothic" w:cs="MS PGothic" w:hint="eastAsia"/>
                  <w:color w:val="000000"/>
                  <w:sz w:val="18"/>
                  <w:szCs w:val="18"/>
                  <w:lang w:val="en-GB" w:eastAsia="ja-JP"/>
                </w:rPr>
                <w:delText xml:space="preserve">1,304 </w:delText>
              </w:r>
            </w:del>
          </w:p>
        </w:tc>
        <w:tc>
          <w:tcPr>
            <w:tcW w:w="745" w:type="dxa"/>
            <w:tcBorders>
              <w:top w:val="nil"/>
              <w:left w:val="nil"/>
              <w:bottom w:val="nil"/>
              <w:right w:val="nil"/>
            </w:tcBorders>
            <w:shd w:val="clear" w:color="auto" w:fill="auto"/>
            <w:noWrap/>
            <w:vAlign w:val="center"/>
            <w:hideMark/>
          </w:tcPr>
          <w:p w14:paraId="5BD40D1F" w14:textId="77777777" w:rsidR="00324AC5" w:rsidRPr="00093F5E" w:rsidDel="004B3AAC" w:rsidRDefault="00093F5E" w:rsidP="00324AC5">
            <w:pPr>
              <w:spacing w:after="0" w:line="240" w:lineRule="auto"/>
              <w:jc w:val="right"/>
              <w:rPr>
                <w:del w:id="2599" w:author="Harry" w:date="2021-12-13T10:49:00Z"/>
                <w:rFonts w:ascii="Yu Gothic" w:eastAsia="Yu Gothic" w:hAnsi="Yu Gothic" w:cs="MS PGothic"/>
                <w:color w:val="000000"/>
                <w:sz w:val="18"/>
                <w:szCs w:val="18"/>
                <w:lang w:val="en-GB" w:eastAsia="ja-JP"/>
              </w:rPr>
            </w:pPr>
            <w:del w:id="2600" w:author="Harry" w:date="2021-12-13T10:49:00Z">
              <w:r w:rsidRPr="00093F5E" w:rsidDel="004B3AAC">
                <w:rPr>
                  <w:rFonts w:ascii="Yu Gothic" w:eastAsia="Yu Gothic" w:hAnsi="Yu Gothic" w:cs="MS PGothic" w:hint="eastAsia"/>
                  <w:color w:val="000000"/>
                  <w:sz w:val="18"/>
                  <w:szCs w:val="18"/>
                  <w:lang w:val="en-GB" w:eastAsia="ja-JP"/>
                </w:rPr>
                <w:delText xml:space="preserve">986 </w:delText>
              </w:r>
            </w:del>
          </w:p>
        </w:tc>
        <w:tc>
          <w:tcPr>
            <w:tcW w:w="745" w:type="dxa"/>
            <w:tcBorders>
              <w:top w:val="nil"/>
              <w:left w:val="nil"/>
              <w:bottom w:val="nil"/>
              <w:right w:val="nil"/>
            </w:tcBorders>
            <w:shd w:val="clear" w:color="auto" w:fill="auto"/>
            <w:noWrap/>
            <w:vAlign w:val="center"/>
            <w:hideMark/>
          </w:tcPr>
          <w:p w14:paraId="710854DF" w14:textId="77777777" w:rsidR="00324AC5" w:rsidRPr="00093F5E" w:rsidDel="004B3AAC" w:rsidRDefault="00093F5E" w:rsidP="00324AC5">
            <w:pPr>
              <w:spacing w:after="0" w:line="240" w:lineRule="auto"/>
              <w:jc w:val="right"/>
              <w:rPr>
                <w:del w:id="2601" w:author="Harry" w:date="2021-12-13T10:49:00Z"/>
                <w:rFonts w:ascii="Yu Gothic" w:eastAsia="Yu Gothic" w:hAnsi="Yu Gothic" w:cs="MS PGothic"/>
                <w:color w:val="000000"/>
                <w:sz w:val="18"/>
                <w:szCs w:val="18"/>
                <w:lang w:val="en-GB" w:eastAsia="ja-JP"/>
              </w:rPr>
            </w:pPr>
            <w:del w:id="2602" w:author="Harry" w:date="2021-12-13T10:49:00Z">
              <w:r w:rsidRPr="00093F5E" w:rsidDel="004B3AAC">
                <w:rPr>
                  <w:rFonts w:ascii="Yu Gothic" w:eastAsia="Yu Gothic" w:hAnsi="Yu Gothic" w:cs="MS PGothic" w:hint="eastAsia"/>
                  <w:color w:val="000000"/>
                  <w:sz w:val="18"/>
                  <w:szCs w:val="18"/>
                  <w:lang w:val="en-GB" w:eastAsia="ja-JP"/>
                </w:rPr>
                <w:delText xml:space="preserve">1,377 </w:delText>
              </w:r>
            </w:del>
          </w:p>
        </w:tc>
      </w:tr>
      <w:tr w:rsidR="008E3EEF" w:rsidRPr="00093F5E" w:rsidDel="004B3AAC" w14:paraId="2959DE31" w14:textId="77777777" w:rsidTr="00324AC5">
        <w:trPr>
          <w:trHeight w:val="60"/>
          <w:jc w:val="center"/>
          <w:del w:id="2603" w:author="Harry" w:date="2021-12-13T10:49:00Z"/>
        </w:trPr>
        <w:tc>
          <w:tcPr>
            <w:tcW w:w="543" w:type="dxa"/>
            <w:tcBorders>
              <w:top w:val="nil"/>
              <w:left w:val="nil"/>
              <w:bottom w:val="nil"/>
              <w:right w:val="nil"/>
            </w:tcBorders>
            <w:shd w:val="clear" w:color="auto" w:fill="auto"/>
            <w:noWrap/>
            <w:vAlign w:val="center"/>
            <w:hideMark/>
          </w:tcPr>
          <w:p w14:paraId="6DB8A173" w14:textId="77777777" w:rsidR="00324AC5" w:rsidRPr="00093F5E" w:rsidDel="004B3AAC" w:rsidRDefault="00093F5E" w:rsidP="00324AC5">
            <w:pPr>
              <w:spacing w:after="0" w:line="240" w:lineRule="auto"/>
              <w:jc w:val="center"/>
              <w:rPr>
                <w:del w:id="2604" w:author="Harry" w:date="2021-12-13T10:49:00Z"/>
                <w:rFonts w:ascii="Yu Gothic" w:eastAsia="Yu Gothic" w:hAnsi="Yu Gothic" w:cs="MS PGothic"/>
                <w:color w:val="000000"/>
                <w:sz w:val="18"/>
                <w:szCs w:val="18"/>
                <w:lang w:val="en-GB" w:eastAsia="ja-JP"/>
              </w:rPr>
            </w:pPr>
            <w:del w:id="2605" w:author="Harry" w:date="2021-12-13T10:49:00Z">
              <w:r w:rsidRPr="00093F5E" w:rsidDel="004B3AAC">
                <w:rPr>
                  <w:rFonts w:ascii="Yu Gothic" w:eastAsia="Yu Gothic" w:hAnsi="Yu Gothic" w:cs="MS PGothic" w:hint="eastAsia"/>
                  <w:color w:val="000000"/>
                  <w:sz w:val="18"/>
                  <w:szCs w:val="18"/>
                  <w:lang w:val="en-GB" w:eastAsia="ja-JP"/>
                </w:rPr>
                <w:delText>33</w:delText>
              </w:r>
            </w:del>
          </w:p>
        </w:tc>
        <w:tc>
          <w:tcPr>
            <w:tcW w:w="2859" w:type="dxa"/>
            <w:tcBorders>
              <w:top w:val="nil"/>
              <w:left w:val="nil"/>
              <w:bottom w:val="nil"/>
              <w:right w:val="nil"/>
            </w:tcBorders>
            <w:shd w:val="clear" w:color="auto" w:fill="auto"/>
            <w:noWrap/>
            <w:vAlign w:val="center"/>
            <w:hideMark/>
          </w:tcPr>
          <w:p w14:paraId="5F16B1B6" w14:textId="77777777" w:rsidR="00324AC5" w:rsidRPr="00093F5E" w:rsidDel="004B3AAC" w:rsidRDefault="00093F5E" w:rsidP="00324AC5">
            <w:pPr>
              <w:spacing w:after="0" w:line="240" w:lineRule="auto"/>
              <w:rPr>
                <w:del w:id="2606" w:author="Harry" w:date="2021-12-13T10:49:00Z"/>
                <w:rFonts w:ascii="Yu Gothic" w:eastAsia="Yu Gothic" w:hAnsi="Yu Gothic" w:cs="MS PGothic"/>
                <w:color w:val="000000"/>
                <w:sz w:val="18"/>
                <w:szCs w:val="18"/>
                <w:lang w:val="en-GB" w:eastAsia="ja-JP"/>
              </w:rPr>
            </w:pPr>
            <w:del w:id="2607" w:author="Harry" w:date="2021-12-13T10:49:00Z">
              <w:r w:rsidRPr="00093F5E" w:rsidDel="004B3AAC">
                <w:rPr>
                  <w:rFonts w:ascii="Yu Gothic" w:eastAsia="Yu Gothic" w:hAnsi="Yu Gothic" w:cs="MS PGothic" w:hint="eastAsia"/>
                  <w:color w:val="000000"/>
                  <w:sz w:val="18"/>
                  <w:szCs w:val="18"/>
                  <w:lang w:val="en-GB" w:eastAsia="ja-JP"/>
                </w:rPr>
                <w:delText>West Sumatra</w:delText>
              </w:r>
            </w:del>
          </w:p>
        </w:tc>
        <w:tc>
          <w:tcPr>
            <w:tcW w:w="241" w:type="dxa"/>
            <w:tcBorders>
              <w:top w:val="nil"/>
              <w:left w:val="nil"/>
              <w:bottom w:val="nil"/>
              <w:right w:val="nil"/>
            </w:tcBorders>
            <w:shd w:val="clear" w:color="auto" w:fill="auto"/>
            <w:noWrap/>
            <w:vAlign w:val="center"/>
            <w:hideMark/>
          </w:tcPr>
          <w:p w14:paraId="04AC738E" w14:textId="77777777" w:rsidR="00324AC5" w:rsidRPr="00093F5E" w:rsidDel="004B3AAC" w:rsidRDefault="00093F5E" w:rsidP="00324AC5">
            <w:pPr>
              <w:spacing w:after="0" w:line="240" w:lineRule="auto"/>
              <w:jc w:val="right"/>
              <w:rPr>
                <w:del w:id="2608" w:author="Harry" w:date="2021-12-13T10:49:00Z"/>
                <w:rFonts w:ascii="Yu Gothic" w:eastAsia="Yu Gothic" w:hAnsi="Yu Gothic" w:cs="MS PGothic"/>
                <w:color w:val="000000"/>
                <w:sz w:val="18"/>
                <w:szCs w:val="18"/>
                <w:lang w:val="en-GB" w:eastAsia="ja-JP"/>
              </w:rPr>
            </w:pPr>
            <w:del w:id="2609" w:author="Harry" w:date="2021-12-13T10:49:00Z">
              <w:r w:rsidRPr="00093F5E" w:rsidDel="004B3AAC">
                <w:rPr>
                  <w:rFonts w:ascii="Yu Gothic" w:eastAsia="Yu Gothic" w:hAnsi="Yu Gothic" w:cs="MS PGothic" w:hint="eastAsia"/>
                  <w:color w:val="000000"/>
                  <w:sz w:val="18"/>
                  <w:szCs w:val="18"/>
                  <w:lang w:val="en-GB" w:eastAsia="ja-JP"/>
                </w:rPr>
                <w:delText xml:space="preserve">1,061 </w:delText>
              </w:r>
            </w:del>
          </w:p>
        </w:tc>
        <w:tc>
          <w:tcPr>
            <w:tcW w:w="1020" w:type="dxa"/>
            <w:tcBorders>
              <w:top w:val="nil"/>
              <w:left w:val="nil"/>
              <w:bottom w:val="nil"/>
              <w:right w:val="nil"/>
            </w:tcBorders>
            <w:shd w:val="clear" w:color="auto" w:fill="auto"/>
            <w:noWrap/>
            <w:vAlign w:val="center"/>
            <w:hideMark/>
          </w:tcPr>
          <w:p w14:paraId="66D9B94B" w14:textId="77777777" w:rsidR="00324AC5" w:rsidRPr="00093F5E" w:rsidDel="004B3AAC" w:rsidRDefault="00093F5E" w:rsidP="00324AC5">
            <w:pPr>
              <w:spacing w:after="0" w:line="240" w:lineRule="auto"/>
              <w:jc w:val="right"/>
              <w:rPr>
                <w:del w:id="2610" w:author="Harry" w:date="2021-12-13T10:49:00Z"/>
                <w:rFonts w:ascii="Yu Gothic" w:eastAsia="Yu Gothic" w:hAnsi="Yu Gothic" w:cs="MS PGothic"/>
                <w:color w:val="000000"/>
                <w:sz w:val="18"/>
                <w:szCs w:val="18"/>
                <w:lang w:val="en-GB" w:eastAsia="ja-JP"/>
              </w:rPr>
            </w:pPr>
            <w:del w:id="2611" w:author="Harry" w:date="2021-12-13T10:49:00Z">
              <w:r w:rsidRPr="00093F5E" w:rsidDel="004B3AAC">
                <w:rPr>
                  <w:rFonts w:ascii="Yu Gothic" w:eastAsia="Yu Gothic" w:hAnsi="Yu Gothic" w:cs="MS PGothic" w:hint="eastAsia"/>
                  <w:color w:val="000000"/>
                  <w:sz w:val="18"/>
                  <w:szCs w:val="18"/>
                  <w:lang w:val="en-GB" w:eastAsia="ja-JP"/>
                </w:rPr>
                <w:delText xml:space="preserve">990 </w:delText>
              </w:r>
            </w:del>
          </w:p>
        </w:tc>
        <w:tc>
          <w:tcPr>
            <w:tcW w:w="745" w:type="dxa"/>
            <w:tcBorders>
              <w:top w:val="nil"/>
              <w:left w:val="nil"/>
              <w:bottom w:val="nil"/>
              <w:right w:val="nil"/>
            </w:tcBorders>
            <w:shd w:val="clear" w:color="auto" w:fill="auto"/>
            <w:noWrap/>
            <w:vAlign w:val="center"/>
            <w:hideMark/>
          </w:tcPr>
          <w:p w14:paraId="49A6609D" w14:textId="77777777" w:rsidR="00324AC5" w:rsidRPr="00093F5E" w:rsidDel="004B3AAC" w:rsidRDefault="00093F5E" w:rsidP="00324AC5">
            <w:pPr>
              <w:spacing w:after="0" w:line="240" w:lineRule="auto"/>
              <w:jc w:val="right"/>
              <w:rPr>
                <w:del w:id="2612" w:author="Harry" w:date="2021-12-13T10:49:00Z"/>
                <w:rFonts w:ascii="Yu Gothic" w:eastAsia="Yu Gothic" w:hAnsi="Yu Gothic" w:cs="MS PGothic"/>
                <w:color w:val="000000"/>
                <w:sz w:val="18"/>
                <w:szCs w:val="18"/>
                <w:lang w:val="en-GB" w:eastAsia="ja-JP"/>
              </w:rPr>
            </w:pPr>
            <w:del w:id="2613" w:author="Harry" w:date="2021-12-13T10:49:00Z">
              <w:r w:rsidRPr="00093F5E" w:rsidDel="004B3AAC">
                <w:rPr>
                  <w:rFonts w:ascii="Yu Gothic" w:eastAsia="Yu Gothic" w:hAnsi="Yu Gothic" w:cs="MS PGothic" w:hint="eastAsia"/>
                  <w:color w:val="000000"/>
                  <w:sz w:val="18"/>
                  <w:szCs w:val="18"/>
                  <w:lang w:val="en-GB" w:eastAsia="ja-JP"/>
                </w:rPr>
                <w:delText xml:space="preserve">885 </w:delText>
              </w:r>
            </w:del>
          </w:p>
        </w:tc>
        <w:tc>
          <w:tcPr>
            <w:tcW w:w="745" w:type="dxa"/>
            <w:tcBorders>
              <w:top w:val="nil"/>
              <w:left w:val="nil"/>
              <w:bottom w:val="nil"/>
              <w:right w:val="nil"/>
            </w:tcBorders>
            <w:shd w:val="clear" w:color="auto" w:fill="auto"/>
            <w:noWrap/>
            <w:vAlign w:val="center"/>
            <w:hideMark/>
          </w:tcPr>
          <w:p w14:paraId="0ED5563B" w14:textId="77777777" w:rsidR="00324AC5" w:rsidRPr="00093F5E" w:rsidDel="004B3AAC" w:rsidRDefault="00093F5E" w:rsidP="00324AC5">
            <w:pPr>
              <w:spacing w:after="0" w:line="240" w:lineRule="auto"/>
              <w:jc w:val="right"/>
              <w:rPr>
                <w:del w:id="2614" w:author="Harry" w:date="2021-12-13T10:49:00Z"/>
                <w:rFonts w:ascii="Yu Gothic" w:eastAsia="Yu Gothic" w:hAnsi="Yu Gothic" w:cs="MS PGothic"/>
                <w:color w:val="000000"/>
                <w:sz w:val="18"/>
                <w:szCs w:val="18"/>
                <w:lang w:val="en-GB" w:eastAsia="ja-JP"/>
              </w:rPr>
            </w:pPr>
            <w:del w:id="2615" w:author="Harry" w:date="2021-12-13T10:49:00Z">
              <w:r w:rsidRPr="00093F5E" w:rsidDel="004B3AAC">
                <w:rPr>
                  <w:rFonts w:ascii="Yu Gothic" w:eastAsia="Yu Gothic" w:hAnsi="Yu Gothic" w:cs="MS PGothic" w:hint="eastAsia"/>
                  <w:color w:val="000000"/>
                  <w:sz w:val="18"/>
                  <w:szCs w:val="18"/>
                  <w:lang w:val="en-GB" w:eastAsia="ja-JP"/>
                </w:rPr>
                <w:delText xml:space="preserve">1,235 </w:delText>
              </w:r>
            </w:del>
          </w:p>
        </w:tc>
      </w:tr>
      <w:tr w:rsidR="008E3EEF" w:rsidRPr="00093F5E" w:rsidDel="004B3AAC" w14:paraId="04D23D0E" w14:textId="77777777" w:rsidTr="00324AC5">
        <w:trPr>
          <w:trHeight w:val="60"/>
          <w:jc w:val="center"/>
          <w:del w:id="2616" w:author="Harry" w:date="2021-12-13T10:49:00Z"/>
        </w:trPr>
        <w:tc>
          <w:tcPr>
            <w:tcW w:w="543" w:type="dxa"/>
            <w:tcBorders>
              <w:top w:val="nil"/>
              <w:left w:val="nil"/>
              <w:bottom w:val="single" w:sz="4" w:space="0" w:color="auto"/>
              <w:right w:val="nil"/>
            </w:tcBorders>
            <w:shd w:val="clear" w:color="auto" w:fill="auto"/>
            <w:noWrap/>
            <w:vAlign w:val="center"/>
            <w:hideMark/>
          </w:tcPr>
          <w:p w14:paraId="77ADBF96" w14:textId="77777777" w:rsidR="00324AC5" w:rsidRPr="00093F5E" w:rsidDel="004B3AAC" w:rsidRDefault="00093F5E" w:rsidP="00324AC5">
            <w:pPr>
              <w:spacing w:after="0" w:line="240" w:lineRule="auto"/>
              <w:jc w:val="center"/>
              <w:rPr>
                <w:del w:id="2617" w:author="Harry" w:date="2021-12-13T10:49:00Z"/>
                <w:rFonts w:ascii="Yu Gothic" w:eastAsia="Yu Gothic" w:hAnsi="Yu Gothic" w:cs="MS PGothic"/>
                <w:color w:val="000000"/>
                <w:sz w:val="18"/>
                <w:szCs w:val="18"/>
                <w:lang w:val="en-GB" w:eastAsia="ja-JP"/>
              </w:rPr>
            </w:pPr>
            <w:del w:id="2618" w:author="Harry" w:date="2021-12-13T10:49:00Z">
              <w:r w:rsidRPr="00093F5E" w:rsidDel="004B3AAC">
                <w:rPr>
                  <w:rFonts w:ascii="Yu Gothic" w:eastAsia="Yu Gothic" w:hAnsi="Yu Gothic" w:cs="MS PGothic" w:hint="eastAsia"/>
                  <w:color w:val="000000"/>
                  <w:sz w:val="18"/>
                  <w:szCs w:val="18"/>
                  <w:lang w:val="en-GB" w:eastAsia="ja-JP"/>
                </w:rPr>
                <w:delText>34</w:delText>
              </w:r>
            </w:del>
          </w:p>
        </w:tc>
        <w:tc>
          <w:tcPr>
            <w:tcW w:w="2859" w:type="dxa"/>
            <w:tcBorders>
              <w:top w:val="nil"/>
              <w:left w:val="nil"/>
              <w:bottom w:val="single" w:sz="4" w:space="0" w:color="auto"/>
              <w:right w:val="nil"/>
            </w:tcBorders>
            <w:shd w:val="clear" w:color="auto" w:fill="auto"/>
            <w:noWrap/>
            <w:vAlign w:val="center"/>
            <w:hideMark/>
          </w:tcPr>
          <w:p w14:paraId="5F9BC9C3" w14:textId="77777777" w:rsidR="00324AC5" w:rsidRPr="00093F5E" w:rsidDel="004B3AAC" w:rsidRDefault="00093F5E" w:rsidP="00324AC5">
            <w:pPr>
              <w:spacing w:after="0" w:line="240" w:lineRule="auto"/>
              <w:rPr>
                <w:del w:id="2619" w:author="Harry" w:date="2021-12-13T10:49:00Z"/>
                <w:rFonts w:ascii="Yu Gothic" w:eastAsia="Yu Gothic" w:hAnsi="Yu Gothic" w:cs="MS PGothic"/>
                <w:color w:val="000000"/>
                <w:sz w:val="18"/>
                <w:szCs w:val="18"/>
                <w:lang w:val="en-GB" w:eastAsia="ja-JP"/>
              </w:rPr>
            </w:pPr>
            <w:del w:id="2620" w:author="Harry" w:date="2021-12-13T10:49:00Z">
              <w:r w:rsidRPr="00093F5E" w:rsidDel="004B3AAC">
                <w:rPr>
                  <w:rFonts w:ascii="Yu Gothic" w:eastAsia="Yu Gothic" w:hAnsi="Yu Gothic" w:cs="MS PGothic" w:hint="eastAsia"/>
                  <w:color w:val="000000"/>
                  <w:sz w:val="18"/>
                  <w:szCs w:val="18"/>
                  <w:lang w:val="en-GB" w:eastAsia="ja-JP"/>
                </w:rPr>
                <w:delText>Yogyakarta</w:delText>
              </w:r>
            </w:del>
          </w:p>
        </w:tc>
        <w:tc>
          <w:tcPr>
            <w:tcW w:w="241" w:type="dxa"/>
            <w:tcBorders>
              <w:top w:val="nil"/>
              <w:left w:val="nil"/>
              <w:bottom w:val="single" w:sz="4" w:space="0" w:color="auto"/>
              <w:right w:val="nil"/>
            </w:tcBorders>
            <w:shd w:val="clear" w:color="auto" w:fill="auto"/>
            <w:noWrap/>
            <w:vAlign w:val="center"/>
            <w:hideMark/>
          </w:tcPr>
          <w:p w14:paraId="769829CF" w14:textId="77777777" w:rsidR="00324AC5" w:rsidRPr="00093F5E" w:rsidDel="004B3AAC" w:rsidRDefault="00093F5E" w:rsidP="00324AC5">
            <w:pPr>
              <w:spacing w:after="0" w:line="240" w:lineRule="auto"/>
              <w:jc w:val="right"/>
              <w:rPr>
                <w:del w:id="2621" w:author="Harry" w:date="2021-12-13T10:49:00Z"/>
                <w:rFonts w:ascii="Yu Gothic" w:eastAsia="Yu Gothic" w:hAnsi="Yu Gothic" w:cs="MS PGothic"/>
                <w:color w:val="000000"/>
                <w:sz w:val="18"/>
                <w:szCs w:val="18"/>
                <w:lang w:val="en-GB" w:eastAsia="ja-JP"/>
              </w:rPr>
            </w:pPr>
            <w:del w:id="2622" w:author="Harry" w:date="2021-12-13T10:49:00Z">
              <w:r w:rsidRPr="00093F5E" w:rsidDel="004B3AAC">
                <w:rPr>
                  <w:rFonts w:ascii="Yu Gothic" w:eastAsia="Yu Gothic" w:hAnsi="Yu Gothic" w:cs="MS PGothic" w:hint="eastAsia"/>
                  <w:color w:val="000000"/>
                  <w:sz w:val="18"/>
                  <w:szCs w:val="18"/>
                  <w:lang w:val="en-GB" w:eastAsia="ja-JP"/>
                </w:rPr>
                <w:delText xml:space="preserve">968 </w:delText>
              </w:r>
            </w:del>
          </w:p>
        </w:tc>
        <w:tc>
          <w:tcPr>
            <w:tcW w:w="1020" w:type="dxa"/>
            <w:tcBorders>
              <w:top w:val="nil"/>
              <w:left w:val="nil"/>
              <w:bottom w:val="single" w:sz="4" w:space="0" w:color="auto"/>
              <w:right w:val="nil"/>
            </w:tcBorders>
            <w:shd w:val="clear" w:color="auto" w:fill="auto"/>
            <w:noWrap/>
            <w:vAlign w:val="center"/>
            <w:hideMark/>
          </w:tcPr>
          <w:p w14:paraId="4688E096" w14:textId="77777777" w:rsidR="00324AC5" w:rsidRPr="00093F5E" w:rsidDel="004B3AAC" w:rsidRDefault="00093F5E" w:rsidP="00324AC5">
            <w:pPr>
              <w:spacing w:after="0" w:line="240" w:lineRule="auto"/>
              <w:jc w:val="right"/>
              <w:rPr>
                <w:del w:id="2623" w:author="Harry" w:date="2021-12-13T10:49:00Z"/>
                <w:rFonts w:ascii="Yu Gothic" w:eastAsia="Yu Gothic" w:hAnsi="Yu Gothic" w:cs="MS PGothic"/>
                <w:color w:val="000000"/>
                <w:sz w:val="18"/>
                <w:szCs w:val="18"/>
                <w:lang w:val="en-GB" w:eastAsia="ja-JP"/>
              </w:rPr>
            </w:pPr>
            <w:del w:id="2624" w:author="Harry" w:date="2021-12-13T10:49:00Z">
              <w:r w:rsidRPr="00093F5E" w:rsidDel="004B3AAC">
                <w:rPr>
                  <w:rFonts w:ascii="Yu Gothic" w:eastAsia="Yu Gothic" w:hAnsi="Yu Gothic" w:cs="MS PGothic" w:hint="eastAsia"/>
                  <w:color w:val="000000"/>
                  <w:sz w:val="18"/>
                  <w:szCs w:val="18"/>
                  <w:lang w:val="en-GB" w:eastAsia="ja-JP"/>
                </w:rPr>
                <w:delText xml:space="preserve">1,254 </w:delText>
              </w:r>
            </w:del>
          </w:p>
        </w:tc>
        <w:tc>
          <w:tcPr>
            <w:tcW w:w="745" w:type="dxa"/>
            <w:tcBorders>
              <w:top w:val="nil"/>
              <w:left w:val="nil"/>
              <w:bottom w:val="single" w:sz="4" w:space="0" w:color="auto"/>
              <w:right w:val="nil"/>
            </w:tcBorders>
            <w:shd w:val="clear" w:color="auto" w:fill="auto"/>
            <w:noWrap/>
            <w:vAlign w:val="center"/>
            <w:hideMark/>
          </w:tcPr>
          <w:p w14:paraId="0C1CB409" w14:textId="77777777" w:rsidR="00324AC5" w:rsidRPr="00093F5E" w:rsidDel="004B3AAC" w:rsidRDefault="00093F5E" w:rsidP="00324AC5">
            <w:pPr>
              <w:spacing w:after="0" w:line="240" w:lineRule="auto"/>
              <w:jc w:val="right"/>
              <w:rPr>
                <w:del w:id="2625" w:author="Harry" w:date="2021-12-13T10:49:00Z"/>
                <w:rFonts w:ascii="Yu Gothic" w:eastAsia="Yu Gothic" w:hAnsi="Yu Gothic" w:cs="MS PGothic"/>
                <w:color w:val="000000"/>
                <w:sz w:val="18"/>
                <w:szCs w:val="18"/>
                <w:lang w:val="en-GB" w:eastAsia="ja-JP"/>
              </w:rPr>
            </w:pPr>
            <w:del w:id="2626" w:author="Harry" w:date="2021-12-13T10:49:00Z">
              <w:r w:rsidRPr="00093F5E" w:rsidDel="004B3AAC">
                <w:rPr>
                  <w:rFonts w:ascii="Yu Gothic" w:eastAsia="Yu Gothic" w:hAnsi="Yu Gothic" w:cs="MS PGothic" w:hint="eastAsia"/>
                  <w:color w:val="000000"/>
                  <w:sz w:val="18"/>
                  <w:szCs w:val="18"/>
                  <w:lang w:val="en-GB" w:eastAsia="ja-JP"/>
                </w:rPr>
                <w:delText xml:space="preserve">784 </w:delText>
              </w:r>
            </w:del>
          </w:p>
        </w:tc>
        <w:tc>
          <w:tcPr>
            <w:tcW w:w="745" w:type="dxa"/>
            <w:tcBorders>
              <w:top w:val="nil"/>
              <w:left w:val="nil"/>
              <w:bottom w:val="single" w:sz="4" w:space="0" w:color="auto"/>
              <w:right w:val="nil"/>
            </w:tcBorders>
            <w:shd w:val="clear" w:color="auto" w:fill="auto"/>
            <w:noWrap/>
            <w:vAlign w:val="center"/>
            <w:hideMark/>
          </w:tcPr>
          <w:p w14:paraId="44337311" w14:textId="77777777" w:rsidR="00324AC5" w:rsidRPr="00093F5E" w:rsidDel="004B3AAC" w:rsidRDefault="00093F5E" w:rsidP="00324AC5">
            <w:pPr>
              <w:spacing w:after="0" w:line="240" w:lineRule="auto"/>
              <w:jc w:val="right"/>
              <w:rPr>
                <w:del w:id="2627" w:author="Harry" w:date="2021-12-13T10:49:00Z"/>
                <w:rFonts w:ascii="Yu Gothic" w:eastAsia="Yu Gothic" w:hAnsi="Yu Gothic" w:cs="MS PGothic"/>
                <w:color w:val="000000"/>
                <w:sz w:val="18"/>
                <w:szCs w:val="18"/>
                <w:lang w:val="en-GB" w:eastAsia="ja-JP"/>
              </w:rPr>
            </w:pPr>
            <w:del w:id="2628" w:author="Harry" w:date="2021-12-13T10:49:00Z">
              <w:r w:rsidRPr="00093F5E" w:rsidDel="004B3AAC">
                <w:rPr>
                  <w:rFonts w:ascii="Yu Gothic" w:eastAsia="Yu Gothic" w:hAnsi="Yu Gothic" w:cs="MS PGothic" w:hint="eastAsia"/>
                  <w:color w:val="000000"/>
                  <w:sz w:val="18"/>
                  <w:szCs w:val="18"/>
                  <w:lang w:val="en-GB" w:eastAsia="ja-JP"/>
                </w:rPr>
                <w:delText xml:space="preserve">1,189 </w:delText>
              </w:r>
            </w:del>
          </w:p>
        </w:tc>
      </w:tr>
    </w:tbl>
    <w:p w14:paraId="107CE874" w14:textId="77777777" w:rsidR="00422BF6" w:rsidRPr="00093F5E" w:rsidRDefault="00093F5E" w:rsidP="00422BF6">
      <w:pPr>
        <w:snapToGrid w:val="0"/>
        <w:spacing w:after="0" w:line="240" w:lineRule="auto"/>
        <w:ind w:left="913" w:firstLine="363"/>
        <w:rPr>
          <w:sz w:val="20"/>
          <w:szCs w:val="20"/>
          <w:lang w:val="en-GB"/>
        </w:rPr>
      </w:pPr>
      <w:r w:rsidRPr="00093F5E">
        <w:rPr>
          <w:noProof/>
          <w:lang w:val="en-GB"/>
        </w:rPr>
        <w:fldChar w:fldCharType="end"/>
      </w:r>
      <w:r w:rsidR="005F5ACD" w:rsidRPr="005278FD">
        <w:rPr>
          <w:b/>
          <w:i/>
          <w:iCs/>
          <w:sz w:val="20"/>
          <w:szCs w:val="20"/>
          <w:lang w:val="en-GB"/>
          <w:rPrChange w:id="2629" w:author="Author">
            <w:rPr>
              <w:i/>
              <w:iCs/>
              <w:sz w:val="20"/>
              <w:szCs w:val="20"/>
              <w:lang w:val="en-GB"/>
            </w:rPr>
          </w:rPrChange>
        </w:rPr>
        <w:t>Note</w:t>
      </w:r>
      <w:r w:rsidR="005F5ACD" w:rsidRPr="00093F5E">
        <w:rPr>
          <w:i/>
          <w:iCs/>
          <w:sz w:val="20"/>
          <w:szCs w:val="20"/>
          <w:lang w:val="en-GB"/>
        </w:rPr>
        <w:t>:</w:t>
      </w:r>
      <w:r w:rsidR="005F5ACD" w:rsidRPr="00093F5E">
        <w:rPr>
          <w:sz w:val="20"/>
          <w:szCs w:val="20"/>
          <w:lang w:val="en-GB"/>
        </w:rPr>
        <w:t xml:space="preserve"> In thousands of IDR</w:t>
      </w:r>
      <w:r w:rsidRPr="00093F5E">
        <w:rPr>
          <w:rFonts w:hint="eastAsia"/>
          <w:sz w:val="20"/>
          <w:szCs w:val="20"/>
          <w:lang w:val="en-GB"/>
        </w:rPr>
        <w:t>.</w:t>
      </w:r>
      <w:r w:rsidRPr="00093F5E">
        <w:rPr>
          <w:sz w:val="20"/>
          <w:szCs w:val="20"/>
          <w:lang w:val="en-GB"/>
        </w:rPr>
        <w:t xml:space="preserve"> </w:t>
      </w:r>
    </w:p>
    <w:p w14:paraId="22EE5D9E" w14:textId="77777777" w:rsidR="005F5ACD" w:rsidRPr="00093F5E" w:rsidRDefault="00093F5E" w:rsidP="00422BF6">
      <w:pPr>
        <w:snapToGrid w:val="0"/>
        <w:spacing w:after="0" w:line="240" w:lineRule="auto"/>
        <w:ind w:left="913" w:firstLine="363"/>
        <w:rPr>
          <w:sz w:val="20"/>
          <w:szCs w:val="20"/>
          <w:lang w:val="en-GB"/>
        </w:rPr>
      </w:pPr>
      <w:r w:rsidRPr="00093F5E">
        <w:rPr>
          <w:rFonts w:hint="eastAsia"/>
          <w:i/>
          <w:iCs/>
          <w:sz w:val="20"/>
          <w:szCs w:val="20"/>
          <w:lang w:val="en-GB"/>
        </w:rPr>
        <w:t>S</w:t>
      </w:r>
      <w:r w:rsidRPr="00093F5E">
        <w:rPr>
          <w:i/>
          <w:iCs/>
          <w:sz w:val="20"/>
          <w:szCs w:val="20"/>
          <w:lang w:val="en-GB"/>
        </w:rPr>
        <w:t>ource:</w:t>
      </w:r>
      <w:r w:rsidRPr="00093F5E">
        <w:rPr>
          <w:sz w:val="20"/>
          <w:szCs w:val="20"/>
          <w:lang w:val="en-GB"/>
        </w:rPr>
        <w:t xml:space="preserve"> Authors’ computation</w:t>
      </w:r>
      <w:r w:rsidR="002A72FE" w:rsidRPr="00093F5E">
        <w:rPr>
          <w:sz w:val="20"/>
          <w:szCs w:val="20"/>
          <w:lang w:val="en-GB"/>
        </w:rPr>
        <w:t>.</w:t>
      </w:r>
    </w:p>
    <w:p w14:paraId="2D8A4812" w14:textId="77777777" w:rsidR="00F23585" w:rsidRPr="00093F5E" w:rsidRDefault="00F23585" w:rsidP="00422BF6">
      <w:pPr>
        <w:snapToGrid w:val="0"/>
        <w:spacing w:after="0" w:line="240" w:lineRule="auto"/>
        <w:ind w:left="913" w:firstLine="363"/>
        <w:rPr>
          <w:sz w:val="20"/>
          <w:szCs w:val="20"/>
          <w:lang w:val="en-GB"/>
        </w:rPr>
      </w:pPr>
    </w:p>
    <w:p w14:paraId="2CFBB3EE" w14:textId="77777777" w:rsidR="00F23585" w:rsidRPr="00093F5E" w:rsidRDefault="00F23585" w:rsidP="00422BF6">
      <w:pPr>
        <w:snapToGrid w:val="0"/>
        <w:spacing w:after="0" w:line="240" w:lineRule="auto"/>
        <w:ind w:left="913" w:firstLine="363"/>
        <w:rPr>
          <w:sz w:val="20"/>
          <w:szCs w:val="20"/>
          <w:lang w:val="en-GB"/>
        </w:rPr>
      </w:pPr>
    </w:p>
    <w:p w14:paraId="4F327FAF" w14:textId="77777777" w:rsidR="00F23585" w:rsidRPr="00093F5E" w:rsidRDefault="00093F5E" w:rsidP="00422BF6">
      <w:pPr>
        <w:snapToGrid w:val="0"/>
        <w:spacing w:after="0" w:line="240" w:lineRule="auto"/>
        <w:ind w:left="913" w:firstLine="363"/>
        <w:rPr>
          <w:sz w:val="20"/>
          <w:szCs w:val="20"/>
          <w:lang w:val="en-GB"/>
        </w:rPr>
      </w:pPr>
      <w:r w:rsidRPr="00093F5E">
        <w:rPr>
          <w:noProof/>
          <w:lang w:val="en-GB"/>
        </w:rPr>
        <w:lastRenderedPageBreak/>
        <w:drawing>
          <wp:inline distT="0" distB="0" distL="0" distR="0" wp14:anchorId="25F27FD7" wp14:editId="631F2B94">
            <wp:extent cx="4305935" cy="2656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59035"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305935" cy="2656205"/>
                    </a:xfrm>
                    <a:prstGeom prst="rect">
                      <a:avLst/>
                    </a:prstGeom>
                    <a:noFill/>
                    <a:ln>
                      <a:noFill/>
                    </a:ln>
                  </pic:spPr>
                </pic:pic>
              </a:graphicData>
            </a:graphic>
          </wp:inline>
        </w:drawing>
      </w:r>
    </w:p>
    <w:p w14:paraId="5F594EB0" w14:textId="77777777" w:rsidR="001F7977" w:rsidRPr="00093F5E" w:rsidRDefault="00093F5E" w:rsidP="00857081">
      <w:pPr>
        <w:pStyle w:val="ListParagraph"/>
        <w:spacing w:line="360" w:lineRule="auto"/>
        <w:jc w:val="center"/>
        <w:rPr>
          <w:lang w:val="en-GB"/>
        </w:rPr>
      </w:pPr>
      <w:r w:rsidRPr="00093F5E">
        <w:rPr>
          <w:lang w:val="en-GB"/>
        </w:rPr>
        <w:t xml:space="preserve">Fig. </w:t>
      </w:r>
      <w:r w:rsidR="00523120" w:rsidRPr="00093F5E">
        <w:rPr>
          <w:lang w:val="en-GB"/>
        </w:rPr>
        <w:t>A</w:t>
      </w:r>
      <w:r w:rsidR="00A410CD" w:rsidRPr="00093F5E">
        <w:rPr>
          <w:lang w:val="en-GB"/>
        </w:rPr>
        <w:t>1</w:t>
      </w:r>
      <w:r w:rsidRPr="00093F5E">
        <w:rPr>
          <w:lang w:val="en-GB"/>
        </w:rPr>
        <w:t xml:space="preserve">. The </w:t>
      </w:r>
      <w:r w:rsidR="00523120" w:rsidRPr="00093F5E">
        <w:rPr>
          <w:lang w:val="en-GB"/>
        </w:rPr>
        <w:t>time-series</w:t>
      </w:r>
      <w:r w:rsidRPr="00093F5E">
        <w:rPr>
          <w:lang w:val="en-GB"/>
        </w:rPr>
        <w:t xml:space="preserve"> </w:t>
      </w:r>
      <w:r w:rsidR="00523120" w:rsidRPr="00093F5E">
        <w:rPr>
          <w:lang w:val="en-GB"/>
        </w:rPr>
        <w:t>o</w:t>
      </w:r>
      <w:r w:rsidRPr="00093F5E">
        <w:rPr>
          <w:lang w:val="en-GB"/>
        </w:rPr>
        <w:t xml:space="preserve">f </w:t>
      </w:r>
      <w:r w:rsidR="00523120" w:rsidRPr="00093F5E">
        <w:rPr>
          <w:lang w:val="en-GB"/>
        </w:rPr>
        <w:t>real wage across provinces</w:t>
      </w:r>
      <w:r w:rsidR="003B1D68" w:rsidRPr="00093F5E">
        <w:rPr>
          <w:lang w:val="en-GB"/>
        </w:rPr>
        <w:t xml:space="preserve"> based on region</w:t>
      </w:r>
      <w:r w:rsidR="00523120" w:rsidRPr="00093F5E">
        <w:rPr>
          <w:lang w:val="en-GB"/>
        </w:rPr>
        <w:t>, 2008-2020</w:t>
      </w:r>
    </w:p>
    <w:sectPr w:rsidR="001F7977" w:rsidRPr="00093F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1AC4469A" w14:textId="77777777" w:rsidR="000D14D1" w:rsidRDefault="000D14D1" w:rsidP="000D14D1">
      <w:pPr>
        <w:pStyle w:val="CommentText"/>
      </w:pPr>
      <w:r>
        <w:rPr>
          <w:rStyle w:val="CommentReference"/>
        </w:rPr>
        <w:annotationRef/>
      </w:r>
      <w:r>
        <w:t>Dear Author,</w:t>
      </w:r>
    </w:p>
    <w:p w14:paraId="76D53AAA" w14:textId="77777777" w:rsidR="000D14D1" w:rsidRDefault="000D14D1" w:rsidP="000D14D1">
      <w:pPr>
        <w:pStyle w:val="CommentText"/>
      </w:pPr>
    </w:p>
    <w:p w14:paraId="6D3878DA" w14:textId="77777777" w:rsidR="000D14D1" w:rsidRDefault="000D14D1" w:rsidP="000D14D1">
      <w:pPr>
        <w:pStyle w:val="CommentText"/>
      </w:pPr>
      <w:r>
        <w:t>Thank you for the opportunity to assist you with your manuscript. I have edited it for language, content, flow, and readability. I have also made comments to shed more light on major revisions. Since there were no guidelines for formatting, I have not looked into this aspect. I hope you find my input useful.</w:t>
      </w:r>
    </w:p>
  </w:comment>
  <w:comment w:id="6" w:author="Author" w:initials="A">
    <w:p w14:paraId="2A812F05" w14:textId="77777777" w:rsidR="005E0DCD" w:rsidRDefault="005E0DCD" w:rsidP="005E0DCD">
      <w:pPr>
        <w:pStyle w:val="CommentText"/>
      </w:pPr>
      <w:r>
        <w:rPr>
          <w:rStyle w:val="CommentReference"/>
        </w:rPr>
        <w:annotationRef/>
      </w:r>
      <w:r>
        <w:t>The words “paper” and “study” cannot be used interchangeably.</w:t>
      </w:r>
    </w:p>
    <w:p w14:paraId="38F594FB" w14:textId="77777777" w:rsidR="005E0DCD" w:rsidRDefault="005E0DCD" w:rsidP="005E0DCD">
      <w:pPr>
        <w:pStyle w:val="CommentText"/>
      </w:pPr>
    </w:p>
    <w:p w14:paraId="40612392" w14:textId="77777777" w:rsidR="005E0DCD" w:rsidRDefault="005E0DCD" w:rsidP="005E0DCD">
      <w:pPr>
        <w:pStyle w:val="CommentText"/>
      </w:pPr>
      <w:r>
        <w:t>In an academic context, “paper” implies a formal written composition that is intended to be published, presented, etc. The “study,” on the other hand, is the actual work carried out. Usually, a paper reports on certain details of a study, such as the method used in the study, its findings, and conclusions derived from the study. Therefore, it would be odd to say that experiments were carried out in the paper. The experiments were carried out at the time of conducting the research, that is, during the study, and not during the writing of the paper to report the details of the study. Hence, it is appropriate to use the word “study” and not “paper.”</w:t>
      </w:r>
    </w:p>
  </w:comment>
  <w:comment w:id="5" w:author="Author" w:initials="A">
    <w:p w14:paraId="699E6F54" w14:textId="77777777" w:rsidR="00DD34CB" w:rsidRDefault="00DD34CB">
      <w:pPr>
        <w:pStyle w:val="CommentText"/>
      </w:pPr>
      <w:r>
        <w:rPr>
          <w:rStyle w:val="CommentReference"/>
        </w:rPr>
        <w:annotationRef/>
      </w:r>
      <w:r>
        <w:t>I made edits for conciseness. Please review.</w:t>
      </w:r>
    </w:p>
  </w:comment>
  <w:comment w:id="16" w:author="Author" w:initials="A">
    <w:p w14:paraId="7E21DACE" w14:textId="77777777" w:rsidR="00DD34CB" w:rsidRDefault="00DD34CB">
      <w:pPr>
        <w:pStyle w:val="CommentText"/>
      </w:pPr>
      <w:r>
        <w:rPr>
          <w:rStyle w:val="CommentReference"/>
        </w:rPr>
        <w:annotationRef/>
      </w:r>
      <w:r>
        <w:t>I restructured this sentence for improved clarity and flow. Please review.</w:t>
      </w:r>
    </w:p>
  </w:comment>
  <w:comment w:id="24" w:author="Author" w:initials="A">
    <w:p w14:paraId="73D40340" w14:textId="77777777" w:rsidR="00DD34CB" w:rsidRDefault="00DD34CB">
      <w:pPr>
        <w:pStyle w:val="CommentText"/>
      </w:pPr>
      <w:r>
        <w:rPr>
          <w:rStyle w:val="CommentReference"/>
        </w:rPr>
        <w:annotationRef/>
      </w:r>
      <w:r w:rsidR="004935C2">
        <w:t>This sentence has been rephrased for improved clarity and flow. Please review.</w:t>
      </w:r>
    </w:p>
  </w:comment>
  <w:comment w:id="58" w:author="Author" w:initials="A">
    <w:p w14:paraId="22AC71EB" w14:textId="1019068F" w:rsidR="009F0F1D" w:rsidRDefault="009F0F1D">
      <w:pPr>
        <w:pStyle w:val="CommentText"/>
      </w:pPr>
      <w:r>
        <w:rPr>
          <w:rStyle w:val="CommentReference"/>
        </w:rPr>
        <w:annotationRef/>
      </w:r>
      <w:r>
        <w:t>Please consider rephrasing this sentence as “The Indonesian Central Bureau of Statistics (BPS) recorded the population in urban areas in 2020 as 56.7%, an increase from the 2010 figure of 49.8%”.</w:t>
      </w:r>
    </w:p>
  </w:comment>
  <w:comment w:id="74" w:author="Author" w:initials="A">
    <w:p w14:paraId="278D962D" w14:textId="77777777" w:rsidR="00BC6837" w:rsidRDefault="00BC6837">
      <w:pPr>
        <w:pStyle w:val="CommentText"/>
      </w:pPr>
      <w:r>
        <w:rPr>
          <w:rStyle w:val="CommentReference"/>
        </w:rPr>
        <w:annotationRef/>
      </w:r>
      <w:r w:rsidR="00961E25">
        <w:t>I restructured this sentence for improved clarity and flow. Please review.</w:t>
      </w:r>
    </w:p>
  </w:comment>
  <w:comment w:id="84" w:author="Author" w:initials="A">
    <w:p w14:paraId="7DC713C9" w14:textId="77777777" w:rsidR="00492F77" w:rsidRDefault="00492F77">
      <w:pPr>
        <w:pStyle w:val="CommentText"/>
      </w:pPr>
      <w:r>
        <w:rPr>
          <w:rStyle w:val="CommentReference"/>
        </w:rPr>
        <w:annotationRef/>
      </w:r>
      <w:r w:rsidRPr="00492F77">
        <w:t>“Consequently” is less wordy and a better alternative while conveying the same meaning.</w:t>
      </w:r>
    </w:p>
  </w:comment>
  <w:comment w:id="165" w:author="Author" w:initials="A">
    <w:p w14:paraId="556672F2" w14:textId="48F0B836" w:rsidR="009F0F1D" w:rsidRDefault="009F0F1D">
      <w:pPr>
        <w:pStyle w:val="CommentText"/>
      </w:pPr>
      <w:r>
        <w:rPr>
          <w:rStyle w:val="CommentReference"/>
        </w:rPr>
        <w:annotationRef/>
      </w:r>
      <w:r w:rsidRPr="009F0F1D">
        <w:t>"On the other hand" is typically used when "on the one hand" has been used in the preceding context. I have revised this expression accordingly. The meaning is unaffected.</w:t>
      </w:r>
    </w:p>
  </w:comment>
  <w:comment w:id="180" w:author="Author" w:initials="A">
    <w:p w14:paraId="47892C36" w14:textId="77777777" w:rsidR="005C3D30" w:rsidRDefault="005C3D30">
      <w:pPr>
        <w:pStyle w:val="CommentText"/>
      </w:pPr>
      <w:r>
        <w:rPr>
          <w:rStyle w:val="CommentReference"/>
        </w:rPr>
        <w:annotationRef/>
      </w:r>
      <w:r>
        <w:t>Acronyms should be defined in full at the first instance of the use.</w:t>
      </w:r>
    </w:p>
  </w:comment>
  <w:comment w:id="192" w:author="Author" w:initials="A">
    <w:p w14:paraId="7471E3CA" w14:textId="77777777" w:rsidR="00B43BF0" w:rsidRDefault="00B43BF0">
      <w:pPr>
        <w:pStyle w:val="CommentText"/>
      </w:pPr>
      <w:r>
        <w:rPr>
          <w:rStyle w:val="CommentReference"/>
        </w:rPr>
        <w:annotationRef/>
      </w:r>
      <w:r w:rsidRPr="00B43BF0">
        <w:t>I added this for completeness. Please check that this revision is appropriate.</w:t>
      </w:r>
    </w:p>
  </w:comment>
  <w:comment w:id="194" w:author="Author" w:initials="A">
    <w:p w14:paraId="503CA3DC" w14:textId="77777777" w:rsidR="00611CFD" w:rsidRDefault="00611CFD">
      <w:pPr>
        <w:pStyle w:val="CommentText"/>
      </w:pPr>
      <w:r>
        <w:rPr>
          <w:rStyle w:val="CommentReference"/>
        </w:rPr>
        <w:annotationRef/>
      </w:r>
      <w:r>
        <w:t>This has been deleted for conciseness.</w:t>
      </w:r>
    </w:p>
  </w:comment>
  <w:comment w:id="210" w:author="Author" w:initials="A">
    <w:p w14:paraId="416702EB" w14:textId="77777777" w:rsidR="00611CFD" w:rsidRDefault="00611CFD">
      <w:pPr>
        <w:pStyle w:val="CommentText"/>
      </w:pPr>
      <w:r>
        <w:rPr>
          <w:rStyle w:val="CommentReference"/>
        </w:rPr>
        <w:annotationRef/>
      </w:r>
      <w:r>
        <w:t>Acronyms should be defined in full at the first instance of the use.</w:t>
      </w:r>
    </w:p>
  </w:comment>
  <w:comment w:id="215" w:author="Author" w:initials="A">
    <w:p w14:paraId="27E7BC9A" w14:textId="77777777" w:rsidR="00FC0BF8" w:rsidRDefault="00FC0BF8">
      <w:pPr>
        <w:pStyle w:val="CommentText"/>
      </w:pPr>
      <w:r>
        <w:rPr>
          <w:rStyle w:val="CommentReference"/>
        </w:rPr>
        <w:annotationRef/>
      </w:r>
      <w:r w:rsidRPr="00FC0BF8">
        <w:t>This has been deleted for more formal language. Please note that “very” is at best avoided in formal or academic writing as it has a slightly informal tone. In instances where it is absolutely necessary, we can replace it with more formal alternatives such as “extremely” or “considerably.”</w:t>
      </w:r>
    </w:p>
  </w:comment>
  <w:comment w:id="226" w:author="Author" w:initials="A">
    <w:p w14:paraId="27975BB8" w14:textId="3AEF9FBD" w:rsidR="00975455" w:rsidRDefault="00975455">
      <w:pPr>
        <w:pStyle w:val="CommentText"/>
      </w:pPr>
      <w:r>
        <w:rPr>
          <w:rStyle w:val="CommentReference"/>
        </w:rPr>
        <w:annotationRef/>
      </w:r>
      <w:r>
        <w:t>In academic writing, gender-neutral language is preferred.</w:t>
      </w:r>
      <w:r w:rsidR="008D255E">
        <w:t xml:space="preserve"> Instead </w:t>
      </w:r>
      <w:r w:rsidR="00001881">
        <w:t>of “</w:t>
      </w:r>
      <w:r>
        <w:t xml:space="preserve">his, hers, he/she” we use </w:t>
      </w:r>
      <w:r w:rsidR="008D255E">
        <w:t>“</w:t>
      </w:r>
      <w:r>
        <w:t>they, their or this study</w:t>
      </w:r>
      <w:r w:rsidR="008D255E">
        <w:t>”.</w:t>
      </w:r>
    </w:p>
  </w:comment>
  <w:comment w:id="241" w:author="Author" w:initials="A">
    <w:p w14:paraId="003B2183" w14:textId="77777777" w:rsidR="00274E4E" w:rsidRDefault="00274E4E">
      <w:pPr>
        <w:pStyle w:val="CommentText"/>
      </w:pPr>
      <w:r>
        <w:rPr>
          <w:rStyle w:val="CommentReference"/>
        </w:rPr>
        <w:annotationRef/>
      </w:r>
      <w:r>
        <w:t>I made edits for improved clarity. Please review.</w:t>
      </w:r>
    </w:p>
  </w:comment>
  <w:comment w:id="275" w:author="Author" w:initials="A">
    <w:p w14:paraId="77814F97" w14:textId="77777777" w:rsidR="009476B2" w:rsidRDefault="009476B2">
      <w:pPr>
        <w:pStyle w:val="CommentText"/>
      </w:pPr>
      <w:r>
        <w:rPr>
          <w:rStyle w:val="CommentReference"/>
        </w:rPr>
        <w:annotationRef/>
      </w:r>
      <w:r>
        <w:t>This edit has been made for spelling error.</w:t>
      </w:r>
    </w:p>
  </w:comment>
  <w:comment w:id="329" w:author="Author" w:initials="A">
    <w:p w14:paraId="5475355D" w14:textId="4DDD2C07" w:rsidR="00487B48" w:rsidRDefault="00487B48">
      <w:pPr>
        <w:pStyle w:val="CommentText"/>
      </w:pPr>
      <w:r>
        <w:rPr>
          <w:rStyle w:val="CommentReference"/>
        </w:rPr>
        <w:annotationRef/>
      </w:r>
      <w:r>
        <w:t>For consistency this citation should be formatted as Philips and Sul (2007) or (Philips &amp; Sul, 2017). Please consider this at all places.</w:t>
      </w:r>
    </w:p>
  </w:comment>
  <w:comment w:id="347" w:author="Author" w:initials="A">
    <w:p w14:paraId="7C8FF14A" w14:textId="77777777" w:rsidR="001257E8" w:rsidRDefault="001257E8">
      <w:pPr>
        <w:pStyle w:val="CommentText"/>
      </w:pPr>
      <w:r>
        <w:rPr>
          <w:rStyle w:val="CommentReference"/>
        </w:rPr>
        <w:annotationRef/>
      </w:r>
      <w:r w:rsidR="00F3675A">
        <w:t>I made edits for improved clarity and flow. Please review.</w:t>
      </w:r>
    </w:p>
  </w:comment>
  <w:comment w:id="415" w:author="Author" w:initials="A">
    <w:p w14:paraId="5AC69CEA" w14:textId="38ABC808" w:rsidR="00511C7B" w:rsidRDefault="00511C7B">
      <w:pPr>
        <w:pStyle w:val="CommentText"/>
      </w:pPr>
      <w:r>
        <w:rPr>
          <w:rStyle w:val="CommentReference"/>
        </w:rPr>
        <w:annotationRef/>
      </w:r>
      <w:r>
        <w:t>Comma is missing in the second citation. Please check.</w:t>
      </w:r>
    </w:p>
  </w:comment>
  <w:comment w:id="423" w:author="Author" w:initials="A">
    <w:p w14:paraId="39288E48" w14:textId="77777777" w:rsidR="00664597" w:rsidRDefault="00664597">
      <w:pPr>
        <w:pStyle w:val="CommentText"/>
      </w:pPr>
      <w:r>
        <w:rPr>
          <w:rStyle w:val="CommentReference"/>
        </w:rPr>
        <w:annotationRef/>
      </w:r>
      <w:r>
        <w:t>I made edits for improved clarity and conciseness. Please review.</w:t>
      </w:r>
    </w:p>
  </w:comment>
  <w:comment w:id="435" w:author="Author" w:initials="A">
    <w:p w14:paraId="32AF63F1" w14:textId="36DD67A3" w:rsidR="00EC309D" w:rsidRDefault="00EC309D">
      <w:pPr>
        <w:pStyle w:val="CommentText"/>
      </w:pPr>
      <w:r>
        <w:rPr>
          <w:rStyle w:val="CommentReference"/>
        </w:rPr>
        <w:annotationRef/>
      </w:r>
      <w:r w:rsidR="005453EC">
        <w:t>Please check if this should be “higher”.</w:t>
      </w:r>
    </w:p>
  </w:comment>
  <w:comment w:id="470" w:author="Author" w:initials="A">
    <w:p w14:paraId="63E7374C" w14:textId="77777777" w:rsidR="00577CCD" w:rsidRDefault="00577CCD">
      <w:pPr>
        <w:pStyle w:val="CommentText"/>
      </w:pPr>
      <w:r>
        <w:rPr>
          <w:rStyle w:val="CommentReference"/>
        </w:rPr>
        <w:annotationRef/>
      </w:r>
      <w:r>
        <w:t>Acronyms should be defined in full at the first instance of the use.</w:t>
      </w:r>
    </w:p>
  </w:comment>
  <w:comment w:id="507" w:author="Author" w:initials="A">
    <w:p w14:paraId="384141F7" w14:textId="77777777" w:rsidR="00C45502" w:rsidRDefault="00C45502">
      <w:pPr>
        <w:pStyle w:val="CommentText"/>
      </w:pPr>
      <w:r>
        <w:rPr>
          <w:rStyle w:val="CommentReference"/>
        </w:rPr>
        <w:annotationRef/>
      </w:r>
      <w:r w:rsidRPr="00C45502">
        <w:t>The key difference between "and" and "as well as" is that "and" puts equal importance on all words, clauses, or phrases it combines, while "as well as" puts emphasis on the words that precede it. Although many use "and" and "as well as" interchangeably, they are not synonyms.</w:t>
      </w:r>
    </w:p>
  </w:comment>
  <w:comment w:id="567" w:author="Author" w:initials="A">
    <w:p w14:paraId="3A8C7507" w14:textId="77777777" w:rsidR="00F738A3" w:rsidRDefault="00F738A3" w:rsidP="00F738A3">
      <w:pPr>
        <w:pStyle w:val="CommentText"/>
      </w:pPr>
      <w:r>
        <w:rPr>
          <w:rStyle w:val="CommentReference"/>
        </w:rPr>
        <w:annotationRef/>
      </w:r>
      <w:r>
        <w:t xml:space="preserve">Avoid using contractions in academic writing. </w:t>
      </w:r>
    </w:p>
    <w:p w14:paraId="39724E48" w14:textId="77777777" w:rsidR="00F738A3" w:rsidRDefault="00F738A3" w:rsidP="00F738A3">
      <w:pPr>
        <w:pStyle w:val="CommentText"/>
      </w:pPr>
    </w:p>
    <w:p w14:paraId="7131F798" w14:textId="77777777" w:rsidR="00F738A3" w:rsidRDefault="00F738A3" w:rsidP="00F738A3">
      <w:pPr>
        <w:pStyle w:val="CommentText"/>
      </w:pPr>
      <w:r>
        <w:t>Contractions are considered informal in academic writing and should preferably be replaced with their full forms. For example, I’d, don’t, and can’t should be written as “I would,” “do not,” and “cannot.”</w:t>
      </w:r>
    </w:p>
  </w:comment>
  <w:comment w:id="751" w:author="Author" w:initials="A">
    <w:p w14:paraId="24F48173" w14:textId="77777777" w:rsidR="00E920A5" w:rsidRDefault="00E920A5">
      <w:pPr>
        <w:pStyle w:val="CommentText"/>
      </w:pPr>
      <w:r>
        <w:rPr>
          <w:rStyle w:val="CommentReference"/>
        </w:rPr>
        <w:annotationRef/>
      </w:r>
      <w:r>
        <w:t>This statement</w:t>
      </w:r>
      <w:r w:rsidR="0082154D">
        <w:t xml:space="preserve"> has been rephrased for improved clarity and flow. Please review.</w:t>
      </w:r>
    </w:p>
  </w:comment>
  <w:comment w:id="764" w:author="Author" w:initials="A">
    <w:p w14:paraId="5316DCBD" w14:textId="77777777" w:rsidR="0058539A" w:rsidRDefault="0058539A">
      <w:pPr>
        <w:pStyle w:val="CommentText"/>
      </w:pPr>
      <w:r>
        <w:rPr>
          <w:rStyle w:val="CommentReference"/>
        </w:rPr>
        <w:annotationRef/>
      </w:r>
      <w:r w:rsidRPr="0058539A">
        <w:t>Numbers from one to nine are generally spelt out, except for when there are other numbers in numeric form in the sentence or they are statistical values.</w:t>
      </w:r>
    </w:p>
  </w:comment>
  <w:comment w:id="793" w:author="Author" w:initials="A">
    <w:p w14:paraId="2F1F0ED6" w14:textId="77777777" w:rsidR="0032329F" w:rsidRDefault="0032329F">
      <w:pPr>
        <w:pStyle w:val="CommentText"/>
      </w:pPr>
      <w:r>
        <w:rPr>
          <w:rStyle w:val="CommentReference"/>
        </w:rPr>
        <w:annotationRef/>
      </w:r>
      <w:r>
        <w:t>I made edits for conciseness. Please check if this is acceptable.</w:t>
      </w:r>
    </w:p>
  </w:comment>
  <w:comment w:id="819" w:author="Author" w:initials="A">
    <w:p w14:paraId="5588E8DB" w14:textId="7E541A2A" w:rsidR="00F62896" w:rsidRDefault="00F62896">
      <w:pPr>
        <w:pStyle w:val="CommentText"/>
      </w:pPr>
      <w:r>
        <w:rPr>
          <w:rStyle w:val="CommentReference"/>
        </w:rPr>
        <w:annotationRef/>
      </w:r>
      <w:r>
        <w:t>I made edits for conciseness. Please review.</w:t>
      </w:r>
    </w:p>
  </w:comment>
  <w:comment w:id="832" w:author="Author" w:initials="A">
    <w:p w14:paraId="0059ED7C" w14:textId="77777777" w:rsidR="00C95619" w:rsidRDefault="00C95619">
      <w:pPr>
        <w:pStyle w:val="CommentText"/>
      </w:pPr>
      <w:r>
        <w:rPr>
          <w:rStyle w:val="CommentReference"/>
        </w:rPr>
        <w:annotationRef/>
      </w:r>
      <w:r>
        <w:t>This edit was made for conciseness. Please review.</w:t>
      </w:r>
    </w:p>
  </w:comment>
  <w:comment w:id="848" w:author="Author" w:initials="A">
    <w:p w14:paraId="14F84BF2" w14:textId="77777777" w:rsidR="00137BCF" w:rsidRDefault="00137BCF">
      <w:pPr>
        <w:pStyle w:val="CommentText"/>
      </w:pPr>
      <w:r>
        <w:rPr>
          <w:rStyle w:val="CommentReference"/>
        </w:rPr>
        <w:annotationRef/>
      </w:r>
      <w:r w:rsidRPr="00137BCF">
        <w:t>As requested, references have not been edited. Do, however, verify that these are formatted correctly for your target journal prior to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3878DA" w15:done="0"/>
  <w15:commentEx w15:paraId="40612392" w15:done="0"/>
  <w15:commentEx w15:paraId="699E6F54" w15:done="0"/>
  <w15:commentEx w15:paraId="7E21DACE" w15:done="0"/>
  <w15:commentEx w15:paraId="73D40340" w15:done="0"/>
  <w15:commentEx w15:paraId="22AC71EB" w15:done="0"/>
  <w15:commentEx w15:paraId="278D962D" w15:done="0"/>
  <w15:commentEx w15:paraId="7DC713C9" w15:done="0"/>
  <w15:commentEx w15:paraId="556672F2" w15:done="0"/>
  <w15:commentEx w15:paraId="47892C36" w15:done="0"/>
  <w15:commentEx w15:paraId="7471E3CA" w15:done="0"/>
  <w15:commentEx w15:paraId="503CA3DC" w15:done="0"/>
  <w15:commentEx w15:paraId="416702EB" w15:done="0"/>
  <w15:commentEx w15:paraId="27E7BC9A" w15:done="0"/>
  <w15:commentEx w15:paraId="27975BB8" w15:done="0"/>
  <w15:commentEx w15:paraId="003B2183" w15:done="0"/>
  <w15:commentEx w15:paraId="77814F97" w15:done="0"/>
  <w15:commentEx w15:paraId="5475355D" w15:done="0"/>
  <w15:commentEx w15:paraId="7C8FF14A" w15:done="0"/>
  <w15:commentEx w15:paraId="5AC69CEA" w15:done="0"/>
  <w15:commentEx w15:paraId="39288E48" w15:done="0"/>
  <w15:commentEx w15:paraId="32AF63F1" w15:done="0"/>
  <w15:commentEx w15:paraId="63E7374C" w15:done="0"/>
  <w15:commentEx w15:paraId="384141F7" w15:done="0"/>
  <w15:commentEx w15:paraId="7131F798" w15:done="0"/>
  <w15:commentEx w15:paraId="24F48173" w15:done="0"/>
  <w15:commentEx w15:paraId="5316DCBD" w15:done="0"/>
  <w15:commentEx w15:paraId="2F1F0ED6" w15:done="0"/>
  <w15:commentEx w15:paraId="5588E8DB" w15:done="0"/>
  <w15:commentEx w15:paraId="0059ED7C" w15:done="0"/>
  <w15:commentEx w15:paraId="14F84B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3878DA" w16cid:durableId="255C4EAA"/>
  <w16cid:commentId w16cid:paraId="40612392" w16cid:durableId="255C4EAB"/>
  <w16cid:commentId w16cid:paraId="699E6F54" w16cid:durableId="255C4EAC"/>
  <w16cid:commentId w16cid:paraId="7E21DACE" w16cid:durableId="255C4EAD"/>
  <w16cid:commentId w16cid:paraId="73D40340" w16cid:durableId="255C4EAE"/>
  <w16cid:commentId w16cid:paraId="22AC71EB" w16cid:durableId="255C54F7"/>
  <w16cid:commentId w16cid:paraId="278D962D" w16cid:durableId="255C4EAF"/>
  <w16cid:commentId w16cid:paraId="7DC713C9" w16cid:durableId="255C4EB0"/>
  <w16cid:commentId w16cid:paraId="556672F2" w16cid:durableId="255C55C9"/>
  <w16cid:commentId w16cid:paraId="47892C36" w16cid:durableId="255C4EB2"/>
  <w16cid:commentId w16cid:paraId="7471E3CA" w16cid:durableId="255C4EB3"/>
  <w16cid:commentId w16cid:paraId="503CA3DC" w16cid:durableId="255C4EB4"/>
  <w16cid:commentId w16cid:paraId="416702EB" w16cid:durableId="255C4EB5"/>
  <w16cid:commentId w16cid:paraId="27E7BC9A" w16cid:durableId="255C4EB6"/>
  <w16cid:commentId w16cid:paraId="27975BB8" w16cid:durableId="255C59E7"/>
  <w16cid:commentId w16cid:paraId="003B2183" w16cid:durableId="255C4EB7"/>
  <w16cid:commentId w16cid:paraId="77814F97" w16cid:durableId="255C4EB8"/>
  <w16cid:commentId w16cid:paraId="5475355D" w16cid:durableId="255C5BA2"/>
  <w16cid:commentId w16cid:paraId="7C8FF14A" w16cid:durableId="255C4EBA"/>
  <w16cid:commentId w16cid:paraId="5AC69CEA" w16cid:durableId="255C5F71"/>
  <w16cid:commentId w16cid:paraId="39288E48" w16cid:durableId="255C4EBB"/>
  <w16cid:commentId w16cid:paraId="32AF63F1" w16cid:durableId="255C6092"/>
  <w16cid:commentId w16cid:paraId="63E7374C" w16cid:durableId="255C4EBC"/>
  <w16cid:commentId w16cid:paraId="384141F7" w16cid:durableId="255C4EBD"/>
  <w16cid:commentId w16cid:paraId="7131F798" w16cid:durableId="255C4EBE"/>
  <w16cid:commentId w16cid:paraId="24F48173" w16cid:durableId="255C4EBF"/>
  <w16cid:commentId w16cid:paraId="5316DCBD" w16cid:durableId="255C4EC0"/>
  <w16cid:commentId w16cid:paraId="2F1F0ED6" w16cid:durableId="255C4EC1"/>
  <w16cid:commentId w16cid:paraId="5588E8DB" w16cid:durableId="255C4EC2"/>
  <w16cid:commentId w16cid:paraId="0059ED7C" w16cid:durableId="255C4EC3"/>
  <w16cid:commentId w16cid:paraId="14F84BF2" w16cid:durableId="255C4E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96239" w14:textId="77777777" w:rsidR="00101043" w:rsidRDefault="00101043">
      <w:pPr>
        <w:spacing w:after="0" w:line="240" w:lineRule="auto"/>
      </w:pPr>
      <w:r>
        <w:separator/>
      </w:r>
    </w:p>
  </w:endnote>
  <w:endnote w:type="continuationSeparator" w:id="0">
    <w:p w14:paraId="77389211" w14:textId="77777777" w:rsidR="00101043" w:rsidRDefault="00101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altName w:val="Bookman Old Style"/>
    <w:panose1 w:val="02050604050505020204"/>
    <w:charset w:val="00"/>
    <w:family w:val="roman"/>
    <w:pitch w:val="variable"/>
    <w:sig w:usb0="00000287" w:usb1="00000000" w:usb2="00000000" w:usb3="00000000" w:csb0="0000009F" w:csb1="00000000"/>
  </w:font>
  <w:font w:name="Adobe Myungjo Std M">
    <w:altName w:val="Yu Gothic"/>
    <w:panose1 w:val="00000000000000000000"/>
    <w:charset w:val="80"/>
    <w:family w:val="roman"/>
    <w:notTrueType/>
    <w:pitch w:val="variable"/>
    <w:sig w:usb0="00000203" w:usb1="29D72C10" w:usb2="00000010" w:usb3="00000000" w:csb0="002A0005"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00"/>
    <w:family w:val="auto"/>
    <w:pitch w:val="variable"/>
    <w:sig w:usb0="F7FFAFFF" w:usb1="E9DFFFFF" w:usb2="0000003F" w:usb3="00000000" w:csb0="003F01FF" w:csb1="00000000"/>
  </w:font>
  <w:font w:name="Yu Gothic">
    <w:altName w:val="游ゴシック"/>
    <w:panose1 w:val="020B0400000000000000"/>
    <w:charset w:val="80"/>
    <w:family w:val="swiss"/>
    <w:pitch w:val="variable"/>
    <w:sig w:usb0="E00002FF" w:usb1="2AC7FDFF" w:usb2="00000016"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135282"/>
      <w:docPartObj>
        <w:docPartGallery w:val="Page Numbers (Bottom of Page)"/>
        <w:docPartUnique/>
      </w:docPartObj>
    </w:sdtPr>
    <w:sdtEndPr>
      <w:rPr>
        <w:noProof/>
      </w:rPr>
    </w:sdtEndPr>
    <w:sdtContent>
      <w:p w14:paraId="713BAACC" w14:textId="77777777" w:rsidR="00093F5E" w:rsidRDefault="00093F5E">
        <w:pPr>
          <w:pStyle w:val="Footer"/>
          <w:jc w:val="right"/>
        </w:pPr>
        <w:r>
          <w:fldChar w:fldCharType="begin"/>
        </w:r>
        <w:r>
          <w:instrText xml:space="preserve"> PAGE   \* MERGEFORMAT </w:instrText>
        </w:r>
        <w:r>
          <w:fldChar w:fldCharType="separate"/>
        </w:r>
        <w:r w:rsidR="00BD1A84">
          <w:rPr>
            <w:noProof/>
          </w:rPr>
          <w:t>19</w:t>
        </w:r>
        <w:r>
          <w:rPr>
            <w:noProof/>
          </w:rPr>
          <w:fldChar w:fldCharType="end"/>
        </w:r>
      </w:p>
    </w:sdtContent>
  </w:sdt>
  <w:p w14:paraId="191455BD" w14:textId="77777777" w:rsidR="00093F5E" w:rsidRDefault="00093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B04DA" w14:textId="77777777" w:rsidR="00101043" w:rsidRDefault="00101043" w:rsidP="00186716">
      <w:pPr>
        <w:spacing w:after="0" w:line="240" w:lineRule="auto"/>
      </w:pPr>
      <w:r>
        <w:separator/>
      </w:r>
    </w:p>
  </w:footnote>
  <w:footnote w:type="continuationSeparator" w:id="0">
    <w:p w14:paraId="6F833C94" w14:textId="77777777" w:rsidR="00101043" w:rsidRDefault="00101043" w:rsidP="00186716">
      <w:pPr>
        <w:spacing w:after="0" w:line="240" w:lineRule="auto"/>
      </w:pPr>
      <w:r>
        <w:continuationSeparator/>
      </w:r>
    </w:p>
  </w:footnote>
  <w:footnote w:id="1">
    <w:p w14:paraId="0E9828CD" w14:textId="77777777" w:rsidR="00093F5E" w:rsidRDefault="00093F5E" w:rsidP="0011388F">
      <w:pPr>
        <w:pStyle w:val="FootnoteText"/>
        <w:ind w:left="200" w:hanging="200"/>
      </w:pPr>
      <w:r w:rsidRPr="00DF669A">
        <w:rPr>
          <w:rStyle w:val="FootnoteReference"/>
          <w:rFonts w:asciiTheme="majorHAnsi" w:hAnsiTheme="majorHAnsi" w:cstheme="majorHAnsi"/>
        </w:rPr>
        <w:footnoteRef/>
      </w:r>
      <w:r>
        <w:t xml:space="preserve"> </w:t>
      </w:r>
      <w:r w:rsidRPr="00C20435">
        <w:rPr>
          <w:rFonts w:asciiTheme="minorHAnsi" w:eastAsiaTheme="minorEastAsia" w:hAnsiTheme="minorHAnsi" w:cstheme="minorBidi"/>
        </w:rPr>
        <w:t xml:space="preserve">See </w:t>
      </w:r>
      <w:r w:rsidRPr="00C20435">
        <w:rPr>
          <w:rFonts w:asciiTheme="minorHAnsi" w:eastAsiaTheme="minorEastAsia" w:hAnsiTheme="minorHAnsi" w:cstheme="minorBidi"/>
        </w:rPr>
        <w:fldChar w:fldCharType="begin"/>
      </w:r>
      <w:r>
        <w:rPr>
          <w:rFonts w:asciiTheme="minorHAnsi" w:eastAsiaTheme="minorEastAsia" w:hAnsiTheme="minorHAnsi" w:cstheme="minorBidi"/>
        </w:rPr>
        <w:instrText xml:space="preserve"> ADDIN ZOTERO_ITEM CSL_CITATION {"citationID":"3qyw3GJI","properties":{"formattedCitation":"(Peter C. B. Phillips and Sul 2009)","plainCitation":"(Peter C. B. Phillips and Sul 2009)","dontUpdate":true,"noteIndex":1},"citationItems":[{"id":94,"uris":["http://zotero.org/users/local/9Bu69DCL/items/E3IIME5U"],"uri":["http://zotero.org/users/local/9Bu69DCL/items/E3IIME5U"],"itemData":{"id":94,"type":"article-journal","abstract":"Abstract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C20435">
        <w:rPr>
          <w:rFonts w:asciiTheme="minorHAnsi" w:eastAsiaTheme="minorEastAsia" w:hAnsiTheme="minorHAnsi" w:cstheme="minorBidi"/>
        </w:rPr>
        <w:fldChar w:fldCharType="separate"/>
      </w:r>
      <w:r w:rsidRPr="00C20435">
        <w:rPr>
          <w:rFonts w:asciiTheme="minorHAnsi" w:eastAsiaTheme="minorEastAsia" w:hAnsiTheme="minorHAnsi" w:cstheme="minorBidi"/>
        </w:rPr>
        <w:t>Phillips and Sul (2009)</w:t>
      </w:r>
      <w:r w:rsidRPr="00C20435">
        <w:rPr>
          <w:rFonts w:asciiTheme="minorHAnsi" w:eastAsiaTheme="minorEastAsia" w:hAnsiTheme="minorHAnsi" w:cstheme="minorBidi"/>
        </w:rPr>
        <w:fldChar w:fldCharType="end"/>
      </w:r>
      <w:r w:rsidRPr="00C20435">
        <w:rPr>
          <w:rFonts w:asciiTheme="minorHAnsi" w:eastAsiaTheme="minorEastAsia" w:hAnsiTheme="minorHAnsi" w:cstheme="minorBidi"/>
        </w:rPr>
        <w:t xml:space="preserve"> for further detailed discussion.</w:t>
      </w:r>
    </w:p>
  </w:footnote>
  <w:footnote w:id="2">
    <w:p w14:paraId="7E61F06C" w14:textId="77777777" w:rsidR="00093F5E" w:rsidRDefault="00093F5E" w:rsidP="006D276B">
      <w:pPr>
        <w:pStyle w:val="FootnoteText"/>
        <w:ind w:left="220" w:hanging="220"/>
        <w:jc w:val="both"/>
      </w:pPr>
      <w:r w:rsidRPr="003B3495">
        <w:rPr>
          <w:rFonts w:asciiTheme="minorHAnsi" w:eastAsiaTheme="minorEastAsia" w:hAnsiTheme="minorHAnsi" w:cstheme="minorBidi"/>
          <w:sz w:val="22"/>
          <w:szCs w:val="22"/>
          <w:vertAlign w:val="superscript"/>
        </w:rPr>
        <w:footnoteRef/>
      </w:r>
      <w:r w:rsidRPr="003B3495">
        <w:rPr>
          <w:rFonts w:asciiTheme="minorHAnsi" w:eastAsiaTheme="minorEastAsia" w:hAnsiTheme="minorHAnsi" w:cstheme="minorBidi"/>
          <w:sz w:val="22"/>
          <w:szCs w:val="22"/>
          <w:vertAlign w:val="superscript"/>
        </w:rPr>
        <w:t xml:space="preserve"> </w:t>
      </w:r>
      <w:r>
        <w:rPr>
          <w:rFonts w:asciiTheme="minorHAnsi" w:eastAsiaTheme="minorEastAsia" w:hAnsiTheme="minorHAnsi" w:cstheme="minorBidi"/>
          <w:sz w:val="22"/>
          <w:szCs w:val="22"/>
          <w:vertAlign w:val="superscript"/>
        </w:rPr>
        <w:tab/>
      </w:r>
      <w:r w:rsidRPr="00541C7F">
        <w:rPr>
          <w:rFonts w:asciiTheme="minorHAnsi" w:eastAsiaTheme="minorEastAsia" w:hAnsiTheme="minorHAnsi" w:cstheme="minorBidi"/>
        </w:rPr>
        <w:t xml:space="preserve">Since the range of our observation is from January 2008 to December 2020, we intentionally select the year outside of our investigated interval as the base year to avoid using </w:t>
      </w:r>
      <w:del w:id="366" w:author="Author">
        <w:r w:rsidRPr="00541C7F" w:rsidDel="00A103D9">
          <w:rPr>
            <w:rFonts w:asciiTheme="minorHAnsi" w:eastAsiaTheme="minorEastAsia" w:hAnsiTheme="minorHAnsi" w:cstheme="minorBidi"/>
          </w:rPr>
          <w:delText xml:space="preserve">of </w:delText>
        </w:r>
      </w:del>
      <w:r w:rsidRPr="00541C7F">
        <w:rPr>
          <w:rFonts w:asciiTheme="minorHAnsi" w:eastAsiaTheme="minorEastAsia" w:hAnsiTheme="minorHAnsi" w:cstheme="minorBidi"/>
        </w:rPr>
        <w:t>the same wage level (nominal equals real wage) at a particular year.</w:t>
      </w:r>
    </w:p>
  </w:footnote>
  <w:footnote w:id="3">
    <w:p w14:paraId="0E516908" w14:textId="77777777" w:rsidR="00093F5E" w:rsidRPr="00DC7519" w:rsidRDefault="00093F5E" w:rsidP="00354321">
      <w:pPr>
        <w:pStyle w:val="FootnoteText"/>
        <w:ind w:left="220" w:hanging="220"/>
        <w:jc w:val="both"/>
        <w:rPr>
          <w:rFonts w:asciiTheme="minorHAnsi" w:eastAsiaTheme="minorEastAsia" w:hAnsiTheme="minorHAnsi" w:cstheme="minorBidi"/>
        </w:rPr>
      </w:pPr>
      <w:r w:rsidRPr="0054671B">
        <w:rPr>
          <w:rFonts w:asciiTheme="minorHAnsi" w:eastAsiaTheme="minorEastAsia" w:hAnsiTheme="minorHAnsi" w:cstheme="minorBidi"/>
          <w:sz w:val="22"/>
          <w:szCs w:val="22"/>
          <w:vertAlign w:val="superscript"/>
        </w:rPr>
        <w:footnoteRef/>
      </w:r>
      <w:r w:rsidRPr="0054671B">
        <w:rPr>
          <w:rFonts w:asciiTheme="minorHAnsi" w:eastAsiaTheme="minorEastAsia" w:hAnsiTheme="minorHAnsi" w:cstheme="minorBidi"/>
          <w:sz w:val="22"/>
          <w:szCs w:val="22"/>
        </w:rPr>
        <w:t xml:space="preserve">  </w:t>
      </w:r>
      <w:r w:rsidRPr="0054671B">
        <w:rPr>
          <w:rFonts w:asciiTheme="minorHAnsi" w:eastAsiaTheme="minorEastAsia" w:hAnsiTheme="minorHAnsi" w:cstheme="minorBidi"/>
        </w:rPr>
        <w:t xml:space="preserve">Derived from </w:t>
      </w:r>
      <w:r w:rsidRPr="0054671B">
        <w:rPr>
          <w:rFonts w:asciiTheme="minorHAnsi" w:eastAsiaTheme="minorEastAsia" w:hAnsiTheme="minorHAnsi" w:cstheme="minorBidi"/>
        </w:rPr>
        <w:fldChar w:fldCharType="begin"/>
      </w:r>
      <w:r>
        <w:rPr>
          <w:rFonts w:asciiTheme="minorHAnsi" w:eastAsiaTheme="minorEastAsia" w:hAnsiTheme="minorHAnsi" w:cstheme="minorBidi"/>
        </w:rPr>
        <w:instrText xml:space="preserve"> ADDIN ZOTERO_ITEM CSL_CITATION {"citationID":"iGFsVo1Z","properties":{"formattedCitation":"(Barro &amp; Xavier Sala-i-Martin, 1992)","plainCitation":"(Barro &amp; Xavier Sala-i-Martin, 1992)","dontUpdate":true,"noteIndex":3},"citationItems":[{"id":89,"uris":["http://zotero.org/users/local/9Bu69DCL/items/K8RESFI7"],"uri":["http://zotero.org/users/local/9Bu69DCL/items/K8RESFI7"],"itemData":{"id":89,"type":"article-journal","abstract":"A key economic issue is whether poor countries or regions tend to grow faster than rich ones: are there automatic forces that lead to convergence over time in the levels of per capita income and product? We use the neoclassical growth model as a framework to study convergence across the 48 contiguous U.S. states. We exploit data on personal income since 1840 and on gross state product since 1963. The U.S. states provide clear evidence of convergence, but the findings can be reconciled quantitatively with the neoclassical model only if diminishing returns to capital set in very slowly. The results for per capita gross domestic product from a broad sample of countries are similar if we hold constant a set of variables that proxy for differences in steady-state characteristics.","archive":"JSTOR","container-title":"Journal of Political Economy","ISSN":"00223808, 1537534X","issue":"2","page":"223-251","title":"Convergence","volume":"100","author":[{"family":"Barro","given":"Robert J."},{"literal":"Xavier Sala-i-Martin"}],"issued":{"date-parts":[["1992"]]}}}],"schema":"https://github.com/citation-style-language/schema/raw/master/csl-citation.json"} </w:instrText>
      </w:r>
      <w:r w:rsidRPr="0054671B">
        <w:rPr>
          <w:rFonts w:asciiTheme="minorHAnsi" w:eastAsiaTheme="minorEastAsia" w:hAnsiTheme="minorHAnsi" w:cstheme="minorBidi"/>
        </w:rPr>
        <w:fldChar w:fldCharType="separate"/>
      </w:r>
      <w:r w:rsidRPr="0054671B">
        <w:rPr>
          <w:rFonts w:ascii="Calibri" w:hAnsi="Calibri" w:cs="Calibri"/>
        </w:rPr>
        <w:t>Barro &amp; Xavier Sala-i-Martin (1992)</w:t>
      </w:r>
      <w:r w:rsidRPr="0054671B">
        <w:rPr>
          <w:rFonts w:asciiTheme="minorHAnsi" w:eastAsiaTheme="minorEastAsia" w:hAnsiTheme="minorHAnsi" w:cstheme="minorBidi"/>
        </w:rPr>
        <w:fldChar w:fldCharType="end"/>
      </w:r>
      <w:r w:rsidRPr="0054671B">
        <w:rPr>
          <w:rFonts w:asciiTheme="minorHAnsi" w:eastAsiaTheme="minorEastAsia" w:hAnsiTheme="minorHAnsi" w:cstheme="minorBidi"/>
        </w:rPr>
        <w:t>, sigma convergence refers to the decrease in the dispersion of the levels of a given variable across countries or regions over time.</w:t>
      </w:r>
    </w:p>
  </w:footnote>
  <w:footnote w:id="4">
    <w:p w14:paraId="64370CE1" w14:textId="77777777" w:rsidR="00093F5E" w:rsidRDefault="00093F5E" w:rsidP="003C5630">
      <w:pPr>
        <w:pStyle w:val="FootnoteText"/>
        <w:ind w:left="200" w:hanging="200"/>
        <w:jc w:val="both"/>
      </w:pPr>
      <w:r w:rsidRPr="0054671B">
        <w:rPr>
          <w:rStyle w:val="FootnoteReference"/>
          <w:rFonts w:asciiTheme="minorHAnsi" w:eastAsiaTheme="minorEastAsia" w:hAnsiTheme="minorHAnsi" w:cstheme="minorBidi"/>
        </w:rPr>
        <w:footnoteRef/>
      </w:r>
      <w:r w:rsidRPr="0054671B">
        <w:rPr>
          <w:rStyle w:val="FootnoteReference"/>
          <w:rFonts w:asciiTheme="minorHAnsi" w:eastAsiaTheme="minorEastAsia" w:hAnsiTheme="minorHAnsi" w:cstheme="minorBidi"/>
        </w:rPr>
        <w:t xml:space="preserve"> </w:t>
      </w:r>
      <w:r w:rsidRPr="0054671B">
        <w:rPr>
          <w:rFonts w:asciiTheme="minorHAnsi" w:eastAsiaTheme="minorEastAsia" w:hAnsiTheme="minorHAnsi" w:cstheme="minorBidi"/>
        </w:rPr>
        <w:t>CV for China and India is computed from 295 prefectural-level cities and 31 states and union territories, respectively. Regional wage data for China is available until 2018, while the data for India is available until 2019. Data for both countries are collected from CEIC.</w:t>
      </w:r>
    </w:p>
  </w:footnote>
  <w:footnote w:id="5">
    <w:p w14:paraId="2EF5FDB0" w14:textId="77777777" w:rsidR="00093F5E" w:rsidRPr="00B2106A" w:rsidRDefault="00093F5E" w:rsidP="000E058A">
      <w:pPr>
        <w:pStyle w:val="ListParagraph"/>
        <w:spacing w:after="0" w:line="240" w:lineRule="auto"/>
        <w:ind w:left="0" w:hanging="2"/>
        <w:contextualSpacing w:val="0"/>
        <w:jc w:val="both"/>
      </w:pPr>
      <w:r w:rsidRPr="000A1BA8">
        <w:rPr>
          <w:rStyle w:val="FootnoteReference"/>
          <w:sz w:val="20"/>
          <w:szCs w:val="20"/>
        </w:rPr>
        <w:footnoteRef/>
      </w:r>
      <w:r w:rsidRPr="000A1BA8">
        <w:rPr>
          <w:sz w:val="20"/>
          <w:szCs w:val="20"/>
        </w:rPr>
        <w:t xml:space="preserve"> </w:t>
      </w:r>
      <w:r>
        <w:rPr>
          <w:sz w:val="20"/>
          <w:szCs w:val="20"/>
        </w:rPr>
        <w:t xml:space="preserve">The evaluation of club convergence is executed using the club convergence package in R developed by </w:t>
      </w:r>
      <w:r>
        <w:rPr>
          <w:sz w:val="20"/>
          <w:szCs w:val="20"/>
        </w:rPr>
        <w:fldChar w:fldCharType="begin"/>
      </w:r>
      <w:r>
        <w:rPr>
          <w:sz w:val="20"/>
          <w:szCs w:val="20"/>
        </w:rPr>
        <w:instrText xml:space="preserve"> ADDIN ZOTERO_ITEM CSL_CITATION {"citationID":"0RT46Oul","properties":{"formattedCitation":"(Sichera &amp; Pizzuto, 2019)","plainCitation":"(Sichera &amp; Pizzuto, 2019)","dontUpdate":true,"noteIndex":5},"citationItems":[{"id":178,"uris":["http://zotero.org/users/local/9Bu69DCL/items/FP8WF99T"],"uri":["http://zotero.org/users/local/9Bu69DCL/items/FP8WF99T"],"itemData":{"id":178,"type":"article-journal","container-title":"The R Journal","note":"Citation Key: sichera2019convergenceclubs","title":"ConvergenceClubs: A package for performing the phillips and sul's club convergence clustering procedure","author":[{"family":"Sichera","given":"Roberto"},{"family":"Pizzuto","given":"Pietro"}],"issued":{"date-parts":[["2019"]]}}}],"schema":"https://github.com/citation-style-language/schema/raw/master/csl-citation.json"} </w:instrText>
      </w:r>
      <w:r>
        <w:rPr>
          <w:sz w:val="20"/>
          <w:szCs w:val="20"/>
        </w:rPr>
        <w:fldChar w:fldCharType="separate"/>
      </w:r>
      <w:r w:rsidRPr="00513EE2">
        <w:rPr>
          <w:rFonts w:ascii="Calibri" w:hAnsi="Calibri" w:cs="Calibri"/>
          <w:sz w:val="20"/>
        </w:rPr>
        <w:t>Sichera &amp; Pizzuto</w:t>
      </w:r>
      <w:r>
        <w:rPr>
          <w:rFonts w:ascii="Calibri" w:hAnsi="Calibri" w:cs="Calibri"/>
          <w:sz w:val="20"/>
        </w:rPr>
        <w:t xml:space="preserve"> (</w:t>
      </w:r>
      <w:r w:rsidRPr="00513EE2">
        <w:rPr>
          <w:rFonts w:ascii="Calibri" w:hAnsi="Calibri" w:cs="Calibri"/>
          <w:sz w:val="20"/>
        </w:rPr>
        <w:t>2019)</w:t>
      </w:r>
      <w:r>
        <w:rPr>
          <w:sz w:val="20"/>
          <w:szCs w:val="20"/>
        </w:rPr>
        <w:fldChar w:fldCharType="end"/>
      </w:r>
      <w:r>
        <w:rPr>
          <w:sz w:val="20"/>
          <w:szCs w:val="20"/>
        </w:rPr>
        <w:t>.</w:t>
      </w:r>
    </w:p>
  </w:footnote>
  <w:footnote w:id="6">
    <w:p w14:paraId="2E121CA2" w14:textId="77777777" w:rsidR="00093F5E" w:rsidRDefault="00093F5E" w:rsidP="000E058A">
      <w:pPr>
        <w:pStyle w:val="FootnoteText"/>
        <w:spacing w:line="240" w:lineRule="auto"/>
        <w:ind w:left="2" w:firstLineChars="0" w:firstLine="0"/>
        <w:jc w:val="both"/>
      </w:pPr>
      <w:r w:rsidRPr="0024581A">
        <w:rPr>
          <w:rStyle w:val="FootnoteReference"/>
          <w:rFonts w:asciiTheme="minorHAnsi" w:eastAsiaTheme="minorEastAsia" w:hAnsiTheme="minorHAnsi" w:cstheme="minorBidi"/>
        </w:rPr>
        <w:footnoteRef/>
      </w:r>
      <w:r>
        <w:t xml:space="preserve"> </w:t>
      </w:r>
      <w:r w:rsidRPr="0024581A">
        <w:rPr>
          <w:rFonts w:asciiTheme="minorHAnsi" w:hAnsiTheme="minorHAnsi" w:cstheme="minorHAnsi"/>
        </w:rPr>
        <w:t xml:space="preserve">We also </w:t>
      </w:r>
      <w:r>
        <w:rPr>
          <w:rFonts w:asciiTheme="minorHAnsi" w:hAnsiTheme="minorHAnsi" w:cstheme="minorHAnsi"/>
        </w:rPr>
        <w:t>implement</w:t>
      </w:r>
      <w:r w:rsidRPr="0024581A">
        <w:rPr>
          <w:rFonts w:asciiTheme="minorHAnsi" w:hAnsiTheme="minorHAnsi" w:cstheme="minorHAnsi"/>
        </w:rPr>
        <w:t xml:space="preserve"> </w:t>
      </w:r>
      <w:r>
        <w:rPr>
          <w:rFonts w:asciiTheme="minorHAnsi" w:hAnsiTheme="minorHAnsi" w:cstheme="minorHAnsi"/>
        </w:rPr>
        <w:t xml:space="preserve">the </w:t>
      </w:r>
      <w:r w:rsidRPr="0024581A">
        <w:rPr>
          <w:rFonts w:asciiTheme="minorHAnsi" w:hAnsiTheme="minorHAnsi" w:cstheme="minorHAnsi"/>
        </w:rPr>
        <w:t xml:space="preserve">merging procedure according to </w:t>
      </w:r>
      <w:r w:rsidRPr="0024581A">
        <w:rPr>
          <w:rFonts w:asciiTheme="minorHAnsi" w:hAnsiTheme="minorHAnsi" w:cstheme="minorHAnsi"/>
        </w:rPr>
        <w:fldChar w:fldCharType="begin"/>
      </w:r>
      <w:r>
        <w:rPr>
          <w:rFonts w:asciiTheme="minorHAnsi" w:hAnsiTheme="minorHAnsi" w:cstheme="minorHAnsi"/>
        </w:rPr>
        <w:instrText xml:space="preserve"> ADDIN ZOTERO_ITEM CSL_CITATION {"citationID":"zLwbkW1B","properties":{"formattedCitation":"(Von Lyncker &amp; Thoennessen, 2017)","plainCitation":"(Von Lyncker &amp; Thoennessen, 2017)","dontUpdate":true,"noteIndex":6},"citationItems":[{"id":206,"uris":["http://zotero.org/users/local/9Bu69DCL/items/ZZ3DGXNC"],"uri":["http://zotero.org/users/local/9Bu69DCL/items/ZZ3DGXNC"],"itemData":{"id":206,"type":"article-journal","container-title":"Empirical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Pr="0024581A">
        <w:rPr>
          <w:rFonts w:asciiTheme="minorHAnsi" w:hAnsiTheme="minorHAnsi" w:cstheme="minorHAnsi"/>
        </w:rPr>
        <w:fldChar w:fldCharType="separate"/>
      </w:r>
      <w:r w:rsidRPr="0024581A">
        <w:rPr>
          <w:rFonts w:asciiTheme="minorHAnsi" w:hAnsiTheme="minorHAnsi" w:cstheme="minorHAnsi"/>
        </w:rPr>
        <w:t>Von Lyncker &amp; Thoennessen (2017)</w:t>
      </w:r>
      <w:r w:rsidRPr="0024581A">
        <w:rPr>
          <w:rFonts w:asciiTheme="minorHAnsi" w:hAnsiTheme="minorHAnsi" w:cstheme="minorHAnsi"/>
        </w:rPr>
        <w:fldChar w:fldCharType="end"/>
      </w:r>
      <w:r w:rsidRPr="0024581A">
        <w:rPr>
          <w:rFonts w:asciiTheme="minorHAnsi" w:hAnsiTheme="minorHAnsi" w:cstheme="minorHAnsi"/>
        </w:rPr>
        <w:t xml:space="preserve">. The test gives identical results from </w:t>
      </w:r>
      <w:r>
        <w:rPr>
          <w:rFonts w:asciiTheme="minorHAnsi" w:hAnsiTheme="minorHAnsi" w:cstheme="minorHAnsi"/>
        </w:rPr>
        <w:t xml:space="preserve">the </w:t>
      </w:r>
      <w:r w:rsidRPr="0024581A">
        <w:rPr>
          <w:rFonts w:asciiTheme="minorHAnsi" w:hAnsiTheme="minorHAnsi" w:cstheme="minorHAnsi"/>
        </w:rPr>
        <w:t xml:space="preserve">merging test of </w:t>
      </w:r>
      <w:r>
        <w:rPr>
          <w:rFonts w:asciiTheme="minorHAnsi" w:hAnsiTheme="minorHAnsi" w:cstheme="minorHAnsi"/>
        </w:rPr>
        <w:fldChar w:fldCharType="begin"/>
      </w:r>
      <w:r>
        <w:rPr>
          <w:rFonts w:asciiTheme="minorHAnsi" w:hAnsiTheme="minorHAnsi" w:cstheme="minorHAnsi"/>
        </w:rPr>
        <w:instrText xml:space="preserve"> ADDIN ZOTERO_ITEM CSL_CITATION {"citationID":"9kzzlv22","properties":{"formattedCitation":"(Phillips &amp; Sul, 2009)","plainCitation":"(Phillips &amp; Sul, 2009)","dontUpdate":true,"noteIndex":6},"citationItems":[{"id":94,"uris":["http://zotero.org/users/local/9Bu69DCL/items/E3IIME5U"],"uri":["http://zotero.org/users/local/9Bu69DCL/items/E3IIME5U"],"itemData":{"id":94,"type":"article-journal","abstract":"Abstract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Pr>
          <w:rFonts w:asciiTheme="minorHAnsi" w:hAnsiTheme="minorHAnsi" w:cstheme="minorHAnsi"/>
        </w:rPr>
        <w:fldChar w:fldCharType="separate"/>
      </w:r>
      <w:r w:rsidRPr="0001623E">
        <w:rPr>
          <w:rFonts w:ascii="Calibri" w:hAnsi="Calibri" w:cs="Calibri"/>
        </w:rPr>
        <w:t xml:space="preserve">Phillips &amp; Sul </w:t>
      </w:r>
      <w:r>
        <w:rPr>
          <w:rFonts w:ascii="Calibri" w:hAnsi="Calibri" w:cs="Calibri"/>
        </w:rPr>
        <w:t>(</w:t>
      </w:r>
      <w:r w:rsidRPr="0001623E">
        <w:rPr>
          <w:rFonts w:ascii="Calibri" w:hAnsi="Calibri" w:cs="Calibri"/>
        </w:rPr>
        <w:t>2009)</w:t>
      </w:r>
      <w:r>
        <w:rPr>
          <w:rFonts w:asciiTheme="minorHAnsi" w:hAnsiTheme="minorHAnsi" w:cstheme="minorHAnsi"/>
        </w:rPr>
        <w:fldChar w:fldCharType="end"/>
      </w:r>
      <w:r>
        <w:rPr>
          <w:rFonts w:asciiTheme="minorHAnsi" w:hAnsiTheme="minorHAnsi" w:cstheme="minorHAnsi"/>
        </w:rPr>
        <w:t>.</w:t>
      </w:r>
      <w:r w:rsidRPr="0024581A">
        <w:rPr>
          <w:rFonts w:asciiTheme="minorHAnsi" w:hAnsiTheme="minorHAnsi" w:cstheme="minorHAnsi"/>
        </w:rPr>
        <w:t xml:space="preserve"> </w:t>
      </w:r>
      <w:r>
        <w:t xml:space="preserve">   </w:t>
      </w:r>
    </w:p>
  </w:footnote>
  <w:footnote w:id="7">
    <w:p w14:paraId="07E14893" w14:textId="77777777" w:rsidR="00093F5E" w:rsidRPr="005278FD" w:rsidRDefault="00093F5E" w:rsidP="00AD4A1E">
      <w:pPr>
        <w:pStyle w:val="FootnoteText"/>
        <w:ind w:left="200" w:hanging="200"/>
        <w:jc w:val="both"/>
        <w:rPr>
          <w:rFonts w:asciiTheme="minorHAnsi" w:eastAsiaTheme="minorEastAsia" w:hAnsiTheme="minorHAnsi" w:cstheme="minorBidi"/>
          <w:lang w:val="en-GB"/>
          <w:rPrChange w:id="534" w:author="Author">
            <w:rPr>
              <w:rFonts w:asciiTheme="minorHAnsi" w:eastAsiaTheme="minorEastAsia" w:hAnsiTheme="minorHAnsi" w:cstheme="minorBidi"/>
            </w:rPr>
          </w:rPrChange>
        </w:rPr>
      </w:pPr>
      <w:r w:rsidRPr="0054671B">
        <w:rPr>
          <w:rFonts w:asciiTheme="minorHAnsi" w:eastAsiaTheme="minorEastAsia" w:hAnsiTheme="minorHAnsi" w:cstheme="minorBidi"/>
          <w:vertAlign w:val="superscript"/>
        </w:rPr>
        <w:footnoteRef/>
      </w:r>
      <w:r w:rsidRPr="0054671B">
        <w:rPr>
          <w:rFonts w:asciiTheme="minorHAnsi" w:eastAsiaTheme="minorEastAsia" w:hAnsiTheme="minorHAnsi" w:cstheme="minorBidi"/>
        </w:rPr>
        <w:t xml:space="preserve">  In the context of the neo-classical framework, multiple steady-state equilibria could arise from the variation in factor endowments.</w:t>
      </w:r>
      <w:r w:rsidRPr="0054671B">
        <w:rPr>
          <w:rFonts w:asciiTheme="minorHAnsi" w:eastAsiaTheme="minorEastAsia" w:hAnsiTheme="minorHAnsi" w:cstheme="minorBidi" w:hint="eastAsia"/>
        </w:rPr>
        <w:t xml:space="preserve"> </w:t>
      </w:r>
      <w:r w:rsidRPr="0054671B">
        <w:rPr>
          <w:rFonts w:asciiTheme="minorHAnsi" w:eastAsiaTheme="minorEastAsia" w:hAnsiTheme="minorHAnsi" w:cstheme="minorBidi"/>
        </w:rPr>
        <w:t>In a particular case, the initial level of capital–</w:t>
      </w:r>
      <w:del w:id="535" w:author="Author">
        <w:r w:rsidRPr="0054671B" w:rsidDel="0069224A">
          <w:rPr>
            <w:rFonts w:asciiTheme="minorHAnsi" w:eastAsiaTheme="minorEastAsia" w:hAnsiTheme="minorHAnsi" w:cstheme="minorBidi"/>
          </w:rPr>
          <w:delText xml:space="preserve">labor </w:delText>
        </w:r>
      </w:del>
      <w:ins w:id="536" w:author="Author">
        <w:r w:rsidR="0069224A">
          <w:rPr>
            <w:rFonts w:asciiTheme="minorHAnsi" w:eastAsiaTheme="minorEastAsia" w:hAnsiTheme="minorHAnsi" w:cstheme="minorBidi"/>
          </w:rPr>
          <w:t>labour</w:t>
        </w:r>
        <w:r w:rsidR="0069224A" w:rsidRPr="0054671B">
          <w:rPr>
            <w:rFonts w:asciiTheme="minorHAnsi" w:eastAsiaTheme="minorEastAsia" w:hAnsiTheme="minorHAnsi" w:cstheme="minorBidi"/>
          </w:rPr>
          <w:t xml:space="preserve"> </w:t>
        </w:r>
      </w:ins>
      <w:r w:rsidRPr="0054671B">
        <w:rPr>
          <w:rFonts w:asciiTheme="minorHAnsi" w:eastAsiaTheme="minorEastAsia" w:hAnsiTheme="minorHAnsi" w:cstheme="minorBidi"/>
        </w:rPr>
        <w:t xml:space="preserve">ratio can be used as a proxy of factor endowments that determine the shape of the steady-state path of an economy. </w:t>
      </w:r>
      <w:del w:id="537" w:author="Author">
        <w:r w:rsidRPr="0054671B" w:rsidDel="0069224A">
          <w:rPr>
            <w:rFonts w:asciiTheme="minorHAnsi" w:eastAsiaTheme="minorEastAsia" w:hAnsiTheme="minorHAnsi" w:cstheme="minorBidi"/>
          </w:rPr>
          <w:delText>On the other hand</w:delText>
        </w:r>
      </w:del>
      <w:ins w:id="538" w:author="Author">
        <w:r w:rsidR="0069224A">
          <w:rPr>
            <w:rFonts w:asciiTheme="minorHAnsi" w:eastAsiaTheme="minorEastAsia" w:hAnsiTheme="minorHAnsi" w:cstheme="minorBidi"/>
          </w:rPr>
          <w:t>Meanwhile</w:t>
        </w:r>
      </w:ins>
      <w:r w:rsidRPr="0054671B">
        <w:rPr>
          <w:rFonts w:asciiTheme="minorHAnsi" w:eastAsiaTheme="minorEastAsia" w:hAnsiTheme="minorHAnsi" w:cstheme="minorBidi"/>
        </w:rPr>
        <w:t xml:space="preserve">, economies that use similar production technology tend to evolve toward a common steady state.  See </w:t>
      </w:r>
      <w:r w:rsidRPr="0054671B">
        <w:rPr>
          <w:rFonts w:asciiTheme="minorHAnsi" w:eastAsiaTheme="minorEastAsia" w:hAnsiTheme="minorHAnsi" w:cstheme="minorBidi"/>
        </w:rPr>
        <w:fldChar w:fldCharType="begin"/>
      </w:r>
      <w:r>
        <w:rPr>
          <w:rFonts w:asciiTheme="minorHAnsi" w:eastAsiaTheme="minorEastAsia" w:hAnsiTheme="minorHAnsi" w:cstheme="minorBidi"/>
        </w:rPr>
        <w:instrText xml:space="preserve"> ADDIN ZOTERO_ITEM CSL_CITATION {"citationID":"8hDdwwz1","properties":{"formattedCitation":"(Galor, 1996)","plainCitation":"(Galor, 1996)","dontUpdate":true,"noteIndex":7},"citationItems":[{"id":82,"uris":["http://zotero.org/users/local/9Bu69DCL/items/RSE97NIJ"],"uri":["http://zotero.org/users/local/9Bu69DCL/items/RSE97NIJ"],"itemData":{"id":82,"type":"article-journal","abstract":"[This essay suggests that the convergence controversy may reflect, in part, differences in perception regarding the viable set of competing testable hypotheses generated by existing growth theories. It argues that in contrast to the prevailing wisdom, the traditional neoclassical growth paradigm generates the club convergence hypothesis as well as the conditional convergence hypothesis. Furthermore, the inclusion of empirically significant variables such as human capital, income distribution,and fertility in conventional growth model, along with capital markets imperfections, externalities, and non-convexities, strengthens the viability of club convergence as a competing hypothesis with conditional convergence.]","archive":"JSTOR","container-title":"The Economic Journal","DOI":"10.2307/2235378","ISSN":"00130133, 14680297","issue":"437","page":"1056-1069","title":"Convergence? Inferences from Theoretical Models","volume":"106","author":[{"family":"Galor","given":"Oded"}],"issued":{"date-parts":[["1996"]]}}}],"schema":"https://github.com/citation-style-language/schema/raw/master/csl-citation.json"} </w:instrText>
      </w:r>
      <w:r w:rsidRPr="0054671B">
        <w:rPr>
          <w:rFonts w:asciiTheme="minorHAnsi" w:eastAsiaTheme="minorEastAsia" w:hAnsiTheme="minorHAnsi" w:cstheme="minorBidi"/>
        </w:rPr>
        <w:fldChar w:fldCharType="separate"/>
      </w:r>
      <w:r w:rsidRPr="0054671B">
        <w:rPr>
          <w:rFonts w:ascii="Calibri" w:hAnsi="Calibri" w:cs="Calibri"/>
        </w:rPr>
        <w:t>Galor (1996)</w:t>
      </w:r>
      <w:r w:rsidRPr="0054671B">
        <w:rPr>
          <w:rFonts w:asciiTheme="minorHAnsi" w:eastAsiaTheme="minorEastAsia" w:hAnsiTheme="minorHAnsi" w:cstheme="minorBidi"/>
        </w:rPr>
        <w:fldChar w:fldCharType="end"/>
      </w:r>
      <w:r w:rsidRPr="0054671B">
        <w:rPr>
          <w:rFonts w:asciiTheme="minorHAnsi" w:eastAsiaTheme="minorEastAsia" w:hAnsiTheme="minorHAnsi" w:cstheme="minorBidi"/>
        </w:rPr>
        <w:t xml:space="preserve"> for a more in-depth look at the theoretical models behind convergence clubs.</w:t>
      </w:r>
      <w:r>
        <w:rPr>
          <w:rFonts w:asciiTheme="minorHAnsi" w:eastAsiaTheme="minorEastAsia" w:hAnsiTheme="minorHAnsi" w:cstheme="minorBidi"/>
        </w:rPr>
        <w:t xml:space="preserve"> </w:t>
      </w:r>
    </w:p>
  </w:footnote>
  <w:footnote w:id="8">
    <w:p w14:paraId="68A9DB15" w14:textId="77777777" w:rsidR="00093F5E" w:rsidRDefault="00093F5E">
      <w:pPr>
        <w:pStyle w:val="FootnoteText"/>
        <w:ind w:left="200" w:hanging="200"/>
      </w:pPr>
      <w:r w:rsidRPr="00DF669A">
        <w:rPr>
          <w:rStyle w:val="FootnoteReference"/>
          <w:rFonts w:asciiTheme="majorHAnsi" w:hAnsiTheme="majorHAnsi" w:cstheme="majorHAnsi"/>
        </w:rPr>
        <w:footnoteRef/>
      </w:r>
      <w:r w:rsidRPr="00DF669A">
        <w:rPr>
          <w:rFonts w:asciiTheme="majorHAnsi" w:hAnsiTheme="majorHAnsi" w:cstheme="majorHAnsi"/>
        </w:rPr>
        <w:t xml:space="preserve"> </w:t>
      </w:r>
      <w:r w:rsidRPr="00CA0CB2">
        <w:rPr>
          <w:rFonts w:asciiTheme="minorHAnsi" w:eastAsiaTheme="minorEastAsia" w:hAnsiTheme="minorHAnsi" w:cstheme="minorBidi"/>
        </w:rPr>
        <w:t xml:space="preserve">See </w:t>
      </w:r>
      <w:r w:rsidRPr="00CA0CB2">
        <w:rPr>
          <w:rFonts w:asciiTheme="minorHAnsi" w:eastAsiaTheme="minorEastAsia" w:hAnsiTheme="minorHAnsi" w:cstheme="minorBidi"/>
        </w:rPr>
        <w:fldChar w:fldCharType="begin"/>
      </w:r>
      <w:r>
        <w:rPr>
          <w:rFonts w:asciiTheme="minorHAnsi" w:eastAsiaTheme="minorEastAsia" w:hAnsiTheme="minorHAnsi" w:cstheme="minorBidi"/>
        </w:rPr>
        <w:instrText xml:space="preserve"> ADDIN ZOTERO_ITEM CSL_CITATION {"citationID":"1vQ1WHDA","properties":{"formattedCitation":"(Long &amp; Long, 1997)","plainCitation":"(Long &amp; Long, 1997)","dontUpdate":true,"noteIndex":8},"citationItems":[{"id":304,"uris":["http://zotero.org/users/local/9Bu69DCL/items/PD656YJ3"],"uri":["http://zotero.org/users/local/9Bu69DCL/items/PD656YJ3"],"itemData":{"id":304,"type":"book","ISBN":"0-8039-7374-8","publisher":"Sage","title":"Regression models for categorical and limited dependent variables","volume":"7","author":[{"family":"Long","given":"J Scott"},{"family":"Long","given":"John Scott"}],"issued":{"date-parts":[["1997"]]}}}],"schema":"https://github.com/citation-style-language/schema/raw/master/csl-citation.json"} </w:instrText>
      </w:r>
      <w:r w:rsidRPr="00CA0CB2">
        <w:rPr>
          <w:rFonts w:asciiTheme="minorHAnsi" w:eastAsiaTheme="minorEastAsia" w:hAnsiTheme="minorHAnsi" w:cstheme="minorBidi"/>
        </w:rPr>
        <w:fldChar w:fldCharType="separate"/>
      </w:r>
      <w:r w:rsidRPr="00CA0CB2">
        <w:rPr>
          <w:rFonts w:asciiTheme="minorHAnsi" w:eastAsiaTheme="minorEastAsia" w:hAnsiTheme="minorHAnsi" w:cstheme="minorBidi"/>
        </w:rPr>
        <w:t>Long &amp; Long (1997)</w:t>
      </w:r>
      <w:r w:rsidRPr="00CA0CB2">
        <w:rPr>
          <w:rFonts w:asciiTheme="minorHAnsi" w:eastAsiaTheme="minorEastAsia" w:hAnsiTheme="minorHAnsi" w:cstheme="minorBidi"/>
        </w:rPr>
        <w:fldChar w:fldCharType="end"/>
      </w:r>
      <w:r w:rsidRPr="00CA0CB2">
        <w:rPr>
          <w:rFonts w:asciiTheme="minorHAnsi" w:eastAsiaTheme="minorEastAsia" w:hAnsiTheme="minorHAnsi" w:cstheme="minorBidi"/>
        </w:rPr>
        <w:t xml:space="preserve"> for a discussion on </w:t>
      </w:r>
      <w:r>
        <w:rPr>
          <w:rFonts w:asciiTheme="minorHAnsi" w:eastAsiaTheme="minorEastAsia" w:hAnsiTheme="minorHAnsi" w:cstheme="minorBidi"/>
        </w:rPr>
        <w:t xml:space="preserve">interpreting the results of </w:t>
      </w:r>
      <w:r w:rsidRPr="00CA0CB2">
        <w:rPr>
          <w:rFonts w:asciiTheme="minorHAnsi" w:eastAsiaTheme="minorEastAsia" w:hAnsiTheme="minorHAnsi" w:cstheme="minorBidi"/>
        </w:rPr>
        <w:t>ordered logit models.</w:t>
      </w:r>
    </w:p>
  </w:footnote>
  <w:footnote w:id="9">
    <w:p w14:paraId="5746B0DC" w14:textId="77777777" w:rsidR="00093F5E" w:rsidRDefault="00093F5E">
      <w:pPr>
        <w:pStyle w:val="FootnoteText"/>
        <w:ind w:left="200" w:hanging="200"/>
      </w:pPr>
      <w:r w:rsidRPr="008D2C37">
        <w:rPr>
          <w:rFonts w:asciiTheme="minorHAnsi" w:eastAsiaTheme="minorEastAsia" w:hAnsiTheme="minorHAnsi" w:cstheme="minorBidi"/>
          <w:vertAlign w:val="superscript"/>
        </w:rPr>
        <w:footnoteRef/>
      </w:r>
      <w:r w:rsidRPr="008D2C37">
        <w:rPr>
          <w:rFonts w:asciiTheme="minorHAnsi" w:eastAsiaTheme="minorEastAsia" w:hAnsiTheme="minorHAnsi" w:cstheme="minorBidi"/>
        </w:rPr>
        <w:t xml:space="preserve"> </w:t>
      </w:r>
      <w:r w:rsidRPr="008D2C37">
        <w:rPr>
          <w:rFonts w:asciiTheme="minorHAnsi" w:eastAsiaTheme="minorEastAsia" w:hAnsiTheme="minorHAnsi" w:cstheme="minorBidi"/>
        </w:rPr>
        <w:fldChar w:fldCharType="begin"/>
      </w:r>
      <w:r>
        <w:rPr>
          <w:rFonts w:asciiTheme="minorHAnsi" w:eastAsiaTheme="minorEastAsia" w:hAnsiTheme="minorHAnsi" w:cstheme="minorBidi"/>
        </w:rPr>
        <w:instrText xml:space="preserve"> ADDIN ZOTERO_ITEM CSL_CITATION {"citationID":"jqmEhLBS","properties":{"formattedCitation":"(Aginta, 2021; Bartkowska &amp; Riedl, 2012)","plainCitation":"(Aginta, 2021; Bartkowska &amp; Riedl, 2012)","dontUpdate":true,"noteIndex":9},"citationItems":[{"id":291,"uris":["http://zotero.org/users/local/9Bu69DCL/items/V3IXBCJE"],"uri":["http://zotero.org/users/local/9Bu69DCL/items/V3IXBCJE"],"itemData":{"id":291,"type":"article-journal","abstract":"This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Pr="008D2C37">
        <w:rPr>
          <w:rFonts w:asciiTheme="minorHAnsi" w:eastAsiaTheme="minorEastAsia" w:hAnsiTheme="minorHAnsi" w:cstheme="minorBidi"/>
        </w:rPr>
        <w:fldChar w:fldCharType="separate"/>
      </w:r>
      <w:r w:rsidRPr="008D2C37">
        <w:rPr>
          <w:rFonts w:asciiTheme="minorHAnsi" w:eastAsiaTheme="minorEastAsia" w:hAnsiTheme="minorHAnsi" w:cstheme="minorBidi"/>
        </w:rPr>
        <w:t>Aginta (2021) and Bartkowska &amp; Riedl (2012)</w:t>
      </w:r>
      <w:r w:rsidRPr="008D2C37">
        <w:rPr>
          <w:rFonts w:asciiTheme="minorHAnsi" w:eastAsiaTheme="minorEastAsia" w:hAnsiTheme="minorHAnsi" w:cstheme="minorBidi"/>
        </w:rPr>
        <w:fldChar w:fldCharType="end"/>
      </w:r>
      <w:r w:rsidRPr="008D2C37">
        <w:rPr>
          <w:rFonts w:asciiTheme="minorHAnsi" w:eastAsiaTheme="minorEastAsia" w:hAnsiTheme="minorHAnsi" w:cstheme="minorBidi"/>
        </w:rPr>
        <w:t xml:space="preserve"> also </w:t>
      </w:r>
      <w:r>
        <w:rPr>
          <w:rFonts w:asciiTheme="minorHAnsi" w:eastAsiaTheme="minorEastAsia" w:hAnsiTheme="minorHAnsi" w:cstheme="minorBidi"/>
        </w:rPr>
        <w:t>encounter</w:t>
      </w:r>
      <w:r w:rsidRPr="008D2C37">
        <w:rPr>
          <w:rFonts w:asciiTheme="minorHAnsi" w:eastAsiaTheme="minorEastAsia" w:hAnsiTheme="minorHAnsi" w:cstheme="minorBidi"/>
        </w:rPr>
        <w:t xml:space="preserve"> </w:t>
      </w:r>
      <w:r>
        <w:rPr>
          <w:rFonts w:asciiTheme="minorHAnsi" w:eastAsiaTheme="minorEastAsia" w:hAnsiTheme="minorHAnsi" w:cstheme="minorBidi"/>
        </w:rPr>
        <w:t xml:space="preserve">a </w:t>
      </w:r>
      <w:r w:rsidRPr="008D2C37">
        <w:rPr>
          <w:rFonts w:asciiTheme="minorHAnsi" w:eastAsiaTheme="minorEastAsia" w:hAnsiTheme="minorHAnsi" w:cstheme="minorBidi"/>
        </w:rPr>
        <w:t>similar problem in their respective studies.</w:t>
      </w:r>
    </w:p>
  </w:footnote>
  <w:footnote w:id="10">
    <w:p w14:paraId="4DFBC7E8" w14:textId="77777777" w:rsidR="00093F5E" w:rsidRDefault="00093F5E" w:rsidP="00D87966">
      <w:pPr>
        <w:pStyle w:val="FootnoteText"/>
        <w:ind w:left="200" w:hanging="200"/>
        <w:jc w:val="both"/>
      </w:pPr>
      <w:r w:rsidRPr="0016511A">
        <w:rPr>
          <w:rFonts w:asciiTheme="minorHAnsi" w:eastAsiaTheme="minorEastAsia" w:hAnsiTheme="minorHAnsi" w:cstheme="minorBidi"/>
          <w:vertAlign w:val="superscript"/>
        </w:rPr>
        <w:footnoteRef/>
      </w:r>
      <w:r w:rsidRPr="0016511A">
        <w:rPr>
          <w:rFonts w:asciiTheme="minorHAnsi" w:eastAsiaTheme="minorEastAsia" w:hAnsiTheme="minorHAnsi" w:cstheme="minorBidi"/>
        </w:rPr>
        <w:t xml:space="preserve"> </w:t>
      </w:r>
      <w:r w:rsidRPr="0016511A">
        <w:rPr>
          <w:rFonts w:asciiTheme="minorHAnsi" w:eastAsiaTheme="minorEastAsia" w:hAnsiTheme="minorHAnsi" w:cstheme="minorBidi"/>
        </w:rPr>
        <w:fldChar w:fldCharType="begin"/>
      </w:r>
      <w:r>
        <w:rPr>
          <w:rFonts w:asciiTheme="minorHAnsi" w:eastAsiaTheme="minorEastAsia" w:hAnsiTheme="minorHAnsi" w:cstheme="minorBidi"/>
        </w:rPr>
        <w:instrText xml:space="preserve"> ADDIN ZOTERO_ITEM CSL_CITATION {"citationID":"DPr1UsHL","properties":{"formattedCitation":"(Cutrini, 2019)","plainCitation":"(Cutrini, 2019)","dontUpdate":true,"noteIndex":10},"citationItems":[{"id":361,"uris":["http://zotero.org/users/local/9Bu69DCL/items/6VCJHL6Y"],"uri":["http://zotero.org/users/local/9Bu69DCL/items/6VCJHL6Y"],"itemData":{"id":361,"type":"article-journal","container-title":"Structural Change and Economic Dynamics","ISSN":"0954-349X","journalAbbreviation":"Structural Change and Economic Dynamics","note":"publisher: Elsevier","page":"102-113","title":"Economic integration, structural change, and uneven development in the European Union","volume":"50","author":[{"family":"Cutrini","given":"Eleonora"}],"issued":{"date-parts":[["2019"]]}}}],"schema":"https://github.com/citation-style-language/schema/raw/master/csl-citation.json"} </w:instrText>
      </w:r>
      <w:r w:rsidRPr="0016511A">
        <w:rPr>
          <w:rFonts w:asciiTheme="minorHAnsi" w:eastAsiaTheme="minorEastAsia" w:hAnsiTheme="minorHAnsi" w:cstheme="minorBidi"/>
        </w:rPr>
        <w:fldChar w:fldCharType="separate"/>
      </w:r>
      <w:r w:rsidRPr="0016511A">
        <w:rPr>
          <w:rFonts w:asciiTheme="minorHAnsi" w:eastAsiaTheme="minorEastAsia" w:hAnsiTheme="minorHAnsi" w:cstheme="minorBidi"/>
        </w:rPr>
        <w:t>Cutrini (2019)</w:t>
      </w:r>
      <w:r w:rsidRPr="0016511A">
        <w:rPr>
          <w:rFonts w:asciiTheme="minorHAnsi" w:eastAsiaTheme="minorEastAsia" w:hAnsiTheme="minorHAnsi" w:cstheme="minorBidi"/>
        </w:rPr>
        <w:fldChar w:fldCharType="end"/>
      </w:r>
      <w:r w:rsidRPr="0016511A">
        <w:rPr>
          <w:rFonts w:asciiTheme="minorHAnsi" w:eastAsiaTheme="minorEastAsia" w:hAnsiTheme="minorHAnsi" w:cstheme="minorBidi"/>
        </w:rPr>
        <w:t xml:space="preserve"> </w:t>
      </w:r>
      <w:r>
        <w:rPr>
          <w:rFonts w:asciiTheme="minorHAnsi" w:eastAsiaTheme="minorEastAsia" w:hAnsiTheme="minorHAnsi" w:cstheme="minorBidi"/>
        </w:rPr>
        <w:t xml:space="preserve">empirically </w:t>
      </w:r>
      <w:r w:rsidRPr="0016511A">
        <w:rPr>
          <w:rFonts w:asciiTheme="minorHAnsi" w:eastAsiaTheme="minorEastAsia" w:hAnsiTheme="minorHAnsi" w:cstheme="minorBidi"/>
        </w:rPr>
        <w:t xml:space="preserve">finds comparable results on the relative importance of structural variables than </w:t>
      </w:r>
      <w:r>
        <w:rPr>
          <w:rFonts w:asciiTheme="minorHAnsi" w:eastAsiaTheme="minorEastAsia" w:hAnsiTheme="minorHAnsi" w:cstheme="minorBidi"/>
        </w:rPr>
        <w:t xml:space="preserve">the initial level of </w:t>
      </w:r>
      <w:r w:rsidRPr="0016511A">
        <w:rPr>
          <w:rFonts w:asciiTheme="minorHAnsi" w:eastAsiaTheme="minorEastAsia" w:hAnsiTheme="minorHAnsi" w:cstheme="minorBidi"/>
        </w:rPr>
        <w:t>income per capita in influencing club membership across 274 European regions on a NUTS-2 level.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64670"/>
    <w:multiLevelType w:val="hybridMultilevel"/>
    <w:tmpl w:val="368E6BF2"/>
    <w:lvl w:ilvl="0" w:tplc="CA64E8E8">
      <w:start w:val="1"/>
      <w:numFmt w:val="decimal"/>
      <w:lvlText w:val="%1."/>
      <w:lvlJc w:val="left"/>
      <w:pPr>
        <w:ind w:left="360" w:hanging="360"/>
      </w:pPr>
      <w:rPr>
        <w:rFonts w:hint="default"/>
      </w:rPr>
    </w:lvl>
    <w:lvl w:ilvl="1" w:tplc="8A4E6CBE" w:tentative="1">
      <w:start w:val="1"/>
      <w:numFmt w:val="aiueoFullWidth"/>
      <w:lvlText w:val="(%2)"/>
      <w:lvlJc w:val="left"/>
      <w:pPr>
        <w:ind w:left="840" w:hanging="420"/>
      </w:pPr>
    </w:lvl>
    <w:lvl w:ilvl="2" w:tplc="3578B6B4" w:tentative="1">
      <w:start w:val="1"/>
      <w:numFmt w:val="decimalEnclosedCircle"/>
      <w:lvlText w:val="%3"/>
      <w:lvlJc w:val="left"/>
      <w:pPr>
        <w:ind w:left="1260" w:hanging="420"/>
      </w:pPr>
    </w:lvl>
    <w:lvl w:ilvl="3" w:tplc="A4AC0C48" w:tentative="1">
      <w:start w:val="1"/>
      <w:numFmt w:val="decimal"/>
      <w:lvlText w:val="%4."/>
      <w:lvlJc w:val="left"/>
      <w:pPr>
        <w:ind w:left="1680" w:hanging="420"/>
      </w:pPr>
    </w:lvl>
    <w:lvl w:ilvl="4" w:tplc="9B6E4E62" w:tentative="1">
      <w:start w:val="1"/>
      <w:numFmt w:val="aiueoFullWidth"/>
      <w:lvlText w:val="(%5)"/>
      <w:lvlJc w:val="left"/>
      <w:pPr>
        <w:ind w:left="2100" w:hanging="420"/>
      </w:pPr>
    </w:lvl>
    <w:lvl w:ilvl="5" w:tplc="69C29F86" w:tentative="1">
      <w:start w:val="1"/>
      <w:numFmt w:val="decimalEnclosedCircle"/>
      <w:lvlText w:val="%6"/>
      <w:lvlJc w:val="left"/>
      <w:pPr>
        <w:ind w:left="2520" w:hanging="420"/>
      </w:pPr>
    </w:lvl>
    <w:lvl w:ilvl="6" w:tplc="8A324B54" w:tentative="1">
      <w:start w:val="1"/>
      <w:numFmt w:val="decimal"/>
      <w:lvlText w:val="%7."/>
      <w:lvlJc w:val="left"/>
      <w:pPr>
        <w:ind w:left="2940" w:hanging="420"/>
      </w:pPr>
    </w:lvl>
    <w:lvl w:ilvl="7" w:tplc="623AD59A" w:tentative="1">
      <w:start w:val="1"/>
      <w:numFmt w:val="aiueoFullWidth"/>
      <w:lvlText w:val="(%8)"/>
      <w:lvlJc w:val="left"/>
      <w:pPr>
        <w:ind w:left="3360" w:hanging="420"/>
      </w:pPr>
    </w:lvl>
    <w:lvl w:ilvl="8" w:tplc="2DCE8804" w:tentative="1">
      <w:start w:val="1"/>
      <w:numFmt w:val="decimalEnclosedCircle"/>
      <w:lvlText w:val="%9"/>
      <w:lvlJc w:val="left"/>
      <w:pPr>
        <w:ind w:left="3780" w:hanging="420"/>
      </w:pPr>
    </w:lvl>
  </w:abstractNum>
  <w:abstractNum w:abstractNumId="1" w15:restartNumberingAfterBreak="0">
    <w:nsid w:val="2BFF06A4"/>
    <w:multiLevelType w:val="hybridMultilevel"/>
    <w:tmpl w:val="82F42D92"/>
    <w:lvl w:ilvl="0" w:tplc="0BF2A83C">
      <w:start w:val="1"/>
      <w:numFmt w:val="lowerLetter"/>
      <w:lvlText w:val="(%1)"/>
      <w:lvlJc w:val="left"/>
      <w:pPr>
        <w:ind w:left="958" w:hanging="360"/>
      </w:pPr>
      <w:rPr>
        <w:rFonts w:asciiTheme="minorHAnsi" w:eastAsiaTheme="minorEastAsia" w:hAnsiTheme="minorHAnsi" w:hint="default"/>
        <w:b w:val="0"/>
        <w:bCs/>
        <w:sz w:val="22"/>
      </w:rPr>
    </w:lvl>
    <w:lvl w:ilvl="1" w:tplc="8B58513C" w:tentative="1">
      <w:start w:val="1"/>
      <w:numFmt w:val="aiueoFullWidth"/>
      <w:lvlText w:val="(%2)"/>
      <w:lvlJc w:val="left"/>
      <w:pPr>
        <w:ind w:left="1438" w:hanging="420"/>
      </w:pPr>
    </w:lvl>
    <w:lvl w:ilvl="2" w:tplc="D3643ED4" w:tentative="1">
      <w:start w:val="1"/>
      <w:numFmt w:val="decimalEnclosedCircle"/>
      <w:lvlText w:val="%3"/>
      <w:lvlJc w:val="left"/>
      <w:pPr>
        <w:ind w:left="1858" w:hanging="420"/>
      </w:pPr>
    </w:lvl>
    <w:lvl w:ilvl="3" w:tplc="D56E618A" w:tentative="1">
      <w:start w:val="1"/>
      <w:numFmt w:val="decimal"/>
      <w:lvlText w:val="%4."/>
      <w:lvlJc w:val="left"/>
      <w:pPr>
        <w:ind w:left="2278" w:hanging="420"/>
      </w:pPr>
    </w:lvl>
    <w:lvl w:ilvl="4" w:tplc="49F82460" w:tentative="1">
      <w:start w:val="1"/>
      <w:numFmt w:val="aiueoFullWidth"/>
      <w:lvlText w:val="(%5)"/>
      <w:lvlJc w:val="left"/>
      <w:pPr>
        <w:ind w:left="2698" w:hanging="420"/>
      </w:pPr>
    </w:lvl>
    <w:lvl w:ilvl="5" w:tplc="BE62663A" w:tentative="1">
      <w:start w:val="1"/>
      <w:numFmt w:val="decimalEnclosedCircle"/>
      <w:lvlText w:val="%6"/>
      <w:lvlJc w:val="left"/>
      <w:pPr>
        <w:ind w:left="3118" w:hanging="420"/>
      </w:pPr>
    </w:lvl>
    <w:lvl w:ilvl="6" w:tplc="18C6AF4E" w:tentative="1">
      <w:start w:val="1"/>
      <w:numFmt w:val="decimal"/>
      <w:lvlText w:val="%7."/>
      <w:lvlJc w:val="left"/>
      <w:pPr>
        <w:ind w:left="3538" w:hanging="420"/>
      </w:pPr>
    </w:lvl>
    <w:lvl w:ilvl="7" w:tplc="F7E6F916" w:tentative="1">
      <w:start w:val="1"/>
      <w:numFmt w:val="aiueoFullWidth"/>
      <w:lvlText w:val="(%8)"/>
      <w:lvlJc w:val="left"/>
      <w:pPr>
        <w:ind w:left="3958" w:hanging="420"/>
      </w:pPr>
    </w:lvl>
    <w:lvl w:ilvl="8" w:tplc="5B065C5C" w:tentative="1">
      <w:start w:val="1"/>
      <w:numFmt w:val="decimalEnclosedCircle"/>
      <w:lvlText w:val="%9"/>
      <w:lvlJc w:val="left"/>
      <w:pPr>
        <w:ind w:left="4378" w:hanging="420"/>
      </w:pPr>
    </w:lvl>
  </w:abstractNum>
  <w:abstractNum w:abstractNumId="2" w15:restartNumberingAfterBreak="0">
    <w:nsid w:val="3BB30047"/>
    <w:multiLevelType w:val="hybridMultilevel"/>
    <w:tmpl w:val="B066D85E"/>
    <w:lvl w:ilvl="0" w:tplc="EA428B7A">
      <w:numFmt w:val="bullet"/>
      <w:lvlText w:val="-"/>
      <w:lvlJc w:val="left"/>
      <w:pPr>
        <w:ind w:left="1069" w:hanging="360"/>
      </w:pPr>
      <w:rPr>
        <w:rFonts w:ascii="Calibri" w:eastAsiaTheme="minorEastAsia" w:hAnsi="Calibri" w:cs="Calibri" w:hint="default"/>
      </w:rPr>
    </w:lvl>
    <w:lvl w:ilvl="1" w:tplc="30FCA21A" w:tentative="1">
      <w:start w:val="1"/>
      <w:numFmt w:val="bullet"/>
      <w:lvlText w:val=""/>
      <w:lvlJc w:val="left"/>
      <w:pPr>
        <w:ind w:left="1549" w:hanging="420"/>
      </w:pPr>
      <w:rPr>
        <w:rFonts w:ascii="Wingdings" w:hAnsi="Wingdings" w:hint="default"/>
      </w:rPr>
    </w:lvl>
    <w:lvl w:ilvl="2" w:tplc="6A70E5C0" w:tentative="1">
      <w:start w:val="1"/>
      <w:numFmt w:val="bullet"/>
      <w:lvlText w:val=""/>
      <w:lvlJc w:val="left"/>
      <w:pPr>
        <w:ind w:left="1969" w:hanging="420"/>
      </w:pPr>
      <w:rPr>
        <w:rFonts w:ascii="Wingdings" w:hAnsi="Wingdings" w:hint="default"/>
      </w:rPr>
    </w:lvl>
    <w:lvl w:ilvl="3" w:tplc="9FE6C5FC" w:tentative="1">
      <w:start w:val="1"/>
      <w:numFmt w:val="bullet"/>
      <w:lvlText w:val=""/>
      <w:lvlJc w:val="left"/>
      <w:pPr>
        <w:ind w:left="2389" w:hanging="420"/>
      </w:pPr>
      <w:rPr>
        <w:rFonts w:ascii="Wingdings" w:hAnsi="Wingdings" w:hint="default"/>
      </w:rPr>
    </w:lvl>
    <w:lvl w:ilvl="4" w:tplc="D27ECF40" w:tentative="1">
      <w:start w:val="1"/>
      <w:numFmt w:val="bullet"/>
      <w:lvlText w:val=""/>
      <w:lvlJc w:val="left"/>
      <w:pPr>
        <w:ind w:left="2809" w:hanging="420"/>
      </w:pPr>
      <w:rPr>
        <w:rFonts w:ascii="Wingdings" w:hAnsi="Wingdings" w:hint="default"/>
      </w:rPr>
    </w:lvl>
    <w:lvl w:ilvl="5" w:tplc="621E9A1C" w:tentative="1">
      <w:start w:val="1"/>
      <w:numFmt w:val="bullet"/>
      <w:lvlText w:val=""/>
      <w:lvlJc w:val="left"/>
      <w:pPr>
        <w:ind w:left="3229" w:hanging="420"/>
      </w:pPr>
      <w:rPr>
        <w:rFonts w:ascii="Wingdings" w:hAnsi="Wingdings" w:hint="default"/>
      </w:rPr>
    </w:lvl>
    <w:lvl w:ilvl="6" w:tplc="A2984BB2" w:tentative="1">
      <w:start w:val="1"/>
      <w:numFmt w:val="bullet"/>
      <w:lvlText w:val=""/>
      <w:lvlJc w:val="left"/>
      <w:pPr>
        <w:ind w:left="3649" w:hanging="420"/>
      </w:pPr>
      <w:rPr>
        <w:rFonts w:ascii="Wingdings" w:hAnsi="Wingdings" w:hint="default"/>
      </w:rPr>
    </w:lvl>
    <w:lvl w:ilvl="7" w:tplc="3B2EB8FA" w:tentative="1">
      <w:start w:val="1"/>
      <w:numFmt w:val="bullet"/>
      <w:lvlText w:val=""/>
      <w:lvlJc w:val="left"/>
      <w:pPr>
        <w:ind w:left="4069" w:hanging="420"/>
      </w:pPr>
      <w:rPr>
        <w:rFonts w:ascii="Wingdings" w:hAnsi="Wingdings" w:hint="default"/>
      </w:rPr>
    </w:lvl>
    <w:lvl w:ilvl="8" w:tplc="F910A3EE" w:tentative="1">
      <w:start w:val="1"/>
      <w:numFmt w:val="bullet"/>
      <w:lvlText w:val=""/>
      <w:lvlJc w:val="left"/>
      <w:pPr>
        <w:ind w:left="4489" w:hanging="420"/>
      </w:pPr>
      <w:rPr>
        <w:rFonts w:ascii="Wingdings" w:hAnsi="Wingdings" w:hint="default"/>
      </w:rPr>
    </w:lvl>
  </w:abstractNum>
  <w:abstractNum w:abstractNumId="3" w15:restartNumberingAfterBreak="0">
    <w:nsid w:val="49BD228E"/>
    <w:multiLevelType w:val="multilevel"/>
    <w:tmpl w:val="6CD22F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2990445"/>
    <w:multiLevelType w:val="hybridMultilevel"/>
    <w:tmpl w:val="A58C82AE"/>
    <w:lvl w:ilvl="0" w:tplc="27345A04">
      <w:start w:val="1"/>
      <w:numFmt w:val="decimal"/>
      <w:lvlText w:val="%1."/>
      <w:lvlJc w:val="left"/>
      <w:pPr>
        <w:ind w:left="720" w:hanging="360"/>
      </w:pPr>
      <w:rPr>
        <w:rFonts w:hint="default"/>
      </w:rPr>
    </w:lvl>
    <w:lvl w:ilvl="1" w:tplc="D6028D82" w:tentative="1">
      <w:start w:val="1"/>
      <w:numFmt w:val="lowerLetter"/>
      <w:lvlText w:val="%2."/>
      <w:lvlJc w:val="left"/>
      <w:pPr>
        <w:ind w:left="1440" w:hanging="360"/>
      </w:pPr>
    </w:lvl>
    <w:lvl w:ilvl="2" w:tplc="40E6326C" w:tentative="1">
      <w:start w:val="1"/>
      <w:numFmt w:val="lowerRoman"/>
      <w:lvlText w:val="%3."/>
      <w:lvlJc w:val="right"/>
      <w:pPr>
        <w:ind w:left="2160" w:hanging="180"/>
      </w:pPr>
    </w:lvl>
    <w:lvl w:ilvl="3" w:tplc="A740EA94" w:tentative="1">
      <w:start w:val="1"/>
      <w:numFmt w:val="decimal"/>
      <w:lvlText w:val="%4."/>
      <w:lvlJc w:val="left"/>
      <w:pPr>
        <w:ind w:left="2880" w:hanging="360"/>
      </w:pPr>
    </w:lvl>
    <w:lvl w:ilvl="4" w:tplc="DA965C28" w:tentative="1">
      <w:start w:val="1"/>
      <w:numFmt w:val="lowerLetter"/>
      <w:lvlText w:val="%5."/>
      <w:lvlJc w:val="left"/>
      <w:pPr>
        <w:ind w:left="3600" w:hanging="360"/>
      </w:pPr>
    </w:lvl>
    <w:lvl w:ilvl="5" w:tplc="EDFEC9AE" w:tentative="1">
      <w:start w:val="1"/>
      <w:numFmt w:val="lowerRoman"/>
      <w:lvlText w:val="%6."/>
      <w:lvlJc w:val="right"/>
      <w:pPr>
        <w:ind w:left="4320" w:hanging="180"/>
      </w:pPr>
    </w:lvl>
    <w:lvl w:ilvl="6" w:tplc="9490048A" w:tentative="1">
      <w:start w:val="1"/>
      <w:numFmt w:val="decimal"/>
      <w:lvlText w:val="%7."/>
      <w:lvlJc w:val="left"/>
      <w:pPr>
        <w:ind w:left="5040" w:hanging="360"/>
      </w:pPr>
    </w:lvl>
    <w:lvl w:ilvl="7" w:tplc="960A70FA" w:tentative="1">
      <w:start w:val="1"/>
      <w:numFmt w:val="lowerLetter"/>
      <w:lvlText w:val="%8."/>
      <w:lvlJc w:val="left"/>
      <w:pPr>
        <w:ind w:left="5760" w:hanging="360"/>
      </w:pPr>
    </w:lvl>
    <w:lvl w:ilvl="8" w:tplc="8DBA93E8"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ry">
    <w15:presenceInfo w15:providerId="Windows Live" w15:userId="713a0ced233176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bordersDoNotSurroundHeader/>
  <w:bordersDoNotSurroundFooter/>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AF"/>
    <w:rsid w:val="00000771"/>
    <w:rsid w:val="00000B51"/>
    <w:rsid w:val="000016B1"/>
    <w:rsid w:val="00001881"/>
    <w:rsid w:val="000052C1"/>
    <w:rsid w:val="0000776D"/>
    <w:rsid w:val="0001623E"/>
    <w:rsid w:val="0002227F"/>
    <w:rsid w:val="00024776"/>
    <w:rsid w:val="00025BA9"/>
    <w:rsid w:val="00030698"/>
    <w:rsid w:val="000315C1"/>
    <w:rsid w:val="0004223E"/>
    <w:rsid w:val="00042B96"/>
    <w:rsid w:val="00043DEB"/>
    <w:rsid w:val="00044A06"/>
    <w:rsid w:val="00044CCE"/>
    <w:rsid w:val="000469BE"/>
    <w:rsid w:val="00052508"/>
    <w:rsid w:val="00055CAB"/>
    <w:rsid w:val="00056B51"/>
    <w:rsid w:val="00060F45"/>
    <w:rsid w:val="00061029"/>
    <w:rsid w:val="00064B1F"/>
    <w:rsid w:val="00065B7D"/>
    <w:rsid w:val="00070643"/>
    <w:rsid w:val="00070BD1"/>
    <w:rsid w:val="0007361F"/>
    <w:rsid w:val="000805A8"/>
    <w:rsid w:val="00080BCB"/>
    <w:rsid w:val="00081C19"/>
    <w:rsid w:val="00082691"/>
    <w:rsid w:val="00082916"/>
    <w:rsid w:val="00084A84"/>
    <w:rsid w:val="0008550D"/>
    <w:rsid w:val="0008556B"/>
    <w:rsid w:val="00085BF8"/>
    <w:rsid w:val="00086888"/>
    <w:rsid w:val="0009244F"/>
    <w:rsid w:val="000924A7"/>
    <w:rsid w:val="00093F26"/>
    <w:rsid w:val="00093F5E"/>
    <w:rsid w:val="0009463A"/>
    <w:rsid w:val="00096528"/>
    <w:rsid w:val="000A089D"/>
    <w:rsid w:val="000A1900"/>
    <w:rsid w:val="000A1BA8"/>
    <w:rsid w:val="000A2022"/>
    <w:rsid w:val="000A2612"/>
    <w:rsid w:val="000A3382"/>
    <w:rsid w:val="000B09F3"/>
    <w:rsid w:val="000B1907"/>
    <w:rsid w:val="000B2C99"/>
    <w:rsid w:val="000B4DE0"/>
    <w:rsid w:val="000C1634"/>
    <w:rsid w:val="000D0615"/>
    <w:rsid w:val="000D0857"/>
    <w:rsid w:val="000D14D1"/>
    <w:rsid w:val="000D30DB"/>
    <w:rsid w:val="000D30F9"/>
    <w:rsid w:val="000D3C2B"/>
    <w:rsid w:val="000D3C49"/>
    <w:rsid w:val="000D4F2D"/>
    <w:rsid w:val="000D4FC5"/>
    <w:rsid w:val="000D5878"/>
    <w:rsid w:val="000D75FC"/>
    <w:rsid w:val="000E058A"/>
    <w:rsid w:val="000E3542"/>
    <w:rsid w:val="000E57BA"/>
    <w:rsid w:val="000F1991"/>
    <w:rsid w:val="000F24D5"/>
    <w:rsid w:val="000F4E8C"/>
    <w:rsid w:val="000F5CF1"/>
    <w:rsid w:val="000F7029"/>
    <w:rsid w:val="00101043"/>
    <w:rsid w:val="00102B6A"/>
    <w:rsid w:val="0010523A"/>
    <w:rsid w:val="00106418"/>
    <w:rsid w:val="00106440"/>
    <w:rsid w:val="001074B1"/>
    <w:rsid w:val="00110B38"/>
    <w:rsid w:val="00111ECB"/>
    <w:rsid w:val="0011388F"/>
    <w:rsid w:val="00114E01"/>
    <w:rsid w:val="00123AF8"/>
    <w:rsid w:val="001243E5"/>
    <w:rsid w:val="00124485"/>
    <w:rsid w:val="001257E8"/>
    <w:rsid w:val="00127D05"/>
    <w:rsid w:val="00131B0B"/>
    <w:rsid w:val="00137BCF"/>
    <w:rsid w:val="00146EB7"/>
    <w:rsid w:val="001512FF"/>
    <w:rsid w:val="0015233E"/>
    <w:rsid w:val="00153300"/>
    <w:rsid w:val="00153953"/>
    <w:rsid w:val="0015555B"/>
    <w:rsid w:val="00157F1E"/>
    <w:rsid w:val="001619E2"/>
    <w:rsid w:val="0016290A"/>
    <w:rsid w:val="00162FE8"/>
    <w:rsid w:val="00164EDC"/>
    <w:rsid w:val="0016511A"/>
    <w:rsid w:val="00165B69"/>
    <w:rsid w:val="0017145C"/>
    <w:rsid w:val="00171BCA"/>
    <w:rsid w:val="00172958"/>
    <w:rsid w:val="00175703"/>
    <w:rsid w:val="00183C8A"/>
    <w:rsid w:val="00183DD0"/>
    <w:rsid w:val="00186716"/>
    <w:rsid w:val="00186FF2"/>
    <w:rsid w:val="00187892"/>
    <w:rsid w:val="00193660"/>
    <w:rsid w:val="00194A85"/>
    <w:rsid w:val="00194B87"/>
    <w:rsid w:val="00197CBB"/>
    <w:rsid w:val="001A101B"/>
    <w:rsid w:val="001A219E"/>
    <w:rsid w:val="001A5B7C"/>
    <w:rsid w:val="001A6AF5"/>
    <w:rsid w:val="001B4288"/>
    <w:rsid w:val="001B7AA4"/>
    <w:rsid w:val="001C0B5F"/>
    <w:rsid w:val="001C0B78"/>
    <w:rsid w:val="001C0FCC"/>
    <w:rsid w:val="001C1872"/>
    <w:rsid w:val="001C5082"/>
    <w:rsid w:val="001D281F"/>
    <w:rsid w:val="001D49AD"/>
    <w:rsid w:val="001D553A"/>
    <w:rsid w:val="001D5F7F"/>
    <w:rsid w:val="001E31BB"/>
    <w:rsid w:val="001E3A01"/>
    <w:rsid w:val="001E7ACE"/>
    <w:rsid w:val="001F021A"/>
    <w:rsid w:val="001F188B"/>
    <w:rsid w:val="001F3940"/>
    <w:rsid w:val="001F3E38"/>
    <w:rsid w:val="001F4374"/>
    <w:rsid w:val="001F51A4"/>
    <w:rsid w:val="001F7977"/>
    <w:rsid w:val="0020617F"/>
    <w:rsid w:val="00210576"/>
    <w:rsid w:val="00213D4A"/>
    <w:rsid w:val="00216075"/>
    <w:rsid w:val="0021739F"/>
    <w:rsid w:val="0022195C"/>
    <w:rsid w:val="00222370"/>
    <w:rsid w:val="00224483"/>
    <w:rsid w:val="00225CD8"/>
    <w:rsid w:val="002271E1"/>
    <w:rsid w:val="002308D6"/>
    <w:rsid w:val="00234719"/>
    <w:rsid w:val="0023744E"/>
    <w:rsid w:val="002444CA"/>
    <w:rsid w:val="00244C9B"/>
    <w:rsid w:val="00244E0E"/>
    <w:rsid w:val="00244EB1"/>
    <w:rsid w:val="0024581A"/>
    <w:rsid w:val="00245CBE"/>
    <w:rsid w:val="00246346"/>
    <w:rsid w:val="002500AB"/>
    <w:rsid w:val="0025266A"/>
    <w:rsid w:val="00252738"/>
    <w:rsid w:val="00254038"/>
    <w:rsid w:val="0025533D"/>
    <w:rsid w:val="0025643B"/>
    <w:rsid w:val="00257616"/>
    <w:rsid w:val="0026432A"/>
    <w:rsid w:val="002700D2"/>
    <w:rsid w:val="00270FF5"/>
    <w:rsid w:val="0027107B"/>
    <w:rsid w:val="0027131A"/>
    <w:rsid w:val="00273EFD"/>
    <w:rsid w:val="00274E4E"/>
    <w:rsid w:val="00275950"/>
    <w:rsid w:val="00276B47"/>
    <w:rsid w:val="002833DE"/>
    <w:rsid w:val="00283D88"/>
    <w:rsid w:val="002854EA"/>
    <w:rsid w:val="00287942"/>
    <w:rsid w:val="002A0D28"/>
    <w:rsid w:val="002A3BE4"/>
    <w:rsid w:val="002A47FD"/>
    <w:rsid w:val="002A519B"/>
    <w:rsid w:val="002A60F9"/>
    <w:rsid w:val="002A63BD"/>
    <w:rsid w:val="002A70A3"/>
    <w:rsid w:val="002A72FE"/>
    <w:rsid w:val="002A7452"/>
    <w:rsid w:val="002B2B9E"/>
    <w:rsid w:val="002B3A59"/>
    <w:rsid w:val="002B4CB0"/>
    <w:rsid w:val="002B4F50"/>
    <w:rsid w:val="002C0150"/>
    <w:rsid w:val="002C0E74"/>
    <w:rsid w:val="002C2C3B"/>
    <w:rsid w:val="002C2D66"/>
    <w:rsid w:val="002C6229"/>
    <w:rsid w:val="002D06D6"/>
    <w:rsid w:val="002D38FF"/>
    <w:rsid w:val="002D3C2D"/>
    <w:rsid w:val="002D4358"/>
    <w:rsid w:val="002D5704"/>
    <w:rsid w:val="002E1B25"/>
    <w:rsid w:val="002E305F"/>
    <w:rsid w:val="002E579E"/>
    <w:rsid w:val="002E5CF7"/>
    <w:rsid w:val="002F30D7"/>
    <w:rsid w:val="00300811"/>
    <w:rsid w:val="0030204C"/>
    <w:rsid w:val="00305D18"/>
    <w:rsid w:val="00307B86"/>
    <w:rsid w:val="003116E1"/>
    <w:rsid w:val="00311D34"/>
    <w:rsid w:val="00316F6D"/>
    <w:rsid w:val="003203DD"/>
    <w:rsid w:val="00320CE4"/>
    <w:rsid w:val="003212E0"/>
    <w:rsid w:val="0032329F"/>
    <w:rsid w:val="00323478"/>
    <w:rsid w:val="003235F8"/>
    <w:rsid w:val="00324AC5"/>
    <w:rsid w:val="003315B4"/>
    <w:rsid w:val="00331ED4"/>
    <w:rsid w:val="00335413"/>
    <w:rsid w:val="00335832"/>
    <w:rsid w:val="00337781"/>
    <w:rsid w:val="003402F7"/>
    <w:rsid w:val="00340552"/>
    <w:rsid w:val="003439AD"/>
    <w:rsid w:val="00344CBC"/>
    <w:rsid w:val="00346C7D"/>
    <w:rsid w:val="003515FC"/>
    <w:rsid w:val="0035161C"/>
    <w:rsid w:val="00351A42"/>
    <w:rsid w:val="00354321"/>
    <w:rsid w:val="00355FDE"/>
    <w:rsid w:val="00360A05"/>
    <w:rsid w:val="0036179B"/>
    <w:rsid w:val="00362657"/>
    <w:rsid w:val="00366CDA"/>
    <w:rsid w:val="00367849"/>
    <w:rsid w:val="0037089E"/>
    <w:rsid w:val="00370CE8"/>
    <w:rsid w:val="00373A81"/>
    <w:rsid w:val="003752E0"/>
    <w:rsid w:val="0037555B"/>
    <w:rsid w:val="003776B8"/>
    <w:rsid w:val="00380389"/>
    <w:rsid w:val="00380631"/>
    <w:rsid w:val="00381EA8"/>
    <w:rsid w:val="00386672"/>
    <w:rsid w:val="0038698D"/>
    <w:rsid w:val="00386DCB"/>
    <w:rsid w:val="00387163"/>
    <w:rsid w:val="00391570"/>
    <w:rsid w:val="00391B3B"/>
    <w:rsid w:val="0039396D"/>
    <w:rsid w:val="00393F16"/>
    <w:rsid w:val="00394BCF"/>
    <w:rsid w:val="003959E2"/>
    <w:rsid w:val="00395A72"/>
    <w:rsid w:val="00395DE2"/>
    <w:rsid w:val="00395F1C"/>
    <w:rsid w:val="0039608D"/>
    <w:rsid w:val="00396E9D"/>
    <w:rsid w:val="003A1BFD"/>
    <w:rsid w:val="003A30B6"/>
    <w:rsid w:val="003A4973"/>
    <w:rsid w:val="003A77DE"/>
    <w:rsid w:val="003B05A6"/>
    <w:rsid w:val="003B1D68"/>
    <w:rsid w:val="003B3495"/>
    <w:rsid w:val="003B44B0"/>
    <w:rsid w:val="003B6B07"/>
    <w:rsid w:val="003C1987"/>
    <w:rsid w:val="003C298B"/>
    <w:rsid w:val="003C4CE2"/>
    <w:rsid w:val="003C5630"/>
    <w:rsid w:val="003C63A1"/>
    <w:rsid w:val="003C7556"/>
    <w:rsid w:val="003D0BA2"/>
    <w:rsid w:val="003D182D"/>
    <w:rsid w:val="003D1E6E"/>
    <w:rsid w:val="003D21CC"/>
    <w:rsid w:val="003D3A20"/>
    <w:rsid w:val="003D4949"/>
    <w:rsid w:val="003D6DD0"/>
    <w:rsid w:val="003D728F"/>
    <w:rsid w:val="003E1A67"/>
    <w:rsid w:val="003E1CC8"/>
    <w:rsid w:val="003E214C"/>
    <w:rsid w:val="003E4FDC"/>
    <w:rsid w:val="003E7009"/>
    <w:rsid w:val="003F076F"/>
    <w:rsid w:val="003F72E9"/>
    <w:rsid w:val="0040038C"/>
    <w:rsid w:val="00401993"/>
    <w:rsid w:val="00404FD6"/>
    <w:rsid w:val="004053BF"/>
    <w:rsid w:val="0040790A"/>
    <w:rsid w:val="004135E1"/>
    <w:rsid w:val="00414EF5"/>
    <w:rsid w:val="00416CEC"/>
    <w:rsid w:val="00416E13"/>
    <w:rsid w:val="00417306"/>
    <w:rsid w:val="00422BF6"/>
    <w:rsid w:val="00423971"/>
    <w:rsid w:val="0042503C"/>
    <w:rsid w:val="004260C9"/>
    <w:rsid w:val="00430011"/>
    <w:rsid w:val="0043097A"/>
    <w:rsid w:val="00431293"/>
    <w:rsid w:val="00431777"/>
    <w:rsid w:val="00433D95"/>
    <w:rsid w:val="0044023B"/>
    <w:rsid w:val="00443488"/>
    <w:rsid w:val="00444427"/>
    <w:rsid w:val="004465C3"/>
    <w:rsid w:val="00451D8E"/>
    <w:rsid w:val="0045252E"/>
    <w:rsid w:val="00452E0D"/>
    <w:rsid w:val="004578A8"/>
    <w:rsid w:val="00457CB0"/>
    <w:rsid w:val="00462907"/>
    <w:rsid w:val="00463143"/>
    <w:rsid w:val="004659A8"/>
    <w:rsid w:val="00467553"/>
    <w:rsid w:val="00475305"/>
    <w:rsid w:val="00476523"/>
    <w:rsid w:val="00477084"/>
    <w:rsid w:val="004777B9"/>
    <w:rsid w:val="00480AE2"/>
    <w:rsid w:val="004812A6"/>
    <w:rsid w:val="00481E07"/>
    <w:rsid w:val="004828F6"/>
    <w:rsid w:val="00485526"/>
    <w:rsid w:val="00486773"/>
    <w:rsid w:val="004873EA"/>
    <w:rsid w:val="00487638"/>
    <w:rsid w:val="00487B48"/>
    <w:rsid w:val="00492F77"/>
    <w:rsid w:val="004935C2"/>
    <w:rsid w:val="004938C0"/>
    <w:rsid w:val="00493EE6"/>
    <w:rsid w:val="00495E33"/>
    <w:rsid w:val="00497A6F"/>
    <w:rsid w:val="004A0087"/>
    <w:rsid w:val="004A009E"/>
    <w:rsid w:val="004A0AE8"/>
    <w:rsid w:val="004A0F09"/>
    <w:rsid w:val="004A130F"/>
    <w:rsid w:val="004A16B6"/>
    <w:rsid w:val="004A2E2F"/>
    <w:rsid w:val="004A2F70"/>
    <w:rsid w:val="004A49A0"/>
    <w:rsid w:val="004A5761"/>
    <w:rsid w:val="004B32AD"/>
    <w:rsid w:val="004B3AAC"/>
    <w:rsid w:val="004B4610"/>
    <w:rsid w:val="004B5CA9"/>
    <w:rsid w:val="004B6315"/>
    <w:rsid w:val="004B6541"/>
    <w:rsid w:val="004B6CC3"/>
    <w:rsid w:val="004C1489"/>
    <w:rsid w:val="004C1B62"/>
    <w:rsid w:val="004C286B"/>
    <w:rsid w:val="004C2FDB"/>
    <w:rsid w:val="004C42BA"/>
    <w:rsid w:val="004C5458"/>
    <w:rsid w:val="004C5DD3"/>
    <w:rsid w:val="004D3730"/>
    <w:rsid w:val="004D555C"/>
    <w:rsid w:val="004D5906"/>
    <w:rsid w:val="004D5DDD"/>
    <w:rsid w:val="004D7D6D"/>
    <w:rsid w:val="004E1A1F"/>
    <w:rsid w:val="004E287E"/>
    <w:rsid w:val="004E7221"/>
    <w:rsid w:val="004F2556"/>
    <w:rsid w:val="004F3C39"/>
    <w:rsid w:val="004F4BB8"/>
    <w:rsid w:val="004F514F"/>
    <w:rsid w:val="004F538E"/>
    <w:rsid w:val="004F5D91"/>
    <w:rsid w:val="00502EAA"/>
    <w:rsid w:val="00504073"/>
    <w:rsid w:val="00511618"/>
    <w:rsid w:val="00511C7B"/>
    <w:rsid w:val="0051276D"/>
    <w:rsid w:val="005128F5"/>
    <w:rsid w:val="00513EE2"/>
    <w:rsid w:val="00514693"/>
    <w:rsid w:val="00514B55"/>
    <w:rsid w:val="005154D2"/>
    <w:rsid w:val="00520C24"/>
    <w:rsid w:val="00520FF3"/>
    <w:rsid w:val="00521081"/>
    <w:rsid w:val="005219E1"/>
    <w:rsid w:val="00521E41"/>
    <w:rsid w:val="00523120"/>
    <w:rsid w:val="00526FEB"/>
    <w:rsid w:val="005278FD"/>
    <w:rsid w:val="00531227"/>
    <w:rsid w:val="00531992"/>
    <w:rsid w:val="005348B7"/>
    <w:rsid w:val="00537001"/>
    <w:rsid w:val="00541C7F"/>
    <w:rsid w:val="00543016"/>
    <w:rsid w:val="005453EC"/>
    <w:rsid w:val="0054671B"/>
    <w:rsid w:val="00546936"/>
    <w:rsid w:val="00551542"/>
    <w:rsid w:val="005534C5"/>
    <w:rsid w:val="005538B3"/>
    <w:rsid w:val="00554230"/>
    <w:rsid w:val="00554CE2"/>
    <w:rsid w:val="00554F50"/>
    <w:rsid w:val="00555852"/>
    <w:rsid w:val="0055597E"/>
    <w:rsid w:val="00560F39"/>
    <w:rsid w:val="005615FF"/>
    <w:rsid w:val="00562171"/>
    <w:rsid w:val="00566878"/>
    <w:rsid w:val="0056769B"/>
    <w:rsid w:val="005704F2"/>
    <w:rsid w:val="00571DB9"/>
    <w:rsid w:val="005720CD"/>
    <w:rsid w:val="0057212D"/>
    <w:rsid w:val="00572CE5"/>
    <w:rsid w:val="005750FD"/>
    <w:rsid w:val="0057541C"/>
    <w:rsid w:val="00575A0B"/>
    <w:rsid w:val="00576796"/>
    <w:rsid w:val="005776F8"/>
    <w:rsid w:val="00577CCD"/>
    <w:rsid w:val="00582DBB"/>
    <w:rsid w:val="00583897"/>
    <w:rsid w:val="00583A3B"/>
    <w:rsid w:val="00583B73"/>
    <w:rsid w:val="00583E5E"/>
    <w:rsid w:val="0058421E"/>
    <w:rsid w:val="00584454"/>
    <w:rsid w:val="0058539A"/>
    <w:rsid w:val="005860ED"/>
    <w:rsid w:val="00587EAC"/>
    <w:rsid w:val="00590F3E"/>
    <w:rsid w:val="0059177C"/>
    <w:rsid w:val="0059240A"/>
    <w:rsid w:val="0059302F"/>
    <w:rsid w:val="00594B7D"/>
    <w:rsid w:val="00597168"/>
    <w:rsid w:val="00597509"/>
    <w:rsid w:val="00597F28"/>
    <w:rsid w:val="005A0929"/>
    <w:rsid w:val="005A0EE7"/>
    <w:rsid w:val="005A15AD"/>
    <w:rsid w:val="005B3728"/>
    <w:rsid w:val="005B3A23"/>
    <w:rsid w:val="005B5F59"/>
    <w:rsid w:val="005C3D30"/>
    <w:rsid w:val="005C5EAF"/>
    <w:rsid w:val="005C61A7"/>
    <w:rsid w:val="005D58D5"/>
    <w:rsid w:val="005D6970"/>
    <w:rsid w:val="005D7BB1"/>
    <w:rsid w:val="005E0DCD"/>
    <w:rsid w:val="005E2F90"/>
    <w:rsid w:val="005E3D8C"/>
    <w:rsid w:val="005E4DAC"/>
    <w:rsid w:val="005E5122"/>
    <w:rsid w:val="005E5DB1"/>
    <w:rsid w:val="005E6069"/>
    <w:rsid w:val="005E65C8"/>
    <w:rsid w:val="005F0FFE"/>
    <w:rsid w:val="005F2212"/>
    <w:rsid w:val="005F389A"/>
    <w:rsid w:val="005F5ACD"/>
    <w:rsid w:val="005F747D"/>
    <w:rsid w:val="00601C3C"/>
    <w:rsid w:val="006036F0"/>
    <w:rsid w:val="006067F5"/>
    <w:rsid w:val="006111ED"/>
    <w:rsid w:val="0061168D"/>
    <w:rsid w:val="00611CFD"/>
    <w:rsid w:val="00614B20"/>
    <w:rsid w:val="00617AE2"/>
    <w:rsid w:val="00621329"/>
    <w:rsid w:val="00622D67"/>
    <w:rsid w:val="00624123"/>
    <w:rsid w:val="00627752"/>
    <w:rsid w:val="006305CE"/>
    <w:rsid w:val="00633D61"/>
    <w:rsid w:val="00633E5E"/>
    <w:rsid w:val="0063574E"/>
    <w:rsid w:val="00635964"/>
    <w:rsid w:val="00635A6A"/>
    <w:rsid w:val="0063720A"/>
    <w:rsid w:val="00637CFD"/>
    <w:rsid w:val="00637F92"/>
    <w:rsid w:val="006417ED"/>
    <w:rsid w:val="00641E4B"/>
    <w:rsid w:val="006454A6"/>
    <w:rsid w:val="006455B6"/>
    <w:rsid w:val="00647B73"/>
    <w:rsid w:val="0065174F"/>
    <w:rsid w:val="00651B05"/>
    <w:rsid w:val="00652382"/>
    <w:rsid w:val="006529F7"/>
    <w:rsid w:val="00655BBA"/>
    <w:rsid w:val="00655F0A"/>
    <w:rsid w:val="006575AF"/>
    <w:rsid w:val="0066101F"/>
    <w:rsid w:val="0066209E"/>
    <w:rsid w:val="00664196"/>
    <w:rsid w:val="00664597"/>
    <w:rsid w:val="006701A7"/>
    <w:rsid w:val="006701C7"/>
    <w:rsid w:val="00670425"/>
    <w:rsid w:val="00675BBB"/>
    <w:rsid w:val="00677F07"/>
    <w:rsid w:val="00683546"/>
    <w:rsid w:val="0068516E"/>
    <w:rsid w:val="00687DA4"/>
    <w:rsid w:val="00687E6C"/>
    <w:rsid w:val="00691D85"/>
    <w:rsid w:val="0069224A"/>
    <w:rsid w:val="006934EF"/>
    <w:rsid w:val="00693581"/>
    <w:rsid w:val="00693651"/>
    <w:rsid w:val="00693B84"/>
    <w:rsid w:val="006A30E9"/>
    <w:rsid w:val="006A4B47"/>
    <w:rsid w:val="006A5D9E"/>
    <w:rsid w:val="006B0190"/>
    <w:rsid w:val="006B0285"/>
    <w:rsid w:val="006B26A0"/>
    <w:rsid w:val="006B39D6"/>
    <w:rsid w:val="006B52F9"/>
    <w:rsid w:val="006B5A72"/>
    <w:rsid w:val="006B6DC9"/>
    <w:rsid w:val="006C414A"/>
    <w:rsid w:val="006C4923"/>
    <w:rsid w:val="006C7984"/>
    <w:rsid w:val="006D1A9E"/>
    <w:rsid w:val="006D276B"/>
    <w:rsid w:val="006D2FB2"/>
    <w:rsid w:val="006D3D74"/>
    <w:rsid w:val="006D7417"/>
    <w:rsid w:val="006E2229"/>
    <w:rsid w:val="006E36B5"/>
    <w:rsid w:val="006E6856"/>
    <w:rsid w:val="006E6CC7"/>
    <w:rsid w:val="006E73C3"/>
    <w:rsid w:val="006E79B9"/>
    <w:rsid w:val="006F0C36"/>
    <w:rsid w:val="006F12C0"/>
    <w:rsid w:val="006F275D"/>
    <w:rsid w:val="006F27D7"/>
    <w:rsid w:val="006F401A"/>
    <w:rsid w:val="006F4545"/>
    <w:rsid w:val="006F459F"/>
    <w:rsid w:val="006F5837"/>
    <w:rsid w:val="006F66A7"/>
    <w:rsid w:val="0070096C"/>
    <w:rsid w:val="0070130D"/>
    <w:rsid w:val="007016B9"/>
    <w:rsid w:val="00702FA8"/>
    <w:rsid w:val="007030C3"/>
    <w:rsid w:val="00703B6B"/>
    <w:rsid w:val="00703ECC"/>
    <w:rsid w:val="007056F9"/>
    <w:rsid w:val="00705C75"/>
    <w:rsid w:val="00707D59"/>
    <w:rsid w:val="00710041"/>
    <w:rsid w:val="0071065A"/>
    <w:rsid w:val="00711D84"/>
    <w:rsid w:val="00712558"/>
    <w:rsid w:val="00712840"/>
    <w:rsid w:val="00716FD9"/>
    <w:rsid w:val="00720152"/>
    <w:rsid w:val="00721E62"/>
    <w:rsid w:val="00724573"/>
    <w:rsid w:val="00731BE2"/>
    <w:rsid w:val="00733EAF"/>
    <w:rsid w:val="00735FD9"/>
    <w:rsid w:val="00741F8B"/>
    <w:rsid w:val="00742888"/>
    <w:rsid w:val="00746EEF"/>
    <w:rsid w:val="0075497E"/>
    <w:rsid w:val="00755462"/>
    <w:rsid w:val="00755FCE"/>
    <w:rsid w:val="007603E9"/>
    <w:rsid w:val="00760941"/>
    <w:rsid w:val="00761A56"/>
    <w:rsid w:val="007630F5"/>
    <w:rsid w:val="00765A12"/>
    <w:rsid w:val="00766E89"/>
    <w:rsid w:val="00766F05"/>
    <w:rsid w:val="007672B9"/>
    <w:rsid w:val="00770BE6"/>
    <w:rsid w:val="00771AAD"/>
    <w:rsid w:val="00775108"/>
    <w:rsid w:val="00777B97"/>
    <w:rsid w:val="00783463"/>
    <w:rsid w:val="00787501"/>
    <w:rsid w:val="00795B0D"/>
    <w:rsid w:val="00796F55"/>
    <w:rsid w:val="007974F3"/>
    <w:rsid w:val="007978FF"/>
    <w:rsid w:val="007A501E"/>
    <w:rsid w:val="007A69AA"/>
    <w:rsid w:val="007B1F71"/>
    <w:rsid w:val="007B3BC4"/>
    <w:rsid w:val="007B5CC7"/>
    <w:rsid w:val="007B7320"/>
    <w:rsid w:val="007C0C49"/>
    <w:rsid w:val="007C1B8B"/>
    <w:rsid w:val="007C36C1"/>
    <w:rsid w:val="007C387E"/>
    <w:rsid w:val="007C3B08"/>
    <w:rsid w:val="007C6CF6"/>
    <w:rsid w:val="007C7403"/>
    <w:rsid w:val="007D23AC"/>
    <w:rsid w:val="007D401E"/>
    <w:rsid w:val="007D774B"/>
    <w:rsid w:val="007E043C"/>
    <w:rsid w:val="007E0B26"/>
    <w:rsid w:val="007E0E78"/>
    <w:rsid w:val="007E3015"/>
    <w:rsid w:val="007E45E3"/>
    <w:rsid w:val="007F1689"/>
    <w:rsid w:val="007F1991"/>
    <w:rsid w:val="007F2DDA"/>
    <w:rsid w:val="007F5AED"/>
    <w:rsid w:val="007F5CDE"/>
    <w:rsid w:val="00801D5E"/>
    <w:rsid w:val="008036CE"/>
    <w:rsid w:val="00804971"/>
    <w:rsid w:val="008076BC"/>
    <w:rsid w:val="00807EB5"/>
    <w:rsid w:val="00812D03"/>
    <w:rsid w:val="00820C97"/>
    <w:rsid w:val="0082154D"/>
    <w:rsid w:val="008233B0"/>
    <w:rsid w:val="0082421E"/>
    <w:rsid w:val="0083209C"/>
    <w:rsid w:val="00832872"/>
    <w:rsid w:val="0084075B"/>
    <w:rsid w:val="008416DB"/>
    <w:rsid w:val="00842C3E"/>
    <w:rsid w:val="00850CCE"/>
    <w:rsid w:val="008517C6"/>
    <w:rsid w:val="00853726"/>
    <w:rsid w:val="0085438A"/>
    <w:rsid w:val="00857081"/>
    <w:rsid w:val="00861F56"/>
    <w:rsid w:val="00865B3A"/>
    <w:rsid w:val="00866BF4"/>
    <w:rsid w:val="008711ED"/>
    <w:rsid w:val="008712D7"/>
    <w:rsid w:val="008715B4"/>
    <w:rsid w:val="00877951"/>
    <w:rsid w:val="00880F2C"/>
    <w:rsid w:val="008813C3"/>
    <w:rsid w:val="00882DA0"/>
    <w:rsid w:val="00885ECF"/>
    <w:rsid w:val="00886EAE"/>
    <w:rsid w:val="00890984"/>
    <w:rsid w:val="00895A5D"/>
    <w:rsid w:val="00897937"/>
    <w:rsid w:val="008A45CA"/>
    <w:rsid w:val="008A49A5"/>
    <w:rsid w:val="008A760F"/>
    <w:rsid w:val="008B35B9"/>
    <w:rsid w:val="008B4CB7"/>
    <w:rsid w:val="008B5764"/>
    <w:rsid w:val="008B6240"/>
    <w:rsid w:val="008C1A17"/>
    <w:rsid w:val="008D255E"/>
    <w:rsid w:val="008D2C37"/>
    <w:rsid w:val="008D2E5B"/>
    <w:rsid w:val="008D3FE5"/>
    <w:rsid w:val="008D44FF"/>
    <w:rsid w:val="008E02D5"/>
    <w:rsid w:val="008E252A"/>
    <w:rsid w:val="008E3EEF"/>
    <w:rsid w:val="008E5516"/>
    <w:rsid w:val="008E6657"/>
    <w:rsid w:val="008E7302"/>
    <w:rsid w:val="008F1F68"/>
    <w:rsid w:val="008F2D53"/>
    <w:rsid w:val="008F32F5"/>
    <w:rsid w:val="008F5B04"/>
    <w:rsid w:val="008F63D1"/>
    <w:rsid w:val="008F7386"/>
    <w:rsid w:val="009012E9"/>
    <w:rsid w:val="00904C72"/>
    <w:rsid w:val="0090644F"/>
    <w:rsid w:val="00906765"/>
    <w:rsid w:val="00910021"/>
    <w:rsid w:val="00910C9D"/>
    <w:rsid w:val="00911CCC"/>
    <w:rsid w:val="00913A5F"/>
    <w:rsid w:val="00914219"/>
    <w:rsid w:val="00914EA1"/>
    <w:rsid w:val="00915CA4"/>
    <w:rsid w:val="009232A3"/>
    <w:rsid w:val="009241A2"/>
    <w:rsid w:val="00925ACE"/>
    <w:rsid w:val="00927A40"/>
    <w:rsid w:val="00935213"/>
    <w:rsid w:val="00936A6A"/>
    <w:rsid w:val="00937A18"/>
    <w:rsid w:val="00941FC7"/>
    <w:rsid w:val="009466FA"/>
    <w:rsid w:val="00946C9D"/>
    <w:rsid w:val="00947042"/>
    <w:rsid w:val="009476B2"/>
    <w:rsid w:val="00947CE5"/>
    <w:rsid w:val="0095037C"/>
    <w:rsid w:val="00951BFF"/>
    <w:rsid w:val="009559E9"/>
    <w:rsid w:val="0096046D"/>
    <w:rsid w:val="009617F8"/>
    <w:rsid w:val="00961E25"/>
    <w:rsid w:val="00962349"/>
    <w:rsid w:val="009639F8"/>
    <w:rsid w:val="00965BFF"/>
    <w:rsid w:val="00971021"/>
    <w:rsid w:val="009711FF"/>
    <w:rsid w:val="009712D3"/>
    <w:rsid w:val="009714CB"/>
    <w:rsid w:val="00971B36"/>
    <w:rsid w:val="009721C1"/>
    <w:rsid w:val="00972A9C"/>
    <w:rsid w:val="00975455"/>
    <w:rsid w:val="00976CE2"/>
    <w:rsid w:val="009803E1"/>
    <w:rsid w:val="009810C4"/>
    <w:rsid w:val="00981660"/>
    <w:rsid w:val="00983E3C"/>
    <w:rsid w:val="009841E7"/>
    <w:rsid w:val="009851FF"/>
    <w:rsid w:val="00991524"/>
    <w:rsid w:val="009A0F6D"/>
    <w:rsid w:val="009A37AB"/>
    <w:rsid w:val="009B0895"/>
    <w:rsid w:val="009B10A8"/>
    <w:rsid w:val="009B1E97"/>
    <w:rsid w:val="009B380D"/>
    <w:rsid w:val="009B3F47"/>
    <w:rsid w:val="009B4476"/>
    <w:rsid w:val="009B4AB8"/>
    <w:rsid w:val="009B67B0"/>
    <w:rsid w:val="009C0D5B"/>
    <w:rsid w:val="009C26FC"/>
    <w:rsid w:val="009C3294"/>
    <w:rsid w:val="009C3CA6"/>
    <w:rsid w:val="009C405D"/>
    <w:rsid w:val="009C408C"/>
    <w:rsid w:val="009C69B3"/>
    <w:rsid w:val="009C6E3C"/>
    <w:rsid w:val="009C70AE"/>
    <w:rsid w:val="009D1933"/>
    <w:rsid w:val="009D2164"/>
    <w:rsid w:val="009D2530"/>
    <w:rsid w:val="009D3506"/>
    <w:rsid w:val="009D4E97"/>
    <w:rsid w:val="009D77FA"/>
    <w:rsid w:val="009E0162"/>
    <w:rsid w:val="009E11F2"/>
    <w:rsid w:val="009E5165"/>
    <w:rsid w:val="009E7FB3"/>
    <w:rsid w:val="009F059C"/>
    <w:rsid w:val="009F0F1D"/>
    <w:rsid w:val="009F258A"/>
    <w:rsid w:val="009F54B5"/>
    <w:rsid w:val="009F66CE"/>
    <w:rsid w:val="00A00EE1"/>
    <w:rsid w:val="00A03A31"/>
    <w:rsid w:val="00A04D07"/>
    <w:rsid w:val="00A103D9"/>
    <w:rsid w:val="00A10EF0"/>
    <w:rsid w:val="00A120D9"/>
    <w:rsid w:val="00A121C1"/>
    <w:rsid w:val="00A12F18"/>
    <w:rsid w:val="00A158F9"/>
    <w:rsid w:val="00A15AEF"/>
    <w:rsid w:val="00A2006D"/>
    <w:rsid w:val="00A20F8B"/>
    <w:rsid w:val="00A23712"/>
    <w:rsid w:val="00A25EF0"/>
    <w:rsid w:val="00A27B4C"/>
    <w:rsid w:val="00A306AB"/>
    <w:rsid w:val="00A31DBE"/>
    <w:rsid w:val="00A320AB"/>
    <w:rsid w:val="00A32EE0"/>
    <w:rsid w:val="00A34472"/>
    <w:rsid w:val="00A3631D"/>
    <w:rsid w:val="00A37B7A"/>
    <w:rsid w:val="00A410CD"/>
    <w:rsid w:val="00A46FB8"/>
    <w:rsid w:val="00A47BDF"/>
    <w:rsid w:val="00A548CB"/>
    <w:rsid w:val="00A5517C"/>
    <w:rsid w:val="00A57A08"/>
    <w:rsid w:val="00A642D6"/>
    <w:rsid w:val="00A66F03"/>
    <w:rsid w:val="00A67214"/>
    <w:rsid w:val="00A67EBE"/>
    <w:rsid w:val="00A705D6"/>
    <w:rsid w:val="00A724A7"/>
    <w:rsid w:val="00A73A8C"/>
    <w:rsid w:val="00A74F22"/>
    <w:rsid w:val="00A77023"/>
    <w:rsid w:val="00A77BCB"/>
    <w:rsid w:val="00A80617"/>
    <w:rsid w:val="00A80EE2"/>
    <w:rsid w:val="00A8572D"/>
    <w:rsid w:val="00A8671F"/>
    <w:rsid w:val="00A900C2"/>
    <w:rsid w:val="00A909DF"/>
    <w:rsid w:val="00A90C0C"/>
    <w:rsid w:val="00A92EB0"/>
    <w:rsid w:val="00A93D81"/>
    <w:rsid w:val="00A95D09"/>
    <w:rsid w:val="00AA048F"/>
    <w:rsid w:val="00AA54F3"/>
    <w:rsid w:val="00AA57FC"/>
    <w:rsid w:val="00AA6F48"/>
    <w:rsid w:val="00AB2BFE"/>
    <w:rsid w:val="00AB38F6"/>
    <w:rsid w:val="00AB39F9"/>
    <w:rsid w:val="00AB3F91"/>
    <w:rsid w:val="00AB54EE"/>
    <w:rsid w:val="00AB6A95"/>
    <w:rsid w:val="00AC31F7"/>
    <w:rsid w:val="00AD2E18"/>
    <w:rsid w:val="00AD3CAB"/>
    <w:rsid w:val="00AD4A1E"/>
    <w:rsid w:val="00AD6DA0"/>
    <w:rsid w:val="00AE04E2"/>
    <w:rsid w:val="00AE0B24"/>
    <w:rsid w:val="00AE1C9F"/>
    <w:rsid w:val="00AE39B7"/>
    <w:rsid w:val="00AE46CC"/>
    <w:rsid w:val="00AE682F"/>
    <w:rsid w:val="00AF01D2"/>
    <w:rsid w:val="00AF0DBE"/>
    <w:rsid w:val="00AF201A"/>
    <w:rsid w:val="00AF4C45"/>
    <w:rsid w:val="00AF6510"/>
    <w:rsid w:val="00B01601"/>
    <w:rsid w:val="00B026AB"/>
    <w:rsid w:val="00B043D7"/>
    <w:rsid w:val="00B04A04"/>
    <w:rsid w:val="00B04DDF"/>
    <w:rsid w:val="00B05930"/>
    <w:rsid w:val="00B05C33"/>
    <w:rsid w:val="00B064C6"/>
    <w:rsid w:val="00B06D08"/>
    <w:rsid w:val="00B1529D"/>
    <w:rsid w:val="00B16087"/>
    <w:rsid w:val="00B17503"/>
    <w:rsid w:val="00B2106A"/>
    <w:rsid w:val="00B22D1E"/>
    <w:rsid w:val="00B25C2E"/>
    <w:rsid w:val="00B30271"/>
    <w:rsid w:val="00B31CB2"/>
    <w:rsid w:val="00B321D9"/>
    <w:rsid w:val="00B3241A"/>
    <w:rsid w:val="00B329E0"/>
    <w:rsid w:val="00B34EF4"/>
    <w:rsid w:val="00B34F0C"/>
    <w:rsid w:val="00B401AE"/>
    <w:rsid w:val="00B40487"/>
    <w:rsid w:val="00B40673"/>
    <w:rsid w:val="00B41963"/>
    <w:rsid w:val="00B420A1"/>
    <w:rsid w:val="00B43BF0"/>
    <w:rsid w:val="00B51CB2"/>
    <w:rsid w:val="00B53C74"/>
    <w:rsid w:val="00B55C8A"/>
    <w:rsid w:val="00B575BE"/>
    <w:rsid w:val="00B57C18"/>
    <w:rsid w:val="00B62DAC"/>
    <w:rsid w:val="00B67CA5"/>
    <w:rsid w:val="00B70DA6"/>
    <w:rsid w:val="00B71C86"/>
    <w:rsid w:val="00B73AC5"/>
    <w:rsid w:val="00B77073"/>
    <w:rsid w:val="00B90F62"/>
    <w:rsid w:val="00B91087"/>
    <w:rsid w:val="00B91CDA"/>
    <w:rsid w:val="00B92DC6"/>
    <w:rsid w:val="00B94EE5"/>
    <w:rsid w:val="00B97059"/>
    <w:rsid w:val="00BA0415"/>
    <w:rsid w:val="00BA3CCB"/>
    <w:rsid w:val="00BA49C5"/>
    <w:rsid w:val="00BA6A90"/>
    <w:rsid w:val="00BA7897"/>
    <w:rsid w:val="00BB01CE"/>
    <w:rsid w:val="00BB4D91"/>
    <w:rsid w:val="00BB53C0"/>
    <w:rsid w:val="00BB61A2"/>
    <w:rsid w:val="00BB6435"/>
    <w:rsid w:val="00BB7018"/>
    <w:rsid w:val="00BC02DE"/>
    <w:rsid w:val="00BC2A2C"/>
    <w:rsid w:val="00BC31D9"/>
    <w:rsid w:val="00BC6837"/>
    <w:rsid w:val="00BC6C6F"/>
    <w:rsid w:val="00BD123E"/>
    <w:rsid w:val="00BD1A84"/>
    <w:rsid w:val="00BD1AEE"/>
    <w:rsid w:val="00BD28FC"/>
    <w:rsid w:val="00BD316C"/>
    <w:rsid w:val="00BD52CD"/>
    <w:rsid w:val="00BD79A1"/>
    <w:rsid w:val="00BE42A6"/>
    <w:rsid w:val="00BE53AF"/>
    <w:rsid w:val="00BE60FF"/>
    <w:rsid w:val="00BE7E89"/>
    <w:rsid w:val="00BF0E91"/>
    <w:rsid w:val="00BF48A6"/>
    <w:rsid w:val="00BF6189"/>
    <w:rsid w:val="00C000C0"/>
    <w:rsid w:val="00C00DA0"/>
    <w:rsid w:val="00C04296"/>
    <w:rsid w:val="00C04696"/>
    <w:rsid w:val="00C05620"/>
    <w:rsid w:val="00C05F37"/>
    <w:rsid w:val="00C0673F"/>
    <w:rsid w:val="00C06F6B"/>
    <w:rsid w:val="00C07D53"/>
    <w:rsid w:val="00C136C0"/>
    <w:rsid w:val="00C14939"/>
    <w:rsid w:val="00C162B8"/>
    <w:rsid w:val="00C202E9"/>
    <w:rsid w:val="00C20435"/>
    <w:rsid w:val="00C204D0"/>
    <w:rsid w:val="00C22D9F"/>
    <w:rsid w:val="00C23461"/>
    <w:rsid w:val="00C2683A"/>
    <w:rsid w:val="00C27D5D"/>
    <w:rsid w:val="00C30155"/>
    <w:rsid w:val="00C316BD"/>
    <w:rsid w:val="00C34648"/>
    <w:rsid w:val="00C37243"/>
    <w:rsid w:val="00C42591"/>
    <w:rsid w:val="00C45502"/>
    <w:rsid w:val="00C458CC"/>
    <w:rsid w:val="00C50620"/>
    <w:rsid w:val="00C512D3"/>
    <w:rsid w:val="00C52026"/>
    <w:rsid w:val="00C52833"/>
    <w:rsid w:val="00C53FD9"/>
    <w:rsid w:val="00C576A2"/>
    <w:rsid w:val="00C64105"/>
    <w:rsid w:val="00C65449"/>
    <w:rsid w:val="00C67280"/>
    <w:rsid w:val="00C678B6"/>
    <w:rsid w:val="00C716AF"/>
    <w:rsid w:val="00C73418"/>
    <w:rsid w:val="00C73499"/>
    <w:rsid w:val="00C7507E"/>
    <w:rsid w:val="00C75A01"/>
    <w:rsid w:val="00C81CDE"/>
    <w:rsid w:val="00C85850"/>
    <w:rsid w:val="00C90D65"/>
    <w:rsid w:val="00C90F4C"/>
    <w:rsid w:val="00C91042"/>
    <w:rsid w:val="00C91A9C"/>
    <w:rsid w:val="00C9290A"/>
    <w:rsid w:val="00C95619"/>
    <w:rsid w:val="00C96DA5"/>
    <w:rsid w:val="00C97AAC"/>
    <w:rsid w:val="00CA0C34"/>
    <w:rsid w:val="00CA0CB2"/>
    <w:rsid w:val="00CA0D00"/>
    <w:rsid w:val="00CA4A4A"/>
    <w:rsid w:val="00CA5D76"/>
    <w:rsid w:val="00CA7CEC"/>
    <w:rsid w:val="00CA7E8E"/>
    <w:rsid w:val="00CB2C2F"/>
    <w:rsid w:val="00CB44B4"/>
    <w:rsid w:val="00CB4F11"/>
    <w:rsid w:val="00CB52DE"/>
    <w:rsid w:val="00CC0532"/>
    <w:rsid w:val="00CC1AB7"/>
    <w:rsid w:val="00CC582F"/>
    <w:rsid w:val="00CC5CFB"/>
    <w:rsid w:val="00CC68A3"/>
    <w:rsid w:val="00CD23B8"/>
    <w:rsid w:val="00CD253C"/>
    <w:rsid w:val="00CD3BA0"/>
    <w:rsid w:val="00CD7A61"/>
    <w:rsid w:val="00CE065A"/>
    <w:rsid w:val="00CE277D"/>
    <w:rsid w:val="00CE2789"/>
    <w:rsid w:val="00CE417D"/>
    <w:rsid w:val="00CE4A9D"/>
    <w:rsid w:val="00CE4C2C"/>
    <w:rsid w:val="00CF35FC"/>
    <w:rsid w:val="00CF501E"/>
    <w:rsid w:val="00CF6554"/>
    <w:rsid w:val="00D01D59"/>
    <w:rsid w:val="00D06856"/>
    <w:rsid w:val="00D07D66"/>
    <w:rsid w:val="00D1353E"/>
    <w:rsid w:val="00D15320"/>
    <w:rsid w:val="00D20F47"/>
    <w:rsid w:val="00D217D3"/>
    <w:rsid w:val="00D229F8"/>
    <w:rsid w:val="00D22D84"/>
    <w:rsid w:val="00D24642"/>
    <w:rsid w:val="00D32A99"/>
    <w:rsid w:val="00D33FFB"/>
    <w:rsid w:val="00D3468E"/>
    <w:rsid w:val="00D352A6"/>
    <w:rsid w:val="00D3687A"/>
    <w:rsid w:val="00D415A1"/>
    <w:rsid w:val="00D4256D"/>
    <w:rsid w:val="00D42CF6"/>
    <w:rsid w:val="00D44B87"/>
    <w:rsid w:val="00D52B51"/>
    <w:rsid w:val="00D54778"/>
    <w:rsid w:val="00D5639B"/>
    <w:rsid w:val="00D613A8"/>
    <w:rsid w:val="00D62AAD"/>
    <w:rsid w:val="00D707B5"/>
    <w:rsid w:val="00D72BA4"/>
    <w:rsid w:val="00D73783"/>
    <w:rsid w:val="00D73BD1"/>
    <w:rsid w:val="00D80261"/>
    <w:rsid w:val="00D818F5"/>
    <w:rsid w:val="00D828EB"/>
    <w:rsid w:val="00D83E94"/>
    <w:rsid w:val="00D84FDE"/>
    <w:rsid w:val="00D85A56"/>
    <w:rsid w:val="00D87966"/>
    <w:rsid w:val="00D90DC8"/>
    <w:rsid w:val="00D912D7"/>
    <w:rsid w:val="00D9152E"/>
    <w:rsid w:val="00D91B00"/>
    <w:rsid w:val="00D91B23"/>
    <w:rsid w:val="00D96E18"/>
    <w:rsid w:val="00D978E9"/>
    <w:rsid w:val="00DA103A"/>
    <w:rsid w:val="00DA1B7F"/>
    <w:rsid w:val="00DA2603"/>
    <w:rsid w:val="00DA2F2F"/>
    <w:rsid w:val="00DA586F"/>
    <w:rsid w:val="00DA7F9C"/>
    <w:rsid w:val="00DB007D"/>
    <w:rsid w:val="00DB0A85"/>
    <w:rsid w:val="00DB0CF3"/>
    <w:rsid w:val="00DB2081"/>
    <w:rsid w:val="00DB2905"/>
    <w:rsid w:val="00DB6017"/>
    <w:rsid w:val="00DB6940"/>
    <w:rsid w:val="00DC367F"/>
    <w:rsid w:val="00DC621B"/>
    <w:rsid w:val="00DC7519"/>
    <w:rsid w:val="00DD26D2"/>
    <w:rsid w:val="00DD34CB"/>
    <w:rsid w:val="00DD3890"/>
    <w:rsid w:val="00DD45F9"/>
    <w:rsid w:val="00DE0ABE"/>
    <w:rsid w:val="00DE1903"/>
    <w:rsid w:val="00DE248D"/>
    <w:rsid w:val="00DE4B2B"/>
    <w:rsid w:val="00DF18A0"/>
    <w:rsid w:val="00DF1E8A"/>
    <w:rsid w:val="00DF2F15"/>
    <w:rsid w:val="00DF3595"/>
    <w:rsid w:val="00DF4271"/>
    <w:rsid w:val="00DF4C7F"/>
    <w:rsid w:val="00DF4EA3"/>
    <w:rsid w:val="00DF5B58"/>
    <w:rsid w:val="00DF669A"/>
    <w:rsid w:val="00E00B0F"/>
    <w:rsid w:val="00E025EF"/>
    <w:rsid w:val="00E04E67"/>
    <w:rsid w:val="00E05033"/>
    <w:rsid w:val="00E05BA2"/>
    <w:rsid w:val="00E05DD5"/>
    <w:rsid w:val="00E05E65"/>
    <w:rsid w:val="00E1186E"/>
    <w:rsid w:val="00E11B9C"/>
    <w:rsid w:val="00E14DB3"/>
    <w:rsid w:val="00E14FB5"/>
    <w:rsid w:val="00E169DD"/>
    <w:rsid w:val="00E16E17"/>
    <w:rsid w:val="00E172D2"/>
    <w:rsid w:val="00E17D71"/>
    <w:rsid w:val="00E17FAB"/>
    <w:rsid w:val="00E209C1"/>
    <w:rsid w:val="00E21695"/>
    <w:rsid w:val="00E21B5A"/>
    <w:rsid w:val="00E222CD"/>
    <w:rsid w:val="00E22384"/>
    <w:rsid w:val="00E22D7F"/>
    <w:rsid w:val="00E24392"/>
    <w:rsid w:val="00E24C27"/>
    <w:rsid w:val="00E26B2A"/>
    <w:rsid w:val="00E27B2F"/>
    <w:rsid w:val="00E27EE4"/>
    <w:rsid w:val="00E31921"/>
    <w:rsid w:val="00E31D2F"/>
    <w:rsid w:val="00E320BF"/>
    <w:rsid w:val="00E325EF"/>
    <w:rsid w:val="00E405DB"/>
    <w:rsid w:val="00E40C42"/>
    <w:rsid w:val="00E42BFF"/>
    <w:rsid w:val="00E45066"/>
    <w:rsid w:val="00E45402"/>
    <w:rsid w:val="00E47339"/>
    <w:rsid w:val="00E507D5"/>
    <w:rsid w:val="00E50894"/>
    <w:rsid w:val="00E516A5"/>
    <w:rsid w:val="00E54412"/>
    <w:rsid w:val="00E5474C"/>
    <w:rsid w:val="00E54DDC"/>
    <w:rsid w:val="00E57F00"/>
    <w:rsid w:val="00E65F57"/>
    <w:rsid w:val="00E701A1"/>
    <w:rsid w:val="00E730A3"/>
    <w:rsid w:val="00E742D7"/>
    <w:rsid w:val="00E77782"/>
    <w:rsid w:val="00E815DF"/>
    <w:rsid w:val="00E823FF"/>
    <w:rsid w:val="00E859D4"/>
    <w:rsid w:val="00E86BE3"/>
    <w:rsid w:val="00E906E5"/>
    <w:rsid w:val="00E90B6F"/>
    <w:rsid w:val="00E90CA3"/>
    <w:rsid w:val="00E920A5"/>
    <w:rsid w:val="00E93C15"/>
    <w:rsid w:val="00E96243"/>
    <w:rsid w:val="00E965AF"/>
    <w:rsid w:val="00EA155C"/>
    <w:rsid w:val="00EA27F2"/>
    <w:rsid w:val="00EA6E86"/>
    <w:rsid w:val="00EB0AC1"/>
    <w:rsid w:val="00EB0B4F"/>
    <w:rsid w:val="00EB0EC4"/>
    <w:rsid w:val="00EB13DE"/>
    <w:rsid w:val="00EB1EF6"/>
    <w:rsid w:val="00EB4A59"/>
    <w:rsid w:val="00EB4D34"/>
    <w:rsid w:val="00EB601B"/>
    <w:rsid w:val="00EB6E93"/>
    <w:rsid w:val="00EC0311"/>
    <w:rsid w:val="00EC18D5"/>
    <w:rsid w:val="00EC1ED7"/>
    <w:rsid w:val="00EC1F06"/>
    <w:rsid w:val="00EC24E8"/>
    <w:rsid w:val="00EC2A20"/>
    <w:rsid w:val="00EC309D"/>
    <w:rsid w:val="00EC6319"/>
    <w:rsid w:val="00EC785E"/>
    <w:rsid w:val="00ED17C7"/>
    <w:rsid w:val="00ED3D31"/>
    <w:rsid w:val="00EE0849"/>
    <w:rsid w:val="00EE36FD"/>
    <w:rsid w:val="00EE40CF"/>
    <w:rsid w:val="00EE4B09"/>
    <w:rsid w:val="00EE4D37"/>
    <w:rsid w:val="00EE56C1"/>
    <w:rsid w:val="00EE5C2F"/>
    <w:rsid w:val="00EE5D33"/>
    <w:rsid w:val="00EE600D"/>
    <w:rsid w:val="00EE7173"/>
    <w:rsid w:val="00EE7702"/>
    <w:rsid w:val="00EE788F"/>
    <w:rsid w:val="00EF08A9"/>
    <w:rsid w:val="00EF305F"/>
    <w:rsid w:val="00EF3305"/>
    <w:rsid w:val="00EF47BD"/>
    <w:rsid w:val="00EF4F90"/>
    <w:rsid w:val="00EF7E72"/>
    <w:rsid w:val="00F01D39"/>
    <w:rsid w:val="00F04063"/>
    <w:rsid w:val="00F06AAD"/>
    <w:rsid w:val="00F114CB"/>
    <w:rsid w:val="00F130B6"/>
    <w:rsid w:val="00F131C4"/>
    <w:rsid w:val="00F13372"/>
    <w:rsid w:val="00F15C0D"/>
    <w:rsid w:val="00F202E6"/>
    <w:rsid w:val="00F22D6D"/>
    <w:rsid w:val="00F232B1"/>
    <w:rsid w:val="00F23585"/>
    <w:rsid w:val="00F24610"/>
    <w:rsid w:val="00F307C6"/>
    <w:rsid w:val="00F3216C"/>
    <w:rsid w:val="00F3224C"/>
    <w:rsid w:val="00F32915"/>
    <w:rsid w:val="00F33A19"/>
    <w:rsid w:val="00F3675A"/>
    <w:rsid w:val="00F36827"/>
    <w:rsid w:val="00F44D2F"/>
    <w:rsid w:val="00F53207"/>
    <w:rsid w:val="00F5391B"/>
    <w:rsid w:val="00F57455"/>
    <w:rsid w:val="00F60C11"/>
    <w:rsid w:val="00F61277"/>
    <w:rsid w:val="00F62225"/>
    <w:rsid w:val="00F62896"/>
    <w:rsid w:val="00F64101"/>
    <w:rsid w:val="00F6413A"/>
    <w:rsid w:val="00F6532C"/>
    <w:rsid w:val="00F66412"/>
    <w:rsid w:val="00F677AA"/>
    <w:rsid w:val="00F738A3"/>
    <w:rsid w:val="00F744AF"/>
    <w:rsid w:val="00F74677"/>
    <w:rsid w:val="00F74EE1"/>
    <w:rsid w:val="00F81296"/>
    <w:rsid w:val="00F8326F"/>
    <w:rsid w:val="00F85833"/>
    <w:rsid w:val="00F85949"/>
    <w:rsid w:val="00F92BB7"/>
    <w:rsid w:val="00F97CFB"/>
    <w:rsid w:val="00FA1A4C"/>
    <w:rsid w:val="00FA2F6B"/>
    <w:rsid w:val="00FA438A"/>
    <w:rsid w:val="00FA4C17"/>
    <w:rsid w:val="00FA4FBB"/>
    <w:rsid w:val="00FA50C9"/>
    <w:rsid w:val="00FA6ED2"/>
    <w:rsid w:val="00FB3133"/>
    <w:rsid w:val="00FB5375"/>
    <w:rsid w:val="00FC0BF8"/>
    <w:rsid w:val="00FC3916"/>
    <w:rsid w:val="00FC3945"/>
    <w:rsid w:val="00FC77C3"/>
    <w:rsid w:val="00FD24B1"/>
    <w:rsid w:val="00FD3D3F"/>
    <w:rsid w:val="00FD4D6D"/>
    <w:rsid w:val="00FD508A"/>
    <w:rsid w:val="00FD509B"/>
    <w:rsid w:val="00FE2876"/>
    <w:rsid w:val="00FE45C2"/>
    <w:rsid w:val="00FE5DD4"/>
    <w:rsid w:val="00FF2146"/>
    <w:rsid w:val="00FF62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B216C3"/>
  <w15:chartTrackingRefBased/>
  <w15:docId w15:val="{2F0304DA-9CCA-4F2C-9FF9-4E00BAC7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7509"/>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qFormat/>
    <w:rsid w:val="00F04063"/>
    <w:pPr>
      <w:keepNext/>
      <w:spacing w:beforeLines="50" w:after="0" w:line="240" w:lineRule="auto"/>
      <w:outlineLvl w:val="1"/>
    </w:pPr>
    <w:rPr>
      <w:rFonts w:ascii="Times New Roman" w:eastAsia="MS Mincho"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EF4"/>
    <w:pPr>
      <w:ind w:left="720"/>
      <w:contextualSpacing/>
    </w:pPr>
  </w:style>
  <w:style w:type="character" w:styleId="CommentReference">
    <w:name w:val="annotation reference"/>
    <w:basedOn w:val="DefaultParagraphFont"/>
    <w:uiPriority w:val="99"/>
    <w:semiHidden/>
    <w:unhideWhenUsed/>
    <w:rsid w:val="0063574E"/>
    <w:rPr>
      <w:sz w:val="18"/>
      <w:szCs w:val="18"/>
    </w:rPr>
  </w:style>
  <w:style w:type="paragraph" w:styleId="CommentText">
    <w:name w:val="annotation text"/>
    <w:basedOn w:val="Normal"/>
    <w:link w:val="CommentTextChar"/>
    <w:uiPriority w:val="99"/>
    <w:semiHidden/>
    <w:unhideWhenUsed/>
    <w:rsid w:val="0063574E"/>
  </w:style>
  <w:style w:type="character" w:customStyle="1" w:styleId="CommentTextChar">
    <w:name w:val="Comment Text Char"/>
    <w:basedOn w:val="DefaultParagraphFont"/>
    <w:link w:val="CommentText"/>
    <w:uiPriority w:val="99"/>
    <w:semiHidden/>
    <w:rsid w:val="0063574E"/>
  </w:style>
  <w:style w:type="paragraph" w:styleId="CommentSubject">
    <w:name w:val="annotation subject"/>
    <w:basedOn w:val="CommentText"/>
    <w:next w:val="CommentText"/>
    <w:link w:val="CommentSubjectChar"/>
    <w:uiPriority w:val="99"/>
    <w:semiHidden/>
    <w:unhideWhenUsed/>
    <w:rsid w:val="0063574E"/>
    <w:rPr>
      <w:b/>
      <w:bCs/>
    </w:rPr>
  </w:style>
  <w:style w:type="character" w:customStyle="1" w:styleId="CommentSubjectChar">
    <w:name w:val="Comment Subject Char"/>
    <w:basedOn w:val="CommentTextChar"/>
    <w:link w:val="CommentSubject"/>
    <w:uiPriority w:val="99"/>
    <w:semiHidden/>
    <w:rsid w:val="0063574E"/>
    <w:rPr>
      <w:b/>
      <w:bCs/>
    </w:rPr>
  </w:style>
  <w:style w:type="character" w:customStyle="1" w:styleId="Heading2Char">
    <w:name w:val="Heading 2 Char"/>
    <w:basedOn w:val="DefaultParagraphFont"/>
    <w:link w:val="Heading2"/>
    <w:rsid w:val="00F04063"/>
    <w:rPr>
      <w:rFonts w:ascii="Times New Roman" w:eastAsia="MS Mincho" w:hAnsi="Times New Roman" w:cs="Times New Roman"/>
      <w:b/>
      <w:szCs w:val="24"/>
    </w:rPr>
  </w:style>
  <w:style w:type="paragraph" w:styleId="BodyText">
    <w:name w:val="Body Text"/>
    <w:basedOn w:val="Normal"/>
    <w:link w:val="BodyTextChar"/>
    <w:rsid w:val="00F04063"/>
    <w:pPr>
      <w:spacing w:after="0" w:line="240" w:lineRule="auto"/>
      <w:jc w:val="center"/>
    </w:pPr>
    <w:rPr>
      <w:rFonts w:ascii="Times New Roman" w:eastAsia="MS Mincho" w:hAnsi="Times New Roman" w:cs="Times New Roman"/>
      <w:b/>
      <w:sz w:val="28"/>
      <w:szCs w:val="24"/>
      <w:lang w:val="en-GB"/>
    </w:rPr>
  </w:style>
  <w:style w:type="character" w:customStyle="1" w:styleId="BodyTextChar">
    <w:name w:val="Body Text Char"/>
    <w:basedOn w:val="DefaultParagraphFont"/>
    <w:link w:val="BodyText"/>
    <w:rsid w:val="00F04063"/>
    <w:rPr>
      <w:rFonts w:ascii="Times New Roman" w:eastAsia="MS Mincho" w:hAnsi="Times New Roman" w:cs="Times New Roman"/>
      <w:b/>
      <w:sz w:val="28"/>
      <w:szCs w:val="24"/>
      <w:lang w:val="en-GB"/>
    </w:rPr>
  </w:style>
  <w:style w:type="table" w:styleId="TableGrid">
    <w:name w:val="Table Grid"/>
    <w:basedOn w:val="TableNormal"/>
    <w:rsid w:val="00F0406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semiHidden/>
    <w:rsid w:val="00186716"/>
    <w:rPr>
      <w:vertAlign w:val="superscript"/>
    </w:rPr>
  </w:style>
  <w:style w:type="paragraph" w:styleId="FootnoteText">
    <w:name w:val="footnote text"/>
    <w:basedOn w:val="Normal"/>
    <w:link w:val="FootnoteTextChar"/>
    <w:semiHidden/>
    <w:rsid w:val="00186716"/>
    <w:pPr>
      <w:spacing w:after="0" w:line="240" w:lineRule="exact"/>
      <w:ind w:left="100" w:hangingChars="100" w:hanging="100"/>
    </w:pPr>
    <w:rPr>
      <w:rFonts w:ascii="Times New Roman" w:eastAsia="MS Mincho" w:hAnsi="Times New Roman" w:cs="Times New Roman"/>
      <w:sz w:val="20"/>
      <w:szCs w:val="20"/>
    </w:rPr>
  </w:style>
  <w:style w:type="character" w:customStyle="1" w:styleId="FootnoteTextChar">
    <w:name w:val="Footnote Text Char"/>
    <w:basedOn w:val="DefaultParagraphFont"/>
    <w:link w:val="FootnoteText"/>
    <w:semiHidden/>
    <w:rsid w:val="00186716"/>
    <w:rPr>
      <w:rFonts w:ascii="Times New Roman" w:eastAsia="MS Mincho" w:hAnsi="Times New Roman" w:cs="Times New Roman"/>
      <w:sz w:val="20"/>
      <w:szCs w:val="20"/>
    </w:rPr>
  </w:style>
  <w:style w:type="character" w:customStyle="1" w:styleId="Heading1Char">
    <w:name w:val="Heading 1 Char"/>
    <w:basedOn w:val="DefaultParagraphFont"/>
    <w:link w:val="Heading1"/>
    <w:uiPriority w:val="9"/>
    <w:rsid w:val="00597509"/>
    <w:rPr>
      <w:rFonts w:asciiTheme="majorHAnsi" w:eastAsiaTheme="majorEastAsia" w:hAnsiTheme="majorHAnsi" w:cstheme="majorBidi"/>
      <w:sz w:val="24"/>
      <w:szCs w:val="24"/>
    </w:rPr>
  </w:style>
  <w:style w:type="paragraph" w:styleId="HTMLPreformatted">
    <w:name w:val="HTML Preformatted"/>
    <w:basedOn w:val="Normal"/>
    <w:link w:val="HTMLPreformattedChar"/>
    <w:uiPriority w:val="99"/>
    <w:unhideWhenUsed/>
    <w:rsid w:val="000D4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S Gothic" w:eastAsia="MS Gothic" w:hAnsi="MS Gothic" w:cs="MS Gothic"/>
      <w:sz w:val="24"/>
      <w:szCs w:val="24"/>
      <w:lang w:eastAsia="ja-JP"/>
    </w:rPr>
  </w:style>
  <w:style w:type="character" w:customStyle="1" w:styleId="HTMLPreformattedChar">
    <w:name w:val="HTML Preformatted Char"/>
    <w:basedOn w:val="DefaultParagraphFont"/>
    <w:link w:val="HTMLPreformatted"/>
    <w:uiPriority w:val="99"/>
    <w:rsid w:val="000D4F2D"/>
    <w:rPr>
      <w:rFonts w:ascii="MS Gothic" w:eastAsia="MS Gothic" w:hAnsi="MS Gothic" w:cs="MS Gothic"/>
      <w:sz w:val="24"/>
      <w:szCs w:val="24"/>
      <w:lang w:eastAsia="ja-JP"/>
    </w:rPr>
  </w:style>
  <w:style w:type="character" w:styleId="PlaceholderText">
    <w:name w:val="Placeholder Text"/>
    <w:basedOn w:val="DefaultParagraphFont"/>
    <w:uiPriority w:val="99"/>
    <w:semiHidden/>
    <w:rsid w:val="006E79B9"/>
    <w:rPr>
      <w:color w:val="808080"/>
    </w:rPr>
  </w:style>
  <w:style w:type="paragraph" w:styleId="Header">
    <w:name w:val="header"/>
    <w:basedOn w:val="Normal"/>
    <w:link w:val="HeaderChar"/>
    <w:uiPriority w:val="99"/>
    <w:unhideWhenUsed/>
    <w:rsid w:val="00537001"/>
    <w:pPr>
      <w:tabs>
        <w:tab w:val="center" w:pos="4513"/>
        <w:tab w:val="right" w:pos="9026"/>
      </w:tabs>
      <w:snapToGrid w:val="0"/>
    </w:pPr>
  </w:style>
  <w:style w:type="character" w:customStyle="1" w:styleId="HeaderChar">
    <w:name w:val="Header Char"/>
    <w:basedOn w:val="DefaultParagraphFont"/>
    <w:link w:val="Header"/>
    <w:uiPriority w:val="99"/>
    <w:rsid w:val="00537001"/>
  </w:style>
  <w:style w:type="paragraph" w:styleId="Footer">
    <w:name w:val="footer"/>
    <w:basedOn w:val="Normal"/>
    <w:link w:val="FooterChar"/>
    <w:uiPriority w:val="99"/>
    <w:unhideWhenUsed/>
    <w:rsid w:val="00537001"/>
    <w:pPr>
      <w:tabs>
        <w:tab w:val="center" w:pos="4513"/>
        <w:tab w:val="right" w:pos="9026"/>
      </w:tabs>
      <w:snapToGrid w:val="0"/>
    </w:pPr>
  </w:style>
  <w:style w:type="character" w:customStyle="1" w:styleId="FooterChar">
    <w:name w:val="Footer Char"/>
    <w:basedOn w:val="DefaultParagraphFont"/>
    <w:link w:val="Footer"/>
    <w:uiPriority w:val="99"/>
    <w:rsid w:val="00537001"/>
  </w:style>
  <w:style w:type="paragraph" w:styleId="Bibliography">
    <w:name w:val="Bibliography"/>
    <w:basedOn w:val="Normal"/>
    <w:next w:val="Normal"/>
    <w:uiPriority w:val="37"/>
    <w:unhideWhenUsed/>
    <w:rsid w:val="00A67EBE"/>
  </w:style>
  <w:style w:type="character" w:styleId="Hyperlink">
    <w:name w:val="Hyperlink"/>
    <w:basedOn w:val="DefaultParagraphFont"/>
    <w:uiPriority w:val="99"/>
    <w:unhideWhenUsed/>
    <w:rsid w:val="00582DBB"/>
    <w:rPr>
      <w:color w:val="0563C1" w:themeColor="hyperlink"/>
      <w:u w:val="single"/>
    </w:rPr>
  </w:style>
  <w:style w:type="character" w:customStyle="1" w:styleId="UnresolvedMention1">
    <w:name w:val="Unresolved Mention1"/>
    <w:basedOn w:val="DefaultParagraphFont"/>
    <w:uiPriority w:val="99"/>
    <w:semiHidden/>
    <w:unhideWhenUsed/>
    <w:rsid w:val="00582DBB"/>
    <w:rPr>
      <w:color w:val="605E5C"/>
      <w:shd w:val="clear" w:color="auto" w:fill="E1DFDD"/>
    </w:rPr>
  </w:style>
  <w:style w:type="paragraph" w:styleId="BalloonText">
    <w:name w:val="Balloon Text"/>
    <w:basedOn w:val="Normal"/>
    <w:link w:val="BalloonTextChar"/>
    <w:uiPriority w:val="99"/>
    <w:semiHidden/>
    <w:unhideWhenUsed/>
    <w:rsid w:val="00093F5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3F5E"/>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F62225"/>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62225"/>
    <w:rPr>
      <w:rFonts w:ascii="Times New Roman" w:hAnsi="Times New Roman" w:cs="Times New Roman"/>
      <w:sz w:val="24"/>
      <w:szCs w:val="24"/>
    </w:rPr>
  </w:style>
  <w:style w:type="paragraph" w:styleId="Revision">
    <w:name w:val="Revision"/>
    <w:hidden/>
    <w:uiPriority w:val="99"/>
    <w:semiHidden/>
    <w:rsid w:val="002A74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72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aginta.harry@c.mbox.nagoya-u.ac.jp"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harry_ag@bi,go.id" TargetMode="External"/><Relationship Id="rId17" Type="http://schemas.openxmlformats.org/officeDocument/2006/relationships/image" Target="media/image1.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uhamad_rm@bi.go.i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7.png"/><Relationship Id="rId10" Type="http://schemas.microsoft.com/office/2016/09/relationships/commentsIds" Target="commentsIds.xml"/><Relationship Id="rId19"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ry\QUARCS%20Lab%20Dropbox\Harry%20Aginta\Statistik%20Ecommerce\wage%20convergence\Project_Club_convergence_wage_Indonesia\WS%20Labour_ne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rry\QUARCS%20Lab%20Dropbox\Harry%20Aginta\Statistik%20Ecommerce\wage%20convergence\Project_Club_convergence_wage_Indonesia\WS%20Labour_new.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181270610404501"/>
          <c:y val="8.1180811808118106E-2"/>
          <c:w val="0.74117874688740804"/>
          <c:h val="0.72843652845977303"/>
        </c:manualLayout>
      </c:layout>
      <c:lineChart>
        <c:grouping val="standard"/>
        <c:varyColors val="0"/>
        <c:ser>
          <c:idx val="0"/>
          <c:order val="0"/>
          <c:tx>
            <c:v>CV, real</c:v>
          </c:tx>
          <c:spPr>
            <a:ln w="19050" cap="rnd">
              <a:solidFill>
                <a:schemeClr val="bg2">
                  <a:lumMod val="50000"/>
                </a:schemeClr>
              </a:solidFill>
              <a:miter lim="800000"/>
            </a:ln>
            <a:effectLst/>
          </c:spPr>
          <c:marker>
            <c:symbol val="none"/>
          </c:marker>
          <c:cat>
            <c:numRef>
              <c:f>sigma!$C$2:$O$2</c:f>
              <c:numCache>
                <c:formatCode>General</c:formatCode>
                <c:ptCount val="13"/>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numCache>
            </c:numRef>
          </c:cat>
          <c:val>
            <c:numRef>
              <c:f>sigma!$C$37:$O$37</c:f>
              <c:numCache>
                <c:formatCode>General</c:formatCode>
                <c:ptCount val="13"/>
                <c:pt idx="0">
                  <c:v>0.20561080205822199</c:v>
                </c:pt>
                <c:pt idx="1">
                  <c:v>0.210044126633495</c:v>
                </c:pt>
                <c:pt idx="2">
                  <c:v>0.20787261312551999</c:v>
                </c:pt>
                <c:pt idx="3">
                  <c:v>0.193570572418263</c:v>
                </c:pt>
                <c:pt idx="4">
                  <c:v>0.19292809119044299</c:v>
                </c:pt>
                <c:pt idx="5">
                  <c:v>0.18286893335368001</c:v>
                </c:pt>
                <c:pt idx="6">
                  <c:v>0.217285858375286</c:v>
                </c:pt>
                <c:pt idx="7">
                  <c:v>0.22926436077444301</c:v>
                </c:pt>
                <c:pt idx="8">
                  <c:v>0.210308362514078</c:v>
                </c:pt>
                <c:pt idx="9">
                  <c:v>0.21391563455405499</c:v>
                </c:pt>
                <c:pt idx="10">
                  <c:v>0.22931166724166299</c:v>
                </c:pt>
                <c:pt idx="11">
                  <c:v>0.217847462223375</c:v>
                </c:pt>
                <c:pt idx="12">
                  <c:v>0.21699687086524999</c:v>
                </c:pt>
              </c:numCache>
            </c:numRef>
          </c:val>
          <c:smooth val="0"/>
          <c:extLst>
            <c:ext xmlns:c16="http://schemas.microsoft.com/office/drawing/2014/chart" uri="{C3380CC4-5D6E-409C-BE32-E72D297353CC}">
              <c16:uniqueId val="{00000000-EDF5-480F-8E97-D436A3DEB074}"/>
            </c:ext>
          </c:extLst>
        </c:ser>
        <c:ser>
          <c:idx val="2"/>
          <c:order val="1"/>
          <c:tx>
            <c:v>CV, nominal</c:v>
          </c:tx>
          <c:spPr>
            <a:ln w="19050" cap="rnd">
              <a:solidFill>
                <a:schemeClr val="tx1"/>
              </a:solidFill>
              <a:prstDash val="sysDash"/>
              <a:round/>
            </a:ln>
            <a:effectLst/>
          </c:spPr>
          <c:marker>
            <c:symbol val="none"/>
          </c:marker>
          <c:val>
            <c:numRef>
              <c:f>sigma!$C$112:$O$112</c:f>
              <c:numCache>
                <c:formatCode>General</c:formatCode>
                <c:ptCount val="13"/>
                <c:pt idx="0">
                  <c:v>0.198387352878688</c:v>
                </c:pt>
                <c:pt idx="1">
                  <c:v>0.20344958948696701</c:v>
                </c:pt>
                <c:pt idx="2">
                  <c:v>0.195880576530512</c:v>
                </c:pt>
                <c:pt idx="3">
                  <c:v>0.17706017167125099</c:v>
                </c:pt>
                <c:pt idx="4">
                  <c:v>0.17487216814738801</c:v>
                </c:pt>
                <c:pt idx="5">
                  <c:v>0.16736090237428899</c:v>
                </c:pt>
                <c:pt idx="6">
                  <c:v>0.19958815601638399</c:v>
                </c:pt>
                <c:pt idx="7">
                  <c:v>0.20677246664391999</c:v>
                </c:pt>
                <c:pt idx="8">
                  <c:v>0.188146994354291</c:v>
                </c:pt>
                <c:pt idx="9">
                  <c:v>0.201848884838396</c:v>
                </c:pt>
                <c:pt idx="10">
                  <c:v>0.222914255097584</c:v>
                </c:pt>
                <c:pt idx="11">
                  <c:v>0.20929544349177501</c:v>
                </c:pt>
                <c:pt idx="12">
                  <c:v>0.205507592164546</c:v>
                </c:pt>
              </c:numCache>
            </c:numRef>
          </c:val>
          <c:smooth val="0"/>
          <c:extLst>
            <c:ext xmlns:c16="http://schemas.microsoft.com/office/drawing/2014/chart" uri="{C3380CC4-5D6E-409C-BE32-E72D297353CC}">
              <c16:uniqueId val="{00000001-EDF5-480F-8E97-D436A3DEB074}"/>
            </c:ext>
          </c:extLst>
        </c:ser>
        <c:dLbls>
          <c:showLegendKey val="0"/>
          <c:showVal val="0"/>
          <c:showCatName val="0"/>
          <c:showSerName val="0"/>
          <c:showPercent val="0"/>
          <c:showBubbleSize val="0"/>
        </c:dLbls>
        <c:smooth val="0"/>
        <c:axId val="-1983193984"/>
        <c:axId val="1793403888"/>
      </c:lineChart>
      <c:catAx>
        <c:axId val="-1983193984"/>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1793403888"/>
        <c:crosses val="autoZero"/>
        <c:auto val="1"/>
        <c:lblAlgn val="ctr"/>
        <c:lblOffset val="100"/>
        <c:noMultiLvlLbl val="0"/>
      </c:catAx>
      <c:valAx>
        <c:axId val="1793403888"/>
        <c:scaling>
          <c:orientation val="minMax"/>
          <c:min val="0.15"/>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ltLang="ja-JP" sz="800"/>
                  <a:t>CV of real and nominal wage</a:t>
                </a:r>
                <a:endParaRPr lang="id-ID" altLang="ja-JP"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1983193984"/>
        <c:crosses val="autoZero"/>
        <c:crossBetween val="between"/>
        <c:majorUnit val="0.05"/>
      </c:valAx>
      <c:spPr>
        <a:noFill/>
        <a:ln>
          <a:noFill/>
        </a:ln>
        <a:effectLst/>
      </c:spPr>
    </c:plotArea>
    <c:legend>
      <c:legendPos val="r"/>
      <c:layout>
        <c:manualLayout>
          <c:xMode val="edge"/>
          <c:yMode val="edge"/>
          <c:x val="0.58232384413486804"/>
          <c:y val="3.3861173257401803E-2"/>
          <c:w val="0.36589272494784297"/>
          <c:h val="0.137880117383851"/>
        </c:manualLayout>
      </c:layout>
      <c:overlay val="1"/>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882806188276999"/>
          <c:y val="6.9861111111111096E-2"/>
          <c:w val="0.75194921078969301"/>
          <c:h val="0.74140534714529505"/>
        </c:manualLayout>
      </c:layout>
      <c:lineChart>
        <c:grouping val="standard"/>
        <c:varyColors val="0"/>
        <c:ser>
          <c:idx val="0"/>
          <c:order val="0"/>
          <c:tx>
            <c:v>CV, China</c:v>
          </c:tx>
          <c:spPr>
            <a:ln w="19050" cap="rnd">
              <a:solidFill>
                <a:schemeClr val="tx1"/>
              </a:solidFill>
              <a:prstDash val="sysDot"/>
              <a:round/>
            </a:ln>
            <a:effectLst/>
          </c:spPr>
          <c:marker>
            <c:symbol val="none"/>
          </c:marker>
          <c:cat>
            <c:strRef>
              <c:f>chn_ind!$P$1:$AA$1</c:f>
              <c:strCache>
                <c:ptCount val="12"/>
                <c:pt idx="0">
                  <c:v>2008</c:v>
                </c:pt>
                <c:pt idx="1">
                  <c:v>2009</c:v>
                </c:pt>
                <c:pt idx="2">
                  <c:v>2010</c:v>
                </c:pt>
                <c:pt idx="3">
                  <c:v>2011</c:v>
                </c:pt>
                <c:pt idx="4">
                  <c:v>2012</c:v>
                </c:pt>
                <c:pt idx="5">
                  <c:v>2013</c:v>
                </c:pt>
                <c:pt idx="6">
                  <c:v>2014</c:v>
                </c:pt>
                <c:pt idx="7">
                  <c:v>2015</c:v>
                </c:pt>
                <c:pt idx="8">
                  <c:v>2016</c:v>
                </c:pt>
                <c:pt idx="9">
                  <c:v>2017</c:v>
                </c:pt>
                <c:pt idx="10">
                  <c:v>2018</c:v>
                </c:pt>
                <c:pt idx="11">
                  <c:v>2019</c:v>
                </c:pt>
              </c:strCache>
            </c:strRef>
          </c:cat>
          <c:val>
            <c:numRef>
              <c:f>chn_ind!$P$297:$AA$297</c:f>
              <c:numCache>
                <c:formatCode>General</c:formatCode>
                <c:ptCount val="12"/>
                <c:pt idx="0">
                  <c:v>0.27695318856724099</c:v>
                </c:pt>
                <c:pt idx="1">
                  <c:v>0.25666221502134401</c:v>
                </c:pt>
                <c:pt idx="2">
                  <c:v>0.23775397673151699</c:v>
                </c:pt>
                <c:pt idx="3">
                  <c:v>0.23121770775700901</c:v>
                </c:pt>
                <c:pt idx="4">
                  <c:v>0.21026324708756899</c:v>
                </c:pt>
                <c:pt idx="5">
                  <c:v>0.20718684071877999</c:v>
                </c:pt>
                <c:pt idx="6">
                  <c:v>0.20465072799662601</c:v>
                </c:pt>
                <c:pt idx="7">
                  <c:v>0.19903435011282999</c:v>
                </c:pt>
                <c:pt idx="8">
                  <c:v>0.19897137048879701</c:v>
                </c:pt>
                <c:pt idx="9">
                  <c:v>0.19563665938043101</c:v>
                </c:pt>
                <c:pt idx="10">
                  <c:v>0.19804690561933899</c:v>
                </c:pt>
                <c:pt idx="11">
                  <c:v>0.185757268985039</c:v>
                </c:pt>
              </c:numCache>
            </c:numRef>
          </c:val>
          <c:smooth val="0"/>
          <c:extLst>
            <c:ext xmlns:c16="http://schemas.microsoft.com/office/drawing/2014/chart" uri="{C3380CC4-5D6E-409C-BE32-E72D297353CC}">
              <c16:uniqueId val="{00000000-44C0-425F-8732-3078FD2B9EE7}"/>
            </c:ext>
          </c:extLst>
        </c:ser>
        <c:ser>
          <c:idx val="1"/>
          <c:order val="1"/>
          <c:tx>
            <c:v>CV, India</c:v>
          </c:tx>
          <c:spPr>
            <a:ln w="19050" cap="rnd">
              <a:solidFill>
                <a:schemeClr val="tx1"/>
              </a:solidFill>
              <a:prstDash val="dashDot"/>
              <a:round/>
            </a:ln>
            <a:effectLst/>
          </c:spPr>
          <c:marker>
            <c:symbol val="none"/>
          </c:marker>
          <c:val>
            <c:numRef>
              <c:f>chn_ind!$P$330:$Z$330</c:f>
              <c:numCache>
                <c:formatCode>General</c:formatCode>
                <c:ptCount val="11"/>
                <c:pt idx="0">
                  <c:v>0.28613643388228299</c:v>
                </c:pt>
                <c:pt idx="1">
                  <c:v>0.34611868092022002</c:v>
                </c:pt>
                <c:pt idx="2">
                  <c:v>0.28194821181415802</c:v>
                </c:pt>
                <c:pt idx="3">
                  <c:v>0.25153361421951997</c:v>
                </c:pt>
                <c:pt idx="4">
                  <c:v>0.20621149538577099</c:v>
                </c:pt>
                <c:pt idx="5">
                  <c:v>0.23198128309719299</c:v>
                </c:pt>
                <c:pt idx="6">
                  <c:v>0.20645057963993699</c:v>
                </c:pt>
                <c:pt idx="7">
                  <c:v>0.205964895337822</c:v>
                </c:pt>
                <c:pt idx="8">
                  <c:v>0.21450695373661</c:v>
                </c:pt>
                <c:pt idx="9">
                  <c:v>0.213341446938102</c:v>
                </c:pt>
                <c:pt idx="10">
                  <c:v>0.216879796948966</c:v>
                </c:pt>
              </c:numCache>
            </c:numRef>
          </c:val>
          <c:smooth val="0"/>
          <c:extLst>
            <c:ext xmlns:c16="http://schemas.microsoft.com/office/drawing/2014/chart" uri="{C3380CC4-5D6E-409C-BE32-E72D297353CC}">
              <c16:uniqueId val="{00000001-44C0-425F-8732-3078FD2B9EE7}"/>
            </c:ext>
          </c:extLst>
        </c:ser>
        <c:dLbls>
          <c:showLegendKey val="0"/>
          <c:showVal val="0"/>
          <c:showCatName val="0"/>
          <c:showSerName val="0"/>
          <c:showPercent val="0"/>
          <c:showBubbleSize val="0"/>
        </c:dLbls>
        <c:smooth val="0"/>
        <c:axId val="-2074154496"/>
        <c:axId val="-2096700832"/>
      </c:lineChart>
      <c:catAx>
        <c:axId val="-2074154496"/>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5400000" spcFirstLastPara="1" vertOverflow="ellipsis"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2096700832"/>
        <c:crosses val="autoZero"/>
        <c:auto val="1"/>
        <c:lblAlgn val="ctr"/>
        <c:lblOffset val="100"/>
        <c:noMultiLvlLbl val="0"/>
      </c:catAx>
      <c:valAx>
        <c:axId val="-2096700832"/>
        <c:scaling>
          <c:orientation val="minMax"/>
          <c:max val="0.35"/>
          <c:min val="0.15"/>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ltLang="ja-JP" sz="800"/>
                  <a:t>CV, nominal wage</a:t>
                </a:r>
                <a:endParaRPr lang="id-ID" altLang="ja-JP"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2074154496"/>
        <c:crosses val="autoZero"/>
        <c:crossBetween val="between"/>
      </c:valAx>
      <c:spPr>
        <a:noFill/>
        <a:ln>
          <a:noFill/>
        </a:ln>
        <a:effectLst/>
      </c:spPr>
    </c:plotArea>
    <c:legend>
      <c:legendPos val="r"/>
      <c:layout>
        <c:manualLayout>
          <c:xMode val="edge"/>
          <c:yMode val="edge"/>
          <c:x val="0.50775957012342099"/>
          <c:y val="3.2893211484319701E-2"/>
          <c:w val="0.44323039866930197"/>
          <c:h val="0.15577904578371299"/>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7B0F1-4527-9845-8AE8-29AF71A4C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19575</Words>
  <Characters>111578</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Tóth Tímea</dc:creator>
  <cp:lastModifiedBy>Harry</cp:lastModifiedBy>
  <cp:revision>2</cp:revision>
  <cp:lastPrinted>2021-11-06T15:00:00Z</cp:lastPrinted>
  <dcterms:created xsi:type="dcterms:W3CDTF">2021-12-13T01:54:00Z</dcterms:created>
  <dcterms:modified xsi:type="dcterms:W3CDTF">2021-12-13T01:54:00Z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id="lIAdNg34"/&gt;&lt;style id="http://www.zotero.org/styles/apa" locale="en-US" hasBibliography="1" bibliographyStyleHasBeenSet="1"/&gt;&lt;prefs&gt;&lt;pref name="fieldType" value="Field"/&gt;&lt;/prefs&gt;&lt;/data&gt;</vt:lpwstr>
  </property>
</Properties>
</file>