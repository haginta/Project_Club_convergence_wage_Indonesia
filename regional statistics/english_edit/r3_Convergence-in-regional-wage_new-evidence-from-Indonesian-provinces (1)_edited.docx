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458268"/>
    <w:commentRangeStart w:id="1"/>
    <w:commentRangeStart w:id="2"/>
    <w:commentRangeStart w:id="3"/>
    <w:p w14:paraId="2783B5A5" w14:textId="1EE0B661" w:rsidR="00B34EF4" w:rsidRPr="00093F5E" w:rsidRDefault="00093F5E" w:rsidP="00B34EF4">
      <w:pPr>
        <w:rPr>
          <w:rFonts w:ascii="Bookman Old Style" w:eastAsia="Adobe Myungjo Std M" w:hAnsi="Bookman Old Style"/>
          <w:b/>
          <w:sz w:val="28"/>
          <w:lang w:val="en-GB"/>
        </w:rPr>
      </w:pPr>
      <w:r w:rsidRPr="00093F5E">
        <w:rPr>
          <w:rFonts w:ascii="Bookman Old Style" w:eastAsia="Adobe Myungjo Std M" w:hAnsi="Bookman Old Style"/>
          <w:b/>
          <w:noProof/>
          <w:sz w:val="28"/>
        </w:rPr>
        <mc:AlternateContent>
          <mc:Choice Requires="wps">
            <w:drawing>
              <wp:anchor distT="0" distB="0" distL="114300" distR="114300" simplePos="0" relativeHeight="251658240" behindDoc="0" locked="0" layoutInCell="1" allowOverlap="1" wp14:anchorId="2FCEA95C" wp14:editId="264406C4">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1" o:spid="_x0000_s1025" style="flip:y;mso-height-percent:0;mso-height-relative:margin;mso-position-horizontal:left;mso-position-horizontal-relative:margin;mso-wrap-distance-bottom:0;mso-wrap-distance-left:9pt;mso-wrap-distance-right:9pt;mso-wrap-distance-top:0;mso-wrap-style:square;position:absolute;visibility:visible;z-index:251659264" from="0,38.1pt" to="467.8pt,38.1pt" strokecolor="#0d0d0d" strokeweight="3pt">
                <v:stroke joinstyle="miter"/>
                <w10:wrap anchorx="margin"/>
              </v:line>
            </w:pict>
          </mc:Fallback>
        </mc:AlternateContent>
      </w:r>
      <w:r w:rsidR="009F54B5" w:rsidRPr="00093F5E">
        <w:rPr>
          <w:rFonts w:ascii="Bookman Old Style" w:eastAsia="Adobe Myungjo Std M" w:hAnsi="Bookman Old Style"/>
          <w:b/>
          <w:sz w:val="28"/>
          <w:lang w:val="en-GB"/>
        </w:rPr>
        <w:t>Testing</w:t>
      </w:r>
      <w:commentRangeEnd w:id="1"/>
      <w:r w:rsidR="000D14D1">
        <w:rPr>
          <w:rStyle w:val="CommentReference"/>
        </w:rPr>
        <w:commentReference w:id="1"/>
      </w:r>
      <w:commentRangeEnd w:id="2"/>
      <w:r w:rsidR="00BB1E59">
        <w:rPr>
          <w:rStyle w:val="CommentReference"/>
        </w:rPr>
        <w:commentReference w:id="2"/>
      </w:r>
      <w:commentRangeEnd w:id="3"/>
      <w:r w:rsidR="00BE5412">
        <w:rPr>
          <w:rStyle w:val="CommentReference"/>
        </w:rPr>
        <w:commentReference w:id="3"/>
      </w:r>
      <w:r w:rsidR="009F54B5" w:rsidRPr="00093F5E">
        <w:rPr>
          <w:rFonts w:ascii="Bookman Old Style" w:eastAsia="Adobe Myungjo Std M" w:hAnsi="Bookman Old Style"/>
          <w:b/>
          <w:sz w:val="28"/>
          <w:lang w:val="en-GB"/>
        </w:rPr>
        <w:t xml:space="preserve"> for c</w:t>
      </w:r>
      <w:r w:rsidR="004C42BA" w:rsidRPr="00093F5E">
        <w:rPr>
          <w:rFonts w:ascii="Bookman Old Style" w:eastAsia="Adobe Myungjo Std M" w:hAnsi="Bookman Old Style"/>
          <w:b/>
          <w:sz w:val="28"/>
          <w:lang w:val="en-GB"/>
        </w:rPr>
        <w:t xml:space="preserve">onvergence </w:t>
      </w:r>
      <w:r w:rsidR="009F54B5" w:rsidRPr="00093F5E">
        <w:rPr>
          <w:rFonts w:ascii="Bookman Old Style" w:eastAsia="Adobe Myungjo Std M" w:hAnsi="Bookman Old Style"/>
          <w:b/>
          <w:sz w:val="28"/>
          <w:lang w:val="en-GB"/>
        </w:rPr>
        <w:t xml:space="preserve">clubs </w:t>
      </w:r>
      <w:r w:rsidR="004C42BA" w:rsidRPr="00093F5E">
        <w:rPr>
          <w:rFonts w:ascii="Bookman Old Style" w:eastAsia="Adobe Myungjo Std M" w:hAnsi="Bookman Old Style"/>
          <w:b/>
          <w:sz w:val="28"/>
          <w:lang w:val="en-GB"/>
        </w:rPr>
        <w:t>in re</w:t>
      </w:r>
      <w:r w:rsidR="00CA7CEC" w:rsidRPr="00093F5E">
        <w:rPr>
          <w:rFonts w:ascii="Bookman Old Style" w:eastAsia="Adobe Myungjo Std M" w:hAnsi="Bookman Old Style"/>
          <w:b/>
          <w:sz w:val="28"/>
          <w:lang w:val="en-GB"/>
        </w:rPr>
        <w:t>al</w:t>
      </w:r>
      <w:r w:rsidR="004C42BA" w:rsidRPr="00093F5E">
        <w:rPr>
          <w:rFonts w:ascii="Bookman Old Style" w:eastAsia="Adobe Myungjo Std M" w:hAnsi="Bookman Old Style"/>
          <w:b/>
          <w:sz w:val="28"/>
          <w:lang w:val="en-GB"/>
        </w:rPr>
        <w:t xml:space="preserve"> wage</w:t>
      </w:r>
      <w:r w:rsidR="009F54B5" w:rsidRPr="00093F5E">
        <w:rPr>
          <w:rFonts w:ascii="Bookman Old Style" w:eastAsia="Adobe Myungjo Std M" w:hAnsi="Bookman Old Style"/>
          <w:b/>
          <w:sz w:val="28"/>
          <w:lang w:val="en-GB"/>
        </w:rPr>
        <w:t xml:space="preserve"> across Indo</w:t>
      </w:r>
      <w:r w:rsidR="00614B20" w:rsidRPr="00093F5E">
        <w:rPr>
          <w:rFonts w:ascii="Bookman Old Style" w:eastAsia="Adobe Myungjo Std M" w:hAnsi="Bookman Old Style"/>
          <w:b/>
          <w:sz w:val="28"/>
          <w:lang w:val="en-GB"/>
        </w:rPr>
        <w:t>nesia</w:t>
      </w:r>
      <w:r w:rsidR="009F54B5" w:rsidRPr="00093F5E">
        <w:rPr>
          <w:rFonts w:ascii="Bookman Old Style" w:eastAsia="Adobe Myungjo Std M" w:hAnsi="Bookman Old Style"/>
          <w:b/>
          <w:sz w:val="28"/>
          <w:lang w:val="en-GB"/>
        </w:rPr>
        <w:t>n provinces from 2008</w:t>
      </w:r>
      <w:ins w:id="4" w:author="Author">
        <w:r w:rsidR="00DF18A0">
          <w:rPr>
            <w:rFonts w:ascii="Bookman Old Style" w:eastAsia="Adobe Myungjo Std M" w:hAnsi="Bookman Old Style"/>
            <w:b/>
            <w:sz w:val="28"/>
            <w:lang w:val="en-GB"/>
          </w:rPr>
          <w:t xml:space="preserve"> to</w:t>
        </w:r>
      </w:ins>
      <w:ins w:id="5" w:author="Muhamad Rifki Maulana" w:date="2021-12-14T16:16:00Z">
        <w:r w:rsidR="00115821">
          <w:rPr>
            <w:rFonts w:ascii="Bookman Old Style" w:eastAsia="Adobe Myungjo Std M" w:hAnsi="Bookman Old Style"/>
            <w:b/>
            <w:sz w:val="28"/>
            <w:lang w:val="en-GB"/>
          </w:rPr>
          <w:t xml:space="preserve"> </w:t>
        </w:r>
      </w:ins>
      <w:ins w:id="6" w:author="Author">
        <w:del w:id="7" w:author="Muhamad Rifki Maulana" w:date="2021-12-14T16:16:00Z">
          <w:r w:rsidR="00DF18A0" w:rsidDel="00115821">
            <w:rPr>
              <w:rFonts w:ascii="Bookman Old Style" w:eastAsia="Adobe Myungjo Std M" w:hAnsi="Bookman Old Style"/>
              <w:b/>
              <w:sz w:val="28"/>
              <w:lang w:val="en-GB"/>
            </w:rPr>
            <w:delText xml:space="preserve"> </w:delText>
          </w:r>
        </w:del>
      </w:ins>
      <w:del w:id="8" w:author="Author">
        <w:r w:rsidR="009F54B5" w:rsidRPr="00093F5E" w:rsidDel="00DF18A0">
          <w:rPr>
            <w:rFonts w:ascii="Bookman Old Style" w:eastAsia="Adobe Myungjo Std M" w:hAnsi="Bookman Old Style"/>
            <w:b/>
            <w:sz w:val="28"/>
            <w:lang w:val="en-GB"/>
          </w:rPr>
          <w:delText>-</w:delText>
        </w:r>
      </w:del>
      <w:r w:rsidR="009F54B5" w:rsidRPr="00093F5E">
        <w:rPr>
          <w:rFonts w:ascii="Bookman Old Style" w:eastAsia="Adobe Myungjo Std M" w:hAnsi="Bookman Old Style"/>
          <w:b/>
          <w:sz w:val="28"/>
          <w:lang w:val="en-GB"/>
        </w:rPr>
        <w:t>2020</w:t>
      </w:r>
    </w:p>
    <w:p w14:paraId="02DC3132" w14:textId="77777777" w:rsidR="00B34EF4" w:rsidRPr="00093F5E" w:rsidRDefault="00093F5E" w:rsidP="00F62225">
      <w:pPr>
        <w:outlineLvl w:val="0"/>
        <w:rPr>
          <w:rFonts w:ascii="Bookman Old Style" w:eastAsia="Adobe Myungjo Std M" w:hAnsi="Bookman Old Style"/>
          <w:b/>
          <w:sz w:val="24"/>
          <w:lang w:val="en-GB"/>
        </w:rPr>
      </w:pPr>
      <w:bookmarkStart w:id="9" w:name="_Hlk87458034"/>
      <w:bookmarkEnd w:id="0"/>
      <w:r w:rsidRPr="00093F5E">
        <w:rPr>
          <w:rFonts w:ascii="Bookman Old Style" w:eastAsia="Adobe Myungjo Std M" w:hAnsi="Bookman Old Style"/>
          <w:sz w:val="20"/>
          <w:lang w:val="en-GB"/>
        </w:rPr>
        <w:t>Muhamad Rifki Maulana</w:t>
      </w:r>
      <w:bookmarkEnd w:id="9"/>
      <w:r w:rsidRPr="00093F5E">
        <w:rPr>
          <w:rFonts w:ascii="Bookman Old Style" w:eastAsia="Adobe Myungjo Std M" w:hAnsi="Bookman Old Style"/>
          <w:sz w:val="20"/>
          <w:lang w:val="en-GB"/>
        </w:rPr>
        <w:t>*, Harry Aginta**</w:t>
      </w:r>
    </w:p>
    <w:p w14:paraId="5457EBC2" w14:textId="77777777" w:rsidR="00EB6E93" w:rsidRPr="00093F5E" w:rsidRDefault="00093F5E" w:rsidP="00EB6E93">
      <w:pPr>
        <w:spacing w:after="0" w:line="240" w:lineRule="auto"/>
        <w:rPr>
          <w:rFonts w:ascii="Bookman Old Style" w:eastAsia="Adobe Myungjo Std M" w:hAnsi="Bookman Old Style"/>
          <w:i/>
          <w:sz w:val="16"/>
          <w:szCs w:val="18"/>
          <w:lang w:val="en-GB"/>
        </w:rPr>
      </w:pPr>
      <w:r w:rsidRPr="00093F5E">
        <w:rPr>
          <w:rFonts w:ascii="Bookman Old Style" w:eastAsia="Adobe Myungjo Std M" w:hAnsi="Bookman Old Style"/>
          <w:i/>
          <w:sz w:val="16"/>
          <w:szCs w:val="18"/>
          <w:lang w:val="en-GB"/>
        </w:rPr>
        <w:t>*    Bank Indonesia</w:t>
      </w:r>
      <w:r w:rsidR="00582DBB" w:rsidRPr="00093F5E">
        <w:rPr>
          <w:rFonts w:ascii="Bookman Old Style" w:eastAsia="Adobe Myungjo Std M" w:hAnsi="Bookman Old Style"/>
          <w:i/>
          <w:sz w:val="16"/>
          <w:szCs w:val="18"/>
          <w:lang w:val="en-GB"/>
        </w:rPr>
        <w:t xml:space="preserve">, Jakarta - Indonesia. </w:t>
      </w:r>
      <w:hyperlink r:id="rId12" w:history="1">
        <w:r w:rsidR="00582DBB" w:rsidRPr="00093F5E">
          <w:rPr>
            <w:rStyle w:val="Hyperlink"/>
            <w:rFonts w:ascii="Bookman Old Style" w:eastAsia="Adobe Myungjo Std M" w:hAnsi="Bookman Old Style"/>
            <w:i/>
            <w:sz w:val="16"/>
            <w:szCs w:val="18"/>
            <w:lang w:val="en-GB"/>
          </w:rPr>
          <w:t>muhamad_rm@bi.go.id</w:t>
        </w:r>
      </w:hyperlink>
      <w:r w:rsidR="00582DBB" w:rsidRPr="00093F5E">
        <w:rPr>
          <w:rFonts w:ascii="Bookman Old Style" w:eastAsia="Adobe Myungjo Std M" w:hAnsi="Bookman Old Style"/>
          <w:i/>
          <w:sz w:val="16"/>
          <w:szCs w:val="18"/>
          <w:lang w:val="en-GB"/>
        </w:rPr>
        <w:t xml:space="preserve"> </w:t>
      </w:r>
    </w:p>
    <w:p w14:paraId="4BFC4BD8" w14:textId="77777777" w:rsidR="00B34EF4" w:rsidRPr="00093F5E" w:rsidRDefault="00093F5E" w:rsidP="00582DBB">
      <w:pPr>
        <w:spacing w:after="0" w:line="240" w:lineRule="auto"/>
        <w:rPr>
          <w:rFonts w:ascii="Bookman Old Style" w:eastAsia="Adobe Myungjo Std M" w:hAnsi="Bookman Old Style"/>
          <w:i/>
          <w:sz w:val="16"/>
          <w:szCs w:val="18"/>
          <w:lang w:val="en-GB"/>
        </w:rPr>
      </w:pPr>
      <w:r w:rsidRPr="00093F5E">
        <w:rPr>
          <w:rFonts w:ascii="Bookman Old Style" w:eastAsia="Adobe Myungjo Std M" w:hAnsi="Bookman Old Style"/>
          <w:i/>
          <w:sz w:val="16"/>
          <w:szCs w:val="18"/>
          <w:lang w:val="en-GB"/>
        </w:rPr>
        <w:t>**  Bank Indonesia</w:t>
      </w:r>
      <w:r w:rsidR="00582DBB" w:rsidRPr="00093F5E">
        <w:rPr>
          <w:rFonts w:ascii="Bookman Old Style" w:eastAsia="Adobe Myungjo Std M" w:hAnsi="Bookman Old Style"/>
          <w:i/>
          <w:sz w:val="16"/>
          <w:szCs w:val="18"/>
          <w:lang w:val="en-GB"/>
        </w:rPr>
        <w:t>, Jakarta - Indonesia</w:t>
      </w:r>
      <w:r w:rsidRPr="00093F5E">
        <w:rPr>
          <w:rFonts w:ascii="Bookman Old Style" w:eastAsia="Adobe Myungjo Std M" w:hAnsi="Bookman Old Style"/>
          <w:i/>
          <w:sz w:val="16"/>
          <w:szCs w:val="18"/>
          <w:lang w:val="en-GB"/>
        </w:rPr>
        <w:t xml:space="preserve"> and Nagoya University</w:t>
      </w:r>
      <w:r w:rsidR="00582DBB" w:rsidRPr="00093F5E">
        <w:rPr>
          <w:rFonts w:ascii="Bookman Old Style" w:eastAsia="Adobe Myungjo Std M" w:hAnsi="Bookman Old Style"/>
          <w:i/>
          <w:sz w:val="16"/>
          <w:szCs w:val="18"/>
          <w:lang w:val="en-GB"/>
        </w:rPr>
        <w:t xml:space="preserve">, Nagoya - Japan </w:t>
      </w:r>
      <w:hyperlink r:id="rId13" w:history="1">
        <w:r w:rsidR="00582DBB" w:rsidRPr="00093F5E">
          <w:rPr>
            <w:rStyle w:val="Hyperlink"/>
            <w:rFonts w:ascii="Bookman Old Style" w:eastAsia="Adobe Myungjo Std M" w:hAnsi="Bookman Old Style"/>
            <w:i/>
            <w:sz w:val="16"/>
            <w:szCs w:val="18"/>
            <w:lang w:val="en-GB"/>
          </w:rPr>
          <w:t>harry_ag@bi,go.id</w:t>
        </w:r>
      </w:hyperlink>
      <w:r w:rsidR="00582DBB" w:rsidRPr="00093F5E">
        <w:rPr>
          <w:rFonts w:ascii="Bookman Old Style" w:eastAsia="Adobe Myungjo Std M" w:hAnsi="Bookman Old Style"/>
          <w:i/>
          <w:sz w:val="16"/>
          <w:szCs w:val="18"/>
          <w:lang w:val="en-GB"/>
        </w:rPr>
        <w:t xml:space="preserve">; </w:t>
      </w:r>
      <w:hyperlink r:id="rId14" w:history="1">
        <w:r w:rsidR="00582DBB" w:rsidRPr="00093F5E">
          <w:rPr>
            <w:rStyle w:val="Hyperlink"/>
            <w:rFonts w:ascii="Bookman Old Style" w:eastAsia="Adobe Myungjo Std M" w:hAnsi="Bookman Old Style"/>
            <w:i/>
            <w:sz w:val="16"/>
            <w:szCs w:val="18"/>
            <w:lang w:val="en-GB"/>
          </w:rPr>
          <w:t>aginta.harry@c.mbox.nagoya-u.ac.jp</w:t>
        </w:r>
      </w:hyperlink>
      <w:r w:rsidR="00582DBB" w:rsidRPr="00093F5E">
        <w:rPr>
          <w:rFonts w:ascii="Bookman Old Style" w:eastAsia="Adobe Myungjo Std M" w:hAnsi="Bookman Old Style"/>
          <w:i/>
          <w:sz w:val="16"/>
          <w:szCs w:val="18"/>
          <w:lang w:val="en-GB"/>
        </w:rPr>
        <w:t xml:space="preserve"> </w:t>
      </w:r>
    </w:p>
    <w:p w14:paraId="28F66A32" w14:textId="77777777" w:rsidR="00582DBB" w:rsidRPr="00093F5E" w:rsidRDefault="00582DBB" w:rsidP="00582DBB">
      <w:pPr>
        <w:spacing w:after="0" w:line="240" w:lineRule="auto"/>
        <w:rPr>
          <w:rFonts w:ascii="Bookman Old Style" w:eastAsia="Adobe Myungjo Std M" w:hAnsi="Bookman Old Style"/>
          <w:i/>
          <w:sz w:val="16"/>
          <w:szCs w:val="18"/>
          <w:lang w:val="en-GB"/>
        </w:rPr>
      </w:pPr>
    </w:p>
    <w:p w14:paraId="1054DA02" w14:textId="77777777" w:rsidR="00C9290A" w:rsidRPr="00093F5E" w:rsidRDefault="00C9290A" w:rsidP="00B34EF4">
      <w:pPr>
        <w:jc w:val="center"/>
        <w:rPr>
          <w:rFonts w:ascii="Bookman Old Style" w:eastAsia="Adobe Myungjo Std M" w:hAnsi="Bookman Old Style"/>
          <w:b/>
          <w:szCs w:val="18"/>
          <w:lang w:val="en-GB"/>
        </w:rPr>
      </w:pPr>
    </w:p>
    <w:p w14:paraId="223C2A0A" w14:textId="77777777" w:rsidR="00B34EF4" w:rsidRPr="00093F5E" w:rsidRDefault="00093F5E" w:rsidP="00F62225">
      <w:pPr>
        <w:jc w:val="center"/>
        <w:outlineLvl w:val="0"/>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A</w:t>
      </w:r>
      <w:r w:rsidR="00EE4B09" w:rsidRPr="00093F5E">
        <w:rPr>
          <w:rFonts w:ascii="Bookman Old Style" w:eastAsia="Adobe Myungjo Std M" w:hAnsi="Bookman Old Style"/>
          <w:b/>
          <w:szCs w:val="18"/>
          <w:lang w:val="en-GB"/>
        </w:rPr>
        <w:t>bstract</w:t>
      </w:r>
    </w:p>
    <w:p w14:paraId="792574A8" w14:textId="77777777" w:rsidR="00E45402" w:rsidRPr="00093F5E" w:rsidRDefault="00E45402" w:rsidP="00687DA4">
      <w:pPr>
        <w:spacing w:after="0" w:line="360" w:lineRule="auto"/>
        <w:jc w:val="both"/>
        <w:rPr>
          <w:rFonts w:eastAsia="Adobe Myungjo Std M" w:cstheme="minorHAnsi"/>
          <w:sz w:val="18"/>
          <w:szCs w:val="18"/>
          <w:lang w:val="en-GB"/>
        </w:rPr>
      </w:pPr>
    </w:p>
    <w:p w14:paraId="2CF9459F" w14:textId="1FED7075" w:rsidR="00AF01D2" w:rsidRPr="00093F5E" w:rsidRDefault="00093F5E" w:rsidP="00AF01D2">
      <w:pPr>
        <w:spacing w:after="0" w:line="360" w:lineRule="auto"/>
        <w:jc w:val="both"/>
        <w:rPr>
          <w:lang w:val="en-GB"/>
        </w:rPr>
      </w:pPr>
      <w:commentRangeStart w:id="10"/>
      <w:commentRangeStart w:id="11"/>
      <w:r w:rsidRPr="00093F5E">
        <w:rPr>
          <w:lang w:val="en-GB"/>
        </w:rPr>
        <w:t xml:space="preserve">This </w:t>
      </w:r>
      <w:commentRangeStart w:id="12"/>
      <w:commentRangeStart w:id="13"/>
      <w:ins w:id="14" w:author="Author">
        <w:r w:rsidRPr="00093F5E">
          <w:rPr>
            <w:lang w:val="en-GB"/>
          </w:rPr>
          <w:t>study</w:t>
        </w:r>
      </w:ins>
      <w:del w:id="15" w:author="Author">
        <w:r w:rsidRPr="00093F5E">
          <w:rPr>
            <w:lang w:val="en-GB"/>
          </w:rPr>
          <w:delText>paper</w:delText>
        </w:r>
      </w:del>
      <w:r w:rsidRPr="00093F5E">
        <w:rPr>
          <w:lang w:val="en-GB"/>
        </w:rPr>
        <w:t xml:space="preserve"> </w:t>
      </w:r>
      <w:commentRangeEnd w:id="12"/>
      <w:r w:rsidR="005E0DCD">
        <w:rPr>
          <w:rStyle w:val="CommentReference"/>
        </w:rPr>
        <w:commentReference w:id="12"/>
      </w:r>
      <w:commentRangeEnd w:id="13"/>
      <w:r w:rsidR="00115821">
        <w:rPr>
          <w:rStyle w:val="CommentReference"/>
        </w:rPr>
        <w:commentReference w:id="13"/>
      </w:r>
      <w:del w:id="16" w:author="Author">
        <w:r w:rsidRPr="00093F5E" w:rsidDel="00F97CFB">
          <w:rPr>
            <w:lang w:val="en-GB"/>
          </w:rPr>
          <w:delText>aims to</w:delText>
        </w:r>
        <w:r w:rsidR="00687DA4" w:rsidRPr="00093F5E" w:rsidDel="00F97CFB">
          <w:rPr>
            <w:lang w:val="en-GB"/>
          </w:rPr>
          <w:delText xml:space="preserve"> </w:delText>
        </w:r>
      </w:del>
      <w:r w:rsidR="00687DA4" w:rsidRPr="00093F5E">
        <w:rPr>
          <w:lang w:val="en-GB"/>
        </w:rPr>
        <w:t xml:space="preserve">empirically </w:t>
      </w:r>
      <w:r w:rsidR="00EA155C" w:rsidRPr="00093F5E">
        <w:rPr>
          <w:lang w:val="en-GB"/>
        </w:rPr>
        <w:t>evaluate</w:t>
      </w:r>
      <w:ins w:id="17" w:author="Author">
        <w:r w:rsidR="00F97CFB">
          <w:rPr>
            <w:lang w:val="en-GB"/>
          </w:rPr>
          <w:t>s</w:t>
        </w:r>
      </w:ins>
      <w:r w:rsidR="00EA155C" w:rsidRPr="00093F5E">
        <w:rPr>
          <w:lang w:val="en-GB"/>
        </w:rPr>
        <w:t xml:space="preserve"> convergence </w:t>
      </w:r>
      <w:r w:rsidR="004C42BA" w:rsidRPr="00093F5E">
        <w:rPr>
          <w:lang w:val="en-GB"/>
        </w:rPr>
        <w:t xml:space="preserve">in </w:t>
      </w:r>
      <w:r w:rsidR="00A77023" w:rsidRPr="00093F5E">
        <w:rPr>
          <w:lang w:val="en-GB"/>
        </w:rPr>
        <w:t xml:space="preserve">real </w:t>
      </w:r>
      <w:r w:rsidR="004C42BA" w:rsidRPr="00093F5E">
        <w:rPr>
          <w:lang w:val="en-GB"/>
        </w:rPr>
        <w:t>wage</w:t>
      </w:r>
      <w:r w:rsidR="009D4E97" w:rsidRPr="00093F5E">
        <w:rPr>
          <w:lang w:val="en-GB"/>
        </w:rPr>
        <w:t>s</w:t>
      </w:r>
      <w:r w:rsidR="004C42BA" w:rsidRPr="00093F5E">
        <w:rPr>
          <w:lang w:val="en-GB"/>
        </w:rPr>
        <w:t xml:space="preserve"> across </w:t>
      </w:r>
      <w:r w:rsidR="00FD24B1" w:rsidRPr="00093F5E">
        <w:rPr>
          <w:lang w:val="en-GB"/>
        </w:rPr>
        <w:t xml:space="preserve">34 </w:t>
      </w:r>
      <w:r w:rsidR="00687DA4" w:rsidRPr="00093F5E">
        <w:rPr>
          <w:lang w:val="en-GB"/>
        </w:rPr>
        <w:t>Indonesia</w:t>
      </w:r>
      <w:r w:rsidR="00FD24B1" w:rsidRPr="00093F5E">
        <w:rPr>
          <w:lang w:val="en-GB"/>
        </w:rPr>
        <w:t>n</w:t>
      </w:r>
      <w:r w:rsidR="00687DA4" w:rsidRPr="00093F5E">
        <w:rPr>
          <w:lang w:val="en-GB"/>
        </w:rPr>
        <w:t xml:space="preserve"> </w:t>
      </w:r>
      <w:r w:rsidR="00FD24B1" w:rsidRPr="00093F5E">
        <w:rPr>
          <w:lang w:val="en-GB"/>
        </w:rPr>
        <w:t>province</w:t>
      </w:r>
      <w:r w:rsidR="00EA155C" w:rsidRPr="00093F5E">
        <w:rPr>
          <w:lang w:val="en-GB"/>
        </w:rPr>
        <w:t>s</w:t>
      </w:r>
      <w:commentRangeEnd w:id="10"/>
      <w:r w:rsidR="00DD34CB">
        <w:rPr>
          <w:rStyle w:val="CommentReference"/>
        </w:rPr>
        <w:commentReference w:id="10"/>
      </w:r>
      <w:commentRangeEnd w:id="11"/>
      <w:r w:rsidR="00115821">
        <w:rPr>
          <w:rStyle w:val="CommentReference"/>
        </w:rPr>
        <w:commentReference w:id="11"/>
      </w:r>
      <w:r w:rsidR="00EF47BD" w:rsidRPr="00093F5E">
        <w:rPr>
          <w:lang w:val="en-GB"/>
        </w:rPr>
        <w:t xml:space="preserve">. </w:t>
      </w:r>
      <w:r w:rsidR="000469BE" w:rsidRPr="00093F5E">
        <w:rPr>
          <w:lang w:val="en-GB"/>
        </w:rPr>
        <w:t>We</w:t>
      </w:r>
      <w:r w:rsidR="00EF47BD" w:rsidRPr="00093F5E">
        <w:rPr>
          <w:lang w:val="en-GB"/>
        </w:rPr>
        <w:t xml:space="preserve"> </w:t>
      </w:r>
      <w:r w:rsidR="009C405D" w:rsidRPr="00093F5E">
        <w:rPr>
          <w:lang w:val="en-GB"/>
        </w:rPr>
        <w:t>apply</w:t>
      </w:r>
      <w:r w:rsidR="00EF47BD" w:rsidRPr="00093F5E">
        <w:rPr>
          <w:lang w:val="en-GB"/>
        </w:rPr>
        <w:t xml:space="preserve"> </w:t>
      </w:r>
      <w:r w:rsidR="009D4E97" w:rsidRPr="00093F5E">
        <w:rPr>
          <w:lang w:val="en-GB"/>
        </w:rPr>
        <w:t xml:space="preserve">the </w:t>
      </w:r>
      <w:r w:rsidR="000469BE" w:rsidRPr="00093F5E">
        <w:rPr>
          <w:lang w:val="en-GB"/>
        </w:rPr>
        <w:t>club convergence test</w:t>
      </w:r>
      <w:r w:rsidR="004C42BA" w:rsidRPr="00093F5E">
        <w:rPr>
          <w:lang w:val="en-GB"/>
        </w:rPr>
        <w:t xml:space="preserve"> </w:t>
      </w:r>
      <w:r w:rsidR="004C42BA" w:rsidRPr="00093F5E">
        <w:rPr>
          <w:lang w:val="en-GB"/>
        </w:rPr>
        <w:fldChar w:fldCharType="begin"/>
      </w:r>
      <w:r w:rsidR="004C42BA" w:rsidRPr="00093F5E">
        <w:rPr>
          <w:lang w:val="en-GB"/>
        </w:rPr>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4C42BA" w:rsidRPr="00093F5E">
        <w:rPr>
          <w:lang w:val="en-GB"/>
        </w:rPr>
        <w:fldChar w:fldCharType="separate"/>
      </w:r>
      <w:r w:rsidR="004C42BA" w:rsidRPr="00093F5E">
        <w:rPr>
          <w:rFonts w:ascii="Calibri" w:hAnsi="Calibri" w:cs="Calibri"/>
          <w:lang w:val="en-GB"/>
        </w:rPr>
        <w:t>(Phillips &amp; Sul, 2007, 2009)</w:t>
      </w:r>
      <w:r w:rsidR="004C42BA" w:rsidRPr="00093F5E">
        <w:rPr>
          <w:lang w:val="en-GB"/>
        </w:rPr>
        <w:fldChar w:fldCharType="end"/>
      </w:r>
      <w:r w:rsidR="00EF47BD" w:rsidRPr="00093F5E">
        <w:rPr>
          <w:lang w:val="en-GB"/>
        </w:rPr>
        <w:t xml:space="preserve"> </w:t>
      </w:r>
      <w:r w:rsidR="009D4E97" w:rsidRPr="00093F5E">
        <w:rPr>
          <w:lang w:val="en-GB"/>
        </w:rPr>
        <w:t xml:space="preserve">on real wage data at the province level from </w:t>
      </w:r>
      <w:r w:rsidRPr="00093F5E">
        <w:rPr>
          <w:rFonts w:ascii="Calibri" w:eastAsia="Yu Mincho" w:hAnsi="Calibri" w:cs="Times New Roman"/>
          <w:lang w:val="en-GB"/>
        </w:rPr>
        <w:t>2008</w:t>
      </w:r>
      <w:ins w:id="18" w:author="Author">
        <w:r w:rsidR="00EE5D33">
          <w:rPr>
            <w:rFonts w:ascii="Calibri" w:eastAsia="Yu Mincho" w:hAnsi="Calibri" w:cs="Times New Roman"/>
            <w:lang w:val="en-GB"/>
          </w:rPr>
          <w:t xml:space="preserve"> to </w:t>
        </w:r>
      </w:ins>
      <w:del w:id="19" w:author="Author">
        <w:r w:rsidRPr="00093F5E" w:rsidDel="00EE5D33">
          <w:rPr>
            <w:rFonts w:ascii="Calibri" w:eastAsia="Yu Mincho" w:hAnsi="Calibri" w:cs="Times New Roman"/>
            <w:lang w:val="en-GB"/>
          </w:rPr>
          <w:delText>-</w:delText>
        </w:r>
      </w:del>
      <w:r w:rsidRPr="00093F5E">
        <w:rPr>
          <w:rFonts w:ascii="Calibri" w:eastAsia="Yu Mincho" w:hAnsi="Calibri" w:cs="Times New Roman"/>
          <w:lang w:val="en-GB"/>
        </w:rPr>
        <w:t xml:space="preserve">2020. </w:t>
      </w:r>
      <w:r w:rsidR="00C34648" w:rsidRPr="00093F5E">
        <w:rPr>
          <w:lang w:val="en-GB"/>
        </w:rPr>
        <w:t xml:space="preserve">We do not find </w:t>
      </w:r>
      <w:ins w:id="20" w:author="Author">
        <w:r w:rsidRPr="00093F5E">
          <w:rPr>
            <w:rFonts w:ascii="Calibri" w:eastAsia="Yu Mincho" w:hAnsi="Calibri" w:cs="Times New Roman"/>
            <w:lang w:val="en-GB"/>
          </w:rPr>
          <w:t xml:space="preserve">an </w:t>
        </w:r>
      </w:ins>
      <w:r w:rsidRPr="00093F5E">
        <w:rPr>
          <w:rFonts w:ascii="Calibri" w:eastAsia="Yu Mincho" w:hAnsi="Calibri" w:cs="Times New Roman"/>
          <w:lang w:val="en-GB"/>
        </w:rPr>
        <w:t xml:space="preserve">overall convergence in real wages. </w:t>
      </w:r>
      <w:r w:rsidR="009D4E97" w:rsidRPr="00093F5E">
        <w:rPr>
          <w:lang w:val="en-GB"/>
        </w:rPr>
        <w:t xml:space="preserve">Instead, we identify three significant club </w:t>
      </w:r>
      <w:ins w:id="21" w:author="Author">
        <w:r w:rsidR="009D4E97" w:rsidRPr="00093F5E">
          <w:rPr>
            <w:lang w:val="en-GB"/>
          </w:rPr>
          <w:t>convergences</w:t>
        </w:r>
      </w:ins>
      <w:del w:id="22" w:author="Author">
        <w:r w:rsidR="009D4E97" w:rsidRPr="00093F5E">
          <w:rPr>
            <w:lang w:val="en-GB"/>
          </w:rPr>
          <w:delText>convergence</w:delText>
        </w:r>
      </w:del>
      <w:r w:rsidR="009D4E97" w:rsidRPr="00093F5E">
        <w:rPr>
          <w:lang w:val="en-GB"/>
        </w:rPr>
        <w:t xml:space="preserve">. </w:t>
      </w:r>
      <w:commentRangeStart w:id="23"/>
      <w:commentRangeStart w:id="24"/>
      <w:r w:rsidR="009D4E97" w:rsidRPr="00093F5E">
        <w:rPr>
          <w:lang w:val="en-GB"/>
        </w:rPr>
        <w:t xml:space="preserve">Furthermore, </w:t>
      </w:r>
      <w:del w:id="25" w:author="Author">
        <w:r w:rsidR="009D4E97" w:rsidRPr="00093F5E" w:rsidDel="00414EF5">
          <w:rPr>
            <w:lang w:val="en-GB"/>
          </w:rPr>
          <w:delText xml:space="preserve">using the ordered logit model, </w:delText>
        </w:r>
      </w:del>
      <w:r w:rsidR="009D4E97" w:rsidRPr="00093F5E">
        <w:rPr>
          <w:lang w:val="en-GB"/>
        </w:rPr>
        <w:t xml:space="preserve">we investigate regional factors that influence </w:t>
      </w:r>
      <w:del w:id="26" w:author="Author">
        <w:r w:rsidR="009D4E97" w:rsidRPr="00093F5E">
          <w:rPr>
            <w:lang w:val="en-GB"/>
          </w:rPr>
          <w:delText xml:space="preserve">the </w:delText>
        </w:r>
      </w:del>
      <w:r w:rsidR="009D4E97" w:rsidRPr="00093F5E">
        <w:rPr>
          <w:lang w:val="en-GB"/>
        </w:rPr>
        <w:t>club convergence formation</w:t>
      </w:r>
      <w:ins w:id="27" w:author="Author">
        <w:r w:rsidR="00414EF5" w:rsidRPr="00414EF5">
          <w:rPr>
            <w:lang w:val="en-GB"/>
          </w:rPr>
          <w:t xml:space="preserve"> </w:t>
        </w:r>
        <w:r w:rsidR="00414EF5" w:rsidRPr="00093F5E">
          <w:rPr>
            <w:lang w:val="en-GB"/>
          </w:rPr>
          <w:t>us</w:t>
        </w:r>
        <w:r w:rsidR="00414EF5">
          <w:rPr>
            <w:lang w:val="en-GB"/>
          </w:rPr>
          <w:t>ing the ordered logit model</w:t>
        </w:r>
      </w:ins>
      <w:r w:rsidR="009D4E97" w:rsidRPr="00093F5E">
        <w:rPr>
          <w:lang w:val="en-GB"/>
        </w:rPr>
        <w:t xml:space="preserve">. </w:t>
      </w:r>
      <w:commentRangeEnd w:id="23"/>
      <w:r w:rsidR="00DD34CB">
        <w:rPr>
          <w:rStyle w:val="CommentReference"/>
        </w:rPr>
        <w:commentReference w:id="23"/>
      </w:r>
      <w:commentRangeEnd w:id="24"/>
      <w:r w:rsidR="00115821">
        <w:rPr>
          <w:rStyle w:val="CommentReference"/>
        </w:rPr>
        <w:commentReference w:id="24"/>
      </w:r>
      <w:r w:rsidR="0084075B" w:rsidRPr="00093F5E">
        <w:rPr>
          <w:lang w:val="en-GB"/>
        </w:rPr>
        <w:t xml:space="preserve">We find that club convergence formation is jointly influenced by the following factors: share of employment in the manufacturing sector, investment share to GDP, </w:t>
      </w:r>
      <w:ins w:id="28" w:author="Author">
        <w:r w:rsidR="0084075B" w:rsidRPr="00093F5E">
          <w:rPr>
            <w:lang w:val="en-GB"/>
          </w:rPr>
          <w:t>labour</w:t>
        </w:r>
      </w:ins>
      <w:del w:id="29" w:author="Author">
        <w:r w:rsidR="0084075B" w:rsidRPr="00093F5E">
          <w:rPr>
            <w:lang w:val="en-GB"/>
          </w:rPr>
          <w:delText>labor</w:delText>
        </w:r>
      </w:del>
      <w:r w:rsidR="0084075B" w:rsidRPr="00093F5E">
        <w:rPr>
          <w:lang w:val="en-GB"/>
        </w:rPr>
        <w:t xml:space="preserve"> force participation rate, and the initial level of wage.</w:t>
      </w:r>
      <w:r w:rsidR="002271E1" w:rsidRPr="00093F5E">
        <w:rPr>
          <w:lang w:val="en-GB"/>
        </w:rPr>
        <w:t xml:space="preserve"> Our findings support the evidence of club convergence studies that </w:t>
      </w:r>
      <w:ins w:id="30" w:author="Author">
        <w:r w:rsidR="002271E1" w:rsidRPr="00093F5E">
          <w:rPr>
            <w:lang w:val="en-GB"/>
          </w:rPr>
          <w:t>emphasise</w:t>
        </w:r>
      </w:ins>
      <w:del w:id="31" w:author="Author">
        <w:r w:rsidR="002271E1" w:rsidRPr="00093F5E">
          <w:rPr>
            <w:lang w:val="en-GB"/>
          </w:rPr>
          <w:delText>emphasize</w:delText>
        </w:r>
      </w:del>
      <w:r w:rsidR="002271E1" w:rsidRPr="00093F5E">
        <w:rPr>
          <w:lang w:val="en-GB"/>
        </w:rPr>
        <w:t xml:space="preserve"> the role of the initial condition and regional characteristics on the formation of club convergence. </w:t>
      </w:r>
      <w:commentRangeStart w:id="32"/>
      <w:commentRangeStart w:id="33"/>
      <w:del w:id="34" w:author="Author">
        <w:r w:rsidR="002271E1" w:rsidRPr="00093F5E" w:rsidDel="00414EF5">
          <w:rPr>
            <w:lang w:val="en-GB"/>
          </w:rPr>
          <w:delText xml:space="preserve">From a policy standpoint, our </w:delText>
        </w:r>
      </w:del>
      <w:ins w:id="35" w:author="Author">
        <w:r w:rsidR="00414EF5">
          <w:rPr>
            <w:lang w:val="en-GB"/>
          </w:rPr>
          <w:t>Our</w:t>
        </w:r>
        <w:r w:rsidR="00414EF5" w:rsidRPr="00093F5E">
          <w:rPr>
            <w:lang w:val="en-GB"/>
          </w:rPr>
          <w:t xml:space="preserve"> </w:t>
        </w:r>
      </w:ins>
      <w:r w:rsidR="002271E1" w:rsidRPr="00093F5E">
        <w:rPr>
          <w:lang w:val="en-GB"/>
        </w:rPr>
        <w:t xml:space="preserve">results should alert national and provincial governments to </w:t>
      </w:r>
      <w:ins w:id="36" w:author="Author">
        <w:r w:rsidR="002271E1" w:rsidRPr="00093F5E">
          <w:rPr>
            <w:lang w:val="en-GB"/>
          </w:rPr>
          <w:t>synchronise</w:t>
        </w:r>
      </w:ins>
      <w:del w:id="37" w:author="Author">
        <w:r w:rsidR="002271E1" w:rsidRPr="00093F5E">
          <w:rPr>
            <w:lang w:val="en-GB"/>
          </w:rPr>
          <w:delText>synchronize</w:delText>
        </w:r>
      </w:del>
      <w:r w:rsidR="002271E1" w:rsidRPr="00093F5E">
        <w:rPr>
          <w:lang w:val="en-GB"/>
        </w:rPr>
        <w:t xml:space="preserve"> policies promoting sound and competitive </w:t>
      </w:r>
      <w:ins w:id="38" w:author="Author">
        <w:r w:rsidR="002271E1" w:rsidRPr="00093F5E">
          <w:rPr>
            <w:lang w:val="en-GB"/>
          </w:rPr>
          <w:t>labour</w:t>
        </w:r>
      </w:ins>
      <w:del w:id="39" w:author="Author">
        <w:r w:rsidR="002271E1" w:rsidRPr="00093F5E">
          <w:rPr>
            <w:lang w:val="en-GB"/>
          </w:rPr>
          <w:delText>labor</w:delText>
        </w:r>
      </w:del>
      <w:r w:rsidR="002271E1" w:rsidRPr="00093F5E">
        <w:rPr>
          <w:lang w:val="en-GB"/>
        </w:rPr>
        <w:t xml:space="preserve"> markets across provinces</w:t>
      </w:r>
      <w:ins w:id="40" w:author="Author">
        <w:r w:rsidR="00DD34CB" w:rsidRPr="00DD34CB">
          <w:rPr>
            <w:lang w:val="en-GB"/>
          </w:rPr>
          <w:t xml:space="preserve"> </w:t>
        </w:r>
        <w:r w:rsidR="00DD34CB">
          <w:rPr>
            <w:lang w:val="en-GB"/>
          </w:rPr>
          <w:t>from a policy standpoint</w:t>
        </w:r>
      </w:ins>
      <w:r w:rsidR="002271E1" w:rsidRPr="00093F5E">
        <w:rPr>
          <w:lang w:val="en-GB"/>
        </w:rPr>
        <w:t>.</w:t>
      </w:r>
      <w:commentRangeEnd w:id="32"/>
      <w:r w:rsidR="00DD34CB">
        <w:rPr>
          <w:rStyle w:val="CommentReference"/>
        </w:rPr>
        <w:commentReference w:id="32"/>
      </w:r>
      <w:commentRangeEnd w:id="33"/>
      <w:r w:rsidR="00115821">
        <w:rPr>
          <w:rStyle w:val="CommentReference"/>
        </w:rPr>
        <w:commentReference w:id="33"/>
      </w:r>
    </w:p>
    <w:p w14:paraId="71F0B083" w14:textId="77777777" w:rsidR="00687DA4" w:rsidRPr="00093F5E" w:rsidRDefault="00093F5E" w:rsidP="007016B9">
      <w:pPr>
        <w:spacing w:after="0" w:line="360" w:lineRule="auto"/>
        <w:jc w:val="both"/>
        <w:rPr>
          <w:lang w:val="en-GB"/>
        </w:rPr>
      </w:pPr>
      <w:r w:rsidRPr="00093F5E">
        <w:rPr>
          <w:lang w:val="en-GB"/>
        </w:rPr>
        <w:t xml:space="preserve"> </w:t>
      </w:r>
    </w:p>
    <w:p w14:paraId="39B083EE" w14:textId="77777777" w:rsidR="00687DA4" w:rsidRPr="00093F5E" w:rsidRDefault="00687DA4" w:rsidP="00146EB7">
      <w:pPr>
        <w:spacing w:after="0" w:line="240" w:lineRule="auto"/>
        <w:jc w:val="both"/>
        <w:rPr>
          <w:rFonts w:eastAsia="Adobe Myungjo Std M" w:cstheme="minorHAnsi"/>
          <w:sz w:val="18"/>
          <w:szCs w:val="18"/>
          <w:lang w:val="en-GB"/>
        </w:rPr>
      </w:pPr>
    </w:p>
    <w:p w14:paraId="43C2227E" w14:textId="77777777" w:rsidR="00146EB7" w:rsidRPr="00093F5E" w:rsidRDefault="00093F5E" w:rsidP="00F62225">
      <w:pPr>
        <w:jc w:val="both"/>
        <w:outlineLvl w:val="0"/>
        <w:rPr>
          <w:rFonts w:eastAsia="Adobe Myungjo Std M" w:cstheme="minorHAnsi"/>
          <w:sz w:val="20"/>
          <w:szCs w:val="18"/>
          <w:lang w:val="en-GB"/>
        </w:rPr>
      </w:pPr>
      <w:r w:rsidRPr="00093F5E">
        <w:rPr>
          <w:rFonts w:eastAsia="Adobe Myungjo Std M" w:cstheme="minorHAnsi"/>
          <w:sz w:val="20"/>
          <w:szCs w:val="18"/>
          <w:lang w:val="en-GB"/>
        </w:rPr>
        <w:t>Keywords:</w:t>
      </w:r>
      <w:r w:rsidR="00687DA4" w:rsidRPr="00093F5E">
        <w:rPr>
          <w:rFonts w:eastAsia="Adobe Myungjo Std M" w:cstheme="minorHAnsi"/>
          <w:sz w:val="20"/>
          <w:szCs w:val="18"/>
          <w:lang w:val="en-GB"/>
        </w:rPr>
        <w:t xml:space="preserve"> </w:t>
      </w:r>
      <w:r w:rsidR="00C73499" w:rsidRPr="00093F5E">
        <w:rPr>
          <w:rFonts w:eastAsia="Adobe Myungjo Std M" w:cstheme="minorHAnsi"/>
          <w:sz w:val="20"/>
          <w:szCs w:val="18"/>
          <w:lang w:val="en-GB"/>
        </w:rPr>
        <w:t>r</w:t>
      </w:r>
      <w:r w:rsidR="00687DA4" w:rsidRPr="00093F5E">
        <w:rPr>
          <w:rFonts w:eastAsia="Adobe Myungjo Std M" w:cstheme="minorHAnsi"/>
          <w:sz w:val="20"/>
          <w:szCs w:val="18"/>
          <w:lang w:val="en-GB"/>
        </w:rPr>
        <w:t xml:space="preserve">egional </w:t>
      </w:r>
      <w:r w:rsidR="00C73499" w:rsidRPr="00093F5E">
        <w:rPr>
          <w:rFonts w:eastAsia="Adobe Myungjo Std M" w:cstheme="minorHAnsi"/>
          <w:sz w:val="20"/>
          <w:szCs w:val="18"/>
          <w:lang w:val="en-GB"/>
        </w:rPr>
        <w:t>w</w:t>
      </w:r>
      <w:r w:rsidR="00687DA4" w:rsidRPr="00093F5E">
        <w:rPr>
          <w:rFonts w:eastAsia="Adobe Myungjo Std M" w:cstheme="minorHAnsi"/>
          <w:sz w:val="20"/>
          <w:szCs w:val="18"/>
          <w:lang w:val="en-GB"/>
        </w:rPr>
        <w:t xml:space="preserve">age, </w:t>
      </w:r>
      <w:r w:rsidR="00C73499" w:rsidRPr="00093F5E">
        <w:rPr>
          <w:rFonts w:eastAsia="Adobe Myungjo Std M" w:cstheme="minorHAnsi"/>
          <w:sz w:val="20"/>
          <w:szCs w:val="18"/>
          <w:lang w:val="en-GB"/>
        </w:rPr>
        <w:t>c</w:t>
      </w:r>
      <w:r w:rsidR="00687DA4" w:rsidRPr="00093F5E">
        <w:rPr>
          <w:rFonts w:eastAsia="Adobe Myungjo Std M" w:cstheme="minorHAnsi"/>
          <w:sz w:val="20"/>
          <w:szCs w:val="18"/>
          <w:lang w:val="en-GB"/>
        </w:rPr>
        <w:t xml:space="preserve">lub </w:t>
      </w:r>
      <w:r w:rsidR="00C73499" w:rsidRPr="00093F5E">
        <w:rPr>
          <w:rFonts w:eastAsia="Adobe Myungjo Std M" w:cstheme="minorHAnsi"/>
          <w:sz w:val="20"/>
          <w:szCs w:val="18"/>
          <w:lang w:val="en-GB"/>
        </w:rPr>
        <w:t>c</w:t>
      </w:r>
      <w:r w:rsidR="00687DA4" w:rsidRPr="00093F5E">
        <w:rPr>
          <w:rFonts w:eastAsia="Adobe Myungjo Std M" w:cstheme="minorHAnsi"/>
          <w:sz w:val="20"/>
          <w:szCs w:val="18"/>
          <w:lang w:val="en-GB"/>
        </w:rPr>
        <w:t xml:space="preserve">onvergence, </w:t>
      </w:r>
      <w:r w:rsidR="00C73499" w:rsidRPr="00093F5E">
        <w:rPr>
          <w:rFonts w:eastAsia="Adobe Myungjo Std M" w:cstheme="minorHAnsi"/>
          <w:sz w:val="20"/>
          <w:szCs w:val="18"/>
          <w:lang w:val="en-GB"/>
        </w:rPr>
        <w:t>ordered l</w:t>
      </w:r>
      <w:r w:rsidR="00687DA4" w:rsidRPr="00093F5E">
        <w:rPr>
          <w:rFonts w:eastAsia="Adobe Myungjo Std M" w:cstheme="minorHAnsi"/>
          <w:sz w:val="20"/>
          <w:szCs w:val="18"/>
          <w:lang w:val="en-GB"/>
        </w:rPr>
        <w:t xml:space="preserve">ogit </w:t>
      </w:r>
      <w:r w:rsidR="00C73499" w:rsidRPr="00093F5E">
        <w:rPr>
          <w:rFonts w:eastAsia="Adobe Myungjo Std M" w:cstheme="minorHAnsi"/>
          <w:sz w:val="20"/>
          <w:szCs w:val="18"/>
          <w:lang w:val="en-GB"/>
        </w:rPr>
        <w:t>m</w:t>
      </w:r>
      <w:r w:rsidR="00687DA4" w:rsidRPr="00093F5E">
        <w:rPr>
          <w:rFonts w:eastAsia="Adobe Myungjo Std M" w:cstheme="minorHAnsi"/>
          <w:sz w:val="20"/>
          <w:szCs w:val="18"/>
          <w:lang w:val="en-GB"/>
        </w:rPr>
        <w:t>odel</w:t>
      </w:r>
      <w:r w:rsidR="006E6CC7" w:rsidRPr="00093F5E">
        <w:rPr>
          <w:rFonts w:eastAsia="Adobe Myungjo Std M" w:cstheme="minorHAnsi"/>
          <w:sz w:val="20"/>
          <w:szCs w:val="18"/>
          <w:lang w:val="en-GB"/>
        </w:rPr>
        <w:t>, Indonesia</w:t>
      </w:r>
    </w:p>
    <w:p w14:paraId="09B21E3C" w14:textId="77777777" w:rsidR="00703ECC" w:rsidRPr="00093F5E" w:rsidRDefault="00703ECC" w:rsidP="00B34EF4">
      <w:pPr>
        <w:jc w:val="center"/>
        <w:rPr>
          <w:rFonts w:ascii="Bookman Old Style" w:eastAsia="Adobe Myungjo Std M" w:hAnsi="Bookman Old Style"/>
          <w:sz w:val="18"/>
          <w:szCs w:val="18"/>
          <w:lang w:val="en-GB"/>
        </w:rPr>
      </w:pPr>
    </w:p>
    <w:p w14:paraId="113E8AD6" w14:textId="77777777" w:rsidR="00B34EF4" w:rsidRPr="00093F5E" w:rsidRDefault="00B34EF4" w:rsidP="00687DA4">
      <w:pPr>
        <w:rPr>
          <w:rFonts w:ascii="Bookman Old Style" w:eastAsia="Adobe Myungjo Std M" w:hAnsi="Bookman Old Style"/>
          <w:i/>
          <w:sz w:val="18"/>
          <w:szCs w:val="18"/>
          <w:lang w:val="en-GB"/>
        </w:rPr>
      </w:pPr>
    </w:p>
    <w:p w14:paraId="2760FF92" w14:textId="77777777" w:rsidR="00CD253C" w:rsidRPr="00093F5E" w:rsidRDefault="00CD253C" w:rsidP="00687DA4">
      <w:pPr>
        <w:rPr>
          <w:rFonts w:ascii="Bookman Old Style" w:eastAsia="Adobe Myungjo Std M" w:hAnsi="Bookman Old Style"/>
          <w:i/>
          <w:sz w:val="18"/>
          <w:szCs w:val="18"/>
          <w:lang w:val="en-GB"/>
        </w:rPr>
      </w:pPr>
    </w:p>
    <w:p w14:paraId="4F3956FC" w14:textId="77777777" w:rsidR="00CD253C" w:rsidRPr="00093F5E" w:rsidRDefault="00CD253C" w:rsidP="00687DA4">
      <w:pPr>
        <w:rPr>
          <w:rFonts w:ascii="Bookman Old Style" w:eastAsia="Adobe Myungjo Std M" w:hAnsi="Bookman Old Style"/>
          <w:i/>
          <w:sz w:val="18"/>
          <w:szCs w:val="18"/>
          <w:lang w:val="en-GB"/>
        </w:rPr>
      </w:pPr>
    </w:p>
    <w:p w14:paraId="65CADE4E" w14:textId="77777777" w:rsidR="00CD253C" w:rsidRPr="00093F5E" w:rsidRDefault="00CD253C" w:rsidP="00687DA4">
      <w:pPr>
        <w:rPr>
          <w:rFonts w:ascii="Bookman Old Style" w:eastAsia="Adobe Myungjo Std M" w:hAnsi="Bookman Old Style"/>
          <w:i/>
          <w:sz w:val="18"/>
          <w:szCs w:val="18"/>
          <w:lang w:val="en-GB"/>
        </w:rPr>
      </w:pPr>
    </w:p>
    <w:p w14:paraId="32BF5198" w14:textId="77777777" w:rsidR="00CD253C" w:rsidRPr="00093F5E" w:rsidRDefault="00CD253C" w:rsidP="00687DA4">
      <w:pPr>
        <w:rPr>
          <w:rFonts w:ascii="Bookman Old Style" w:eastAsia="Adobe Myungjo Std M" w:hAnsi="Bookman Old Style"/>
          <w:i/>
          <w:sz w:val="18"/>
          <w:szCs w:val="18"/>
          <w:lang w:val="en-GB"/>
        </w:rPr>
      </w:pPr>
    </w:p>
    <w:p w14:paraId="70AA0656" w14:textId="77777777" w:rsidR="00CD253C" w:rsidRPr="00093F5E" w:rsidRDefault="00CD253C" w:rsidP="00687DA4">
      <w:pPr>
        <w:rPr>
          <w:rFonts w:ascii="Bookman Old Style" w:eastAsia="Adobe Myungjo Std M" w:hAnsi="Bookman Old Style"/>
          <w:i/>
          <w:sz w:val="18"/>
          <w:szCs w:val="18"/>
          <w:lang w:val="en-GB"/>
        </w:rPr>
      </w:pPr>
    </w:p>
    <w:p w14:paraId="45C21471" w14:textId="77777777" w:rsidR="00CD253C" w:rsidRPr="00093F5E" w:rsidRDefault="00CD253C" w:rsidP="00687DA4">
      <w:pPr>
        <w:rPr>
          <w:rFonts w:ascii="Bookman Old Style" w:eastAsia="Adobe Myungjo Std M" w:hAnsi="Bookman Old Style"/>
          <w:i/>
          <w:sz w:val="18"/>
          <w:szCs w:val="18"/>
          <w:lang w:val="en-GB"/>
        </w:rPr>
      </w:pPr>
    </w:p>
    <w:p w14:paraId="41970EFD" w14:textId="77777777" w:rsidR="00CD253C" w:rsidRPr="00093F5E" w:rsidRDefault="00CD253C" w:rsidP="00687DA4">
      <w:pPr>
        <w:rPr>
          <w:rFonts w:ascii="Bookman Old Style" w:eastAsia="Adobe Myungjo Std M" w:hAnsi="Bookman Old Style"/>
          <w:i/>
          <w:sz w:val="18"/>
          <w:szCs w:val="18"/>
          <w:lang w:val="en-GB"/>
        </w:rPr>
      </w:pPr>
    </w:p>
    <w:p w14:paraId="5B26D4E1" w14:textId="77777777" w:rsidR="00E00B0F" w:rsidRPr="00093F5E" w:rsidDel="00C72934" w:rsidRDefault="00E00B0F" w:rsidP="00687DA4">
      <w:pPr>
        <w:rPr>
          <w:del w:id="41" w:author="Harry" w:date="2021-12-14T22:25:00Z"/>
          <w:rFonts w:ascii="Bookman Old Style" w:eastAsia="Adobe Myungjo Std M" w:hAnsi="Bookman Old Style"/>
          <w:i/>
          <w:sz w:val="18"/>
          <w:szCs w:val="18"/>
          <w:lang w:val="en-GB"/>
        </w:rPr>
      </w:pPr>
    </w:p>
    <w:p w14:paraId="7BC194D3" w14:textId="77777777" w:rsidR="00946C9D" w:rsidRPr="00093F5E" w:rsidRDefault="00946C9D" w:rsidP="00687DA4">
      <w:pPr>
        <w:rPr>
          <w:rFonts w:ascii="Bookman Old Style" w:eastAsia="Adobe Myungjo Std M" w:hAnsi="Bookman Old Style"/>
          <w:i/>
          <w:sz w:val="18"/>
          <w:szCs w:val="18"/>
          <w:lang w:val="en-GB"/>
        </w:rPr>
      </w:pPr>
    </w:p>
    <w:p w14:paraId="4C7761BB" w14:textId="77777777" w:rsidR="002500AB" w:rsidRPr="00093F5E" w:rsidRDefault="00093F5E" w:rsidP="00EB13DE">
      <w:pPr>
        <w:pStyle w:val="ListParagraph"/>
        <w:numPr>
          <w:ilvl w:val="0"/>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Introduction</w:t>
      </w:r>
    </w:p>
    <w:p w14:paraId="1AED1F2C" w14:textId="77777777" w:rsidR="00511618" w:rsidRPr="00093F5E" w:rsidRDefault="00511618" w:rsidP="00511618">
      <w:pPr>
        <w:pStyle w:val="ListParagraph"/>
        <w:spacing w:line="360" w:lineRule="auto"/>
        <w:jc w:val="both"/>
        <w:rPr>
          <w:rFonts w:eastAsia="Adobe Myungjo Std M" w:cstheme="minorHAnsi"/>
          <w:szCs w:val="18"/>
          <w:lang w:val="en-GB"/>
        </w:rPr>
      </w:pPr>
    </w:p>
    <w:p w14:paraId="15D1A577" w14:textId="7D44662A" w:rsidR="00E24392" w:rsidRPr="00093F5E" w:rsidRDefault="00093F5E" w:rsidP="006C4923">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 xml:space="preserve">According to modern economic theories, people with indistinguishable talents will obtain equal remuneration in a wholly integrated </w:t>
      </w:r>
      <w:ins w:id="42" w:author="Author">
        <w:r w:rsidRPr="00093F5E">
          <w:rPr>
            <w:rFonts w:eastAsia="Adobe Myungjo Std M" w:cstheme="minorHAnsi"/>
            <w:szCs w:val="18"/>
            <w:lang w:val="en-GB"/>
          </w:rPr>
          <w:t>labour</w:t>
        </w:r>
      </w:ins>
      <w:del w:id="43" w:author="Author">
        <w:r w:rsidRPr="00093F5E">
          <w:rPr>
            <w:rFonts w:eastAsia="Adobe Myungjo Std M" w:cstheme="minorHAnsi"/>
            <w:szCs w:val="18"/>
            <w:lang w:val="en-GB"/>
          </w:rPr>
          <w:delText>labor</w:delText>
        </w:r>
      </w:del>
      <w:r w:rsidRPr="00093F5E">
        <w:rPr>
          <w:rFonts w:eastAsia="Adobe Myungjo Std M" w:cstheme="minorHAnsi"/>
          <w:szCs w:val="18"/>
          <w:lang w:val="en-GB"/>
        </w:rPr>
        <w:t xml:space="preserve"> market</w:t>
      </w:r>
      <w:r w:rsidR="00AD3CAB" w:rsidRPr="00093F5E">
        <w:rPr>
          <w:rFonts w:eastAsia="Adobe Myungjo Std M" w:cstheme="minorHAnsi"/>
          <w:szCs w:val="18"/>
          <w:lang w:val="en-GB"/>
        </w:rPr>
        <w:t xml:space="preserve"> </w:t>
      </w:r>
      <w:r w:rsidR="009B1E97"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sidRPr="00093F5E">
        <w:rPr>
          <w:rFonts w:eastAsia="Adobe Myungjo Std M" w:cstheme="minorHAnsi"/>
          <w:szCs w:val="18"/>
          <w:lang w:val="en-GB"/>
        </w:rPr>
        <w:fldChar w:fldCharType="separate"/>
      </w:r>
      <w:r w:rsidR="009B1E97" w:rsidRPr="00093F5E">
        <w:rPr>
          <w:rFonts w:ascii="Calibri" w:hAnsi="Calibri" w:cs="Calibri"/>
          <w:lang w:val="en-GB"/>
        </w:rPr>
        <w:t>(Hicks, 1963; Marhsall, 1920)</w:t>
      </w:r>
      <w:r w:rsidR="009B1E97" w:rsidRPr="00093F5E">
        <w:rPr>
          <w:rFonts w:eastAsia="Adobe Myungjo Std M" w:cstheme="minorHAnsi"/>
          <w:szCs w:val="18"/>
          <w:lang w:val="en-GB"/>
        </w:rPr>
        <w:fldChar w:fldCharType="end"/>
      </w:r>
      <w:r w:rsidR="009B1E97" w:rsidRPr="00093F5E">
        <w:rPr>
          <w:rFonts w:eastAsia="Adobe Myungjo Std M" w:cstheme="minorHAnsi"/>
          <w:szCs w:val="18"/>
          <w:lang w:val="en-GB"/>
        </w:rPr>
        <w:t>.</w:t>
      </w:r>
      <w:r w:rsidR="00AD3CAB" w:rsidRPr="00093F5E">
        <w:rPr>
          <w:rFonts w:eastAsia="Adobe Myungjo Std M" w:cstheme="minorHAnsi"/>
          <w:szCs w:val="18"/>
          <w:lang w:val="en-GB"/>
        </w:rPr>
        <w:t xml:space="preserve"> </w:t>
      </w:r>
      <w:r w:rsidR="00F33A19" w:rsidRPr="00093F5E">
        <w:rPr>
          <w:rFonts w:eastAsia="Adobe Myungjo Std M" w:cstheme="minorHAnsi"/>
          <w:szCs w:val="18"/>
          <w:lang w:val="en-GB"/>
        </w:rPr>
        <w:t>Adhering to the same premise</w:t>
      </w:r>
      <w:ins w:id="44" w:author="Author">
        <w:r w:rsidR="00E320BF">
          <w:rPr>
            <w:rFonts w:eastAsia="Adobe Myungjo Std M" w:cstheme="minorHAnsi"/>
            <w:szCs w:val="18"/>
            <w:lang w:val="en-GB"/>
          </w:rPr>
          <w:t>:</w:t>
        </w:r>
      </w:ins>
      <w:del w:id="45" w:author="Author">
        <w:r w:rsidR="00F33A19" w:rsidRPr="00093F5E" w:rsidDel="00E320BF">
          <w:rPr>
            <w:rFonts w:eastAsia="Adobe Myungjo Std M" w:cstheme="minorHAnsi"/>
            <w:szCs w:val="18"/>
            <w:lang w:val="en-GB"/>
          </w:rPr>
          <w:delText>,</w:delText>
        </w:r>
      </w:del>
      <w:r w:rsidR="00F33A19" w:rsidRPr="00093F5E">
        <w:rPr>
          <w:rFonts w:eastAsia="Adobe Myungjo Std M" w:cstheme="minorHAnsi"/>
          <w:szCs w:val="18"/>
          <w:lang w:val="en-GB"/>
        </w:rPr>
        <w:t xml:space="preserve"> m</w:t>
      </w:r>
      <w:r w:rsidRPr="00093F5E">
        <w:rPr>
          <w:rFonts w:eastAsia="Adobe Myungjo Std M" w:cstheme="minorHAnsi"/>
          <w:szCs w:val="18"/>
          <w:lang w:val="en-GB"/>
        </w:rPr>
        <w:t xml:space="preserve">any studies have tested for wage convergence in the context of broader </w:t>
      </w:r>
      <w:ins w:id="46" w:author="Author">
        <w:r w:rsidRPr="00093F5E">
          <w:rPr>
            <w:rFonts w:eastAsia="Adobe Myungjo Std M" w:cstheme="minorHAnsi"/>
            <w:szCs w:val="18"/>
            <w:lang w:val="en-GB"/>
          </w:rPr>
          <w:t>labour</w:t>
        </w:r>
      </w:ins>
      <w:del w:id="47" w:author="Author">
        <w:r w:rsidRPr="00093F5E">
          <w:rPr>
            <w:rFonts w:eastAsia="Adobe Myungjo Std M" w:cstheme="minorHAnsi"/>
            <w:szCs w:val="18"/>
            <w:lang w:val="en-GB"/>
          </w:rPr>
          <w:delText>labor</w:delText>
        </w:r>
      </w:del>
      <w:r w:rsidRPr="00093F5E">
        <w:rPr>
          <w:rFonts w:eastAsia="Adobe Myungjo Std M" w:cstheme="minorHAnsi"/>
          <w:szCs w:val="18"/>
          <w:lang w:val="en-GB"/>
        </w:rPr>
        <w:t xml:space="preserve"> market analysis, taking </w:t>
      </w:r>
      <w:ins w:id="48" w:author="Author">
        <w:r w:rsidRPr="00093F5E">
          <w:rPr>
            <w:rFonts w:eastAsia="Adobe Myungjo Std M" w:cstheme="minorHAnsi"/>
            <w:szCs w:val="18"/>
            <w:lang w:val="en-GB"/>
          </w:rPr>
          <w:t>labour</w:t>
        </w:r>
      </w:ins>
      <w:del w:id="49" w:author="Author">
        <w:r w:rsidRPr="00093F5E">
          <w:rPr>
            <w:rFonts w:eastAsia="Adobe Myungjo Std M" w:cstheme="minorHAnsi"/>
            <w:szCs w:val="18"/>
            <w:lang w:val="en-GB"/>
          </w:rPr>
          <w:delText>labor</w:delText>
        </w:r>
      </w:del>
      <w:r w:rsidRPr="00093F5E">
        <w:rPr>
          <w:rFonts w:eastAsia="Adobe Myungjo Std M" w:cstheme="minorHAnsi"/>
          <w:szCs w:val="18"/>
          <w:lang w:val="en-GB"/>
        </w:rPr>
        <w:t xml:space="preserve"> as a factor of production</w:t>
      </w:r>
      <w:r w:rsidR="00D20F47" w:rsidRPr="00093F5E">
        <w:rPr>
          <w:rFonts w:eastAsia="Adobe Myungjo Std M" w:cstheme="minorHAnsi"/>
          <w:szCs w:val="18"/>
          <w:lang w:val="en-GB"/>
        </w:rPr>
        <w:t xml:space="preserve"> </w:t>
      </w:r>
      <w:r w:rsidR="00D20F47" w:rsidRPr="00093F5E">
        <w:rPr>
          <w:rFonts w:eastAsia="Adobe Myungjo Std M" w:cstheme="minorHAnsi"/>
          <w:szCs w:val="18"/>
          <w:lang w:val="en-GB"/>
        </w:rPr>
        <w:fldChar w:fldCharType="begin"/>
      </w:r>
      <w:r w:rsidR="00D20F47" w:rsidRPr="00093F5E">
        <w:rPr>
          <w:rFonts w:eastAsia="Adobe Myungjo Std M" w:cstheme="minorHAnsi"/>
          <w:szCs w:val="18"/>
          <w:lang w:val="en-GB"/>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sidRPr="00093F5E">
        <w:rPr>
          <w:rFonts w:eastAsia="Adobe Myungjo Std M" w:cstheme="minorHAnsi"/>
          <w:szCs w:val="18"/>
          <w:lang w:val="en-GB"/>
        </w:rPr>
        <w:fldChar w:fldCharType="separate"/>
      </w:r>
      <w:r w:rsidR="00D20F47" w:rsidRPr="00093F5E">
        <w:rPr>
          <w:rFonts w:ascii="Calibri" w:hAnsi="Calibri" w:cs="Calibri"/>
          <w:lang w:val="en-GB"/>
        </w:rPr>
        <w:t>(Galizia, 2015; Rosenbloom, 1998; Rosenbloom &amp; Sundstrom, 2002)</w:t>
      </w:r>
      <w:r w:rsidR="00D20F47" w:rsidRPr="00093F5E">
        <w:rPr>
          <w:rFonts w:eastAsia="Adobe Myungjo Std M" w:cstheme="minorHAnsi"/>
          <w:szCs w:val="18"/>
          <w:lang w:val="en-GB"/>
        </w:rPr>
        <w:fldChar w:fldCharType="end"/>
      </w:r>
      <w:r w:rsidR="00D20F47" w:rsidRPr="00093F5E">
        <w:rPr>
          <w:rFonts w:eastAsia="Adobe Myungjo Std M" w:cstheme="minorHAnsi"/>
          <w:szCs w:val="18"/>
          <w:lang w:val="en-GB"/>
        </w:rPr>
        <w:t>.</w:t>
      </w:r>
      <w:r w:rsidR="00D1353E" w:rsidRPr="00093F5E">
        <w:rPr>
          <w:rFonts w:eastAsia="Adobe Myungjo Std M" w:cstheme="minorHAnsi" w:hint="eastAsia"/>
          <w:szCs w:val="18"/>
          <w:lang w:val="en-GB"/>
        </w:rPr>
        <w:t xml:space="preserve"> </w:t>
      </w:r>
      <w:r w:rsidR="00664196" w:rsidRPr="00093F5E">
        <w:rPr>
          <w:rFonts w:eastAsia="Adobe Myungjo Std M" w:cstheme="minorHAnsi"/>
          <w:szCs w:val="18"/>
          <w:lang w:val="en-GB"/>
        </w:rPr>
        <w:t>According to</w:t>
      </w:r>
      <w:r w:rsidR="00335413" w:rsidRPr="00093F5E">
        <w:rPr>
          <w:rFonts w:eastAsia="Adobe Myungjo Std M" w:cstheme="minorHAnsi"/>
          <w:szCs w:val="18"/>
          <w:lang w:val="en-GB"/>
        </w:rPr>
        <w:t xml:space="preserve"> </w:t>
      </w:r>
      <w:r w:rsidR="00335413" w:rsidRPr="00093F5E">
        <w:rPr>
          <w:rFonts w:eastAsia="Adobe Myungjo Std M" w:cstheme="minorHAnsi"/>
          <w:szCs w:val="18"/>
          <w:lang w:val="en-GB"/>
        </w:rPr>
        <w:fldChar w:fldCharType="begin"/>
      </w:r>
      <w:r w:rsidR="00DC7519" w:rsidRPr="00093F5E">
        <w:rPr>
          <w:rFonts w:eastAsia="Adobe Myungjo Std M" w:cstheme="minorHAnsi"/>
          <w:szCs w:val="18"/>
          <w:lang w:val="en-GB"/>
        </w:rPr>
        <w:instrText xml:space="preserve"> ADDIN ZOTERO_ITEM CSL_CITATION {"citationID":"Xs9te8Qk","properties":{"formattedCitation":"(Dayanandan &amp; Ralhan, 2005)","plainCitation":"(Dayanandan &amp; Ralhan, 2005)","dontUpdate":true,"noteIndex":0},"citationItems":[{"id":305,"uris":["http://zotero.org/users/local/9Bu69DCL/items/KS28XI2T"],"uri":["http://zotero.org/users/local/9Bu69DCL/items/KS28XI2T"],"itemData":{"id":305,"type":"article-journal","container-title":"University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sidR="00335413" w:rsidRPr="00093F5E">
        <w:rPr>
          <w:rFonts w:eastAsia="Adobe Myungjo Std M" w:cstheme="minorHAnsi"/>
          <w:szCs w:val="18"/>
          <w:lang w:val="en-GB"/>
        </w:rPr>
        <w:fldChar w:fldCharType="separate"/>
      </w:r>
      <w:r w:rsidR="00335413" w:rsidRPr="00093F5E">
        <w:rPr>
          <w:rFonts w:ascii="Calibri" w:hAnsi="Calibri" w:cs="Calibri"/>
          <w:lang w:val="en-GB"/>
        </w:rPr>
        <w:t xml:space="preserve">Dayanandan </w:t>
      </w:r>
      <w:ins w:id="50" w:author="Harry" w:date="2021-12-14T21:15:00Z">
        <w:r w:rsidR="00684844">
          <w:rPr>
            <w:rFonts w:ascii="Calibri" w:hAnsi="Calibri" w:cs="Calibri"/>
            <w:lang w:val="en-GB"/>
          </w:rPr>
          <w:t>&amp;</w:t>
        </w:r>
      </w:ins>
      <w:ins w:id="51" w:author="Muhamad Rifki Maulana" w:date="2021-12-14T17:34:00Z">
        <w:del w:id="52" w:author="Harry" w:date="2021-12-14T21:15:00Z">
          <w:r w:rsidR="00360CD6" w:rsidDel="00684844">
            <w:rPr>
              <w:rFonts w:ascii="Calibri" w:hAnsi="Calibri" w:cs="Calibri"/>
              <w:lang w:val="en-GB"/>
            </w:rPr>
            <w:delText>and</w:delText>
          </w:r>
        </w:del>
      </w:ins>
      <w:del w:id="53" w:author="Muhamad Rifki Maulana" w:date="2021-12-14T17:34:00Z">
        <w:r w:rsidR="00335413" w:rsidRPr="00093F5E" w:rsidDel="00360CD6">
          <w:rPr>
            <w:rFonts w:ascii="Calibri" w:hAnsi="Calibri" w:cs="Calibri"/>
            <w:lang w:val="en-GB"/>
          </w:rPr>
          <w:delText>&amp;</w:delText>
        </w:r>
      </w:del>
      <w:r w:rsidR="00335413" w:rsidRPr="00093F5E">
        <w:rPr>
          <w:rFonts w:ascii="Calibri" w:hAnsi="Calibri" w:cs="Calibri"/>
          <w:lang w:val="en-GB"/>
        </w:rPr>
        <w:t xml:space="preserve"> Ralhan (2005)</w:t>
      </w:r>
      <w:r w:rsidR="00335413" w:rsidRPr="00093F5E">
        <w:rPr>
          <w:rFonts w:eastAsia="Adobe Myungjo Std M" w:cstheme="minorHAnsi"/>
          <w:szCs w:val="18"/>
          <w:lang w:val="en-GB"/>
        </w:rPr>
        <w:fldChar w:fldCharType="end"/>
      </w:r>
      <w:r w:rsidR="00335413" w:rsidRPr="00093F5E">
        <w:rPr>
          <w:rFonts w:eastAsia="Adobe Myungjo Std M" w:cstheme="minorHAnsi"/>
          <w:szCs w:val="18"/>
          <w:lang w:val="en-GB"/>
        </w:rPr>
        <w:t>,</w:t>
      </w:r>
      <w:r w:rsidR="00664196" w:rsidRPr="00093F5E">
        <w:rPr>
          <w:rFonts w:eastAsia="Adobe Myungjo Std M" w:cstheme="minorHAnsi"/>
          <w:szCs w:val="18"/>
          <w:lang w:val="en-GB"/>
        </w:rPr>
        <w:t xml:space="preserve"> </w:t>
      </w:r>
      <w:r w:rsidR="00BC31D9" w:rsidRPr="00093F5E">
        <w:rPr>
          <w:rFonts w:eastAsia="Adobe Myungjo Std M" w:cstheme="minorHAnsi"/>
          <w:szCs w:val="18"/>
          <w:lang w:val="en-GB"/>
        </w:rPr>
        <w:t xml:space="preserve">given </w:t>
      </w:r>
      <w:ins w:id="54" w:author="Author">
        <w:r w:rsidR="00BC31D9" w:rsidRPr="00093F5E">
          <w:rPr>
            <w:rFonts w:eastAsia="Adobe Myungjo Std M" w:cstheme="minorHAnsi"/>
            <w:szCs w:val="18"/>
            <w:lang w:val="en-GB"/>
          </w:rPr>
          <w:t>the</w:t>
        </w:r>
      </w:ins>
      <w:del w:id="55" w:author="Author">
        <w:r w:rsidR="00BC31D9" w:rsidRPr="00093F5E">
          <w:rPr>
            <w:rFonts w:eastAsia="Adobe Myungjo Std M" w:cstheme="minorHAnsi"/>
            <w:szCs w:val="18"/>
            <w:lang w:val="en-GB"/>
          </w:rPr>
          <w:delText>more</w:delText>
        </w:r>
      </w:del>
      <w:r w:rsidR="00BC31D9" w:rsidRPr="00093F5E">
        <w:rPr>
          <w:rFonts w:eastAsia="Adobe Myungjo Std M" w:cstheme="minorHAnsi"/>
          <w:szCs w:val="18"/>
          <w:lang w:val="en-GB"/>
        </w:rPr>
        <w:t xml:space="preserve"> unrestricted mobility of people (in addition to lower transportation costs and the use of a common currency), testing wage convergence as the price of </w:t>
      </w:r>
      <w:ins w:id="56" w:author="Author">
        <w:r w:rsidR="00BC31D9" w:rsidRPr="00093F5E">
          <w:rPr>
            <w:rFonts w:eastAsia="Adobe Myungjo Std M" w:cstheme="minorHAnsi"/>
            <w:szCs w:val="18"/>
            <w:lang w:val="en-GB"/>
          </w:rPr>
          <w:t>labour</w:t>
        </w:r>
      </w:ins>
      <w:del w:id="57" w:author="Author">
        <w:r w:rsidR="00BC31D9" w:rsidRPr="00093F5E">
          <w:rPr>
            <w:rFonts w:eastAsia="Adobe Myungjo Std M" w:cstheme="minorHAnsi"/>
            <w:szCs w:val="18"/>
            <w:lang w:val="en-GB"/>
          </w:rPr>
          <w:delText>labor</w:delText>
        </w:r>
      </w:del>
      <w:r w:rsidR="00BC31D9" w:rsidRPr="00093F5E">
        <w:rPr>
          <w:rFonts w:eastAsia="Adobe Myungjo Std M" w:cstheme="minorHAnsi"/>
          <w:szCs w:val="18"/>
          <w:lang w:val="en-GB"/>
        </w:rPr>
        <w:t xml:space="preserve"> within a country is more reasonable than across </w:t>
      </w:r>
      <w:del w:id="58" w:author="Author">
        <w:r w:rsidR="00BC31D9" w:rsidRPr="00093F5E">
          <w:rPr>
            <w:rFonts w:eastAsia="Adobe Myungjo Std M" w:cstheme="minorHAnsi"/>
            <w:szCs w:val="18"/>
            <w:lang w:val="en-GB"/>
          </w:rPr>
          <w:delText xml:space="preserve">the </w:delText>
        </w:r>
      </w:del>
      <w:r w:rsidR="00BC31D9" w:rsidRPr="00093F5E">
        <w:rPr>
          <w:rFonts w:eastAsia="Adobe Myungjo Std M" w:cstheme="minorHAnsi"/>
          <w:szCs w:val="18"/>
          <w:lang w:val="en-GB"/>
        </w:rPr>
        <w:t>countries.</w:t>
      </w:r>
      <w:r w:rsidR="00335413" w:rsidRPr="00093F5E">
        <w:rPr>
          <w:rFonts w:eastAsia="Adobe Myungjo Std M" w:cstheme="minorHAnsi"/>
          <w:szCs w:val="18"/>
          <w:lang w:val="en-GB"/>
        </w:rPr>
        <w:t xml:space="preserve"> While </w:t>
      </w:r>
      <w:del w:id="59" w:author="Author">
        <w:r w:rsidR="00335413" w:rsidRPr="00093F5E">
          <w:rPr>
            <w:rFonts w:eastAsia="Adobe Myungjo Std M" w:cstheme="minorHAnsi"/>
            <w:szCs w:val="18"/>
            <w:lang w:val="en-GB"/>
          </w:rPr>
          <w:delText xml:space="preserve">the existence of </w:delText>
        </w:r>
      </w:del>
      <w:r w:rsidR="005F0FFE" w:rsidRPr="00093F5E">
        <w:rPr>
          <w:rFonts w:eastAsia="Adobe Myungjo Std M" w:cstheme="minorHAnsi"/>
          <w:szCs w:val="18"/>
          <w:lang w:val="en-GB"/>
        </w:rPr>
        <w:t xml:space="preserve">wage convergence </w:t>
      </w:r>
      <w:r w:rsidR="006C4923" w:rsidRPr="00093F5E">
        <w:rPr>
          <w:rFonts w:eastAsia="Adobe Myungjo Std M" w:cstheme="minorHAnsi"/>
          <w:szCs w:val="18"/>
          <w:lang w:val="en-GB"/>
        </w:rPr>
        <w:t xml:space="preserve">is generally expected, the </w:t>
      </w:r>
      <w:r w:rsidR="005F0FFE" w:rsidRPr="00093F5E">
        <w:rPr>
          <w:rFonts w:eastAsia="Adobe Myungjo Std M" w:cstheme="minorHAnsi"/>
          <w:szCs w:val="18"/>
          <w:lang w:val="en-GB"/>
        </w:rPr>
        <w:t>absence</w:t>
      </w:r>
      <w:r w:rsidR="006C4923" w:rsidRPr="00093F5E">
        <w:rPr>
          <w:rFonts w:eastAsia="Adobe Myungjo Std M" w:cstheme="minorHAnsi"/>
          <w:szCs w:val="18"/>
          <w:lang w:val="en-GB"/>
        </w:rPr>
        <w:t xml:space="preserve"> of</w:t>
      </w:r>
      <w:r w:rsidR="005F0FFE" w:rsidRPr="00093F5E">
        <w:rPr>
          <w:rFonts w:eastAsia="Adobe Myungjo Std M" w:cstheme="minorHAnsi"/>
          <w:szCs w:val="18"/>
          <w:lang w:val="en-GB"/>
        </w:rPr>
        <w:t xml:space="preserve"> convergence</w:t>
      </w:r>
      <w:r w:rsidR="006C4923" w:rsidRPr="00093F5E">
        <w:rPr>
          <w:rFonts w:eastAsia="Adobe Myungjo Std M" w:cstheme="minorHAnsi"/>
          <w:szCs w:val="18"/>
          <w:lang w:val="en-GB"/>
        </w:rPr>
        <w:t xml:space="preserve"> at the intra-national level implies the presence of regional imbalances, </w:t>
      </w:r>
      <w:ins w:id="60" w:author="Author">
        <w:r w:rsidR="006C4923" w:rsidRPr="00093F5E">
          <w:rPr>
            <w:rFonts w:eastAsia="Adobe Myungjo Std M" w:cstheme="minorHAnsi"/>
            <w:szCs w:val="18"/>
            <w:lang w:val="en-GB"/>
          </w:rPr>
          <w:t>resource</w:t>
        </w:r>
      </w:ins>
      <w:del w:id="61" w:author="Author">
        <w:r w:rsidR="006C4923" w:rsidRPr="00093F5E">
          <w:rPr>
            <w:rFonts w:eastAsia="Adobe Myungjo Std M" w:cstheme="minorHAnsi"/>
            <w:szCs w:val="18"/>
            <w:lang w:val="en-GB"/>
          </w:rPr>
          <w:delText>resources</w:delText>
        </w:r>
      </w:del>
      <w:r w:rsidR="006C4923" w:rsidRPr="00093F5E">
        <w:rPr>
          <w:rFonts w:eastAsia="Adobe Myungjo Std M" w:cstheme="minorHAnsi"/>
          <w:szCs w:val="18"/>
          <w:lang w:val="en-GB"/>
        </w:rPr>
        <w:t xml:space="preserve"> misallocation, and differences in the cost of living </w:t>
      </w:r>
      <w:r w:rsidR="006C4923" w:rsidRPr="00093F5E">
        <w:rPr>
          <w:rFonts w:eastAsia="Adobe Myungjo Std M" w:cstheme="minorHAnsi"/>
          <w:szCs w:val="18"/>
          <w:lang w:val="en-GB"/>
        </w:rPr>
        <w:fldChar w:fldCharType="begin"/>
      </w:r>
      <w:r w:rsidR="006C4923" w:rsidRPr="00093F5E">
        <w:rPr>
          <w:rFonts w:eastAsia="Adobe Myungjo Std M" w:cstheme="minorHAnsi"/>
          <w:szCs w:val="18"/>
          <w:lang w:val="en-GB"/>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sidR="006C4923" w:rsidRPr="00093F5E">
        <w:rPr>
          <w:rFonts w:eastAsia="Adobe Myungjo Std M" w:cstheme="minorHAnsi" w:hint="eastAsia"/>
          <w:szCs w:val="18"/>
          <w:lang w:val="en-GB"/>
        </w:rPr>
        <w:instrText>ö</w:instrText>
      </w:r>
      <w:r w:rsidR="006C4923" w:rsidRPr="00093F5E">
        <w:rPr>
          <w:rFonts w:eastAsia="Adobe Myungjo Std M" w:cstheme="minorHAnsi"/>
          <w:szCs w:val="18"/>
          <w:lang w:val="en-GB"/>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sidR="006C4923" w:rsidRPr="00093F5E">
        <w:rPr>
          <w:rFonts w:eastAsia="Adobe Myungjo Std M" w:cstheme="minorHAnsi"/>
          <w:szCs w:val="18"/>
          <w:lang w:val="en-GB"/>
        </w:rPr>
        <w:fldChar w:fldCharType="separate"/>
      </w:r>
      <w:r w:rsidR="006C4923" w:rsidRPr="00093F5E">
        <w:rPr>
          <w:rFonts w:ascii="Calibri" w:hAnsi="Calibri" w:cs="Calibri"/>
          <w:szCs w:val="24"/>
          <w:lang w:val="en-GB"/>
        </w:rPr>
        <w:t>(</w:t>
      </w:r>
      <w:bookmarkStart w:id="62" w:name="_Hlk79524432"/>
      <w:r w:rsidR="006C4923" w:rsidRPr="00093F5E">
        <w:rPr>
          <w:rFonts w:ascii="Calibri" w:hAnsi="Calibri" w:cs="Calibri"/>
          <w:szCs w:val="24"/>
          <w:lang w:val="en-GB"/>
        </w:rPr>
        <w:t>González, 2020)</w:t>
      </w:r>
      <w:bookmarkEnd w:id="62"/>
      <w:r w:rsidR="006C4923" w:rsidRPr="00093F5E">
        <w:rPr>
          <w:rFonts w:eastAsia="Adobe Myungjo Std M" w:cstheme="minorHAnsi"/>
          <w:szCs w:val="18"/>
          <w:lang w:val="en-GB"/>
        </w:rPr>
        <w:fldChar w:fldCharType="end"/>
      </w:r>
      <w:r w:rsidR="006C4923" w:rsidRPr="00093F5E">
        <w:rPr>
          <w:rFonts w:eastAsia="Adobe Myungjo Std M" w:cstheme="minorHAnsi"/>
          <w:szCs w:val="18"/>
          <w:lang w:val="en-GB"/>
        </w:rPr>
        <w:t>.</w:t>
      </w:r>
    </w:p>
    <w:p w14:paraId="26C58ED6" w14:textId="2FCC521A" w:rsidR="001F51A4" w:rsidRPr="00206528" w:rsidRDefault="00093F5E" w:rsidP="00206528">
      <w:pPr>
        <w:pStyle w:val="ListParagraph"/>
        <w:spacing w:line="360" w:lineRule="auto"/>
        <w:jc w:val="both"/>
        <w:rPr>
          <w:rFonts w:ascii="Calibri" w:eastAsia="Adobe Myungjo Std M" w:hAnsi="Calibri" w:cs="Calibri"/>
          <w:szCs w:val="18"/>
          <w:lang w:val="en-GB"/>
          <w:rPrChange w:id="63" w:author="Muhamad Rifki Maulana" w:date="2021-12-14T16:27:00Z">
            <w:rPr>
              <w:lang w:val="en-GB"/>
            </w:rPr>
          </w:rPrChange>
        </w:rPr>
      </w:pPr>
      <w:r w:rsidRPr="00093F5E">
        <w:rPr>
          <w:rFonts w:eastAsia="Adobe Myungjo Std M" w:cstheme="minorHAnsi"/>
          <w:szCs w:val="18"/>
          <w:lang w:val="en-GB"/>
        </w:rPr>
        <w:tab/>
      </w:r>
      <w:r w:rsidR="00BC31D9" w:rsidRPr="00093F5E">
        <w:rPr>
          <w:rFonts w:eastAsia="Adobe Myungjo Std M" w:cstheme="minorHAnsi"/>
          <w:szCs w:val="18"/>
          <w:lang w:val="en-GB"/>
        </w:rPr>
        <w:t xml:space="preserve">In Indonesia, </w:t>
      </w:r>
      <w:ins w:id="64" w:author="Author">
        <w:r w:rsidR="00BC31D9" w:rsidRPr="00093F5E">
          <w:rPr>
            <w:rFonts w:eastAsia="Adobe Myungjo Std M" w:cstheme="minorHAnsi"/>
            <w:szCs w:val="18"/>
            <w:lang w:val="en-GB"/>
          </w:rPr>
          <w:t>analysing</w:t>
        </w:r>
      </w:ins>
      <w:del w:id="65" w:author="Author">
        <w:r w:rsidR="00BC31D9" w:rsidRPr="00093F5E">
          <w:rPr>
            <w:rFonts w:eastAsia="Adobe Myungjo Std M" w:cstheme="minorHAnsi"/>
            <w:szCs w:val="18"/>
            <w:lang w:val="en-GB"/>
          </w:rPr>
          <w:delText>analyzing</w:delText>
        </w:r>
      </w:del>
      <w:r w:rsidR="00BC31D9" w:rsidRPr="00093F5E">
        <w:rPr>
          <w:rFonts w:eastAsia="Adobe Myungjo Std M" w:cstheme="minorHAnsi"/>
          <w:szCs w:val="18"/>
          <w:lang w:val="en-GB"/>
        </w:rPr>
        <w:t xml:space="preserve"> wage convergence is </w:t>
      </w:r>
      <w:del w:id="66" w:author="Author">
        <w:r w:rsidR="00BC31D9" w:rsidRPr="00093F5E">
          <w:rPr>
            <w:rFonts w:eastAsia="Adobe Myungjo Std M" w:cstheme="minorHAnsi"/>
            <w:szCs w:val="18"/>
            <w:lang w:val="en-GB"/>
          </w:rPr>
          <w:delText xml:space="preserve">very </w:delText>
        </w:r>
      </w:del>
      <w:r w:rsidR="00BC31D9" w:rsidRPr="00093F5E">
        <w:rPr>
          <w:rFonts w:eastAsia="Adobe Myungjo Std M" w:cstheme="minorHAnsi"/>
          <w:szCs w:val="18"/>
          <w:lang w:val="en-GB"/>
        </w:rPr>
        <w:t>relevant because it often becomes the main factor for many people to migrate</w:t>
      </w:r>
      <w:r w:rsidR="00511618" w:rsidRPr="00093F5E">
        <w:rPr>
          <w:rFonts w:eastAsia="Adobe Myungjo Std M" w:cstheme="minorHAnsi"/>
          <w:szCs w:val="18"/>
          <w:lang w:val="en-GB"/>
        </w:rPr>
        <w:t xml:space="preserve">. </w:t>
      </w:r>
      <w:r w:rsidR="00972A9C" w:rsidRPr="00093F5E">
        <w:rPr>
          <w:rFonts w:eastAsia="Adobe Myungjo Std M" w:cstheme="minorHAnsi"/>
          <w:szCs w:val="18"/>
          <w:lang w:val="en-GB"/>
        </w:rPr>
        <w:t xml:space="preserve">Based on theory, the economic reason is one aspect that could influence migration, and several approaches that underlie this among them were delivered by </w:t>
      </w:r>
      <w:r w:rsidR="009E5165"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sidRPr="00093F5E">
        <w:rPr>
          <w:rFonts w:eastAsia="Adobe Myungjo Std M" w:cstheme="minorHAnsi"/>
          <w:szCs w:val="18"/>
          <w:lang w:val="en-GB"/>
        </w:rPr>
        <w:fldChar w:fldCharType="separate"/>
      </w:r>
      <w:r w:rsidR="009E5165" w:rsidRPr="00093F5E">
        <w:rPr>
          <w:rFonts w:ascii="Calibri" w:hAnsi="Calibri" w:cs="Calibri"/>
          <w:lang w:val="en-GB"/>
        </w:rPr>
        <w:t>Mantra (1992)</w:t>
      </w:r>
      <w:r w:rsidR="009E5165" w:rsidRPr="00093F5E">
        <w:rPr>
          <w:rFonts w:eastAsia="Adobe Myungjo Std M" w:cstheme="minorHAnsi"/>
          <w:szCs w:val="18"/>
          <w:lang w:val="en-GB"/>
        </w:rPr>
        <w:fldChar w:fldCharType="end"/>
      </w:r>
      <w:r w:rsidR="00511618" w:rsidRPr="00093F5E">
        <w:rPr>
          <w:rFonts w:eastAsia="Adobe Myungjo Std M" w:cstheme="minorHAnsi"/>
          <w:szCs w:val="18"/>
          <w:lang w:val="en-GB"/>
        </w:rPr>
        <w:t xml:space="preserve"> and </w:t>
      </w:r>
      <w:r w:rsidR="009B1E97" w:rsidRPr="00093F5E">
        <w:rPr>
          <w:rFonts w:eastAsia="Adobe Myungjo Std M" w:cstheme="minorHAnsi"/>
          <w:szCs w:val="18"/>
          <w:lang w:val="en-GB"/>
        </w:rPr>
        <w:fldChar w:fldCharType="begin"/>
      </w:r>
      <w:r w:rsidR="00BF6189" w:rsidRPr="00093F5E">
        <w:rPr>
          <w:rFonts w:eastAsia="Adobe Myungjo Std M" w:cstheme="minorHAnsi"/>
          <w:szCs w:val="18"/>
          <w:lang w:val="en-GB"/>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sidRPr="00093F5E">
        <w:rPr>
          <w:rFonts w:eastAsia="Adobe Myungjo Std M" w:cstheme="minorHAnsi"/>
          <w:szCs w:val="18"/>
          <w:lang w:val="en-GB"/>
        </w:rPr>
        <w:fldChar w:fldCharType="separate"/>
      </w:r>
      <w:r w:rsidR="009B1E97" w:rsidRPr="00093F5E">
        <w:rPr>
          <w:rFonts w:ascii="Calibri" w:hAnsi="Calibri" w:cs="Calibri"/>
          <w:lang w:val="en-GB"/>
        </w:rPr>
        <w:t>Todaro &amp; Smith, (2003)</w:t>
      </w:r>
      <w:r w:rsidR="009B1E97" w:rsidRPr="00093F5E">
        <w:rPr>
          <w:rFonts w:eastAsia="Adobe Myungjo Std M" w:cstheme="minorHAnsi"/>
          <w:szCs w:val="18"/>
          <w:lang w:val="en-GB"/>
        </w:rPr>
        <w:fldChar w:fldCharType="end"/>
      </w:r>
      <w:r w:rsidR="00511618" w:rsidRPr="00093F5E">
        <w:rPr>
          <w:rFonts w:eastAsia="Adobe Myungjo Std M" w:cstheme="minorHAnsi"/>
          <w:szCs w:val="18"/>
          <w:lang w:val="en-GB"/>
        </w:rPr>
        <w:t xml:space="preserve">. </w:t>
      </w:r>
      <w:r w:rsidR="004B5CA9" w:rsidRPr="00093F5E">
        <w:rPr>
          <w:rFonts w:eastAsia="Adobe Myungjo Std M" w:cstheme="minorHAnsi"/>
          <w:szCs w:val="18"/>
          <w:lang w:val="en-GB"/>
        </w:rPr>
        <w:t xml:space="preserve">Both agree that economic motives are </w:t>
      </w:r>
      <w:ins w:id="67" w:author="Author">
        <w:del w:id="68" w:author="Author">
          <w:r w:rsidRPr="00093F5E" w:rsidDel="00E65F57">
            <w:rPr>
              <w:rFonts w:ascii="Calibri" w:eastAsia="Adobe Myungjo Std M" w:hAnsi="Calibri" w:cs="Calibri"/>
              <w:szCs w:val="18"/>
              <w:lang w:val="en-GB"/>
            </w:rPr>
            <w:delText xml:space="preserve">the </w:delText>
          </w:r>
        </w:del>
      </w:ins>
      <w:r w:rsidRPr="00093F5E">
        <w:rPr>
          <w:rFonts w:ascii="Calibri" w:eastAsia="Adobe Myungjo Std M" w:hAnsi="Calibri" w:cs="Calibri"/>
          <w:szCs w:val="18"/>
          <w:lang w:val="en-GB"/>
        </w:rPr>
        <w:t xml:space="preserve">reasons </w:t>
      </w:r>
      <w:ins w:id="69" w:author="Author">
        <w:r w:rsidR="004B5CA9" w:rsidRPr="00093F5E">
          <w:rPr>
            <w:rFonts w:eastAsia="Adobe Myungjo Std M" w:cstheme="minorHAnsi"/>
            <w:szCs w:val="18"/>
            <w:lang w:val="en-GB"/>
          </w:rPr>
          <w:t>for</w:t>
        </w:r>
      </w:ins>
      <w:del w:id="70" w:author="Author">
        <w:r w:rsidR="004B5CA9" w:rsidRPr="00093F5E">
          <w:rPr>
            <w:rFonts w:eastAsia="Adobe Myungjo Std M" w:cstheme="minorHAnsi"/>
            <w:szCs w:val="18"/>
            <w:lang w:val="en-GB"/>
          </w:rPr>
          <w:delText>to</w:delText>
        </w:r>
      </w:del>
      <w:r w:rsidR="004B5CA9" w:rsidRPr="00093F5E">
        <w:rPr>
          <w:rFonts w:eastAsia="Adobe Myungjo Std M" w:cstheme="minorHAnsi"/>
          <w:szCs w:val="18"/>
          <w:lang w:val="en-GB"/>
        </w:rPr>
        <w:t xml:space="preserve"> </w:t>
      </w:r>
      <w:ins w:id="71" w:author="Author">
        <w:r w:rsidR="004B5CA9" w:rsidRPr="00093F5E">
          <w:rPr>
            <w:rFonts w:eastAsia="Adobe Myungjo Std M" w:cstheme="minorHAnsi"/>
            <w:szCs w:val="18"/>
            <w:lang w:val="en-GB"/>
          </w:rPr>
          <w:t>migration</w:t>
        </w:r>
      </w:ins>
      <w:del w:id="72" w:author="Author">
        <w:r w:rsidR="004B5CA9" w:rsidRPr="00093F5E">
          <w:rPr>
            <w:rFonts w:eastAsia="Adobe Myungjo Std M" w:cstheme="minorHAnsi"/>
            <w:szCs w:val="18"/>
            <w:lang w:val="en-GB"/>
          </w:rPr>
          <w:delText>migrate</w:delText>
        </w:r>
      </w:del>
      <w:r w:rsidR="004B5CA9" w:rsidRPr="00093F5E">
        <w:rPr>
          <w:rFonts w:eastAsia="Adobe Myungjo Std M" w:cstheme="minorHAnsi"/>
          <w:szCs w:val="18"/>
          <w:lang w:val="en-GB"/>
        </w:rPr>
        <w:t>, especially migration from rural to urban areas</w:t>
      </w:r>
      <w:r w:rsidR="00511618" w:rsidRPr="00093F5E">
        <w:rPr>
          <w:rFonts w:eastAsia="Adobe Myungjo Std M" w:cstheme="minorHAnsi"/>
          <w:szCs w:val="18"/>
          <w:lang w:val="en-GB"/>
        </w:rPr>
        <w:t xml:space="preserve">. </w:t>
      </w:r>
      <w:commentRangeStart w:id="73"/>
      <w:commentRangeStart w:id="74"/>
      <w:commentRangeStart w:id="75"/>
      <w:ins w:id="76" w:author="Author">
        <w:r w:rsidRPr="00093F5E">
          <w:rPr>
            <w:rFonts w:ascii="Calibri" w:eastAsia="Adobe Myungjo Std M" w:hAnsi="Calibri" w:cs="Calibri"/>
            <w:szCs w:val="18"/>
            <w:lang w:val="en-GB"/>
          </w:rPr>
          <w:t xml:space="preserve">The </w:t>
        </w:r>
      </w:ins>
      <w:r w:rsidR="004B5CA9" w:rsidRPr="00093F5E">
        <w:rPr>
          <w:rFonts w:eastAsia="Adobe Myungjo Std M" w:cstheme="minorHAnsi"/>
          <w:szCs w:val="18"/>
          <w:lang w:val="en-GB"/>
        </w:rPr>
        <w:t>Indonesian Central Bureau of Statistics (</w:t>
      </w:r>
      <w:del w:id="77" w:author="Author">
        <w:r w:rsidR="004B5CA9" w:rsidRPr="00093F5E">
          <w:rPr>
            <w:rFonts w:eastAsia="Adobe Myungjo Std M" w:cstheme="minorHAnsi"/>
            <w:szCs w:val="18"/>
            <w:lang w:val="en-GB"/>
          </w:rPr>
          <w:delText>hereafter,</w:delText>
        </w:r>
        <w:r w:rsidR="004B5CA9" w:rsidRPr="00093F5E" w:rsidDel="00AA54F3">
          <w:rPr>
            <w:rFonts w:eastAsia="Adobe Myungjo Std M" w:cstheme="minorHAnsi"/>
            <w:szCs w:val="18"/>
            <w:lang w:val="en-GB"/>
          </w:rPr>
          <w:delText xml:space="preserve"> </w:delText>
        </w:r>
      </w:del>
      <w:r w:rsidR="004B5CA9" w:rsidRPr="00093F5E">
        <w:rPr>
          <w:rFonts w:eastAsia="Adobe Myungjo Std M" w:cstheme="minorHAnsi"/>
          <w:szCs w:val="18"/>
          <w:lang w:val="en-GB"/>
        </w:rPr>
        <w:t xml:space="preserve">BPS) recorded that the population in urban areas in 2020 is 56.7%, </w:t>
      </w:r>
      <w:ins w:id="78" w:author="Author">
        <w:del w:id="79" w:author="Author">
          <w:r w:rsidRPr="00093F5E" w:rsidDel="00EB0EC4">
            <w:rPr>
              <w:rFonts w:ascii="Calibri" w:eastAsia="Adobe Myungjo Std M" w:hAnsi="Calibri" w:cs="Calibri"/>
              <w:szCs w:val="18"/>
              <w:lang w:val="en-GB"/>
            </w:rPr>
            <w:delText xml:space="preserve">which </w:delText>
          </w:r>
        </w:del>
      </w:ins>
      <w:ins w:id="80" w:author="Muhamad Rifki Maulana" w:date="2021-12-14T16:27:00Z">
        <w:r w:rsidR="00206528">
          <w:rPr>
            <w:rFonts w:ascii="Calibri" w:eastAsia="Adobe Myungjo Std M" w:hAnsi="Calibri" w:cs="Calibri"/>
            <w:szCs w:val="18"/>
            <w:lang w:val="en-GB"/>
          </w:rPr>
          <w:t xml:space="preserve">an increase from the 2010 figure of 49.8%. </w:t>
        </w:r>
      </w:ins>
      <w:del w:id="81" w:author="Muhamad Rifki Maulana" w:date="2021-12-14T16:27:00Z">
        <w:r w:rsidRPr="00206528" w:rsidDel="00206528">
          <w:rPr>
            <w:rFonts w:ascii="Calibri" w:eastAsia="Adobe Myungjo Std M" w:hAnsi="Calibri" w:cs="Calibri"/>
            <w:szCs w:val="18"/>
            <w:lang w:val="en-GB"/>
            <w:rPrChange w:id="82" w:author="Muhamad Rifki Maulana" w:date="2021-12-14T16:27:00Z">
              <w:rPr>
                <w:rFonts w:ascii="Calibri" w:hAnsi="Calibri" w:cs="Calibri"/>
                <w:lang w:val="en-GB"/>
              </w:rPr>
            </w:rPrChange>
          </w:rPr>
          <w:delText>increased from 2010, which is only 49.8%</w:delText>
        </w:r>
        <w:commentRangeEnd w:id="73"/>
        <w:r w:rsidR="009F0F1D" w:rsidDel="00206528">
          <w:rPr>
            <w:rStyle w:val="CommentReference"/>
          </w:rPr>
          <w:commentReference w:id="73"/>
        </w:r>
      </w:del>
      <w:commentRangeEnd w:id="74"/>
      <w:r w:rsidR="00206528">
        <w:rPr>
          <w:rStyle w:val="CommentReference"/>
        </w:rPr>
        <w:commentReference w:id="74"/>
      </w:r>
      <w:commentRangeEnd w:id="75"/>
      <w:r w:rsidR="007E49EC">
        <w:rPr>
          <w:rStyle w:val="CommentReference"/>
        </w:rPr>
        <w:commentReference w:id="75"/>
      </w:r>
      <w:del w:id="83" w:author="Muhamad Rifki Maulana" w:date="2021-12-14T16:27:00Z">
        <w:r w:rsidR="00511618" w:rsidRPr="00206528" w:rsidDel="00206528">
          <w:rPr>
            <w:rFonts w:eastAsia="Adobe Myungjo Std M" w:cstheme="minorHAnsi"/>
            <w:szCs w:val="18"/>
            <w:lang w:val="en-GB"/>
            <w:rPrChange w:id="84" w:author="Muhamad Rifki Maulana" w:date="2021-12-14T16:27:00Z">
              <w:rPr>
                <w:lang w:val="en-GB"/>
              </w:rPr>
            </w:rPrChange>
          </w:rPr>
          <w:delText xml:space="preserve">. </w:delText>
        </w:r>
      </w:del>
      <w:r w:rsidR="003D1E6E" w:rsidRPr="00206528">
        <w:rPr>
          <w:rFonts w:eastAsia="Adobe Myungjo Std M" w:cstheme="minorHAnsi"/>
          <w:szCs w:val="18"/>
          <w:lang w:val="en-GB"/>
          <w:rPrChange w:id="85" w:author="Muhamad Rifki Maulana" w:date="2021-12-14T16:27:00Z">
            <w:rPr>
              <w:lang w:val="en-GB"/>
            </w:rPr>
          </w:rPrChange>
        </w:rPr>
        <w:t xml:space="preserve">Furthermore, due to substantial urban expansion, which necessitates many workers, </w:t>
      </w:r>
      <w:ins w:id="86" w:author="Author">
        <w:r w:rsidR="003D1E6E" w:rsidRPr="00206528">
          <w:rPr>
            <w:rFonts w:eastAsia="Adobe Myungjo Std M" w:cstheme="minorHAnsi"/>
            <w:szCs w:val="18"/>
            <w:lang w:val="en-GB"/>
            <w:rPrChange w:id="87" w:author="Muhamad Rifki Maulana" w:date="2021-12-14T16:27:00Z">
              <w:rPr>
                <w:lang w:val="en-GB"/>
              </w:rPr>
            </w:rPrChange>
          </w:rPr>
          <w:t>the</w:t>
        </w:r>
      </w:ins>
      <w:del w:id="88" w:author="Author">
        <w:r w:rsidR="003D1E6E" w:rsidRPr="00206528">
          <w:rPr>
            <w:rFonts w:eastAsia="Adobe Myungjo Std M" w:cstheme="minorHAnsi"/>
            <w:szCs w:val="18"/>
            <w:lang w:val="en-GB"/>
            <w:rPrChange w:id="89" w:author="Muhamad Rifki Maulana" w:date="2021-12-14T16:27:00Z">
              <w:rPr>
                <w:lang w:val="en-GB"/>
              </w:rPr>
            </w:rPrChange>
          </w:rPr>
          <w:delText>that</w:delText>
        </w:r>
      </w:del>
      <w:r w:rsidR="003D1E6E" w:rsidRPr="00206528">
        <w:rPr>
          <w:rFonts w:eastAsia="Adobe Myungjo Std M" w:cstheme="minorHAnsi"/>
          <w:szCs w:val="18"/>
          <w:lang w:val="en-GB"/>
          <w:rPrChange w:id="90" w:author="Muhamad Rifki Maulana" w:date="2021-12-14T16:27:00Z">
            <w:rPr>
              <w:lang w:val="en-GB"/>
            </w:rPr>
          </w:rPrChange>
        </w:rPr>
        <w:t xml:space="preserve"> figure is expected to rise to 66.6</w:t>
      </w:r>
      <w:ins w:id="91" w:author="Author">
        <w:r w:rsidR="00A5517C" w:rsidRPr="00206528">
          <w:rPr>
            <w:rFonts w:eastAsia="Adobe Myungjo Std M" w:cstheme="minorHAnsi"/>
            <w:szCs w:val="18"/>
            <w:lang w:val="en-GB"/>
            <w:rPrChange w:id="92" w:author="Muhamad Rifki Maulana" w:date="2021-12-14T16:27:00Z">
              <w:rPr>
                <w:lang w:val="en-GB"/>
              </w:rPr>
            </w:rPrChange>
          </w:rPr>
          <w:t>%</w:t>
        </w:r>
      </w:ins>
      <w:r w:rsidR="003D1E6E" w:rsidRPr="00206528">
        <w:rPr>
          <w:rFonts w:eastAsia="Adobe Myungjo Std M" w:cstheme="minorHAnsi"/>
          <w:szCs w:val="18"/>
          <w:lang w:val="en-GB"/>
          <w:rPrChange w:id="93" w:author="Muhamad Rifki Maulana" w:date="2021-12-14T16:27:00Z">
            <w:rPr>
              <w:lang w:val="en-GB"/>
            </w:rPr>
          </w:rPrChange>
        </w:rPr>
        <w:t xml:space="preserve"> </w:t>
      </w:r>
      <w:del w:id="94" w:author="Author">
        <w:r w:rsidR="003D1E6E" w:rsidRPr="00206528" w:rsidDel="00A5517C">
          <w:rPr>
            <w:rFonts w:eastAsia="Adobe Myungjo Std M" w:cstheme="minorHAnsi"/>
            <w:szCs w:val="18"/>
            <w:lang w:val="en-GB"/>
            <w:rPrChange w:id="95" w:author="Muhamad Rifki Maulana" w:date="2021-12-14T16:27:00Z">
              <w:rPr>
                <w:lang w:val="en-GB"/>
              </w:rPr>
            </w:rPrChange>
          </w:rPr>
          <w:delText xml:space="preserve">percent </w:delText>
        </w:r>
      </w:del>
      <w:r w:rsidR="003D1E6E" w:rsidRPr="00206528">
        <w:rPr>
          <w:rFonts w:eastAsia="Adobe Myungjo Std M" w:cstheme="minorHAnsi"/>
          <w:szCs w:val="18"/>
          <w:lang w:val="en-GB"/>
          <w:rPrChange w:id="96" w:author="Muhamad Rifki Maulana" w:date="2021-12-14T16:27:00Z">
            <w:rPr>
              <w:lang w:val="en-GB"/>
            </w:rPr>
          </w:rPrChange>
        </w:rPr>
        <w:t>by 2035.</w:t>
      </w:r>
      <w:r w:rsidR="00511618" w:rsidRPr="00206528">
        <w:rPr>
          <w:rFonts w:eastAsia="Adobe Myungjo Std M" w:cstheme="minorHAnsi"/>
          <w:szCs w:val="18"/>
          <w:lang w:val="en-GB"/>
          <w:rPrChange w:id="97" w:author="Muhamad Rifki Maulana" w:date="2021-12-14T16:27:00Z">
            <w:rPr>
              <w:lang w:val="en-GB"/>
            </w:rPr>
          </w:rPrChange>
        </w:rPr>
        <w:t xml:space="preserve"> Another </w:t>
      </w:r>
      <w:r w:rsidR="00D1353E" w:rsidRPr="00206528">
        <w:rPr>
          <w:rFonts w:eastAsia="Adobe Myungjo Std M" w:cstheme="minorHAnsi"/>
          <w:szCs w:val="18"/>
          <w:lang w:val="en-GB"/>
          <w:rPrChange w:id="98" w:author="Muhamad Rifki Maulana" w:date="2021-12-14T16:27:00Z">
            <w:rPr>
              <w:lang w:val="en-GB"/>
            </w:rPr>
          </w:rPrChange>
        </w:rPr>
        <w:t>report</w:t>
      </w:r>
      <w:r w:rsidR="00511618" w:rsidRPr="00206528">
        <w:rPr>
          <w:rFonts w:eastAsia="Adobe Myungjo Std M" w:cstheme="minorHAnsi"/>
          <w:szCs w:val="18"/>
          <w:lang w:val="en-GB"/>
          <w:rPrChange w:id="99" w:author="Muhamad Rifki Maulana" w:date="2021-12-14T16:27:00Z">
            <w:rPr>
              <w:lang w:val="en-GB"/>
            </w:rPr>
          </w:rPrChange>
        </w:rPr>
        <w:t xml:space="preserve"> from</w:t>
      </w:r>
      <w:r w:rsidR="00A90C0C" w:rsidRPr="00206528">
        <w:rPr>
          <w:rFonts w:eastAsia="Adobe Myungjo Std M" w:cstheme="minorHAnsi"/>
          <w:szCs w:val="18"/>
          <w:lang w:val="en-GB"/>
          <w:rPrChange w:id="100" w:author="Muhamad Rifki Maulana" w:date="2021-12-14T16:27:00Z">
            <w:rPr>
              <w:lang w:val="en-GB"/>
            </w:rPr>
          </w:rPrChange>
        </w:rPr>
        <w:t xml:space="preserve"> </w:t>
      </w:r>
      <w:r w:rsidR="00B329E0" w:rsidRPr="00206528">
        <w:rPr>
          <w:rFonts w:eastAsia="Adobe Myungjo Std M" w:cstheme="minorHAnsi"/>
          <w:szCs w:val="18"/>
          <w:lang w:val="en-GB"/>
          <w:rPrChange w:id="101" w:author="Muhamad Rifki Maulana" w:date="2021-12-14T16:27:00Z">
            <w:rPr>
              <w:lang w:val="en-GB"/>
            </w:rPr>
          </w:rPrChange>
        </w:rPr>
        <w:t>BPS</w:t>
      </w:r>
      <w:r w:rsidR="00511618" w:rsidRPr="00206528">
        <w:rPr>
          <w:rFonts w:eastAsia="Adobe Myungjo Std M" w:cstheme="minorHAnsi"/>
          <w:szCs w:val="18"/>
          <w:lang w:val="en-GB"/>
          <w:rPrChange w:id="102" w:author="Muhamad Rifki Maulana" w:date="2021-12-14T16:27:00Z">
            <w:rPr>
              <w:lang w:val="en-GB"/>
            </w:rPr>
          </w:rPrChange>
        </w:rPr>
        <w:t xml:space="preserve"> show</w:t>
      </w:r>
      <w:r w:rsidR="002F30D7" w:rsidRPr="00206528">
        <w:rPr>
          <w:rFonts w:eastAsia="Adobe Myungjo Std M" w:cstheme="minorHAnsi"/>
          <w:szCs w:val="18"/>
          <w:lang w:val="en-GB"/>
          <w:rPrChange w:id="103" w:author="Muhamad Rifki Maulana" w:date="2021-12-14T16:27:00Z">
            <w:rPr>
              <w:lang w:val="en-GB"/>
            </w:rPr>
          </w:rPrChange>
        </w:rPr>
        <w:t>s</w:t>
      </w:r>
      <w:r w:rsidR="00511618" w:rsidRPr="00206528">
        <w:rPr>
          <w:rFonts w:eastAsia="Adobe Myungjo Std M" w:cstheme="minorHAnsi"/>
          <w:szCs w:val="18"/>
          <w:lang w:val="en-GB"/>
          <w:rPrChange w:id="104" w:author="Muhamad Rifki Maulana" w:date="2021-12-14T16:27:00Z">
            <w:rPr>
              <w:lang w:val="en-GB"/>
            </w:rPr>
          </w:rPrChange>
        </w:rPr>
        <w:t xml:space="preserve"> that the number of lifetime migrants </w:t>
      </w:r>
      <w:r w:rsidR="00B34F0C" w:rsidRPr="00206528">
        <w:rPr>
          <w:rFonts w:eastAsia="Adobe Myungjo Std M" w:cstheme="minorHAnsi"/>
          <w:szCs w:val="18"/>
          <w:lang w:val="en-GB"/>
          <w:rPrChange w:id="105" w:author="Muhamad Rifki Maulana" w:date="2021-12-14T16:27:00Z">
            <w:rPr>
              <w:lang w:val="en-GB"/>
            </w:rPr>
          </w:rPrChange>
        </w:rPr>
        <w:t>i</w:t>
      </w:r>
      <w:r w:rsidR="00511618" w:rsidRPr="00206528">
        <w:rPr>
          <w:rFonts w:eastAsia="Adobe Myungjo Std M" w:cstheme="minorHAnsi"/>
          <w:szCs w:val="18"/>
          <w:lang w:val="en-GB"/>
          <w:rPrChange w:id="106" w:author="Muhamad Rifki Maulana" w:date="2021-12-14T16:27:00Z">
            <w:rPr>
              <w:lang w:val="en-GB"/>
            </w:rPr>
          </w:rPrChange>
        </w:rPr>
        <w:t xml:space="preserve">n </w:t>
      </w:r>
      <w:del w:id="107" w:author="Author">
        <w:r w:rsidR="00511618" w:rsidRPr="00206528">
          <w:rPr>
            <w:rFonts w:eastAsia="Adobe Myungjo Std M" w:cstheme="minorHAnsi"/>
            <w:szCs w:val="18"/>
            <w:lang w:val="en-GB"/>
            <w:rPrChange w:id="108" w:author="Muhamad Rifki Maulana" w:date="2021-12-14T16:27:00Z">
              <w:rPr>
                <w:lang w:val="en-GB"/>
              </w:rPr>
            </w:rPrChange>
          </w:rPr>
          <w:delText xml:space="preserve">2019 </w:delText>
        </w:r>
      </w:del>
      <w:ins w:id="109" w:author="Author">
        <w:r w:rsidR="00511618" w:rsidRPr="00206528">
          <w:rPr>
            <w:rFonts w:eastAsia="Adobe Myungjo Std M" w:cstheme="minorHAnsi"/>
            <w:szCs w:val="18"/>
            <w:lang w:val="en-GB"/>
            <w:rPrChange w:id="110" w:author="Muhamad Rifki Maulana" w:date="2021-12-14T16:27:00Z">
              <w:rPr>
                <w:lang w:val="en-GB"/>
              </w:rPr>
            </w:rPrChange>
          </w:rPr>
          <w:t>Indonesia in</w:t>
        </w:r>
      </w:ins>
      <w:del w:id="111" w:author="Author">
        <w:r w:rsidR="00511618" w:rsidRPr="00206528">
          <w:rPr>
            <w:rFonts w:eastAsia="Adobe Myungjo Std M" w:cstheme="minorHAnsi"/>
            <w:szCs w:val="18"/>
            <w:lang w:val="en-GB"/>
            <w:rPrChange w:id="112" w:author="Muhamad Rifki Maulana" w:date="2021-12-14T16:27:00Z">
              <w:rPr>
                <w:lang w:val="en-GB"/>
              </w:rPr>
            </w:rPrChange>
          </w:rPr>
          <w:delText>in Indonesia</w:delText>
        </w:r>
      </w:del>
      <w:r w:rsidR="00511618" w:rsidRPr="00206528">
        <w:rPr>
          <w:rFonts w:eastAsia="Adobe Myungjo Std M" w:cstheme="minorHAnsi"/>
          <w:szCs w:val="18"/>
          <w:lang w:val="en-GB"/>
          <w:rPrChange w:id="113" w:author="Muhamad Rifki Maulana" w:date="2021-12-14T16:27:00Z">
            <w:rPr>
              <w:lang w:val="en-GB"/>
            </w:rPr>
          </w:rPrChange>
        </w:rPr>
        <w:t xml:space="preserve"> </w:t>
      </w:r>
      <w:ins w:id="114" w:author="Author">
        <w:r w:rsidRPr="00206528">
          <w:rPr>
            <w:rFonts w:ascii="Calibri" w:eastAsia="Adobe Myungjo Std M" w:hAnsi="Calibri" w:cs="Calibri"/>
            <w:szCs w:val="18"/>
            <w:lang w:val="en-GB"/>
            <w:rPrChange w:id="115" w:author="Muhamad Rifki Maulana" w:date="2021-12-14T16:27:00Z">
              <w:rPr>
                <w:rFonts w:ascii="Calibri" w:hAnsi="Calibri" w:cs="Calibri"/>
                <w:lang w:val="en-GB"/>
              </w:rPr>
            </w:rPrChange>
          </w:rPr>
          <w:t xml:space="preserve">2019 </w:t>
        </w:r>
      </w:ins>
      <w:r w:rsidRPr="00206528">
        <w:rPr>
          <w:rFonts w:ascii="Calibri" w:eastAsia="Adobe Myungjo Std M" w:hAnsi="Calibri" w:cs="Calibri"/>
          <w:szCs w:val="18"/>
          <w:lang w:val="en-GB"/>
          <w:rPrChange w:id="116" w:author="Muhamad Rifki Maulana" w:date="2021-12-14T16:27:00Z">
            <w:rPr>
              <w:rFonts w:ascii="Calibri" w:hAnsi="Calibri" w:cs="Calibri"/>
              <w:lang w:val="en-GB"/>
            </w:rPr>
          </w:rPrChange>
        </w:rPr>
        <w:t>is up to 29.8 million people</w:t>
      </w:r>
      <w:ins w:id="117" w:author="Author">
        <w:r w:rsidR="00735FD9" w:rsidRPr="00206528">
          <w:rPr>
            <w:rFonts w:ascii="Calibri" w:eastAsia="Adobe Myungjo Std M" w:hAnsi="Calibri" w:cs="Calibri"/>
            <w:szCs w:val="18"/>
            <w:lang w:val="en-GB"/>
            <w:rPrChange w:id="118" w:author="Muhamad Rifki Maulana" w:date="2021-12-14T16:27:00Z">
              <w:rPr>
                <w:rFonts w:ascii="Calibri" w:hAnsi="Calibri" w:cs="Calibri"/>
                <w:lang w:val="en-GB"/>
              </w:rPr>
            </w:rPrChange>
          </w:rPr>
          <w:t>,</w:t>
        </w:r>
      </w:ins>
      <w:r w:rsidRPr="00206528">
        <w:rPr>
          <w:rFonts w:ascii="Calibri" w:eastAsia="Adobe Myungjo Std M" w:hAnsi="Calibri" w:cs="Calibri"/>
          <w:szCs w:val="18"/>
          <w:lang w:val="en-GB"/>
          <w:rPrChange w:id="119" w:author="Muhamad Rifki Maulana" w:date="2021-12-14T16:27:00Z">
            <w:rPr>
              <w:rFonts w:ascii="Calibri" w:hAnsi="Calibri" w:cs="Calibri"/>
              <w:lang w:val="en-GB"/>
            </w:rPr>
          </w:rPrChange>
        </w:rPr>
        <w:t xml:space="preserve"> with migrant workers of 5.4 million people. Java </w:t>
      </w:r>
      <w:r w:rsidRPr="00206528">
        <w:rPr>
          <w:rFonts w:eastAsia="Adobe Myungjo Std M" w:cstheme="minorHAnsi"/>
          <w:szCs w:val="18"/>
          <w:lang w:val="en-GB"/>
          <w:rPrChange w:id="120" w:author="Muhamad Rifki Maulana" w:date="2021-12-14T16:27:00Z">
            <w:rPr>
              <w:lang w:val="en-GB"/>
            </w:rPr>
          </w:rPrChange>
        </w:rPr>
        <w:t>i</w:t>
      </w:r>
      <w:r w:rsidR="00511618" w:rsidRPr="00206528">
        <w:rPr>
          <w:rFonts w:eastAsia="Adobe Myungjo Std M" w:cstheme="minorHAnsi"/>
          <w:szCs w:val="18"/>
          <w:lang w:val="en-GB"/>
          <w:rPrChange w:id="121" w:author="Muhamad Rifki Maulana" w:date="2021-12-14T16:27:00Z">
            <w:rPr>
              <w:lang w:val="en-GB"/>
            </w:rPr>
          </w:rPrChange>
        </w:rPr>
        <w:t xml:space="preserve">sland dominates the population of migrants in Indonesia, with </w:t>
      </w:r>
      <w:del w:id="122" w:author="Author">
        <w:r w:rsidR="00511618" w:rsidRPr="00206528" w:rsidDel="00A5517C">
          <w:rPr>
            <w:rFonts w:eastAsia="Adobe Myungjo Std M" w:cstheme="minorHAnsi"/>
            <w:szCs w:val="18"/>
            <w:lang w:val="en-GB"/>
            <w:rPrChange w:id="123" w:author="Muhamad Rifki Maulana" w:date="2021-12-14T16:27:00Z">
              <w:rPr>
                <w:lang w:val="en-GB"/>
              </w:rPr>
            </w:rPrChange>
          </w:rPr>
          <w:delText xml:space="preserve">around </w:delText>
        </w:r>
      </w:del>
      <w:ins w:id="124" w:author="Author">
        <w:r w:rsidR="00A5517C" w:rsidRPr="00206528">
          <w:rPr>
            <w:rFonts w:eastAsia="Adobe Myungjo Std M" w:cstheme="minorHAnsi"/>
            <w:szCs w:val="18"/>
            <w:lang w:val="en-GB"/>
            <w:rPrChange w:id="125" w:author="Muhamad Rifki Maulana" w:date="2021-12-14T16:27:00Z">
              <w:rPr>
                <w:lang w:val="en-GB"/>
              </w:rPr>
            </w:rPrChange>
          </w:rPr>
          <w:t xml:space="preserve">approximately </w:t>
        </w:r>
      </w:ins>
      <w:r w:rsidR="00511618" w:rsidRPr="00206528">
        <w:rPr>
          <w:rFonts w:eastAsia="Adobe Myungjo Std M" w:cstheme="minorHAnsi"/>
          <w:szCs w:val="18"/>
          <w:lang w:val="en-GB"/>
          <w:rPrChange w:id="126" w:author="Muhamad Rifki Maulana" w:date="2021-12-14T16:27:00Z">
            <w:rPr>
              <w:lang w:val="en-GB"/>
            </w:rPr>
          </w:rPrChange>
        </w:rPr>
        <w:t xml:space="preserve">51.2% of lifetime migrants and 56.5% of migrant workers residing in Java. </w:t>
      </w:r>
      <w:commentRangeStart w:id="127"/>
      <w:commentRangeStart w:id="128"/>
      <w:r w:rsidR="003A77DE" w:rsidRPr="00206528">
        <w:rPr>
          <w:rFonts w:eastAsia="Adobe Myungjo Std M" w:cstheme="minorHAnsi"/>
          <w:szCs w:val="18"/>
          <w:lang w:val="en-GB"/>
          <w:rPrChange w:id="129" w:author="Muhamad Rifki Maulana" w:date="2021-12-14T16:27:00Z">
            <w:rPr>
              <w:lang w:val="en-GB"/>
            </w:rPr>
          </w:rPrChange>
        </w:rPr>
        <w:t xml:space="preserve">The high number of migrants in Java is mainly influenced by wage conditions, living costs, and </w:t>
      </w:r>
      <w:ins w:id="130" w:author="Author">
        <w:r w:rsidR="00BC6837" w:rsidRPr="00206528">
          <w:rPr>
            <w:rFonts w:eastAsia="Adobe Myungjo Std M" w:cstheme="minorHAnsi"/>
            <w:szCs w:val="18"/>
            <w:lang w:val="en-GB"/>
            <w:rPrChange w:id="131" w:author="Muhamad Rifki Maulana" w:date="2021-12-14T16:27:00Z">
              <w:rPr>
                <w:lang w:val="en-GB"/>
              </w:rPr>
            </w:rPrChange>
          </w:rPr>
          <w:t>the availability</w:t>
        </w:r>
        <w:r w:rsidR="00BC6837" w:rsidRPr="00206528">
          <w:rPr>
            <w:rFonts w:ascii="Calibri" w:eastAsia="Adobe Myungjo Std M" w:hAnsi="Calibri" w:cs="Calibri"/>
            <w:szCs w:val="18"/>
            <w:lang w:val="en-GB"/>
            <w:rPrChange w:id="132" w:author="Muhamad Rifki Maulana" w:date="2021-12-14T16:27:00Z">
              <w:rPr>
                <w:rFonts w:ascii="Calibri" w:hAnsi="Calibri" w:cs="Calibri"/>
                <w:lang w:val="en-GB"/>
              </w:rPr>
            </w:rPrChange>
          </w:rPr>
          <w:t xml:space="preserve"> of </w:t>
        </w:r>
      </w:ins>
      <w:r w:rsidRPr="00206528">
        <w:rPr>
          <w:rFonts w:ascii="Calibri" w:eastAsia="Adobe Myungjo Std M" w:hAnsi="Calibri" w:cs="Calibri"/>
          <w:szCs w:val="18"/>
          <w:lang w:val="en-GB"/>
          <w:rPrChange w:id="133" w:author="Muhamad Rifki Maulana" w:date="2021-12-14T16:27:00Z">
            <w:rPr>
              <w:rFonts w:ascii="Calibri" w:hAnsi="Calibri" w:cs="Calibri"/>
              <w:lang w:val="en-GB"/>
            </w:rPr>
          </w:rPrChange>
        </w:rPr>
        <w:t>living facilities</w:t>
      </w:r>
      <w:del w:id="134" w:author="Author">
        <w:r w:rsidR="003A77DE" w:rsidRPr="00206528" w:rsidDel="00BC6837">
          <w:rPr>
            <w:rFonts w:eastAsia="Adobe Myungjo Std M" w:cstheme="minorHAnsi"/>
            <w:szCs w:val="18"/>
            <w:lang w:val="en-GB"/>
            <w:rPrChange w:id="135" w:author="Muhamad Rifki Maulana" w:date="2021-12-14T16:27:00Z">
              <w:rPr>
                <w:lang w:val="en-GB"/>
              </w:rPr>
            </w:rPrChange>
          </w:rPr>
          <w:delText>' availability</w:delText>
        </w:r>
      </w:del>
      <w:r w:rsidR="003A77DE" w:rsidRPr="00206528">
        <w:rPr>
          <w:rFonts w:eastAsia="Adobe Myungjo Std M" w:cstheme="minorHAnsi"/>
          <w:szCs w:val="18"/>
          <w:lang w:val="en-GB"/>
          <w:rPrChange w:id="136" w:author="Muhamad Rifki Maulana" w:date="2021-12-14T16:27:00Z">
            <w:rPr>
              <w:lang w:val="en-GB"/>
            </w:rPr>
          </w:rPrChange>
        </w:rPr>
        <w:t>.</w:t>
      </w:r>
      <w:del w:id="137" w:author="Muhamad Rifki Maulana" w:date="2021-12-14T16:28:00Z">
        <w:r w:rsidR="00511618" w:rsidRPr="00206528" w:rsidDel="008A6A8D">
          <w:rPr>
            <w:rFonts w:eastAsia="Adobe Myungjo Std M" w:cstheme="minorHAnsi"/>
            <w:szCs w:val="18"/>
            <w:lang w:val="en-GB"/>
            <w:rPrChange w:id="138" w:author="Muhamad Rifki Maulana" w:date="2021-12-14T16:27:00Z">
              <w:rPr>
                <w:lang w:val="en-GB"/>
              </w:rPr>
            </w:rPrChange>
          </w:rPr>
          <w:delText xml:space="preserve"> </w:delText>
        </w:r>
        <w:r w:rsidRPr="00206528" w:rsidDel="008A6A8D">
          <w:rPr>
            <w:rFonts w:eastAsia="Adobe Myungjo Std M" w:cstheme="minorHAnsi"/>
            <w:szCs w:val="18"/>
            <w:lang w:val="en-GB"/>
            <w:rPrChange w:id="139" w:author="Muhamad Rifki Maulana" w:date="2021-12-14T16:27:00Z">
              <w:rPr>
                <w:lang w:val="en-GB"/>
              </w:rPr>
            </w:rPrChange>
          </w:rPr>
          <w:delText xml:space="preserve"> </w:delText>
        </w:r>
        <w:commentRangeEnd w:id="127"/>
        <w:r w:rsidR="00BC6837" w:rsidDel="008A6A8D">
          <w:rPr>
            <w:rStyle w:val="CommentReference"/>
          </w:rPr>
          <w:commentReference w:id="127"/>
        </w:r>
      </w:del>
      <w:commentRangeEnd w:id="128"/>
      <w:r w:rsidR="008A6A8D">
        <w:rPr>
          <w:rStyle w:val="CommentReference"/>
        </w:rPr>
        <w:commentReference w:id="128"/>
      </w:r>
    </w:p>
    <w:p w14:paraId="040581F6" w14:textId="3D4A4D0C" w:rsidR="00D1353E" w:rsidRPr="00093F5E" w:rsidRDefault="00093F5E" w:rsidP="00511618">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ab/>
      </w:r>
      <w:r w:rsidR="003D1E6E" w:rsidRPr="00093F5E">
        <w:rPr>
          <w:rFonts w:eastAsia="Adobe Myungjo Std M" w:cstheme="minorHAnsi"/>
          <w:szCs w:val="18"/>
          <w:lang w:val="en-GB"/>
        </w:rPr>
        <w:t>Improvements in people</w:t>
      </w:r>
      <w:ins w:id="140" w:author="Author">
        <w:r w:rsidRPr="00093F5E">
          <w:rPr>
            <w:rFonts w:ascii="Calibri" w:eastAsia="Adobe Myungjo Std M" w:hAnsi="Calibri" w:cs="Calibri"/>
            <w:szCs w:val="18"/>
            <w:lang w:val="en-GB"/>
          </w:rPr>
          <w:t>’s</w:t>
        </w:r>
      </w:ins>
      <w:r w:rsidRPr="00093F5E">
        <w:rPr>
          <w:rFonts w:ascii="Calibri" w:eastAsia="Adobe Myungjo Std M" w:hAnsi="Calibri" w:cs="Calibri"/>
          <w:szCs w:val="18"/>
          <w:lang w:val="en-GB"/>
        </w:rPr>
        <w:t xml:space="preserve"> mobility due to the rapid development of transportation infrastructure in Indonesia in the last decade add relevance to </w:t>
      </w:r>
      <w:ins w:id="141" w:author="Author">
        <w:r w:rsidR="007B7320">
          <w:rPr>
            <w:rFonts w:ascii="Calibri" w:eastAsia="Adobe Myungjo Std M" w:hAnsi="Calibri" w:cs="Calibri"/>
            <w:szCs w:val="18"/>
            <w:lang w:val="en-GB"/>
          </w:rPr>
          <w:t xml:space="preserve">the </w:t>
        </w:r>
      </w:ins>
      <w:r w:rsidRPr="00093F5E">
        <w:rPr>
          <w:rFonts w:ascii="Calibri" w:eastAsia="Adobe Myungjo Std M" w:hAnsi="Calibri" w:cs="Calibri"/>
          <w:szCs w:val="18"/>
          <w:lang w:val="en-GB"/>
        </w:rPr>
        <w:t>study</w:t>
      </w:r>
      <w:ins w:id="142" w:author="Author">
        <w:r w:rsidR="007B7320">
          <w:rPr>
            <w:rFonts w:ascii="Calibri" w:eastAsia="Adobe Myungjo Std M" w:hAnsi="Calibri" w:cs="Calibri"/>
            <w:szCs w:val="18"/>
            <w:lang w:val="en-GB"/>
          </w:rPr>
          <w:t xml:space="preserve"> of</w:t>
        </w:r>
      </w:ins>
      <w:del w:id="143" w:author="Author">
        <w:r w:rsidRPr="00093F5E" w:rsidDel="007B7320">
          <w:rPr>
            <w:rFonts w:ascii="Calibri" w:eastAsia="Adobe Myungjo Std M" w:hAnsi="Calibri" w:cs="Calibri"/>
            <w:szCs w:val="18"/>
            <w:lang w:val="en-GB"/>
          </w:rPr>
          <w:delText>ing</w:delText>
        </w:r>
      </w:del>
      <w:r w:rsidRPr="00093F5E">
        <w:rPr>
          <w:rFonts w:ascii="Calibri" w:eastAsia="Adobe Myungjo Std M" w:hAnsi="Calibri" w:cs="Calibri"/>
          <w:szCs w:val="18"/>
          <w:lang w:val="en-GB"/>
        </w:rPr>
        <w:t xml:space="preserve"> regional wage convergence.</w:t>
      </w:r>
      <w:r w:rsidR="003D1E6E" w:rsidRPr="00093F5E">
        <w:rPr>
          <w:rFonts w:eastAsia="Adobe Myungjo Std M" w:cstheme="minorHAnsi" w:hint="eastAsia"/>
          <w:szCs w:val="18"/>
          <w:lang w:val="en-GB"/>
        </w:rPr>
        <w:t xml:space="preserve"> </w:t>
      </w:r>
      <w:r w:rsidRPr="00093F5E">
        <w:rPr>
          <w:rFonts w:eastAsia="Adobe Myungjo Std M" w:cstheme="minorHAnsi"/>
          <w:szCs w:val="18"/>
          <w:lang w:val="en-GB"/>
        </w:rPr>
        <w:t xml:space="preserve">For example, </w:t>
      </w:r>
      <w:r w:rsidR="00AE39B7" w:rsidRPr="00093F5E">
        <w:rPr>
          <w:rFonts w:eastAsia="Adobe Myungjo Std M" w:cstheme="minorHAnsi"/>
          <w:szCs w:val="18"/>
          <w:lang w:val="en-GB"/>
        </w:rPr>
        <w:t xml:space="preserve">the </w:t>
      </w:r>
      <w:r w:rsidRPr="00093F5E">
        <w:rPr>
          <w:rFonts w:eastAsia="Adobe Myungjo Std M" w:cstheme="minorHAnsi"/>
          <w:szCs w:val="18"/>
          <w:lang w:val="en-GB"/>
        </w:rPr>
        <w:t xml:space="preserve">number of airports in Indonesia </w:t>
      </w:r>
      <w:del w:id="144" w:author="Author">
        <w:r w:rsidRPr="00093F5E">
          <w:rPr>
            <w:rFonts w:eastAsia="Adobe Myungjo Std M" w:cstheme="minorHAnsi"/>
            <w:szCs w:val="18"/>
            <w:lang w:val="en-GB"/>
          </w:rPr>
          <w:delText xml:space="preserve">has </w:delText>
        </w:r>
      </w:del>
      <w:r w:rsidRPr="00093F5E">
        <w:rPr>
          <w:rFonts w:eastAsia="Adobe Myungjo Std M" w:cstheme="minorHAnsi"/>
          <w:szCs w:val="18"/>
          <w:lang w:val="en-GB"/>
        </w:rPr>
        <w:t xml:space="preserve">increased from 148 </w:t>
      </w:r>
      <w:del w:id="145" w:author="Author">
        <w:r w:rsidRPr="00093F5E">
          <w:rPr>
            <w:rFonts w:eastAsia="Adobe Myungjo Std M" w:cstheme="minorHAnsi"/>
            <w:szCs w:val="18"/>
            <w:lang w:val="en-GB"/>
          </w:rPr>
          <w:delText>unit</w:delText>
        </w:r>
        <w:r w:rsidR="00AE39B7" w:rsidRPr="00093F5E">
          <w:rPr>
            <w:rFonts w:eastAsia="Adobe Myungjo Std M" w:cstheme="minorHAnsi"/>
            <w:szCs w:val="18"/>
            <w:lang w:val="en-GB"/>
          </w:rPr>
          <w:delText>s</w:delText>
        </w:r>
        <w:r w:rsidRPr="00093F5E">
          <w:rPr>
            <w:rFonts w:eastAsia="Adobe Myungjo Std M" w:cstheme="minorHAnsi"/>
            <w:szCs w:val="18"/>
            <w:lang w:val="en-GB"/>
          </w:rPr>
          <w:delText xml:space="preserve"> </w:delText>
        </w:r>
      </w:del>
      <w:r w:rsidRPr="00093F5E">
        <w:rPr>
          <w:rFonts w:eastAsia="Adobe Myungjo Std M" w:cstheme="minorHAnsi"/>
          <w:szCs w:val="18"/>
          <w:lang w:val="en-GB"/>
        </w:rPr>
        <w:t xml:space="preserve">in </w:t>
      </w:r>
      <w:r w:rsidRPr="00093F5E">
        <w:rPr>
          <w:rFonts w:eastAsia="Adobe Myungjo Std M" w:cstheme="minorHAnsi"/>
          <w:szCs w:val="18"/>
          <w:lang w:val="en-GB"/>
        </w:rPr>
        <w:lastRenderedPageBreak/>
        <w:t xml:space="preserve">2004 to 235 </w:t>
      </w:r>
      <w:del w:id="146" w:author="Author">
        <w:r w:rsidRPr="00093F5E">
          <w:rPr>
            <w:rFonts w:eastAsia="Adobe Myungjo Std M" w:cstheme="minorHAnsi"/>
            <w:szCs w:val="18"/>
            <w:lang w:val="en-GB"/>
          </w:rPr>
          <w:delText>unit</w:delText>
        </w:r>
        <w:r w:rsidR="00AE39B7" w:rsidRPr="00093F5E">
          <w:rPr>
            <w:rFonts w:eastAsia="Adobe Myungjo Std M" w:cstheme="minorHAnsi"/>
            <w:szCs w:val="18"/>
            <w:lang w:val="en-GB"/>
          </w:rPr>
          <w:delText>s</w:delText>
        </w:r>
        <w:r w:rsidRPr="00093F5E">
          <w:rPr>
            <w:rFonts w:eastAsia="Adobe Myungjo Std M" w:cstheme="minorHAnsi"/>
            <w:szCs w:val="18"/>
            <w:lang w:val="en-GB"/>
          </w:rPr>
          <w:delText xml:space="preserve"> </w:delText>
        </w:r>
      </w:del>
      <w:r w:rsidRPr="00093F5E">
        <w:rPr>
          <w:rFonts w:eastAsia="Adobe Myungjo Std M" w:cstheme="minorHAnsi"/>
          <w:szCs w:val="18"/>
          <w:lang w:val="en-GB"/>
        </w:rPr>
        <w:t xml:space="preserve">in 2018. </w:t>
      </w:r>
      <w:commentRangeStart w:id="147"/>
      <w:commentRangeStart w:id="148"/>
      <w:del w:id="149" w:author="Author">
        <w:r w:rsidR="00225CD8" w:rsidRPr="00093F5E" w:rsidDel="0051276D">
          <w:rPr>
            <w:rFonts w:eastAsia="Adobe Myungjo Std M" w:cstheme="minorHAnsi"/>
            <w:szCs w:val="18"/>
            <w:lang w:val="en-GB"/>
          </w:rPr>
          <w:delText>As a result</w:delText>
        </w:r>
      </w:del>
      <w:ins w:id="150" w:author="Author">
        <w:r w:rsidR="0051276D">
          <w:rPr>
            <w:rFonts w:eastAsia="Adobe Myungjo Std M" w:cstheme="minorHAnsi"/>
            <w:szCs w:val="18"/>
            <w:lang w:val="en-GB"/>
          </w:rPr>
          <w:t>Consequently</w:t>
        </w:r>
        <w:commentRangeEnd w:id="147"/>
        <w:r w:rsidR="00492F77">
          <w:rPr>
            <w:rStyle w:val="CommentReference"/>
          </w:rPr>
          <w:commentReference w:id="147"/>
        </w:r>
      </w:ins>
      <w:commentRangeEnd w:id="148"/>
      <w:r w:rsidR="008A6A8D">
        <w:rPr>
          <w:rStyle w:val="CommentReference"/>
        </w:rPr>
        <w:commentReference w:id="148"/>
      </w:r>
      <w:r w:rsidR="00225CD8" w:rsidRPr="00093F5E">
        <w:rPr>
          <w:rFonts w:eastAsia="Adobe Myungjo Std M" w:cstheme="minorHAnsi"/>
          <w:szCs w:val="18"/>
          <w:lang w:val="en-GB"/>
        </w:rPr>
        <w:t>, domestic passenger traffic increased dramatically during that period, rising from 34 million passengers per year in 2004 to 94 million passengers per year in 2018</w:t>
      </w:r>
      <w:r w:rsidRPr="00093F5E">
        <w:rPr>
          <w:rFonts w:eastAsia="Adobe Myungjo Std M" w:cstheme="minorHAnsi"/>
          <w:szCs w:val="18"/>
          <w:lang w:val="en-GB"/>
        </w:rPr>
        <w:t xml:space="preserve">. </w:t>
      </w:r>
      <w:r w:rsidR="00127D05" w:rsidRPr="00093F5E">
        <w:rPr>
          <w:rFonts w:eastAsia="Adobe Myungjo Std M" w:cstheme="minorHAnsi"/>
          <w:szCs w:val="18"/>
          <w:lang w:val="en-GB"/>
        </w:rPr>
        <w:t xml:space="preserve">Similarly, there has also been a rapid development in communication infrastructure due to </w:t>
      </w:r>
      <w:ins w:id="151" w:author="Author">
        <w:r w:rsidRPr="00093F5E">
          <w:rPr>
            <w:rFonts w:ascii="Calibri" w:eastAsia="Adobe Myungjo Std M" w:hAnsi="Calibri" w:cs="Calibri"/>
            <w:szCs w:val="18"/>
            <w:lang w:val="en-GB"/>
          </w:rPr>
          <w:t xml:space="preserve">the </w:t>
        </w:r>
      </w:ins>
      <w:r w:rsidRPr="00093F5E">
        <w:rPr>
          <w:rFonts w:ascii="Calibri" w:eastAsia="Adobe Myungjo Std M" w:hAnsi="Calibri" w:cs="Calibri"/>
          <w:szCs w:val="18"/>
          <w:lang w:val="en-GB"/>
        </w:rPr>
        <w:t>massive base transceiver station (BTS) construct</w:t>
      </w:r>
      <w:ins w:id="152" w:author="Author">
        <w:r w:rsidR="007B7320">
          <w:rPr>
            <w:rFonts w:ascii="Calibri" w:eastAsia="Adobe Myungjo Std M" w:hAnsi="Calibri" w:cs="Calibri"/>
            <w:szCs w:val="18"/>
            <w:lang w:val="en-GB"/>
          </w:rPr>
          <w:t>ed</w:t>
        </w:r>
      </w:ins>
      <w:del w:id="153" w:author="Author">
        <w:r w:rsidRPr="00093F5E" w:rsidDel="007B7320">
          <w:rPr>
            <w:rFonts w:ascii="Calibri" w:eastAsia="Adobe Myungjo Std M" w:hAnsi="Calibri" w:cs="Calibri"/>
            <w:szCs w:val="18"/>
            <w:lang w:val="en-GB"/>
          </w:rPr>
          <w:delText>ion</w:delText>
        </w:r>
      </w:del>
      <w:r w:rsidRPr="00093F5E">
        <w:rPr>
          <w:rFonts w:ascii="Calibri" w:eastAsia="Adobe Myungjo Std M" w:hAnsi="Calibri" w:cs="Calibri"/>
          <w:szCs w:val="18"/>
          <w:lang w:val="en-GB"/>
        </w:rPr>
        <w:t xml:space="preserve"> </w:t>
      </w:r>
      <w:del w:id="154" w:author="Author">
        <w:r w:rsidRPr="00093F5E" w:rsidDel="007B7320">
          <w:rPr>
            <w:rFonts w:ascii="Calibri" w:eastAsia="Adobe Myungjo Std M" w:hAnsi="Calibri" w:cs="Calibri"/>
            <w:szCs w:val="18"/>
            <w:lang w:val="en-GB"/>
          </w:rPr>
          <w:delText xml:space="preserve">built </w:delText>
        </w:r>
      </w:del>
      <w:r w:rsidRPr="00093F5E">
        <w:rPr>
          <w:rFonts w:ascii="Calibri" w:eastAsia="Adobe Myungjo Std M" w:hAnsi="Calibri" w:cs="Calibri"/>
          <w:szCs w:val="18"/>
          <w:lang w:val="en-GB"/>
        </w:rPr>
        <w:t xml:space="preserve">by Indonesia's telecommunication </w:t>
      </w:r>
      <w:r w:rsidR="00127D05" w:rsidRPr="00093F5E">
        <w:rPr>
          <w:rFonts w:eastAsia="Adobe Myungjo Std M" w:cstheme="minorHAnsi"/>
          <w:szCs w:val="18"/>
          <w:lang w:val="en-GB"/>
        </w:rPr>
        <w:t xml:space="preserve">state-owned enterprise from </w:t>
      </w:r>
      <w:del w:id="155" w:author="Author">
        <w:r w:rsidR="00127D05" w:rsidRPr="00093F5E" w:rsidDel="007B7320">
          <w:rPr>
            <w:rFonts w:eastAsia="Adobe Myungjo Std M" w:cstheme="minorHAnsi"/>
            <w:szCs w:val="18"/>
            <w:lang w:val="en-GB"/>
          </w:rPr>
          <w:delText>only</w:delText>
        </w:r>
      </w:del>
      <w:r w:rsidR="00127D05" w:rsidRPr="00093F5E">
        <w:rPr>
          <w:rFonts w:eastAsia="Adobe Myungjo Std M" w:cstheme="minorHAnsi"/>
          <w:szCs w:val="18"/>
          <w:lang w:val="en-GB"/>
        </w:rPr>
        <w:t xml:space="preserve"> </w:t>
      </w:r>
      <w:del w:id="156" w:author="Author">
        <w:r w:rsidR="00127D05" w:rsidRPr="00093F5E" w:rsidDel="00492F77">
          <w:rPr>
            <w:rFonts w:eastAsia="Adobe Myungjo Std M" w:cstheme="minorHAnsi"/>
            <w:szCs w:val="18"/>
            <w:lang w:val="en-GB"/>
          </w:rPr>
          <w:delText xml:space="preserve">around </w:delText>
        </w:r>
      </w:del>
      <w:ins w:id="157" w:author="Author">
        <w:r w:rsidR="00492F77">
          <w:rPr>
            <w:rFonts w:eastAsia="Adobe Myungjo Std M" w:cstheme="minorHAnsi"/>
            <w:szCs w:val="18"/>
            <w:lang w:val="en-GB"/>
          </w:rPr>
          <w:t>approximately</w:t>
        </w:r>
        <w:r w:rsidR="00492F77" w:rsidRPr="00093F5E">
          <w:rPr>
            <w:rFonts w:eastAsia="Adobe Myungjo Std M" w:cstheme="minorHAnsi"/>
            <w:szCs w:val="18"/>
            <w:lang w:val="en-GB"/>
          </w:rPr>
          <w:t xml:space="preserve"> </w:t>
        </w:r>
      </w:ins>
      <w:r w:rsidR="00127D05" w:rsidRPr="00093F5E">
        <w:rPr>
          <w:rFonts w:eastAsia="Adobe Myungjo Std M" w:cstheme="minorHAnsi"/>
          <w:szCs w:val="18"/>
          <w:lang w:val="en-GB"/>
        </w:rPr>
        <w:t xml:space="preserve">26 thousand units in 2008 to 231 thousand </w:t>
      </w:r>
      <w:ins w:id="158" w:author="Author">
        <w:r w:rsidR="007B7320">
          <w:rPr>
            <w:rFonts w:eastAsia="Adobe Myungjo Std M" w:cstheme="minorHAnsi"/>
            <w:szCs w:val="18"/>
            <w:lang w:val="en-GB"/>
          </w:rPr>
          <w:t xml:space="preserve">units </w:t>
        </w:r>
      </w:ins>
      <w:r w:rsidR="00127D05" w:rsidRPr="00093F5E">
        <w:rPr>
          <w:rFonts w:eastAsia="Adobe Myungjo Std M" w:cstheme="minorHAnsi"/>
          <w:szCs w:val="18"/>
          <w:lang w:val="en-GB"/>
        </w:rPr>
        <w:t>in 2020</w:t>
      </w:r>
      <w:r w:rsidRPr="00093F5E">
        <w:rPr>
          <w:rFonts w:eastAsia="Adobe Myungjo Std M" w:cstheme="minorHAnsi"/>
          <w:szCs w:val="18"/>
          <w:lang w:val="en-GB"/>
        </w:rPr>
        <w:t xml:space="preserve">. </w:t>
      </w:r>
      <w:r w:rsidR="00127D05" w:rsidRPr="00093F5E">
        <w:rPr>
          <w:rFonts w:eastAsia="Adobe Myungjo Std M" w:cstheme="minorHAnsi"/>
          <w:szCs w:val="18"/>
          <w:lang w:val="en-GB"/>
        </w:rPr>
        <w:t>This improvement in connectivity is expected to reduce disparity across Indonesian regions in many economic and social dimensions, including wages.</w:t>
      </w:r>
    </w:p>
    <w:p w14:paraId="62576227" w14:textId="2FBB1241" w:rsidR="00511618" w:rsidRPr="00093F5E" w:rsidRDefault="00093F5E" w:rsidP="00511618">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ab/>
      </w:r>
      <w:r w:rsidR="00A23712" w:rsidRPr="00093F5E">
        <w:rPr>
          <w:rFonts w:eastAsia="Adobe Myungjo Std M" w:cstheme="minorHAnsi"/>
          <w:szCs w:val="18"/>
          <w:lang w:val="en-GB"/>
        </w:rPr>
        <w:t>Against this backdrop, t</w:t>
      </w:r>
      <w:r w:rsidRPr="00093F5E">
        <w:rPr>
          <w:rFonts w:eastAsia="Adobe Myungjo Std M" w:cstheme="minorHAnsi"/>
          <w:szCs w:val="18"/>
          <w:lang w:val="en-GB"/>
        </w:rPr>
        <w:t>h</w:t>
      </w:r>
      <w:r w:rsidR="00A23712" w:rsidRPr="00093F5E">
        <w:rPr>
          <w:rFonts w:eastAsia="Adobe Myungjo Std M" w:cstheme="minorHAnsi"/>
          <w:szCs w:val="18"/>
          <w:lang w:val="en-GB"/>
        </w:rPr>
        <w:t>e present</w:t>
      </w:r>
      <w:r w:rsidRPr="00093F5E">
        <w:rPr>
          <w:rFonts w:eastAsia="Adobe Myungjo Std M" w:cstheme="minorHAnsi"/>
          <w:szCs w:val="18"/>
          <w:lang w:val="en-GB"/>
        </w:rPr>
        <w:t xml:space="preserve"> </w:t>
      </w:r>
      <w:ins w:id="159" w:author="Author">
        <w:r w:rsidRPr="00093F5E">
          <w:rPr>
            <w:rFonts w:eastAsia="Adobe Myungjo Std M" w:cstheme="minorHAnsi"/>
            <w:szCs w:val="18"/>
            <w:lang w:val="en-GB"/>
          </w:rPr>
          <w:t>study</w:t>
        </w:r>
      </w:ins>
      <w:del w:id="160" w:author="Author">
        <w:r w:rsidRPr="00093F5E">
          <w:rPr>
            <w:rFonts w:eastAsia="Adobe Myungjo Std M" w:cstheme="minorHAnsi"/>
            <w:szCs w:val="18"/>
            <w:lang w:val="en-GB"/>
          </w:rPr>
          <w:delText>paper</w:delText>
        </w:r>
      </w:del>
      <w:r w:rsidRPr="00093F5E">
        <w:rPr>
          <w:rFonts w:eastAsia="Adobe Myungjo Std M" w:cstheme="minorHAnsi"/>
          <w:szCs w:val="18"/>
          <w:lang w:val="en-GB"/>
        </w:rPr>
        <w:t xml:space="preserve"> </w:t>
      </w:r>
      <w:r w:rsidR="00DD26D2" w:rsidRPr="00093F5E">
        <w:rPr>
          <w:rFonts w:eastAsia="Adobe Myungjo Std M" w:cstheme="minorHAnsi"/>
          <w:szCs w:val="18"/>
          <w:lang w:val="en-GB"/>
        </w:rPr>
        <w:t xml:space="preserve">focuses </w:t>
      </w:r>
      <w:r w:rsidRPr="00093F5E">
        <w:rPr>
          <w:rFonts w:eastAsia="Adobe Myungjo Std M" w:cstheme="minorHAnsi"/>
          <w:szCs w:val="18"/>
          <w:lang w:val="en-GB"/>
        </w:rPr>
        <w:t xml:space="preserve">on convergence </w:t>
      </w:r>
      <w:r w:rsidR="00DD26D2" w:rsidRPr="00093F5E">
        <w:rPr>
          <w:rFonts w:eastAsia="Adobe Myungjo Std M" w:cstheme="minorHAnsi"/>
          <w:szCs w:val="18"/>
          <w:lang w:val="en-GB"/>
        </w:rPr>
        <w:t>patterns</w:t>
      </w:r>
      <w:r w:rsidRPr="00093F5E">
        <w:rPr>
          <w:rFonts w:eastAsia="Adobe Myungjo Std M" w:cstheme="minorHAnsi"/>
          <w:szCs w:val="18"/>
          <w:lang w:val="en-GB"/>
        </w:rPr>
        <w:t xml:space="preserve"> of the long-run </w:t>
      </w:r>
      <w:r w:rsidR="00DD26D2" w:rsidRPr="00093F5E">
        <w:rPr>
          <w:rFonts w:eastAsia="Adobe Myungjo Std M" w:cstheme="minorHAnsi"/>
          <w:szCs w:val="18"/>
          <w:lang w:val="en-GB"/>
        </w:rPr>
        <w:t>dynamics</w:t>
      </w:r>
      <w:r w:rsidRPr="00093F5E">
        <w:rPr>
          <w:rFonts w:eastAsia="Adobe Myungjo Std M" w:cstheme="minorHAnsi"/>
          <w:szCs w:val="18"/>
          <w:lang w:val="en-GB"/>
        </w:rPr>
        <w:t xml:space="preserve"> </w:t>
      </w:r>
      <w:r w:rsidR="00DD26D2" w:rsidRPr="00093F5E">
        <w:rPr>
          <w:rFonts w:eastAsia="Adobe Myungjo Std M" w:cstheme="minorHAnsi"/>
          <w:szCs w:val="18"/>
          <w:lang w:val="en-GB"/>
        </w:rPr>
        <w:t>in</w:t>
      </w:r>
      <w:r w:rsidRPr="00093F5E">
        <w:rPr>
          <w:rFonts w:eastAsia="Adobe Myungjo Std M" w:cstheme="minorHAnsi"/>
          <w:szCs w:val="18"/>
          <w:lang w:val="en-GB"/>
        </w:rPr>
        <w:t xml:space="preserve"> wages </w:t>
      </w:r>
      <w:r w:rsidR="00E21B5A" w:rsidRPr="00093F5E">
        <w:rPr>
          <w:rFonts w:eastAsia="Adobe Myungjo Std M" w:cstheme="minorHAnsi"/>
          <w:szCs w:val="18"/>
          <w:lang w:val="en-GB"/>
        </w:rPr>
        <w:t xml:space="preserve">across </w:t>
      </w:r>
      <w:r w:rsidRPr="00093F5E">
        <w:rPr>
          <w:rFonts w:eastAsia="Adobe Myungjo Std M" w:cstheme="minorHAnsi"/>
          <w:szCs w:val="18"/>
          <w:lang w:val="en-GB"/>
        </w:rPr>
        <w:t>Indonesia</w:t>
      </w:r>
      <w:r w:rsidR="00E21B5A" w:rsidRPr="00093F5E">
        <w:rPr>
          <w:rFonts w:eastAsia="Adobe Myungjo Std M" w:cstheme="minorHAnsi"/>
          <w:szCs w:val="18"/>
          <w:lang w:val="en-GB"/>
        </w:rPr>
        <w:t>n provinces</w:t>
      </w:r>
      <w:r w:rsidRPr="00093F5E">
        <w:rPr>
          <w:rFonts w:eastAsia="Adobe Myungjo Std M" w:cstheme="minorHAnsi"/>
          <w:szCs w:val="18"/>
          <w:lang w:val="en-GB"/>
        </w:rPr>
        <w:t xml:space="preserve"> and </w:t>
      </w:r>
      <w:r w:rsidR="00E21B5A" w:rsidRPr="00093F5E">
        <w:rPr>
          <w:rFonts w:eastAsia="Adobe Myungjo Std M" w:cstheme="minorHAnsi"/>
          <w:szCs w:val="18"/>
          <w:lang w:val="en-GB"/>
        </w:rPr>
        <w:t>the</w:t>
      </w:r>
      <w:r w:rsidRPr="00093F5E">
        <w:rPr>
          <w:rFonts w:eastAsia="Adobe Myungjo Std M" w:cstheme="minorHAnsi"/>
          <w:szCs w:val="18"/>
          <w:lang w:val="en-GB"/>
        </w:rPr>
        <w:t xml:space="preserve"> influenc</w:t>
      </w:r>
      <w:r w:rsidR="00DD26D2" w:rsidRPr="00093F5E">
        <w:rPr>
          <w:rFonts w:eastAsia="Adobe Myungjo Std M" w:cstheme="minorHAnsi"/>
          <w:szCs w:val="18"/>
          <w:lang w:val="en-GB"/>
        </w:rPr>
        <w:t>ing</w:t>
      </w:r>
      <w:r w:rsidRPr="00093F5E">
        <w:rPr>
          <w:rFonts w:eastAsia="Adobe Myungjo Std M" w:cstheme="minorHAnsi"/>
          <w:szCs w:val="18"/>
          <w:lang w:val="en-GB"/>
        </w:rPr>
        <w:t xml:space="preserve"> factors</w:t>
      </w:r>
      <w:r w:rsidR="00E21B5A" w:rsidRPr="00093F5E">
        <w:rPr>
          <w:rFonts w:eastAsia="Adobe Myungjo Std M" w:cstheme="minorHAnsi"/>
          <w:szCs w:val="18"/>
          <w:lang w:val="en-GB"/>
        </w:rPr>
        <w:t xml:space="preserve"> of </w:t>
      </w:r>
      <w:del w:id="161" w:author="Author">
        <w:r w:rsidR="00E21B5A" w:rsidRPr="00093F5E">
          <w:rPr>
            <w:rFonts w:eastAsia="Adobe Myungjo Std M" w:cstheme="minorHAnsi"/>
            <w:szCs w:val="18"/>
            <w:lang w:val="en-GB"/>
          </w:rPr>
          <w:delText xml:space="preserve">the </w:delText>
        </w:r>
      </w:del>
      <w:r w:rsidR="00E21B5A" w:rsidRPr="00093F5E">
        <w:rPr>
          <w:rFonts w:eastAsia="Adobe Myungjo Std M" w:cstheme="minorHAnsi"/>
          <w:szCs w:val="18"/>
          <w:lang w:val="en-GB"/>
        </w:rPr>
        <w:t xml:space="preserve">converging </w:t>
      </w:r>
      <w:ins w:id="162" w:author="Author">
        <w:r w:rsidR="00E21B5A" w:rsidRPr="00093F5E">
          <w:rPr>
            <w:rFonts w:eastAsia="Adobe Myungjo Std M" w:cstheme="minorHAnsi"/>
            <w:szCs w:val="18"/>
            <w:lang w:val="en-GB"/>
          </w:rPr>
          <w:t>behaviour</w:t>
        </w:r>
      </w:ins>
      <w:del w:id="163" w:author="Author">
        <w:r w:rsidR="00E21B5A" w:rsidRPr="00093F5E">
          <w:rPr>
            <w:rFonts w:eastAsia="Adobe Myungjo Std M" w:cstheme="minorHAnsi"/>
            <w:szCs w:val="18"/>
            <w:lang w:val="en-GB"/>
          </w:rPr>
          <w:delText>behavio</w:delText>
        </w:r>
        <w:r w:rsidR="005E4DAC" w:rsidRPr="00093F5E">
          <w:rPr>
            <w:rFonts w:eastAsia="Adobe Myungjo Std M" w:cstheme="minorHAnsi"/>
            <w:szCs w:val="18"/>
            <w:lang w:val="en-GB"/>
          </w:rPr>
          <w:delText>r</w:delText>
        </w:r>
      </w:del>
      <w:r w:rsidRPr="00093F5E">
        <w:rPr>
          <w:rFonts w:eastAsia="Adobe Myungjo Std M" w:cstheme="minorHAnsi"/>
          <w:szCs w:val="18"/>
          <w:lang w:val="en-GB"/>
        </w:rPr>
        <w:t>. Despite numerous studies on regional income convergence, l</w:t>
      </w:r>
      <w:ins w:id="164" w:author="Author">
        <w:r w:rsidR="007B7320">
          <w:rPr>
            <w:rFonts w:eastAsia="Adobe Myungjo Std M" w:cstheme="minorHAnsi"/>
            <w:szCs w:val="18"/>
            <w:lang w:val="en-GB"/>
          </w:rPr>
          <w:t>ess</w:t>
        </w:r>
      </w:ins>
      <w:del w:id="165" w:author="Author">
        <w:r w:rsidRPr="00093F5E" w:rsidDel="007B7320">
          <w:rPr>
            <w:rFonts w:eastAsia="Adobe Myungjo Std M" w:cstheme="minorHAnsi"/>
            <w:szCs w:val="18"/>
            <w:lang w:val="en-GB"/>
          </w:rPr>
          <w:delText>ittle</w:delText>
        </w:r>
      </w:del>
      <w:r w:rsidRPr="00093F5E">
        <w:rPr>
          <w:rFonts w:eastAsia="Adobe Myungjo Std M" w:cstheme="minorHAnsi"/>
          <w:szCs w:val="18"/>
          <w:lang w:val="en-GB"/>
        </w:rPr>
        <w:t xml:space="preserve"> is known about regional wage convergence in Indonesia. </w:t>
      </w:r>
      <w:r w:rsidR="004578A8" w:rsidRPr="00093F5E">
        <w:rPr>
          <w:rFonts w:eastAsia="Adobe Myungjo Std M" w:cstheme="minorHAnsi"/>
          <w:szCs w:val="18"/>
          <w:lang w:val="en-GB"/>
        </w:rPr>
        <w:t xml:space="preserve">Furthermore, this </w:t>
      </w:r>
      <w:ins w:id="166" w:author="Author">
        <w:r w:rsidR="004578A8" w:rsidRPr="00093F5E">
          <w:rPr>
            <w:rFonts w:eastAsia="Adobe Myungjo Std M" w:cstheme="minorHAnsi"/>
            <w:szCs w:val="18"/>
            <w:lang w:val="en-GB"/>
          </w:rPr>
          <w:t>study</w:t>
        </w:r>
      </w:ins>
      <w:del w:id="167" w:author="Author">
        <w:r w:rsidR="004578A8" w:rsidRPr="00093F5E">
          <w:rPr>
            <w:rFonts w:eastAsia="Adobe Myungjo Std M" w:cstheme="minorHAnsi"/>
            <w:szCs w:val="18"/>
            <w:lang w:val="en-GB"/>
          </w:rPr>
          <w:delText>paper</w:delText>
        </w:r>
      </w:del>
      <w:r w:rsidR="004578A8" w:rsidRPr="00093F5E">
        <w:rPr>
          <w:rFonts w:eastAsia="Adobe Myungjo Std M" w:cstheme="minorHAnsi"/>
          <w:szCs w:val="18"/>
          <w:lang w:val="en-GB"/>
        </w:rPr>
        <w:t xml:space="preserve"> uses the average net income per month of employees and </w:t>
      </w:r>
      <w:ins w:id="168" w:author="Author">
        <w:r w:rsidR="004578A8" w:rsidRPr="00093F5E">
          <w:rPr>
            <w:rFonts w:eastAsia="Adobe Myungjo Std M" w:cstheme="minorHAnsi"/>
            <w:szCs w:val="18"/>
            <w:lang w:val="en-GB"/>
          </w:rPr>
          <w:t>labourers</w:t>
        </w:r>
      </w:ins>
      <w:del w:id="169" w:author="Author">
        <w:r w:rsidR="004578A8" w:rsidRPr="00093F5E">
          <w:rPr>
            <w:rFonts w:eastAsia="Adobe Myungjo Std M" w:cstheme="minorHAnsi"/>
            <w:szCs w:val="18"/>
            <w:lang w:val="en-GB"/>
          </w:rPr>
          <w:delText>laborers</w:delText>
        </w:r>
      </w:del>
      <w:r w:rsidR="004578A8" w:rsidRPr="00093F5E">
        <w:rPr>
          <w:rFonts w:eastAsia="Adobe Myungjo Std M" w:cstheme="minorHAnsi"/>
          <w:szCs w:val="18"/>
          <w:lang w:val="en-GB"/>
        </w:rPr>
        <w:t xml:space="preserve"> in 34 provinces from </w:t>
      </w:r>
      <w:r w:rsidRPr="00093F5E">
        <w:rPr>
          <w:rFonts w:ascii="Calibri" w:eastAsia="Adobe Myungjo Std M" w:hAnsi="Calibri" w:cs="Calibri"/>
          <w:szCs w:val="18"/>
          <w:lang w:val="en-GB"/>
        </w:rPr>
        <w:t>2008</w:t>
      </w:r>
      <w:ins w:id="170" w:author="Author">
        <w:r w:rsidR="00C90F4C">
          <w:rPr>
            <w:rFonts w:ascii="Calibri" w:eastAsia="Adobe Myungjo Std M" w:hAnsi="Calibri" w:cs="Calibri"/>
            <w:szCs w:val="18"/>
            <w:lang w:val="en-GB"/>
          </w:rPr>
          <w:t xml:space="preserve"> to </w:t>
        </w:r>
      </w:ins>
      <w:del w:id="171" w:author="Author">
        <w:r w:rsidRPr="00093F5E" w:rsidDel="00C90F4C">
          <w:rPr>
            <w:rFonts w:ascii="Calibri" w:eastAsia="Adobe Myungjo Std M" w:hAnsi="Calibri" w:cs="Calibri"/>
            <w:szCs w:val="18"/>
            <w:lang w:val="en-GB"/>
          </w:rPr>
          <w:delText>-</w:delText>
        </w:r>
      </w:del>
      <w:r w:rsidRPr="00093F5E">
        <w:rPr>
          <w:rFonts w:ascii="Calibri" w:eastAsia="Adobe Myungjo Std M" w:hAnsi="Calibri" w:cs="Calibri"/>
          <w:szCs w:val="18"/>
          <w:lang w:val="en-GB"/>
        </w:rPr>
        <w:t xml:space="preserve">2020 as the primary indicator instead of </w:t>
      </w:r>
      <w:r w:rsidR="00081C19" w:rsidRPr="00093F5E">
        <w:rPr>
          <w:rFonts w:eastAsia="Adobe Myungjo Std M" w:cstheme="minorHAnsi"/>
          <w:szCs w:val="18"/>
          <w:lang w:val="en-GB"/>
        </w:rPr>
        <w:t xml:space="preserve">the </w:t>
      </w:r>
      <w:r w:rsidR="004578A8" w:rsidRPr="00093F5E">
        <w:rPr>
          <w:rFonts w:eastAsia="Adobe Myungjo Std M" w:cstheme="minorHAnsi"/>
          <w:szCs w:val="18"/>
          <w:lang w:val="en-GB"/>
        </w:rPr>
        <w:t>regional minimum wage</w:t>
      </w:r>
      <w:r w:rsidRPr="00093F5E">
        <w:rPr>
          <w:rFonts w:eastAsia="Adobe Myungjo Std M" w:cstheme="minorHAnsi"/>
          <w:szCs w:val="18"/>
          <w:lang w:val="en-GB"/>
        </w:rPr>
        <w:t xml:space="preserve"> (</w:t>
      </w:r>
      <w:r w:rsidR="00F74677" w:rsidRPr="00093F5E">
        <w:rPr>
          <w:rFonts w:eastAsia="Adobe Myungjo Std M" w:cstheme="minorHAnsi"/>
          <w:i/>
          <w:iCs/>
          <w:szCs w:val="18"/>
          <w:lang w:val="en-GB"/>
        </w:rPr>
        <w:t xml:space="preserve">Upah Minimum </w:t>
      </w:r>
      <w:r w:rsidR="009466FA" w:rsidRPr="00093F5E">
        <w:rPr>
          <w:rFonts w:eastAsia="Adobe Myungjo Std M" w:cstheme="minorHAnsi"/>
          <w:i/>
          <w:iCs/>
          <w:szCs w:val="18"/>
          <w:lang w:val="en-GB"/>
        </w:rPr>
        <w:t>R</w:t>
      </w:r>
      <w:r w:rsidR="00F74677" w:rsidRPr="00093F5E">
        <w:rPr>
          <w:rFonts w:eastAsia="Adobe Myungjo Std M" w:cstheme="minorHAnsi"/>
          <w:i/>
          <w:iCs/>
          <w:szCs w:val="18"/>
          <w:lang w:val="en-GB"/>
        </w:rPr>
        <w:t>egional</w:t>
      </w:r>
      <w:r w:rsidR="00F74677" w:rsidRPr="00093F5E">
        <w:rPr>
          <w:rFonts w:eastAsia="Adobe Myungjo Std M" w:cstheme="minorHAnsi"/>
          <w:szCs w:val="18"/>
          <w:lang w:val="en-GB"/>
        </w:rPr>
        <w:t xml:space="preserve"> - </w:t>
      </w:r>
      <w:r w:rsidRPr="00093F5E">
        <w:rPr>
          <w:rFonts w:eastAsia="Adobe Myungjo Std M" w:cstheme="minorHAnsi"/>
          <w:szCs w:val="18"/>
          <w:lang w:val="en-GB"/>
        </w:rPr>
        <w:t xml:space="preserve">UMR). In many cases, regional minimum wage </w:t>
      </w:r>
      <w:r w:rsidR="00081C19" w:rsidRPr="00093F5E">
        <w:rPr>
          <w:rFonts w:eastAsia="Adobe Myungjo Std M" w:cstheme="minorHAnsi"/>
          <w:szCs w:val="18"/>
          <w:lang w:val="en-GB"/>
        </w:rPr>
        <w:t xml:space="preserve">is </w:t>
      </w:r>
      <w:r w:rsidRPr="00093F5E">
        <w:rPr>
          <w:rFonts w:eastAsia="Adobe Myungjo Std M" w:cstheme="minorHAnsi"/>
          <w:szCs w:val="18"/>
          <w:lang w:val="en-GB"/>
        </w:rPr>
        <w:t xml:space="preserve">usually influenced by local government policy and other unconditional factors, so it </w:t>
      </w:r>
      <w:r w:rsidR="00A03A31" w:rsidRPr="00093F5E">
        <w:rPr>
          <w:rFonts w:eastAsia="Adobe Myungjo Std M" w:cstheme="minorHAnsi"/>
          <w:szCs w:val="18"/>
          <w:lang w:val="en-GB"/>
        </w:rPr>
        <w:t>does not</w:t>
      </w:r>
      <w:r w:rsidRPr="00093F5E">
        <w:rPr>
          <w:rFonts w:eastAsia="Adobe Myungjo Std M" w:cstheme="minorHAnsi"/>
          <w:szCs w:val="18"/>
          <w:lang w:val="en-GB"/>
        </w:rPr>
        <w:t xml:space="preserve"> optimally </w:t>
      </w:r>
      <w:r w:rsidR="00A03A31" w:rsidRPr="00093F5E">
        <w:rPr>
          <w:rFonts w:eastAsia="Adobe Myungjo Std M" w:cstheme="minorHAnsi"/>
          <w:szCs w:val="18"/>
          <w:lang w:val="en-GB"/>
        </w:rPr>
        <w:t>represent</w:t>
      </w:r>
      <w:r w:rsidRPr="00093F5E">
        <w:rPr>
          <w:rFonts w:eastAsia="Adobe Myungjo Std M" w:cstheme="minorHAnsi"/>
          <w:szCs w:val="18"/>
          <w:lang w:val="en-GB"/>
        </w:rPr>
        <w:t xml:space="preserve"> the real market situation. We also remove the effect of inflation on regional </w:t>
      </w:r>
      <w:ins w:id="172" w:author="Author">
        <w:r w:rsidRPr="00093F5E">
          <w:rPr>
            <w:rFonts w:eastAsia="Adobe Myungjo Std M" w:cstheme="minorHAnsi"/>
            <w:szCs w:val="18"/>
            <w:lang w:val="en-GB"/>
          </w:rPr>
          <w:t>wages</w:t>
        </w:r>
      </w:ins>
      <w:del w:id="173" w:author="Author">
        <w:r w:rsidRPr="00093F5E">
          <w:rPr>
            <w:rFonts w:eastAsia="Adobe Myungjo Std M" w:cstheme="minorHAnsi"/>
            <w:szCs w:val="18"/>
            <w:lang w:val="en-GB"/>
          </w:rPr>
          <w:delText>wage</w:delText>
        </w:r>
      </w:del>
      <w:r w:rsidRPr="00093F5E">
        <w:rPr>
          <w:rFonts w:eastAsia="Adobe Myungjo Std M" w:cstheme="minorHAnsi"/>
          <w:szCs w:val="18"/>
          <w:lang w:val="en-GB"/>
        </w:rPr>
        <w:t xml:space="preserve"> by converting the data from nominal </w:t>
      </w:r>
      <w:ins w:id="174" w:author="Author">
        <w:r w:rsidRPr="00093F5E">
          <w:rPr>
            <w:rFonts w:eastAsia="Adobe Myungjo Std M" w:cstheme="minorHAnsi"/>
            <w:szCs w:val="18"/>
            <w:lang w:val="en-GB"/>
          </w:rPr>
          <w:t>to</w:t>
        </w:r>
      </w:ins>
      <w:del w:id="175" w:author="Author">
        <w:r w:rsidRPr="00093F5E">
          <w:rPr>
            <w:rFonts w:eastAsia="Adobe Myungjo Std M" w:cstheme="minorHAnsi"/>
            <w:szCs w:val="18"/>
            <w:lang w:val="en-GB"/>
          </w:rPr>
          <w:delText>into</w:delText>
        </w:r>
      </w:del>
      <w:r w:rsidRPr="00093F5E">
        <w:rPr>
          <w:rFonts w:eastAsia="Adobe Myungjo Std M" w:cstheme="minorHAnsi"/>
          <w:szCs w:val="18"/>
          <w:lang w:val="en-GB"/>
        </w:rPr>
        <w:t xml:space="preserve"> </w:t>
      </w:r>
      <w:del w:id="176" w:author="Author">
        <w:r w:rsidR="00D828EB" w:rsidRPr="00093F5E">
          <w:rPr>
            <w:rFonts w:eastAsia="Adobe Myungjo Std M" w:cstheme="minorHAnsi"/>
            <w:szCs w:val="18"/>
            <w:lang w:val="en-GB"/>
          </w:rPr>
          <w:delText xml:space="preserve">the </w:delText>
        </w:r>
      </w:del>
      <w:r w:rsidRPr="00093F5E">
        <w:rPr>
          <w:rFonts w:eastAsia="Adobe Myungjo Std M" w:cstheme="minorHAnsi"/>
          <w:szCs w:val="18"/>
          <w:lang w:val="en-GB"/>
        </w:rPr>
        <w:t xml:space="preserve">real </w:t>
      </w:r>
      <w:ins w:id="177" w:author="Author">
        <w:r w:rsidRPr="00093F5E">
          <w:rPr>
            <w:rFonts w:eastAsia="Adobe Myungjo Std M" w:cstheme="minorHAnsi"/>
            <w:szCs w:val="18"/>
            <w:lang w:val="en-GB"/>
          </w:rPr>
          <w:t>terms</w:t>
        </w:r>
      </w:ins>
      <w:del w:id="178" w:author="Author">
        <w:r w:rsidRPr="00093F5E">
          <w:rPr>
            <w:rFonts w:eastAsia="Adobe Myungjo Std M" w:cstheme="minorHAnsi"/>
            <w:szCs w:val="18"/>
            <w:lang w:val="en-GB"/>
          </w:rPr>
          <w:delText>term</w:delText>
        </w:r>
      </w:del>
      <w:r w:rsidR="00DB6940" w:rsidRPr="00093F5E">
        <w:rPr>
          <w:rFonts w:eastAsia="Adobe Myungjo Std M" w:cstheme="minorHAnsi"/>
          <w:szCs w:val="18"/>
          <w:lang w:val="en-GB"/>
        </w:rPr>
        <w:t>.</w:t>
      </w:r>
    </w:p>
    <w:p w14:paraId="4D5D5D51" w14:textId="77777777" w:rsidR="00511618" w:rsidRPr="00093F5E" w:rsidRDefault="00346C7D" w:rsidP="00511618">
      <w:pPr>
        <w:pStyle w:val="ListParagraph"/>
        <w:spacing w:line="360" w:lineRule="auto"/>
        <w:ind w:firstLine="720"/>
        <w:jc w:val="both"/>
        <w:rPr>
          <w:lang w:val="en-GB"/>
        </w:rPr>
      </w:pPr>
      <w:ins w:id="179" w:author="Author">
        <w:r>
          <w:rPr>
            <w:rFonts w:eastAsia="Adobe Myungjo Std M" w:cstheme="minorHAnsi"/>
            <w:szCs w:val="18"/>
            <w:lang w:val="en-GB"/>
          </w:rPr>
          <w:t>W</w:t>
        </w:r>
        <w:r w:rsidRPr="00093F5E">
          <w:rPr>
            <w:rFonts w:eastAsia="Adobe Myungjo Std M" w:cstheme="minorHAnsi"/>
            <w:szCs w:val="18"/>
            <w:lang w:val="en-GB"/>
          </w:rPr>
          <w:t>e find three significant convergence clubs of regional wages</w:t>
        </w:r>
        <w:r>
          <w:rPr>
            <w:rFonts w:eastAsia="Adobe Myungjo Std M" w:cstheme="minorHAnsi"/>
            <w:szCs w:val="18"/>
            <w:lang w:val="en-GB"/>
          </w:rPr>
          <w:t xml:space="preserve"> </w:t>
        </w:r>
      </w:ins>
      <w:del w:id="180" w:author="Author">
        <w:r w:rsidR="00093F5E" w:rsidRPr="00093F5E" w:rsidDel="00346C7D">
          <w:rPr>
            <w:rFonts w:eastAsia="Adobe Myungjo Std M" w:cstheme="minorHAnsi"/>
            <w:szCs w:val="18"/>
            <w:lang w:val="en-GB"/>
          </w:rPr>
          <w:delText xml:space="preserve">By </w:delText>
        </w:r>
      </w:del>
      <w:ins w:id="181" w:author="Author">
        <w:r>
          <w:rPr>
            <w:rFonts w:eastAsia="Adobe Myungjo Std M" w:cstheme="minorHAnsi"/>
            <w:szCs w:val="18"/>
            <w:lang w:val="en-GB"/>
          </w:rPr>
          <w:t>by</w:t>
        </w:r>
        <w:r w:rsidRPr="00093F5E">
          <w:rPr>
            <w:rFonts w:eastAsia="Adobe Myungjo Std M" w:cstheme="minorHAnsi"/>
            <w:szCs w:val="18"/>
            <w:lang w:val="en-GB"/>
          </w:rPr>
          <w:t xml:space="preserve"> </w:t>
        </w:r>
      </w:ins>
      <w:r w:rsidR="00093F5E" w:rsidRPr="00093F5E">
        <w:rPr>
          <w:rFonts w:eastAsia="Adobe Myungjo Std M" w:cstheme="minorHAnsi"/>
          <w:szCs w:val="18"/>
          <w:lang w:val="en-GB"/>
        </w:rPr>
        <w:t xml:space="preserve">applying </w:t>
      </w:r>
      <w:r w:rsidR="004578A8" w:rsidRPr="00093F5E">
        <w:rPr>
          <w:rFonts w:eastAsia="Adobe Myungjo Std M" w:cstheme="minorHAnsi"/>
          <w:szCs w:val="18"/>
          <w:lang w:val="en-GB"/>
        </w:rPr>
        <w:t xml:space="preserve">the </w:t>
      </w:r>
      <w:r w:rsidR="00093F5E" w:rsidRPr="00093F5E">
        <w:rPr>
          <w:rFonts w:eastAsia="Adobe Myungjo Std M" w:cstheme="minorHAnsi"/>
          <w:szCs w:val="18"/>
          <w:lang w:val="en-GB"/>
        </w:rPr>
        <w:t xml:space="preserve">club convergence technique </w:t>
      </w:r>
      <w:r w:rsidR="00D5639B" w:rsidRPr="00093F5E">
        <w:rPr>
          <w:rFonts w:eastAsia="Adobe Myungjo Std M" w:cstheme="minorHAnsi"/>
          <w:szCs w:val="18"/>
          <w:lang w:val="en-GB"/>
        </w:rPr>
        <w:fldChar w:fldCharType="begin"/>
      </w:r>
      <w:r w:rsidR="00D5639B" w:rsidRPr="00093F5E">
        <w:rPr>
          <w:rFonts w:eastAsia="Adobe Myungjo Std M" w:cstheme="minorHAnsi"/>
          <w:szCs w:val="18"/>
          <w:lang w:val="en-GB"/>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sidRPr="00093F5E">
        <w:rPr>
          <w:rFonts w:eastAsia="Adobe Myungjo Std M" w:cstheme="minorHAnsi"/>
          <w:szCs w:val="18"/>
          <w:lang w:val="en-GB"/>
        </w:rPr>
        <w:fldChar w:fldCharType="separate"/>
      </w:r>
      <w:r w:rsidR="00D5639B" w:rsidRPr="00093F5E">
        <w:rPr>
          <w:rFonts w:ascii="Calibri" w:hAnsi="Calibri" w:cs="Calibri"/>
          <w:lang w:val="en-GB"/>
        </w:rPr>
        <w:t>(Phillips &amp; Sul, 2007)</w:t>
      </w:r>
      <w:r w:rsidR="00D5639B" w:rsidRPr="00093F5E">
        <w:rPr>
          <w:rFonts w:eastAsia="Adobe Myungjo Std M" w:cstheme="minorHAnsi"/>
          <w:szCs w:val="18"/>
          <w:lang w:val="en-GB"/>
        </w:rPr>
        <w:fldChar w:fldCharType="end"/>
      </w:r>
      <w:del w:id="182" w:author="Author">
        <w:r w:rsidR="00093F5E" w:rsidRPr="00093F5E" w:rsidDel="00346C7D">
          <w:rPr>
            <w:rFonts w:eastAsia="Adobe Myungjo Std M" w:cstheme="minorHAnsi"/>
            <w:szCs w:val="18"/>
            <w:lang w:val="en-GB"/>
          </w:rPr>
          <w:delText>,</w:delText>
        </w:r>
      </w:del>
      <w:r w:rsidR="00093F5E" w:rsidRPr="00093F5E">
        <w:rPr>
          <w:rFonts w:eastAsia="Adobe Myungjo Std M" w:cstheme="minorHAnsi"/>
          <w:szCs w:val="18"/>
          <w:lang w:val="en-GB"/>
        </w:rPr>
        <w:t xml:space="preserve"> </w:t>
      </w:r>
      <w:del w:id="183" w:author="Author">
        <w:r w:rsidR="00093F5E" w:rsidRPr="00093F5E" w:rsidDel="00346C7D">
          <w:rPr>
            <w:rFonts w:eastAsia="Adobe Myungjo Std M" w:cstheme="minorHAnsi"/>
            <w:szCs w:val="18"/>
            <w:lang w:val="en-GB"/>
          </w:rPr>
          <w:delText xml:space="preserve">we find three significant convergence clubs of regional </w:delText>
        </w:r>
      </w:del>
      <w:ins w:id="184" w:author="Author">
        <w:del w:id="185" w:author="Author">
          <w:r w:rsidR="00093F5E" w:rsidRPr="00093F5E" w:rsidDel="00346C7D">
            <w:rPr>
              <w:rFonts w:eastAsia="Adobe Myungjo Std M" w:cstheme="minorHAnsi"/>
              <w:szCs w:val="18"/>
              <w:lang w:val="en-GB"/>
            </w:rPr>
            <w:delText>wages</w:delText>
          </w:r>
        </w:del>
      </w:ins>
      <w:del w:id="186" w:author="Author">
        <w:r w:rsidR="00093F5E" w:rsidRPr="00093F5E">
          <w:rPr>
            <w:rFonts w:eastAsia="Adobe Myungjo Std M" w:cstheme="minorHAnsi"/>
            <w:szCs w:val="18"/>
            <w:lang w:val="en-GB"/>
          </w:rPr>
          <w:delText>wage</w:delText>
        </w:r>
      </w:del>
      <w:r w:rsidR="00093F5E" w:rsidRPr="00093F5E">
        <w:rPr>
          <w:rFonts w:eastAsia="Adobe Myungjo Std M" w:cstheme="minorHAnsi"/>
          <w:szCs w:val="18"/>
          <w:lang w:val="en-GB"/>
        </w:rPr>
        <w:t xml:space="preserve">. Interestingly, the composition of the clubs </w:t>
      </w:r>
      <w:del w:id="187" w:author="Author">
        <w:r w:rsidR="00093F5E" w:rsidRPr="00093F5E">
          <w:rPr>
            <w:rFonts w:eastAsia="Adobe Myungjo Std M" w:cstheme="minorHAnsi"/>
            <w:szCs w:val="18"/>
            <w:lang w:val="en-GB"/>
          </w:rPr>
          <w:delText xml:space="preserve">by </w:delText>
        </w:r>
      </w:del>
      <w:r w:rsidR="00093F5E" w:rsidRPr="00093F5E">
        <w:rPr>
          <w:rFonts w:eastAsia="Adobe Myungjo Std M" w:cstheme="minorHAnsi"/>
          <w:szCs w:val="18"/>
          <w:lang w:val="en-GB"/>
        </w:rPr>
        <w:t xml:space="preserve">using real wage is very similar to the one we obtained </w:t>
      </w:r>
      <w:del w:id="188" w:author="Author">
        <w:r w:rsidR="00093F5E" w:rsidRPr="00093F5E">
          <w:rPr>
            <w:rFonts w:eastAsia="Adobe Myungjo Std M" w:cstheme="minorHAnsi"/>
            <w:szCs w:val="18"/>
            <w:lang w:val="en-GB"/>
          </w:rPr>
          <w:delText xml:space="preserve">by </w:delText>
        </w:r>
      </w:del>
      <w:r w:rsidR="00093F5E" w:rsidRPr="00093F5E">
        <w:rPr>
          <w:rFonts w:eastAsia="Adobe Myungjo Std M" w:cstheme="minorHAnsi"/>
          <w:szCs w:val="18"/>
          <w:lang w:val="en-GB"/>
        </w:rPr>
        <w:t>using nominal wage, implying the existence of</w:t>
      </w:r>
      <w:r w:rsidR="001F188B" w:rsidRPr="00093F5E">
        <w:rPr>
          <w:rFonts w:eastAsia="Adobe Myungjo Std M" w:cstheme="minorHAnsi"/>
          <w:szCs w:val="18"/>
          <w:lang w:val="en-GB"/>
        </w:rPr>
        <w:t xml:space="preserve"> a</w:t>
      </w:r>
      <w:r w:rsidR="00093F5E" w:rsidRPr="00093F5E">
        <w:rPr>
          <w:rFonts w:eastAsia="Adobe Myungjo Std M" w:cstheme="minorHAnsi"/>
          <w:szCs w:val="18"/>
          <w:lang w:val="en-GB"/>
        </w:rPr>
        <w:t xml:space="preserve"> price-adjusted mechanism in regional wages. </w:t>
      </w:r>
      <w:r w:rsidR="00712558" w:rsidRPr="00093F5E">
        <w:rPr>
          <w:rFonts w:eastAsia="Adobe Myungjo Std M" w:cstheme="minorHAnsi"/>
          <w:szCs w:val="18"/>
          <w:lang w:val="en-GB"/>
        </w:rPr>
        <w:t>Provinces that converge into the higher wage clubs (</w:t>
      </w:r>
      <w:ins w:id="189" w:author="Author">
        <w:r w:rsidR="00712558" w:rsidRPr="00093F5E">
          <w:rPr>
            <w:rFonts w:eastAsia="Adobe Myungjo Std M" w:cstheme="minorHAnsi"/>
            <w:szCs w:val="18"/>
            <w:lang w:val="en-GB"/>
          </w:rPr>
          <w:t>Clubs</w:t>
        </w:r>
      </w:ins>
      <w:del w:id="190" w:author="Author">
        <w:r w:rsidR="00712558" w:rsidRPr="00093F5E">
          <w:rPr>
            <w:rFonts w:eastAsia="Adobe Myungjo Std M" w:cstheme="minorHAnsi"/>
            <w:szCs w:val="18"/>
            <w:lang w:val="en-GB"/>
          </w:rPr>
          <w:delText>club</w:delText>
        </w:r>
      </w:del>
      <w:r w:rsidR="00712558" w:rsidRPr="00093F5E">
        <w:rPr>
          <w:rFonts w:eastAsia="Adobe Myungjo Std M" w:cstheme="minorHAnsi"/>
          <w:szCs w:val="18"/>
          <w:lang w:val="en-GB"/>
        </w:rPr>
        <w:t xml:space="preserve"> 1 and </w:t>
      </w:r>
      <w:del w:id="191" w:author="Author">
        <w:r w:rsidR="00712558" w:rsidRPr="00093F5E">
          <w:rPr>
            <w:rFonts w:eastAsia="Adobe Myungjo Std M" w:cstheme="minorHAnsi"/>
            <w:szCs w:val="18"/>
            <w:lang w:val="en-GB"/>
          </w:rPr>
          <w:delText xml:space="preserve">club </w:delText>
        </w:r>
      </w:del>
      <w:r w:rsidR="00712558" w:rsidRPr="00093F5E">
        <w:rPr>
          <w:rFonts w:eastAsia="Adobe Myungjo Std M" w:cstheme="minorHAnsi"/>
          <w:szCs w:val="18"/>
          <w:lang w:val="en-GB"/>
        </w:rPr>
        <w:t xml:space="preserve">2) </w:t>
      </w:r>
      <w:r w:rsidR="00941FC7" w:rsidRPr="00093F5E">
        <w:rPr>
          <w:rFonts w:eastAsia="Adobe Myungjo Std M" w:cstheme="minorHAnsi"/>
          <w:szCs w:val="18"/>
          <w:lang w:val="en-GB"/>
        </w:rPr>
        <w:t>share</w:t>
      </w:r>
      <w:r w:rsidR="00712558" w:rsidRPr="00093F5E">
        <w:rPr>
          <w:rFonts w:eastAsia="Adobe Myungjo Std M" w:cstheme="minorHAnsi"/>
          <w:szCs w:val="18"/>
          <w:lang w:val="en-GB"/>
        </w:rPr>
        <w:t xml:space="preserve"> similar characteristics</w:t>
      </w:r>
      <w:ins w:id="192" w:author="Author">
        <w:r w:rsidR="003D6DD0" w:rsidRPr="00093F5E">
          <w:rPr>
            <w:rFonts w:eastAsia="Adobe Myungjo Std M" w:cstheme="minorHAnsi"/>
            <w:szCs w:val="18"/>
            <w:lang w:val="en-GB"/>
          </w:rPr>
          <w:t>:</w:t>
        </w:r>
      </w:ins>
      <w:del w:id="193" w:author="Author">
        <w:r w:rsidR="003D6DD0" w:rsidRPr="00093F5E">
          <w:rPr>
            <w:rFonts w:eastAsia="Adobe Myungjo Std M" w:cstheme="minorHAnsi"/>
            <w:szCs w:val="18"/>
            <w:lang w:val="en-GB"/>
          </w:rPr>
          <w:delText>;</w:delText>
        </w:r>
      </w:del>
      <w:r w:rsidR="00712558" w:rsidRPr="00093F5E">
        <w:rPr>
          <w:rFonts w:eastAsia="Adobe Myungjo Std M" w:cstheme="minorHAnsi"/>
          <w:szCs w:val="18"/>
          <w:lang w:val="en-GB"/>
        </w:rPr>
        <w:t xml:space="preserve"> </w:t>
      </w:r>
      <w:r w:rsidR="00941FC7" w:rsidRPr="00093F5E">
        <w:rPr>
          <w:rFonts w:eastAsia="Adobe Myungjo Std M" w:cstheme="minorHAnsi"/>
          <w:szCs w:val="18"/>
          <w:lang w:val="en-GB"/>
        </w:rPr>
        <w:t>having a large proportion of manufacturing industries and high traffic of migrant workers</w:t>
      </w:r>
      <w:r w:rsidR="00712558" w:rsidRPr="00093F5E">
        <w:rPr>
          <w:rFonts w:eastAsia="Adobe Myungjo Std M" w:cstheme="minorHAnsi"/>
          <w:szCs w:val="18"/>
          <w:lang w:val="en-GB"/>
        </w:rPr>
        <w:t>,</w:t>
      </w:r>
      <w:r w:rsidR="00941FC7" w:rsidRPr="00093F5E">
        <w:rPr>
          <w:rFonts w:eastAsia="Adobe Myungjo Std M" w:cstheme="minorHAnsi"/>
          <w:szCs w:val="18"/>
          <w:lang w:val="en-GB"/>
        </w:rPr>
        <w:t xml:space="preserve"> and</w:t>
      </w:r>
      <w:r w:rsidR="00712558" w:rsidRPr="00093F5E">
        <w:rPr>
          <w:rFonts w:eastAsia="Adobe Myungjo Std M" w:cstheme="minorHAnsi"/>
          <w:szCs w:val="18"/>
          <w:lang w:val="en-GB"/>
        </w:rPr>
        <w:t xml:space="preserve"> </w:t>
      </w:r>
      <w:r w:rsidR="00C2683A" w:rsidRPr="00093F5E">
        <w:rPr>
          <w:rFonts w:eastAsia="Adobe Myungjo Std M" w:cstheme="minorHAnsi"/>
          <w:szCs w:val="18"/>
          <w:lang w:val="en-GB"/>
        </w:rPr>
        <w:t xml:space="preserve">locations of main national strategic infrastructure </w:t>
      </w:r>
      <w:r w:rsidR="00712558" w:rsidRPr="00093F5E">
        <w:rPr>
          <w:rFonts w:eastAsia="Adobe Myungjo Std M" w:cstheme="minorHAnsi"/>
          <w:szCs w:val="18"/>
          <w:lang w:val="en-GB"/>
        </w:rPr>
        <w:t>projects to promote investment</w:t>
      </w:r>
      <w:r w:rsidR="00941FC7" w:rsidRPr="00093F5E">
        <w:rPr>
          <w:rFonts w:eastAsia="Adobe Myungjo Std M" w:cstheme="minorHAnsi"/>
          <w:szCs w:val="18"/>
          <w:lang w:val="en-GB"/>
        </w:rPr>
        <w:t xml:space="preserve">. </w:t>
      </w:r>
      <w:r w:rsidR="00093F5E" w:rsidRPr="00093F5E">
        <w:rPr>
          <w:rFonts w:eastAsia="Adobe Myungjo Std M" w:cstheme="minorHAnsi"/>
          <w:szCs w:val="18"/>
          <w:lang w:val="en-GB"/>
        </w:rPr>
        <w:t>Our further analysis using</w:t>
      </w:r>
      <w:r w:rsidR="001F188B" w:rsidRPr="00093F5E">
        <w:rPr>
          <w:lang w:val="en-GB"/>
        </w:rPr>
        <w:t xml:space="preserve"> </w:t>
      </w:r>
      <w:ins w:id="194" w:author="Author">
        <w:r w:rsidR="00093F5E" w:rsidRPr="00093F5E">
          <w:rPr>
            <w:rFonts w:ascii="Calibri" w:eastAsia="Yu Mincho" w:hAnsi="Calibri" w:cs="Times New Roman"/>
            <w:lang w:val="en-GB"/>
          </w:rPr>
          <w:t xml:space="preserve">an </w:t>
        </w:r>
      </w:ins>
      <w:r w:rsidR="00093F5E" w:rsidRPr="00093F5E">
        <w:rPr>
          <w:lang w:val="en-GB"/>
        </w:rPr>
        <w:t xml:space="preserve">ordered logit model suggests that the formation of club convergence is significantly explained by the following variables: share of employment </w:t>
      </w:r>
      <w:r w:rsidR="00712558" w:rsidRPr="00093F5E">
        <w:rPr>
          <w:lang w:val="en-GB"/>
        </w:rPr>
        <w:t xml:space="preserve">in the </w:t>
      </w:r>
      <w:r w:rsidR="00093F5E" w:rsidRPr="00093F5E">
        <w:rPr>
          <w:lang w:val="en-GB"/>
        </w:rPr>
        <w:t>manufacturing sector, investment share to GDP</w:t>
      </w:r>
      <w:r w:rsidR="00712558" w:rsidRPr="00093F5E">
        <w:rPr>
          <w:lang w:val="en-GB"/>
        </w:rPr>
        <w:t xml:space="preserve">, </w:t>
      </w:r>
      <w:ins w:id="195" w:author="Author">
        <w:r w:rsidR="00093F5E" w:rsidRPr="00093F5E">
          <w:rPr>
            <w:lang w:val="en-GB"/>
          </w:rPr>
          <w:t>labour</w:t>
        </w:r>
      </w:ins>
      <w:del w:id="196" w:author="Author">
        <w:r w:rsidR="00093F5E" w:rsidRPr="00093F5E">
          <w:rPr>
            <w:lang w:val="en-GB"/>
          </w:rPr>
          <w:delText>labor</w:delText>
        </w:r>
      </w:del>
      <w:r w:rsidR="00093F5E" w:rsidRPr="00093F5E">
        <w:rPr>
          <w:lang w:val="en-GB"/>
        </w:rPr>
        <w:t xml:space="preserve"> force participation rate</w:t>
      </w:r>
      <w:r w:rsidR="00712558" w:rsidRPr="00093F5E">
        <w:rPr>
          <w:lang w:val="en-GB"/>
        </w:rPr>
        <w:t>, and the wage</w:t>
      </w:r>
      <w:r w:rsidR="00755FCE" w:rsidRPr="00093F5E">
        <w:rPr>
          <w:lang w:val="en-GB"/>
        </w:rPr>
        <w:t xml:space="preserve"> level </w:t>
      </w:r>
      <w:ins w:id="197" w:author="Author">
        <w:r w:rsidR="00755FCE" w:rsidRPr="00093F5E">
          <w:rPr>
            <w:lang w:val="en-GB"/>
          </w:rPr>
          <w:t>in</w:t>
        </w:r>
      </w:ins>
      <w:del w:id="198" w:author="Author">
        <w:r w:rsidR="00755FCE" w:rsidRPr="00093F5E">
          <w:rPr>
            <w:lang w:val="en-GB"/>
          </w:rPr>
          <w:delText>at</w:delText>
        </w:r>
      </w:del>
      <w:r w:rsidR="00755FCE" w:rsidRPr="00093F5E">
        <w:rPr>
          <w:lang w:val="en-GB"/>
        </w:rPr>
        <w:t xml:space="preserve"> the initial period</w:t>
      </w:r>
      <w:r w:rsidR="00712558" w:rsidRPr="00093F5E">
        <w:rPr>
          <w:lang w:val="en-GB"/>
        </w:rPr>
        <w:t>.</w:t>
      </w:r>
      <w:r w:rsidR="00093F5E" w:rsidRPr="00093F5E">
        <w:rPr>
          <w:lang w:val="en-GB"/>
        </w:rPr>
        <w:t xml:space="preserve"> </w:t>
      </w:r>
      <w:r w:rsidR="00712558" w:rsidRPr="00093F5E">
        <w:rPr>
          <w:lang w:val="en-GB"/>
        </w:rPr>
        <w:t>These findings also confirm the assumption of similar characteristics mentioned above.</w:t>
      </w:r>
      <w:r w:rsidR="004F2556" w:rsidRPr="00093F5E">
        <w:rPr>
          <w:lang w:val="en-GB"/>
        </w:rPr>
        <w:t xml:space="preserve"> </w:t>
      </w:r>
    </w:p>
    <w:p w14:paraId="11D1BC87" w14:textId="77777777" w:rsidR="00EE0849" w:rsidRPr="00093F5E" w:rsidRDefault="00093F5E" w:rsidP="00511618">
      <w:pPr>
        <w:pStyle w:val="ListParagraph"/>
        <w:spacing w:line="360" w:lineRule="auto"/>
        <w:ind w:firstLine="720"/>
        <w:jc w:val="both"/>
        <w:rPr>
          <w:lang w:val="en-GB"/>
        </w:rPr>
        <w:sectPr w:rsidR="00EE0849" w:rsidRPr="00093F5E">
          <w:footerReference w:type="default" r:id="rId15"/>
          <w:pgSz w:w="12240" w:h="15840"/>
          <w:pgMar w:top="1440" w:right="1440" w:bottom="1440" w:left="1440" w:header="720" w:footer="720" w:gutter="0"/>
          <w:cols w:space="720"/>
          <w:docGrid w:linePitch="360"/>
        </w:sectPr>
      </w:pPr>
      <w:r w:rsidRPr="00093F5E">
        <w:rPr>
          <w:lang w:val="en-GB"/>
        </w:rPr>
        <w:t xml:space="preserve">The </w:t>
      </w:r>
      <w:ins w:id="199" w:author="Author">
        <w:r w:rsidRPr="00093F5E">
          <w:rPr>
            <w:lang w:val="en-GB"/>
          </w:rPr>
          <w:t>remainder</w:t>
        </w:r>
      </w:ins>
      <w:del w:id="200" w:author="Author">
        <w:r w:rsidRPr="00093F5E">
          <w:rPr>
            <w:lang w:val="en-GB"/>
          </w:rPr>
          <w:delText>remaining part</w:delText>
        </w:r>
      </w:del>
      <w:r w:rsidRPr="00093F5E">
        <w:rPr>
          <w:lang w:val="en-GB"/>
        </w:rPr>
        <w:t xml:space="preserve"> of </w:t>
      </w:r>
      <w:ins w:id="201" w:author="Author">
        <w:r w:rsidRPr="00093F5E">
          <w:rPr>
            <w:lang w:val="en-GB"/>
          </w:rPr>
          <w:t>this</w:t>
        </w:r>
      </w:ins>
      <w:del w:id="202" w:author="Author">
        <w:r w:rsidRPr="00093F5E">
          <w:rPr>
            <w:lang w:val="en-GB"/>
          </w:rPr>
          <w:delText>the</w:delText>
        </w:r>
      </w:del>
      <w:r w:rsidRPr="00093F5E">
        <w:rPr>
          <w:lang w:val="en-GB"/>
        </w:rPr>
        <w:t xml:space="preserve"> paper is </w:t>
      </w:r>
      <w:ins w:id="203" w:author="Author">
        <w:r w:rsidRPr="00093F5E">
          <w:rPr>
            <w:lang w:val="en-GB"/>
          </w:rPr>
          <w:t>organised</w:t>
        </w:r>
      </w:ins>
      <w:del w:id="204" w:author="Author">
        <w:r w:rsidRPr="00093F5E">
          <w:rPr>
            <w:lang w:val="en-GB"/>
          </w:rPr>
          <w:delText>organized</w:delText>
        </w:r>
      </w:del>
      <w:r w:rsidRPr="00093F5E">
        <w:rPr>
          <w:lang w:val="en-GB"/>
        </w:rPr>
        <w:t xml:space="preserve"> as follows</w:t>
      </w:r>
      <w:r w:rsidR="00511618" w:rsidRPr="00093F5E">
        <w:rPr>
          <w:lang w:val="en-GB"/>
        </w:rPr>
        <w:t xml:space="preserve">. </w:t>
      </w:r>
      <w:r w:rsidRPr="00093F5E">
        <w:rPr>
          <w:lang w:val="en-GB"/>
        </w:rPr>
        <w:t>S</w:t>
      </w:r>
      <w:r w:rsidR="00511618" w:rsidRPr="00093F5E">
        <w:rPr>
          <w:lang w:val="en-GB"/>
        </w:rPr>
        <w:t>ection 2 review</w:t>
      </w:r>
      <w:r w:rsidRPr="00093F5E">
        <w:rPr>
          <w:lang w:val="en-GB"/>
        </w:rPr>
        <w:t>s</w:t>
      </w:r>
      <w:r w:rsidR="00511618" w:rsidRPr="00093F5E">
        <w:rPr>
          <w:lang w:val="en-GB"/>
        </w:rPr>
        <w:t xml:space="preserve"> </w:t>
      </w:r>
      <w:r w:rsidR="006455B6" w:rsidRPr="00093F5E">
        <w:rPr>
          <w:lang w:val="en-GB"/>
        </w:rPr>
        <w:t xml:space="preserve">the </w:t>
      </w:r>
      <w:r w:rsidR="00511618" w:rsidRPr="00093F5E">
        <w:rPr>
          <w:lang w:val="en-GB"/>
        </w:rPr>
        <w:t>related literature</w:t>
      </w:r>
      <w:r w:rsidR="00216075" w:rsidRPr="00093F5E">
        <w:rPr>
          <w:lang w:val="en-GB"/>
        </w:rPr>
        <w:t>,</w:t>
      </w:r>
      <w:r w:rsidR="00511618" w:rsidRPr="00093F5E">
        <w:rPr>
          <w:lang w:val="en-GB"/>
        </w:rPr>
        <w:t xml:space="preserve"> and Section 3 discuss</w:t>
      </w:r>
      <w:r w:rsidRPr="00093F5E">
        <w:rPr>
          <w:lang w:val="en-GB"/>
        </w:rPr>
        <w:t>es</w:t>
      </w:r>
      <w:r w:rsidR="00511618" w:rsidRPr="00093F5E">
        <w:rPr>
          <w:lang w:val="en-GB"/>
        </w:rPr>
        <w:t xml:space="preserve"> the methodologies and data. </w:t>
      </w:r>
      <w:r w:rsidR="005E4DAC" w:rsidRPr="00093F5E">
        <w:rPr>
          <w:lang w:val="en-GB"/>
        </w:rPr>
        <w:t xml:space="preserve">We discuss </w:t>
      </w:r>
      <w:r w:rsidR="005E4DAC" w:rsidRPr="00093F5E">
        <w:rPr>
          <w:lang w:val="en-GB"/>
        </w:rPr>
        <w:lastRenderedPageBreak/>
        <w:t xml:space="preserve">the results of club convergence identification and the influencing factors in </w:t>
      </w:r>
      <w:r w:rsidR="00511618" w:rsidRPr="00093F5E">
        <w:rPr>
          <w:lang w:val="en-GB"/>
        </w:rPr>
        <w:t>Section 4</w:t>
      </w:r>
      <w:r w:rsidR="005E4DAC" w:rsidRPr="00093F5E">
        <w:rPr>
          <w:lang w:val="en-GB"/>
        </w:rPr>
        <w:t>.</w:t>
      </w:r>
      <w:r w:rsidR="00511618" w:rsidRPr="00093F5E">
        <w:rPr>
          <w:lang w:val="en-GB"/>
        </w:rPr>
        <w:t xml:space="preserve"> Finally, </w:t>
      </w:r>
      <w:r w:rsidRPr="00093F5E">
        <w:rPr>
          <w:lang w:val="en-GB"/>
        </w:rPr>
        <w:t xml:space="preserve">Section 5 concludes </w:t>
      </w:r>
      <w:r w:rsidR="005E4DAC" w:rsidRPr="00093F5E">
        <w:rPr>
          <w:lang w:val="en-GB"/>
        </w:rPr>
        <w:t>the paper.</w:t>
      </w:r>
    </w:p>
    <w:p w14:paraId="363A4130" w14:textId="77777777" w:rsidR="00CC0532" w:rsidRPr="00093F5E" w:rsidRDefault="00093F5E" w:rsidP="00687E6C">
      <w:pPr>
        <w:pStyle w:val="ListParagraph"/>
        <w:numPr>
          <w:ilvl w:val="0"/>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lastRenderedPageBreak/>
        <w:t>A b</w:t>
      </w:r>
      <w:r w:rsidR="00687E6C" w:rsidRPr="00093F5E">
        <w:rPr>
          <w:rFonts w:ascii="Bookman Old Style" w:eastAsia="Adobe Myungjo Std M" w:hAnsi="Bookman Old Style"/>
          <w:b/>
          <w:szCs w:val="18"/>
          <w:lang w:val="en-GB"/>
        </w:rPr>
        <w:t>rief review on wage convergence studies and contribution of</w:t>
      </w:r>
      <w:r w:rsidR="00951BFF" w:rsidRPr="00093F5E">
        <w:rPr>
          <w:rFonts w:ascii="Bookman Old Style" w:eastAsia="Adobe Myungjo Std M" w:hAnsi="Bookman Old Style"/>
          <w:b/>
          <w:szCs w:val="18"/>
          <w:lang w:val="en-GB"/>
        </w:rPr>
        <w:t xml:space="preserve"> </w:t>
      </w:r>
      <w:r w:rsidR="008711ED" w:rsidRPr="00093F5E">
        <w:rPr>
          <w:rFonts w:ascii="Bookman Old Style" w:eastAsia="Adobe Myungjo Std M" w:hAnsi="Bookman Old Style"/>
          <w:b/>
          <w:szCs w:val="18"/>
          <w:lang w:val="en-GB"/>
        </w:rPr>
        <w:t xml:space="preserve">the </w:t>
      </w:r>
      <w:r w:rsidR="00951BFF" w:rsidRPr="00093F5E">
        <w:rPr>
          <w:rFonts w:ascii="Bookman Old Style" w:eastAsia="Adobe Myungjo Std M" w:hAnsi="Bookman Old Style"/>
          <w:b/>
          <w:szCs w:val="18"/>
          <w:lang w:val="en-GB"/>
        </w:rPr>
        <w:t>present</w:t>
      </w:r>
      <w:r w:rsidR="00687E6C" w:rsidRPr="00093F5E">
        <w:rPr>
          <w:rFonts w:ascii="Bookman Old Style" w:eastAsia="Adobe Myungjo Std M" w:hAnsi="Bookman Old Style"/>
          <w:b/>
          <w:szCs w:val="18"/>
          <w:lang w:val="en-GB"/>
        </w:rPr>
        <w:t xml:space="preserve"> </w:t>
      </w:r>
      <w:del w:id="205" w:author="Author">
        <w:r w:rsidR="00910C9D" w:rsidRPr="00093F5E" w:rsidDel="00467553">
          <w:rPr>
            <w:rFonts w:ascii="Bookman Old Style" w:eastAsia="Adobe Myungjo Std M" w:hAnsi="Bookman Old Style"/>
            <w:b/>
            <w:szCs w:val="18"/>
            <w:lang w:val="en-GB"/>
          </w:rPr>
          <w:delText>paper</w:delText>
        </w:r>
      </w:del>
      <w:ins w:id="206" w:author="Author">
        <w:r w:rsidR="00467553">
          <w:rPr>
            <w:rFonts w:ascii="Bookman Old Style" w:eastAsia="Adobe Myungjo Std M" w:hAnsi="Bookman Old Style"/>
            <w:b/>
            <w:szCs w:val="18"/>
            <w:lang w:val="en-GB"/>
          </w:rPr>
          <w:t>study</w:t>
        </w:r>
      </w:ins>
    </w:p>
    <w:p w14:paraId="73E3A67A" w14:textId="77777777" w:rsidR="00687E6C" w:rsidRPr="00093F5E" w:rsidRDefault="00687E6C" w:rsidP="00687E6C">
      <w:pPr>
        <w:pStyle w:val="ListParagraph"/>
        <w:rPr>
          <w:rFonts w:ascii="Bookman Old Style" w:eastAsia="Adobe Myungjo Std M" w:hAnsi="Bookman Old Style"/>
          <w:b/>
          <w:szCs w:val="18"/>
          <w:lang w:val="en-GB"/>
        </w:rPr>
      </w:pPr>
    </w:p>
    <w:p w14:paraId="7F768091" w14:textId="2E6BE098" w:rsidR="003C63A1" w:rsidRPr="00093F5E" w:rsidRDefault="00093F5E" w:rsidP="00CC0532">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t xml:space="preserve">In </w:t>
      </w:r>
      <w:ins w:id="207" w:author="Author">
        <w:r w:rsidRPr="00093F5E">
          <w:rPr>
            <w:rFonts w:eastAsia="Adobe Myungjo Std M" w:cstheme="minorHAnsi"/>
            <w:szCs w:val="18"/>
            <w:lang w:val="en-GB"/>
          </w:rPr>
          <w:t>labour</w:t>
        </w:r>
      </w:ins>
      <w:del w:id="208" w:author="Author">
        <w:r w:rsidRPr="00093F5E">
          <w:rPr>
            <w:rFonts w:eastAsia="Adobe Myungjo Std M" w:cstheme="minorHAnsi"/>
            <w:szCs w:val="18"/>
            <w:lang w:val="en-GB"/>
          </w:rPr>
          <w:delText>labor</w:delText>
        </w:r>
      </w:del>
      <w:r w:rsidRPr="00093F5E">
        <w:rPr>
          <w:rFonts w:eastAsia="Adobe Myungjo Std M" w:cstheme="minorHAnsi"/>
          <w:szCs w:val="18"/>
          <w:lang w:val="en-GB"/>
        </w:rPr>
        <w:t xml:space="preserve"> market literature, wage convergence is generally evaluated from two perspectives: first, convergence in </w:t>
      </w:r>
      <w:ins w:id="209" w:author="Author">
        <w:r w:rsidRPr="00093F5E">
          <w:rPr>
            <w:rFonts w:eastAsia="Adobe Myungjo Std M" w:cstheme="minorHAnsi"/>
            <w:szCs w:val="18"/>
            <w:lang w:val="en-GB"/>
          </w:rPr>
          <w:t>wages</w:t>
        </w:r>
      </w:ins>
      <w:del w:id="210" w:author="Author">
        <w:r w:rsidRPr="00093F5E">
          <w:rPr>
            <w:rFonts w:eastAsia="Adobe Myungjo Std M" w:cstheme="minorHAnsi"/>
            <w:szCs w:val="18"/>
            <w:lang w:val="en-GB"/>
          </w:rPr>
          <w:delText>wage</w:delText>
        </w:r>
      </w:del>
      <w:r w:rsidRPr="00093F5E">
        <w:rPr>
          <w:rFonts w:eastAsia="Adobe Myungjo Std M" w:cstheme="minorHAnsi"/>
          <w:szCs w:val="18"/>
          <w:lang w:val="en-GB"/>
        </w:rPr>
        <w:t xml:space="preserve"> across workers and, second, across locations.</w:t>
      </w:r>
      <w:r w:rsidR="008D3FE5" w:rsidRPr="00093F5E">
        <w:rPr>
          <w:rFonts w:eastAsia="Adobe Myungjo Std M" w:cstheme="minorHAnsi"/>
          <w:szCs w:val="18"/>
          <w:lang w:val="en-GB"/>
        </w:rPr>
        <w:t xml:space="preserve"> Among others, the </w:t>
      </w:r>
      <w:r w:rsidR="00FF2146" w:rsidRPr="00093F5E">
        <w:rPr>
          <w:rFonts w:eastAsia="Adobe Myungjo Std M" w:cstheme="minorHAnsi"/>
          <w:szCs w:val="18"/>
          <w:lang w:val="en-GB"/>
        </w:rPr>
        <w:t xml:space="preserve">study </w:t>
      </w:r>
      <w:r w:rsidR="008D3FE5" w:rsidRPr="00093F5E">
        <w:rPr>
          <w:rFonts w:eastAsia="Adobe Myungjo Std M" w:cstheme="minorHAnsi"/>
          <w:szCs w:val="18"/>
          <w:lang w:val="en-GB"/>
        </w:rPr>
        <w:t xml:space="preserve">of </w:t>
      </w:r>
      <w:r w:rsidR="00C27D5D" w:rsidRPr="00093F5E">
        <w:rPr>
          <w:rFonts w:eastAsia="Adobe Myungjo Std M" w:cstheme="minorHAnsi"/>
          <w:szCs w:val="18"/>
          <w:lang w:val="en-GB"/>
        </w:rPr>
        <w:fldChar w:fldCharType="begin"/>
      </w:r>
      <w:r w:rsidR="008B6240" w:rsidRPr="00093F5E">
        <w:rPr>
          <w:rFonts w:eastAsia="Adobe Myungjo Std M" w:cstheme="minorHAnsi"/>
          <w:szCs w:val="18"/>
          <w:lang w:val="en-GB"/>
        </w:rPr>
        <w:instrText xml:space="preserve"> ADDIN ZOTERO_ITEM CSL_CITATION {"citationID":"pb2sZOE3","properties":{"formattedCitation":"(Fang &amp; Yang, 2011)","plainCitation":"(Fang &amp; Yang, 2011)","dontUpdate":true,"noteIndex":0},"citationItems":[{"id":363,"uris":["http://zotero.org/users/local/9Bu69DCL/items/PRKHZ9RW"],"uri":["http://zotero.org/users/local/9Bu69DCL/items/PRKHZ9RW"],"itemData":{"id":363,"type":"article-journal","container-title":"China economic review","ISSN":"1043-951X","issue":"4","journalAbbreviation":"China economic review","note":"publisher: Elsevier","page":"601-610","title":"Wage increases, wage convergence, and the Lewis turning point in China","volume":"22","author":[{"family":"Fang","given":"Cai"},{"family":"Yang","given":"Du"}],"issued":{"date-parts":[["2011"]]}}}],"schema":"https://github.com/citation-style-language/schema/raw/master/csl-citation.json"} </w:instrText>
      </w:r>
      <w:r w:rsidR="00C27D5D" w:rsidRPr="00093F5E">
        <w:rPr>
          <w:rFonts w:eastAsia="Adobe Myungjo Std M" w:cstheme="minorHAnsi"/>
          <w:szCs w:val="18"/>
          <w:lang w:val="en-GB"/>
        </w:rPr>
        <w:fldChar w:fldCharType="separate"/>
      </w:r>
      <w:r w:rsidR="00C27D5D" w:rsidRPr="00093F5E">
        <w:rPr>
          <w:rFonts w:ascii="Calibri" w:hAnsi="Calibri" w:cs="Calibri"/>
          <w:lang w:val="en-GB"/>
        </w:rPr>
        <w:t xml:space="preserve">Fang </w:t>
      </w:r>
      <w:ins w:id="211" w:author="Harry" w:date="2021-12-14T21:40:00Z">
        <w:r w:rsidR="00A102B1">
          <w:rPr>
            <w:rFonts w:ascii="Calibri" w:hAnsi="Calibri" w:cs="Calibri"/>
            <w:lang w:val="en-GB"/>
          </w:rPr>
          <w:t>&amp;</w:t>
        </w:r>
      </w:ins>
      <w:ins w:id="212" w:author="Muhamad Rifki Maulana" w:date="2021-12-14T17:36:00Z">
        <w:del w:id="213" w:author="Harry" w:date="2021-12-14T21:40:00Z">
          <w:r w:rsidR="00360CD6" w:rsidDel="00A102B1">
            <w:rPr>
              <w:rFonts w:ascii="Calibri" w:hAnsi="Calibri" w:cs="Calibri"/>
              <w:lang w:val="en-GB"/>
            </w:rPr>
            <w:delText>and</w:delText>
          </w:r>
        </w:del>
      </w:ins>
      <w:del w:id="214" w:author="Muhamad Rifki Maulana" w:date="2021-12-14T17:36:00Z">
        <w:r w:rsidR="00C27D5D" w:rsidRPr="00093F5E" w:rsidDel="00360CD6">
          <w:rPr>
            <w:rFonts w:ascii="Calibri" w:hAnsi="Calibri" w:cs="Calibri"/>
            <w:lang w:val="en-GB"/>
          </w:rPr>
          <w:delText>&amp;</w:delText>
        </w:r>
      </w:del>
      <w:r w:rsidR="00C27D5D" w:rsidRPr="00093F5E">
        <w:rPr>
          <w:rFonts w:ascii="Calibri" w:hAnsi="Calibri" w:cs="Calibri"/>
          <w:lang w:val="en-GB"/>
        </w:rPr>
        <w:t xml:space="preserve"> Yang (2011)</w:t>
      </w:r>
      <w:r w:rsidR="00C27D5D" w:rsidRPr="00093F5E">
        <w:rPr>
          <w:rFonts w:eastAsia="Adobe Myungjo Std M" w:cstheme="minorHAnsi"/>
          <w:szCs w:val="18"/>
          <w:lang w:val="en-GB"/>
        </w:rPr>
        <w:fldChar w:fldCharType="end"/>
      </w:r>
      <w:r w:rsidR="00CC0532" w:rsidRPr="00093F5E">
        <w:rPr>
          <w:rFonts w:eastAsia="Adobe Myungjo Std M" w:cstheme="minorHAnsi"/>
          <w:szCs w:val="18"/>
          <w:lang w:val="en-GB"/>
        </w:rPr>
        <w:t xml:space="preserve"> </w:t>
      </w:r>
      <w:r w:rsidRPr="00093F5E">
        <w:rPr>
          <w:rFonts w:eastAsia="Adobe Myungjo Std M" w:cstheme="minorHAnsi"/>
          <w:szCs w:val="18"/>
          <w:lang w:val="en-GB"/>
        </w:rPr>
        <w:t xml:space="preserve">is </w:t>
      </w:r>
      <w:del w:id="215" w:author="Author">
        <w:r w:rsidRPr="00093F5E">
          <w:rPr>
            <w:rFonts w:eastAsia="Adobe Myungjo Std M" w:cstheme="minorHAnsi"/>
            <w:szCs w:val="18"/>
            <w:lang w:val="en-GB"/>
          </w:rPr>
          <w:delText xml:space="preserve">one of </w:delText>
        </w:r>
      </w:del>
      <w:ins w:id="216" w:author="Author">
        <w:r w:rsidRPr="00093F5E">
          <w:rPr>
            <w:rFonts w:eastAsia="Adobe Myungjo Std M" w:cstheme="minorHAnsi"/>
            <w:szCs w:val="18"/>
            <w:lang w:val="en-GB"/>
          </w:rPr>
          <w:t>a</w:t>
        </w:r>
      </w:ins>
      <w:del w:id="217" w:author="Author">
        <w:r w:rsidRPr="00093F5E">
          <w:rPr>
            <w:rFonts w:eastAsia="Adobe Myungjo Std M" w:cstheme="minorHAnsi"/>
            <w:szCs w:val="18"/>
            <w:lang w:val="en-GB"/>
          </w:rPr>
          <w:delText>the</w:delText>
        </w:r>
      </w:del>
      <w:r w:rsidRPr="00093F5E">
        <w:rPr>
          <w:rFonts w:eastAsia="Adobe Myungjo Std M" w:cstheme="minorHAnsi"/>
          <w:szCs w:val="18"/>
          <w:lang w:val="en-GB"/>
        </w:rPr>
        <w:t xml:space="preserve"> well-appreciated </w:t>
      </w:r>
      <w:ins w:id="218" w:author="Author">
        <w:r w:rsidRPr="00093F5E">
          <w:rPr>
            <w:rFonts w:eastAsia="Adobe Myungjo Std M" w:cstheme="minorHAnsi"/>
            <w:szCs w:val="18"/>
            <w:lang w:val="en-GB"/>
          </w:rPr>
          <w:t>work</w:t>
        </w:r>
      </w:ins>
      <w:del w:id="219" w:author="Author">
        <w:r w:rsidRPr="00093F5E">
          <w:rPr>
            <w:rFonts w:eastAsia="Adobe Myungjo Std M" w:cstheme="minorHAnsi"/>
            <w:szCs w:val="18"/>
            <w:lang w:val="en-GB"/>
          </w:rPr>
          <w:delText>works</w:delText>
        </w:r>
      </w:del>
      <w:r w:rsidRPr="00093F5E">
        <w:rPr>
          <w:rFonts w:eastAsia="Adobe Myungjo Std M" w:cstheme="minorHAnsi"/>
          <w:szCs w:val="18"/>
          <w:lang w:val="en-GB"/>
        </w:rPr>
        <w:t xml:space="preserve"> evaluating wage convergence across unskilled and skilled workers in China.</w:t>
      </w:r>
      <w:r w:rsidR="00E93C15" w:rsidRPr="00093F5E">
        <w:rPr>
          <w:rFonts w:eastAsia="Adobe Myungjo Std M" w:cstheme="minorHAnsi"/>
          <w:szCs w:val="18"/>
          <w:lang w:val="en-GB"/>
        </w:rPr>
        <w:t xml:space="preserve"> Their results indicate that </w:t>
      </w:r>
      <w:r w:rsidR="008711ED" w:rsidRPr="00093F5E">
        <w:rPr>
          <w:rFonts w:eastAsia="Adobe Myungjo Std M" w:cstheme="minorHAnsi"/>
          <w:szCs w:val="18"/>
          <w:lang w:val="en-GB"/>
        </w:rPr>
        <w:t xml:space="preserve">the </w:t>
      </w:r>
      <w:ins w:id="220" w:author="Author">
        <w:r w:rsidR="00E93C15" w:rsidRPr="00093F5E">
          <w:rPr>
            <w:rFonts w:eastAsia="Adobe Myungjo Std M" w:cstheme="minorHAnsi"/>
            <w:szCs w:val="18"/>
            <w:lang w:val="en-GB"/>
          </w:rPr>
          <w:t>wages</w:t>
        </w:r>
      </w:ins>
      <w:del w:id="221" w:author="Author">
        <w:r w:rsidR="00E93C15" w:rsidRPr="00093F5E">
          <w:rPr>
            <w:rFonts w:eastAsia="Adobe Myungjo Std M" w:cstheme="minorHAnsi"/>
            <w:szCs w:val="18"/>
            <w:lang w:val="en-GB"/>
          </w:rPr>
          <w:delText>wage</w:delText>
        </w:r>
      </w:del>
      <w:r w:rsidR="00E93C15" w:rsidRPr="00093F5E">
        <w:rPr>
          <w:rFonts w:eastAsia="Adobe Myungjo Std M" w:cstheme="minorHAnsi"/>
          <w:szCs w:val="18"/>
          <w:lang w:val="en-GB"/>
        </w:rPr>
        <w:t xml:space="preserve"> of unskilled and skilled workers in China </w:t>
      </w:r>
      <w:ins w:id="222" w:author="Author">
        <w:r w:rsidR="00E93C15" w:rsidRPr="00093F5E">
          <w:rPr>
            <w:rFonts w:eastAsia="Adobe Myungjo Std M" w:cstheme="minorHAnsi"/>
            <w:szCs w:val="18"/>
            <w:lang w:val="en-GB"/>
          </w:rPr>
          <w:t>have</w:t>
        </w:r>
      </w:ins>
      <w:del w:id="223" w:author="Author">
        <w:r w:rsidR="00E93C15" w:rsidRPr="00093F5E">
          <w:rPr>
            <w:rFonts w:eastAsia="Adobe Myungjo Std M" w:cstheme="minorHAnsi"/>
            <w:szCs w:val="18"/>
            <w:lang w:val="en-GB"/>
          </w:rPr>
          <w:delText>has</w:delText>
        </w:r>
      </w:del>
      <w:r w:rsidR="00E93C15" w:rsidRPr="00093F5E">
        <w:rPr>
          <w:rFonts w:eastAsia="Adobe Myungjo Std M" w:cstheme="minorHAnsi"/>
          <w:szCs w:val="18"/>
          <w:lang w:val="en-GB"/>
        </w:rPr>
        <w:t xml:space="preserve"> converged, mainly due to the acceleration of structural change in</w:t>
      </w:r>
      <w:r w:rsidR="008711ED" w:rsidRPr="00093F5E">
        <w:rPr>
          <w:rFonts w:eastAsia="Adobe Myungjo Std M" w:cstheme="minorHAnsi"/>
          <w:szCs w:val="18"/>
          <w:lang w:val="en-GB"/>
        </w:rPr>
        <w:t xml:space="preserve"> the</w:t>
      </w:r>
      <w:r w:rsidR="00E93C15" w:rsidRPr="00093F5E">
        <w:rPr>
          <w:rFonts w:eastAsia="Adobe Myungjo Std M" w:cstheme="minorHAnsi"/>
          <w:szCs w:val="18"/>
          <w:lang w:val="en-GB"/>
        </w:rPr>
        <w:t xml:space="preserve"> Chinese economy. Furthermore, the rapid growth in </w:t>
      </w:r>
      <w:ins w:id="224" w:author="Author">
        <w:r w:rsidR="00E93C15" w:rsidRPr="00093F5E">
          <w:rPr>
            <w:rFonts w:eastAsia="Adobe Myungjo Std M" w:cstheme="minorHAnsi"/>
            <w:szCs w:val="18"/>
            <w:lang w:val="en-GB"/>
          </w:rPr>
          <w:t>labour</w:t>
        </w:r>
      </w:ins>
      <w:del w:id="225" w:author="Author">
        <w:r w:rsidR="00E93C15" w:rsidRPr="00093F5E">
          <w:rPr>
            <w:rFonts w:eastAsia="Adobe Myungjo Std M" w:cstheme="minorHAnsi"/>
            <w:szCs w:val="18"/>
            <w:lang w:val="en-GB"/>
          </w:rPr>
          <w:delText>labor</w:delText>
        </w:r>
      </w:del>
      <w:r w:rsidR="00AB39F9" w:rsidRPr="00093F5E">
        <w:rPr>
          <w:rFonts w:eastAsia="Adobe Myungjo Std M" w:cstheme="minorHAnsi"/>
          <w:szCs w:val="18"/>
          <w:lang w:val="en-GB"/>
        </w:rPr>
        <w:t xml:space="preserve"> demand</w:t>
      </w:r>
      <w:r w:rsidR="00E93C15" w:rsidRPr="00093F5E">
        <w:rPr>
          <w:rFonts w:eastAsia="Adobe Myungjo Std M" w:cstheme="minorHAnsi"/>
          <w:szCs w:val="18"/>
          <w:lang w:val="en-GB"/>
        </w:rPr>
        <w:t xml:space="preserve"> in China</w:t>
      </w:r>
      <w:r w:rsidR="00AB39F9" w:rsidRPr="00093F5E">
        <w:rPr>
          <w:rFonts w:eastAsia="Adobe Myungjo Std M" w:cstheme="minorHAnsi"/>
          <w:szCs w:val="18"/>
          <w:lang w:val="en-GB"/>
        </w:rPr>
        <w:t xml:space="preserve"> has exceeded the capacity of </w:t>
      </w:r>
      <w:r w:rsidR="008711ED" w:rsidRPr="00093F5E">
        <w:rPr>
          <w:rFonts w:eastAsia="Adobe Myungjo Std M" w:cstheme="minorHAnsi"/>
          <w:szCs w:val="18"/>
          <w:lang w:val="en-GB"/>
        </w:rPr>
        <w:t xml:space="preserve">the </w:t>
      </w:r>
      <w:ins w:id="226" w:author="Author">
        <w:r w:rsidR="00AB39F9" w:rsidRPr="00093F5E">
          <w:rPr>
            <w:rFonts w:eastAsia="Adobe Myungjo Std M" w:cstheme="minorHAnsi"/>
            <w:szCs w:val="18"/>
            <w:lang w:val="en-GB"/>
          </w:rPr>
          <w:t>labour</w:t>
        </w:r>
      </w:ins>
      <w:del w:id="227" w:author="Author">
        <w:r w:rsidR="00AB39F9" w:rsidRPr="00093F5E">
          <w:rPr>
            <w:rFonts w:eastAsia="Adobe Myungjo Std M" w:cstheme="minorHAnsi"/>
            <w:szCs w:val="18"/>
            <w:lang w:val="en-GB"/>
          </w:rPr>
          <w:delText>labor</w:delText>
        </w:r>
      </w:del>
      <w:r w:rsidR="00AB39F9" w:rsidRPr="00093F5E">
        <w:rPr>
          <w:rFonts w:eastAsia="Adobe Myungjo Std M" w:cstheme="minorHAnsi"/>
          <w:szCs w:val="18"/>
          <w:lang w:val="en-GB"/>
        </w:rPr>
        <w:t xml:space="preserve"> market to supply,</w:t>
      </w:r>
      <w:r w:rsidR="00E93C15" w:rsidRPr="00093F5E">
        <w:rPr>
          <w:rFonts w:eastAsia="Adobe Myungjo Std M" w:cstheme="minorHAnsi"/>
          <w:szCs w:val="18"/>
          <w:lang w:val="en-GB"/>
        </w:rPr>
        <w:t xml:space="preserve"> </w:t>
      </w:r>
      <w:r w:rsidR="00367849" w:rsidRPr="00093F5E">
        <w:rPr>
          <w:rFonts w:eastAsia="Adobe Myungjo Std M" w:cstheme="minorHAnsi"/>
          <w:szCs w:val="18"/>
          <w:lang w:val="en-GB"/>
        </w:rPr>
        <w:t>causing</w:t>
      </w:r>
      <w:r w:rsidR="00E93C15" w:rsidRPr="00093F5E">
        <w:rPr>
          <w:rFonts w:eastAsia="Adobe Myungjo Std M" w:cstheme="minorHAnsi"/>
          <w:szCs w:val="18"/>
          <w:lang w:val="en-GB"/>
        </w:rPr>
        <w:t xml:space="preserve"> the </w:t>
      </w:r>
      <w:del w:id="228" w:author="Author">
        <w:r w:rsidR="00E93C15" w:rsidRPr="00093F5E" w:rsidDel="006B52F9">
          <w:rPr>
            <w:rFonts w:eastAsia="Adobe Myungjo Std M" w:cstheme="minorHAnsi"/>
            <w:szCs w:val="18"/>
            <w:lang w:val="en-GB"/>
          </w:rPr>
          <w:delText xml:space="preserve">wage </w:delText>
        </w:r>
      </w:del>
      <w:ins w:id="229" w:author="Author">
        <w:r w:rsidR="006B52F9">
          <w:rPr>
            <w:rFonts w:eastAsia="Adobe Myungjo Std M" w:cstheme="minorHAnsi"/>
            <w:szCs w:val="18"/>
            <w:lang w:val="en-GB"/>
          </w:rPr>
          <w:t>wages</w:t>
        </w:r>
        <w:r w:rsidR="006B52F9" w:rsidRPr="00093F5E">
          <w:rPr>
            <w:rFonts w:eastAsia="Adobe Myungjo Std M" w:cstheme="minorHAnsi"/>
            <w:szCs w:val="18"/>
            <w:lang w:val="en-GB"/>
          </w:rPr>
          <w:t xml:space="preserve"> </w:t>
        </w:r>
      </w:ins>
      <w:r w:rsidR="00E93C15" w:rsidRPr="00093F5E">
        <w:rPr>
          <w:rFonts w:eastAsia="Adobe Myungjo Std M" w:cstheme="minorHAnsi"/>
          <w:szCs w:val="18"/>
          <w:lang w:val="en-GB"/>
        </w:rPr>
        <w:t>of unskilled workers</w:t>
      </w:r>
      <w:r w:rsidR="00367849" w:rsidRPr="00093F5E">
        <w:rPr>
          <w:rFonts w:eastAsia="Adobe Myungjo Std M" w:cstheme="minorHAnsi"/>
          <w:szCs w:val="18"/>
          <w:lang w:val="en-GB"/>
        </w:rPr>
        <w:t xml:space="preserve"> to escalate</w:t>
      </w:r>
      <w:r w:rsidR="00AB39F9" w:rsidRPr="00093F5E">
        <w:rPr>
          <w:rFonts w:eastAsia="Adobe Myungjo Std M" w:cstheme="minorHAnsi"/>
          <w:szCs w:val="18"/>
          <w:lang w:val="en-GB"/>
        </w:rPr>
        <w:t>, known as the Lewis turning point.</w:t>
      </w:r>
    </w:p>
    <w:p w14:paraId="002F2A66" w14:textId="6117AF5E" w:rsidR="0095037C" w:rsidRPr="00093F5E" w:rsidRDefault="00093F5E" w:rsidP="00CC0532">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tab/>
      </w:r>
      <w:r w:rsidRPr="00093F5E">
        <w:rPr>
          <w:rFonts w:eastAsia="Adobe Myungjo Std M" w:cstheme="minorHAnsi"/>
          <w:szCs w:val="18"/>
          <w:lang w:val="en-GB"/>
        </w:rPr>
        <w:tab/>
      </w:r>
      <w:del w:id="230" w:author="Author">
        <w:r w:rsidR="009851FF" w:rsidRPr="00093F5E" w:rsidDel="006B52F9">
          <w:rPr>
            <w:rFonts w:eastAsia="Adobe Myungjo Std M" w:cstheme="minorHAnsi"/>
            <w:szCs w:val="18"/>
            <w:lang w:val="en-GB"/>
          </w:rPr>
          <w:delText>On the other hand</w:delText>
        </w:r>
      </w:del>
      <w:ins w:id="231" w:author="Author">
        <w:r w:rsidR="009F0F1D">
          <w:rPr>
            <w:rFonts w:eastAsia="Adobe Myungjo Std M" w:cstheme="minorHAnsi"/>
            <w:szCs w:val="18"/>
            <w:lang w:val="en-GB"/>
          </w:rPr>
          <w:t>H</w:t>
        </w:r>
      </w:ins>
      <w:del w:id="232" w:author="Author">
        <w:r w:rsidR="009851FF" w:rsidRPr="00093F5E" w:rsidDel="009F0F1D">
          <w:rPr>
            <w:rFonts w:eastAsia="Adobe Myungjo Std M" w:cstheme="minorHAnsi"/>
            <w:szCs w:val="18"/>
            <w:lang w:val="en-GB"/>
          </w:rPr>
          <w:delText xml:space="preserve">, </w:delText>
        </w:r>
        <w:commentRangeStart w:id="233"/>
        <w:commentRangeStart w:id="234"/>
        <w:r w:rsidR="009851FF" w:rsidRPr="00093F5E" w:rsidDel="009F0F1D">
          <w:rPr>
            <w:rFonts w:eastAsia="Adobe Myungjo Std M" w:cstheme="minorHAnsi"/>
            <w:szCs w:val="18"/>
            <w:lang w:val="en-GB"/>
          </w:rPr>
          <w:delText>h</w:delText>
        </w:r>
      </w:del>
      <w:r w:rsidR="009851FF" w:rsidRPr="00093F5E">
        <w:rPr>
          <w:rFonts w:eastAsia="Adobe Myungjo Std M" w:cstheme="minorHAnsi"/>
          <w:szCs w:val="18"/>
          <w:lang w:val="en-GB"/>
        </w:rPr>
        <w:t>owever</w:t>
      </w:r>
      <w:commentRangeEnd w:id="233"/>
      <w:r w:rsidR="009F0F1D">
        <w:rPr>
          <w:rStyle w:val="CommentReference"/>
        </w:rPr>
        <w:commentReference w:id="233"/>
      </w:r>
      <w:commentRangeEnd w:id="234"/>
      <w:r w:rsidR="00AF1DE9">
        <w:rPr>
          <w:rStyle w:val="CommentReference"/>
        </w:rPr>
        <w:commentReference w:id="234"/>
      </w:r>
      <w:r w:rsidR="009851FF" w:rsidRPr="00093F5E">
        <w:rPr>
          <w:rFonts w:eastAsia="Adobe Myungjo Std M" w:cstheme="minorHAnsi"/>
          <w:szCs w:val="18"/>
          <w:lang w:val="en-GB"/>
        </w:rPr>
        <w:t>, studies</w:t>
      </w:r>
      <w:r w:rsidR="00EE7702" w:rsidRPr="00093F5E">
        <w:rPr>
          <w:rFonts w:eastAsia="Adobe Myungjo Std M" w:cstheme="minorHAnsi"/>
          <w:szCs w:val="18"/>
          <w:lang w:val="en-GB"/>
        </w:rPr>
        <w:t xml:space="preserve"> </w:t>
      </w:r>
      <w:r w:rsidR="009851FF" w:rsidRPr="00093F5E">
        <w:rPr>
          <w:rFonts w:eastAsia="Adobe Myungjo Std M" w:cstheme="minorHAnsi"/>
          <w:szCs w:val="18"/>
          <w:lang w:val="en-GB"/>
        </w:rPr>
        <w:t>investigat</w:t>
      </w:r>
      <w:r w:rsidR="00724573" w:rsidRPr="00093F5E">
        <w:rPr>
          <w:rFonts w:eastAsia="Adobe Myungjo Std M" w:cstheme="minorHAnsi"/>
          <w:szCs w:val="18"/>
          <w:lang w:val="en-GB"/>
        </w:rPr>
        <w:t>ing</w:t>
      </w:r>
      <w:r w:rsidR="009851FF" w:rsidRPr="00093F5E">
        <w:rPr>
          <w:rFonts w:eastAsia="Adobe Myungjo Std M" w:cstheme="minorHAnsi"/>
          <w:szCs w:val="18"/>
          <w:lang w:val="en-GB"/>
        </w:rPr>
        <w:t xml:space="preserve"> wage convergence across locations</w:t>
      </w:r>
      <w:r w:rsidR="00EE7702" w:rsidRPr="00093F5E">
        <w:rPr>
          <w:rFonts w:eastAsia="Adobe Myungjo Std M" w:cstheme="minorHAnsi"/>
          <w:szCs w:val="18"/>
          <w:lang w:val="en-GB"/>
        </w:rPr>
        <w:t xml:space="preserve"> have </w:t>
      </w:r>
      <w:del w:id="235" w:author="Author">
        <w:r w:rsidR="00EE7702" w:rsidRPr="00093F5E" w:rsidDel="00DE4B2B">
          <w:rPr>
            <w:rFonts w:eastAsia="Adobe Myungjo Std M" w:cstheme="minorHAnsi"/>
            <w:szCs w:val="18"/>
            <w:lang w:val="en-GB"/>
          </w:rPr>
          <w:delText>been gaining</w:delText>
        </w:r>
      </w:del>
      <w:ins w:id="236" w:author="Author">
        <w:r w:rsidR="00DE4B2B">
          <w:rPr>
            <w:rFonts w:eastAsia="Adobe Myungjo Std M" w:cstheme="minorHAnsi"/>
            <w:szCs w:val="18"/>
            <w:lang w:val="en-GB"/>
          </w:rPr>
          <w:t>gained</w:t>
        </w:r>
      </w:ins>
      <w:r w:rsidR="00EE7702" w:rsidRPr="00093F5E">
        <w:rPr>
          <w:rFonts w:eastAsia="Adobe Myungjo Std M" w:cstheme="minorHAnsi"/>
          <w:szCs w:val="18"/>
          <w:lang w:val="en-GB"/>
        </w:rPr>
        <w:t xml:space="preserve"> popularity since the advancements in transportations and communication technologies increase</w:t>
      </w:r>
      <w:ins w:id="237" w:author="Author">
        <w:r w:rsidR="007C3B08">
          <w:rPr>
            <w:rFonts w:eastAsia="Adobe Myungjo Std M" w:cstheme="minorHAnsi"/>
            <w:szCs w:val="18"/>
            <w:lang w:val="en-GB"/>
          </w:rPr>
          <w:t>d</w:t>
        </w:r>
      </w:ins>
      <w:r w:rsidR="00EE7702" w:rsidRPr="00093F5E">
        <w:rPr>
          <w:rFonts w:eastAsia="Adobe Myungjo Std M" w:cstheme="minorHAnsi"/>
          <w:szCs w:val="18"/>
          <w:lang w:val="en-GB"/>
        </w:rPr>
        <w:t xml:space="preserve"> </w:t>
      </w:r>
      <w:del w:id="238" w:author="Author">
        <w:r w:rsidR="00EE7702" w:rsidRPr="00093F5E" w:rsidDel="006B52F9">
          <w:rPr>
            <w:rFonts w:eastAsia="Adobe Myungjo Std M" w:cstheme="minorHAnsi"/>
            <w:szCs w:val="18"/>
            <w:lang w:val="en-GB"/>
          </w:rPr>
          <w:delText>labor</w:delText>
        </w:r>
      </w:del>
      <w:ins w:id="239" w:author="Author">
        <w:r w:rsidR="006B52F9" w:rsidRPr="00093F5E">
          <w:rPr>
            <w:rFonts w:eastAsia="Adobe Myungjo Std M" w:cstheme="minorHAnsi"/>
            <w:szCs w:val="18"/>
            <w:lang w:val="en-GB"/>
          </w:rPr>
          <w:t>labour</w:t>
        </w:r>
      </w:ins>
      <w:r w:rsidR="00EE7702" w:rsidRPr="00093F5E">
        <w:rPr>
          <w:rFonts w:eastAsia="Adobe Myungjo Std M" w:cstheme="minorHAnsi"/>
          <w:szCs w:val="18"/>
          <w:lang w:val="en-GB"/>
        </w:rPr>
        <w:t xml:space="preserve"> mobility </w:t>
      </w:r>
      <w:r w:rsidR="00EE7702" w:rsidRPr="00093F5E">
        <w:rPr>
          <w:rFonts w:eastAsia="Adobe Myungjo Std M" w:cstheme="minorHAnsi"/>
          <w:szCs w:val="18"/>
          <w:lang w:val="en-GB"/>
        </w:rPr>
        <w:fldChar w:fldCharType="begin"/>
      </w:r>
      <w:r w:rsidR="00EE7702" w:rsidRPr="00093F5E">
        <w:rPr>
          <w:rFonts w:eastAsia="Adobe Myungjo Std M" w:cstheme="minorHAnsi"/>
          <w:szCs w:val="18"/>
          <w:lang w:val="en-GB"/>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EE7702" w:rsidRPr="00093F5E">
        <w:rPr>
          <w:rFonts w:eastAsia="Adobe Myungjo Std M" w:cstheme="minorHAnsi"/>
          <w:szCs w:val="18"/>
          <w:lang w:val="en-GB"/>
        </w:rPr>
        <w:fldChar w:fldCharType="separate"/>
      </w:r>
      <w:r w:rsidR="00EE7702" w:rsidRPr="00093F5E">
        <w:rPr>
          <w:rFonts w:ascii="Calibri" w:hAnsi="Calibri" w:cs="Calibri"/>
          <w:lang w:val="en-GB"/>
        </w:rPr>
        <w:t>(Prado et al., 2020)</w:t>
      </w:r>
      <w:r w:rsidR="00EE7702" w:rsidRPr="00093F5E">
        <w:rPr>
          <w:rFonts w:eastAsia="Adobe Myungjo Std M" w:cstheme="minorHAnsi"/>
          <w:szCs w:val="18"/>
          <w:lang w:val="en-GB"/>
        </w:rPr>
        <w:fldChar w:fldCharType="end"/>
      </w:r>
      <w:r w:rsidR="009851FF" w:rsidRPr="00093F5E">
        <w:rPr>
          <w:rFonts w:eastAsia="Adobe Myungjo Std M" w:cstheme="minorHAnsi"/>
          <w:szCs w:val="18"/>
          <w:lang w:val="en-GB"/>
        </w:rPr>
        <w:t>.</w:t>
      </w:r>
      <w:r w:rsidR="00EE7702" w:rsidRPr="00093F5E">
        <w:rPr>
          <w:rFonts w:eastAsia="Adobe Myungjo Std M" w:cstheme="minorHAnsi"/>
          <w:szCs w:val="18"/>
          <w:lang w:val="en-GB"/>
        </w:rPr>
        <w:t xml:space="preserve"> The notion</w:t>
      </w:r>
      <w:r w:rsidR="009851FF" w:rsidRPr="00093F5E">
        <w:rPr>
          <w:rFonts w:eastAsia="Adobe Myungjo Std M" w:cstheme="minorHAnsi"/>
          <w:szCs w:val="18"/>
          <w:lang w:val="en-GB"/>
        </w:rPr>
        <w:t xml:space="preserve"> </w:t>
      </w:r>
      <w:r w:rsidR="00EE7702" w:rsidRPr="00093F5E">
        <w:rPr>
          <w:rFonts w:eastAsia="Adobe Myungjo Std M" w:cstheme="minorHAnsi"/>
          <w:szCs w:val="18"/>
          <w:lang w:val="en-GB"/>
        </w:rPr>
        <w:t xml:space="preserve">of free </w:t>
      </w:r>
      <w:ins w:id="240" w:author="Author">
        <w:r w:rsidR="00EE7702" w:rsidRPr="00093F5E">
          <w:rPr>
            <w:rFonts w:eastAsia="Adobe Myungjo Std M" w:cstheme="minorHAnsi"/>
            <w:szCs w:val="18"/>
            <w:lang w:val="en-GB"/>
          </w:rPr>
          <w:t>labour</w:t>
        </w:r>
      </w:ins>
      <w:del w:id="241" w:author="Author">
        <w:r w:rsidR="00EE7702" w:rsidRPr="00093F5E">
          <w:rPr>
            <w:rFonts w:eastAsia="Adobe Myungjo Std M" w:cstheme="minorHAnsi"/>
            <w:szCs w:val="18"/>
            <w:lang w:val="en-GB"/>
          </w:rPr>
          <w:delText>labor</w:delText>
        </w:r>
      </w:del>
      <w:r w:rsidR="00EE7702" w:rsidRPr="00093F5E">
        <w:rPr>
          <w:rFonts w:eastAsia="Adobe Myungjo Std M" w:cstheme="minorHAnsi"/>
          <w:szCs w:val="18"/>
          <w:lang w:val="en-GB"/>
        </w:rPr>
        <w:t xml:space="preserve"> mobility across </w:t>
      </w:r>
      <w:r w:rsidRPr="00093F5E">
        <w:rPr>
          <w:rFonts w:eastAsia="Adobe Myungjo Std M" w:cstheme="minorHAnsi"/>
          <w:szCs w:val="18"/>
          <w:lang w:val="en-GB"/>
        </w:rPr>
        <w:t>administrative borders</w:t>
      </w:r>
      <w:r w:rsidR="00EE7702" w:rsidRPr="00093F5E">
        <w:rPr>
          <w:rFonts w:eastAsia="Adobe Myungjo Std M" w:cstheme="minorHAnsi"/>
          <w:szCs w:val="18"/>
          <w:lang w:val="en-GB"/>
        </w:rPr>
        <w:t xml:space="preserve"> is </w:t>
      </w:r>
      <w:ins w:id="242" w:author="Author">
        <w:r w:rsidR="00EE7702" w:rsidRPr="00093F5E">
          <w:rPr>
            <w:rFonts w:eastAsia="Adobe Myungjo Std M" w:cstheme="minorHAnsi"/>
            <w:szCs w:val="18"/>
            <w:lang w:val="en-GB"/>
          </w:rPr>
          <w:t>a</w:t>
        </w:r>
      </w:ins>
      <w:del w:id="243" w:author="Author">
        <w:r w:rsidR="00EE7702" w:rsidRPr="00093F5E">
          <w:rPr>
            <w:rFonts w:eastAsia="Adobe Myungjo Std M" w:cstheme="minorHAnsi"/>
            <w:szCs w:val="18"/>
            <w:lang w:val="en-GB"/>
          </w:rPr>
          <w:delText>the</w:delText>
        </w:r>
      </w:del>
      <w:r w:rsidR="00EE7702" w:rsidRPr="00093F5E">
        <w:rPr>
          <w:rFonts w:eastAsia="Adobe Myungjo Std M" w:cstheme="minorHAnsi"/>
          <w:szCs w:val="18"/>
          <w:lang w:val="en-GB"/>
        </w:rPr>
        <w:t xml:space="preserve"> </w:t>
      </w:r>
      <w:r w:rsidR="00520FF3" w:rsidRPr="00093F5E">
        <w:rPr>
          <w:rFonts w:eastAsia="Adobe Myungjo Std M" w:cstheme="minorHAnsi"/>
          <w:szCs w:val="18"/>
          <w:lang w:val="en-GB"/>
        </w:rPr>
        <w:t>necessary</w:t>
      </w:r>
      <w:r w:rsidR="00EE7702" w:rsidRPr="00093F5E">
        <w:rPr>
          <w:rFonts w:eastAsia="Adobe Myungjo Std M" w:cstheme="minorHAnsi"/>
          <w:szCs w:val="18"/>
          <w:lang w:val="en-GB"/>
        </w:rPr>
        <w:t xml:space="preserve"> </w:t>
      </w:r>
      <w:r w:rsidRPr="00093F5E">
        <w:rPr>
          <w:rFonts w:eastAsia="Adobe Myungjo Std M" w:cstheme="minorHAnsi"/>
          <w:szCs w:val="18"/>
          <w:lang w:val="en-GB"/>
        </w:rPr>
        <w:t>condition</w:t>
      </w:r>
      <w:r w:rsidR="00EE7702" w:rsidRPr="00093F5E">
        <w:rPr>
          <w:rFonts w:eastAsia="Adobe Myungjo Std M" w:cstheme="minorHAnsi"/>
          <w:szCs w:val="18"/>
          <w:lang w:val="en-GB"/>
        </w:rPr>
        <w:t xml:space="preserve"> </w:t>
      </w:r>
      <w:r w:rsidRPr="00093F5E">
        <w:rPr>
          <w:rFonts w:eastAsia="Adobe Myungjo Std M" w:cstheme="minorHAnsi"/>
          <w:szCs w:val="18"/>
          <w:lang w:val="en-GB"/>
        </w:rPr>
        <w:t xml:space="preserve">for </w:t>
      </w:r>
      <w:ins w:id="244" w:author="Author">
        <w:r w:rsidRPr="00093F5E">
          <w:rPr>
            <w:rFonts w:ascii="Calibri" w:eastAsia="Adobe Myungjo Std M" w:hAnsi="Calibri" w:cs="Calibri"/>
            <w:szCs w:val="18"/>
            <w:lang w:val="en-GB"/>
          </w:rPr>
          <w:t xml:space="preserve">the </w:t>
        </w:r>
      </w:ins>
      <w:r w:rsidRPr="00093F5E">
        <w:rPr>
          <w:rFonts w:ascii="Calibri" w:eastAsia="Adobe Myungjo Std M" w:hAnsi="Calibri" w:cs="Calibri"/>
          <w:szCs w:val="18"/>
          <w:lang w:val="en-GB"/>
        </w:rPr>
        <w:t>wage convergence</w:t>
      </w:r>
      <w:r w:rsidR="009851FF" w:rsidRPr="00093F5E">
        <w:rPr>
          <w:rFonts w:eastAsia="Adobe Myungjo Std M" w:cstheme="minorHAnsi"/>
          <w:szCs w:val="18"/>
          <w:lang w:val="en-GB"/>
        </w:rPr>
        <w:t xml:space="preserve"> mechanism</w:t>
      </w:r>
      <w:r w:rsidRPr="00093F5E">
        <w:rPr>
          <w:rFonts w:eastAsia="Adobe Myungjo Std M" w:cstheme="minorHAnsi"/>
          <w:szCs w:val="18"/>
          <w:lang w:val="en-GB"/>
        </w:rPr>
        <w:t xml:space="preserve"> to work. </w:t>
      </w:r>
      <w:r w:rsidR="00520FF3" w:rsidRPr="00093F5E">
        <w:rPr>
          <w:rFonts w:eastAsia="Adobe Myungjo Std M" w:cstheme="minorHAnsi"/>
          <w:szCs w:val="18"/>
          <w:lang w:val="en-GB"/>
        </w:rPr>
        <w:t>Regional wage differentials tend to decrease when there are no migration barriers, particularly from low-wage to high-wage regions</w:t>
      </w:r>
      <w:r w:rsidR="009851FF" w:rsidRPr="00093F5E">
        <w:rPr>
          <w:rFonts w:eastAsia="Adobe Myungjo Std M" w:cstheme="minorHAnsi"/>
          <w:szCs w:val="18"/>
          <w:lang w:val="en-GB"/>
        </w:rPr>
        <w:t xml:space="preserve"> </w:t>
      </w:r>
      <w:r w:rsidR="009851FF" w:rsidRPr="00093F5E">
        <w:rPr>
          <w:rFonts w:eastAsia="Adobe Myungjo Std M" w:cstheme="minorHAnsi"/>
          <w:szCs w:val="18"/>
          <w:lang w:val="en-GB"/>
        </w:rPr>
        <w:fldChar w:fldCharType="begin"/>
      </w:r>
      <w:r w:rsidR="009851FF" w:rsidRPr="00093F5E">
        <w:rPr>
          <w:rFonts w:eastAsia="Adobe Myungjo Std M" w:cstheme="minorHAnsi"/>
          <w:szCs w:val="18"/>
          <w:lang w:val="en-GB"/>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9851FF" w:rsidRPr="00093F5E">
        <w:rPr>
          <w:rFonts w:eastAsia="Adobe Myungjo Std M" w:cstheme="minorHAnsi"/>
          <w:szCs w:val="18"/>
          <w:lang w:val="en-GB"/>
        </w:rPr>
        <w:fldChar w:fldCharType="separate"/>
      </w:r>
      <w:r w:rsidR="009851FF" w:rsidRPr="00093F5E">
        <w:rPr>
          <w:rFonts w:ascii="Calibri" w:hAnsi="Calibri" w:cs="Calibri"/>
          <w:lang w:val="en-GB"/>
        </w:rPr>
        <w:t>(Collin et al., 2019)</w:t>
      </w:r>
      <w:r w:rsidR="009851FF" w:rsidRPr="00093F5E">
        <w:rPr>
          <w:rFonts w:eastAsia="Adobe Myungjo Std M" w:cstheme="minorHAnsi"/>
          <w:szCs w:val="18"/>
          <w:lang w:val="en-GB"/>
        </w:rPr>
        <w:fldChar w:fldCharType="end"/>
      </w:r>
      <w:r w:rsidR="009851FF" w:rsidRPr="00093F5E">
        <w:rPr>
          <w:rFonts w:eastAsia="Adobe Myungjo Std M" w:cstheme="minorHAnsi"/>
          <w:szCs w:val="18"/>
          <w:lang w:val="en-GB"/>
        </w:rPr>
        <w:t>.</w:t>
      </w:r>
      <w:r w:rsidRPr="00093F5E">
        <w:rPr>
          <w:rFonts w:eastAsia="Adobe Myungjo Std M" w:cstheme="minorHAnsi" w:hint="eastAsia"/>
          <w:szCs w:val="18"/>
          <w:lang w:val="en-GB"/>
        </w:rPr>
        <w:t xml:space="preserve"> </w:t>
      </w:r>
    </w:p>
    <w:p w14:paraId="2C7A37F0" w14:textId="00963573" w:rsidR="0095037C" w:rsidRPr="00093F5E" w:rsidRDefault="00093F5E" w:rsidP="00CC0532">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tab/>
      </w:r>
      <w:r w:rsidRPr="00093F5E">
        <w:rPr>
          <w:rFonts w:eastAsia="Adobe Myungjo Std M" w:cstheme="minorHAnsi"/>
          <w:szCs w:val="18"/>
          <w:lang w:val="en-GB"/>
        </w:rPr>
        <w:tab/>
        <w:t>A</w:t>
      </w:r>
      <w:r w:rsidR="006F27D7" w:rsidRPr="00093F5E">
        <w:rPr>
          <w:rFonts w:eastAsia="Adobe Myungjo Std M" w:cstheme="minorHAnsi"/>
          <w:szCs w:val="18"/>
          <w:lang w:val="en-GB"/>
        </w:rPr>
        <w:t xml:space="preserve"> collection of </w:t>
      </w:r>
      <w:r w:rsidR="00CC0532" w:rsidRPr="00093F5E">
        <w:rPr>
          <w:rFonts w:eastAsia="Adobe Myungjo Std M" w:cstheme="minorHAnsi"/>
          <w:szCs w:val="18"/>
          <w:lang w:val="en-GB"/>
        </w:rPr>
        <w:t>studies</w:t>
      </w:r>
      <w:r w:rsidR="006F27D7" w:rsidRPr="00093F5E">
        <w:rPr>
          <w:rFonts w:eastAsia="Adobe Myungjo Std M" w:cstheme="minorHAnsi"/>
          <w:szCs w:val="18"/>
          <w:lang w:val="en-GB"/>
        </w:rPr>
        <w:t xml:space="preserve"> show</w:t>
      </w:r>
      <w:r w:rsidR="009F66CE" w:rsidRPr="00093F5E">
        <w:rPr>
          <w:rFonts w:eastAsia="Adobe Myungjo Std M" w:cstheme="minorHAnsi"/>
          <w:szCs w:val="18"/>
          <w:lang w:val="en-GB"/>
        </w:rPr>
        <w:t>s</w:t>
      </w:r>
      <w:r w:rsidR="00CC0532" w:rsidRPr="00093F5E">
        <w:rPr>
          <w:rFonts w:eastAsia="Adobe Myungjo Std M" w:cstheme="minorHAnsi"/>
          <w:szCs w:val="18"/>
          <w:lang w:val="en-GB"/>
        </w:rPr>
        <w:t xml:space="preserve"> evidence </w:t>
      </w:r>
      <w:r w:rsidR="006F27D7" w:rsidRPr="00093F5E">
        <w:rPr>
          <w:rFonts w:eastAsia="Adobe Myungjo Std M" w:cstheme="minorHAnsi"/>
          <w:szCs w:val="18"/>
          <w:lang w:val="en-GB"/>
        </w:rPr>
        <w:t xml:space="preserve">of </w:t>
      </w:r>
      <w:r w:rsidR="00CC0532" w:rsidRPr="00093F5E">
        <w:rPr>
          <w:rFonts w:eastAsia="Adobe Myungjo Std M" w:cstheme="minorHAnsi"/>
          <w:szCs w:val="18"/>
          <w:lang w:val="en-GB"/>
        </w:rPr>
        <w:t xml:space="preserve">regional </w:t>
      </w:r>
      <w:ins w:id="245" w:author="Author">
        <w:r w:rsidR="00CC0532" w:rsidRPr="00093F5E">
          <w:rPr>
            <w:rFonts w:eastAsia="Adobe Myungjo Std M" w:cstheme="minorHAnsi"/>
            <w:szCs w:val="18"/>
            <w:lang w:val="en-GB"/>
          </w:rPr>
          <w:t>wage</w:t>
        </w:r>
      </w:ins>
      <w:del w:id="246" w:author="Author">
        <w:r w:rsidR="00CC0532" w:rsidRPr="00093F5E">
          <w:rPr>
            <w:rFonts w:eastAsia="Adobe Myungjo Std M" w:cstheme="minorHAnsi"/>
            <w:szCs w:val="18"/>
            <w:lang w:val="en-GB"/>
          </w:rPr>
          <w:delText>wages</w:delText>
        </w:r>
      </w:del>
      <w:r w:rsidR="00CC0532" w:rsidRPr="00093F5E">
        <w:rPr>
          <w:rFonts w:eastAsia="Adobe Myungjo Std M" w:cstheme="minorHAnsi"/>
          <w:szCs w:val="18"/>
          <w:lang w:val="en-GB"/>
        </w:rPr>
        <w:t xml:space="preserve"> </w:t>
      </w:r>
      <w:r w:rsidR="006F27D7" w:rsidRPr="00093F5E">
        <w:rPr>
          <w:rFonts w:eastAsia="Adobe Myungjo Std M" w:cstheme="minorHAnsi"/>
          <w:szCs w:val="18"/>
          <w:lang w:val="en-GB"/>
        </w:rPr>
        <w:t xml:space="preserve">convergence </w:t>
      </w:r>
      <w:r w:rsidR="00724573" w:rsidRPr="00093F5E">
        <w:rPr>
          <w:rFonts w:eastAsia="Adobe Myungjo Std M" w:cstheme="minorHAnsi"/>
          <w:szCs w:val="18"/>
          <w:lang w:val="en-GB"/>
        </w:rPr>
        <w:t>concerning</w:t>
      </w:r>
      <w:r w:rsidR="009F66CE" w:rsidRPr="00093F5E">
        <w:rPr>
          <w:rFonts w:eastAsia="Adobe Myungjo Std M" w:cstheme="minorHAnsi"/>
          <w:szCs w:val="18"/>
          <w:lang w:val="en-GB"/>
        </w:rPr>
        <w:t xml:space="preserve"> flexible </w:t>
      </w:r>
      <w:ins w:id="247" w:author="Author">
        <w:r w:rsidR="009F66CE" w:rsidRPr="00093F5E">
          <w:rPr>
            <w:rFonts w:eastAsia="Adobe Myungjo Std M" w:cstheme="minorHAnsi"/>
            <w:szCs w:val="18"/>
            <w:lang w:val="en-GB"/>
          </w:rPr>
          <w:t>labour</w:t>
        </w:r>
      </w:ins>
      <w:del w:id="248" w:author="Author">
        <w:r w:rsidR="009F66CE" w:rsidRPr="00093F5E">
          <w:rPr>
            <w:rFonts w:eastAsia="Adobe Myungjo Std M" w:cstheme="minorHAnsi"/>
            <w:szCs w:val="18"/>
            <w:lang w:val="en-GB"/>
          </w:rPr>
          <w:delText>labor</w:delText>
        </w:r>
      </w:del>
      <w:r w:rsidR="009F66CE" w:rsidRPr="00093F5E">
        <w:rPr>
          <w:rFonts w:eastAsia="Adobe Myungjo Std M" w:cstheme="minorHAnsi"/>
          <w:szCs w:val="18"/>
          <w:lang w:val="en-GB"/>
        </w:rPr>
        <w:t xml:space="preserve"> mobility.</w:t>
      </w:r>
      <w:r w:rsidR="00CC0532" w:rsidRPr="00093F5E">
        <w:rPr>
          <w:rFonts w:eastAsia="Adobe Myungjo Std M" w:cstheme="minorHAnsi"/>
          <w:szCs w:val="18"/>
          <w:lang w:val="en-GB"/>
        </w:rPr>
        <w:t xml:space="preserve"> </w:t>
      </w:r>
      <w:r w:rsidRPr="00093F5E">
        <w:rPr>
          <w:rFonts w:eastAsia="Adobe Myungjo Std M" w:cstheme="minorHAnsi"/>
          <w:szCs w:val="18"/>
          <w:lang w:val="en-GB"/>
        </w:rPr>
        <w:t>For</w:t>
      </w:r>
      <w:r w:rsidR="009F66CE" w:rsidRPr="00093F5E">
        <w:rPr>
          <w:rFonts w:eastAsia="Adobe Myungjo Std M" w:cstheme="minorHAnsi"/>
          <w:szCs w:val="18"/>
          <w:lang w:val="en-GB"/>
        </w:rPr>
        <w:t xml:space="preserve"> example, using panel data covering 203 </w:t>
      </w:r>
      <w:ins w:id="249" w:author="Harry" w:date="2021-12-14T21:44:00Z">
        <w:r w:rsidR="00B36982">
          <w:rPr>
            <w:rFonts w:eastAsia="Adobe Myungjo Std M" w:cstheme="minorHAnsi"/>
            <w:szCs w:val="18"/>
            <w:lang w:val="en-GB"/>
          </w:rPr>
          <w:t>regions (</w:t>
        </w:r>
        <w:r w:rsidR="00B36982" w:rsidRPr="00E11897">
          <w:rPr>
            <w:rFonts w:eastAsia="Adobe Myungjo Std M" w:cstheme="minorHAnsi"/>
            <w:szCs w:val="18"/>
            <w:lang w:val="en-GB"/>
          </w:rPr>
          <w:t xml:space="preserve">Nomenclature of </w:t>
        </w:r>
        <w:r w:rsidR="00B36982">
          <w:rPr>
            <w:rFonts w:eastAsia="Adobe Myungjo Std M" w:cstheme="minorHAnsi"/>
            <w:szCs w:val="18"/>
            <w:lang w:val="en-GB"/>
          </w:rPr>
          <w:t>Territorial Units for Statistics or NUTS</w:t>
        </w:r>
      </w:ins>
      <w:commentRangeStart w:id="250"/>
      <w:commentRangeStart w:id="251"/>
      <w:del w:id="252" w:author="Harry" w:date="2021-12-14T21:43:00Z">
        <w:r w:rsidR="0039608D" w:rsidRPr="00093F5E" w:rsidDel="00B36982">
          <w:rPr>
            <w:rFonts w:eastAsia="Adobe Myungjo Std M" w:cstheme="minorHAnsi"/>
            <w:szCs w:val="18"/>
            <w:lang w:val="en-GB"/>
          </w:rPr>
          <w:delText>NUTS</w:delText>
        </w:r>
      </w:del>
      <w:ins w:id="253" w:author="Muhamad Rifki Maulana" w:date="2021-12-14T16:30:00Z">
        <w:del w:id="254" w:author="Harry" w:date="2021-12-14T21:43:00Z">
          <w:r w:rsidR="00D43025" w:rsidDel="00B36982">
            <w:rPr>
              <w:rFonts w:eastAsia="Adobe Myungjo Std M" w:cstheme="minorHAnsi"/>
              <w:szCs w:val="18"/>
              <w:lang w:val="en-GB"/>
            </w:rPr>
            <w:delText xml:space="preserve"> (</w:delText>
          </w:r>
        </w:del>
      </w:ins>
      <w:ins w:id="255" w:author="Muhamad Rifki Maulana" w:date="2021-12-14T17:19:00Z">
        <w:del w:id="256" w:author="Harry" w:date="2021-12-14T21:43:00Z">
          <w:r w:rsidR="00E11897" w:rsidRPr="00E11897" w:rsidDel="00B36982">
            <w:rPr>
              <w:rFonts w:eastAsia="Adobe Myungjo Std M" w:cstheme="minorHAnsi"/>
              <w:szCs w:val="18"/>
              <w:lang w:val="en-GB"/>
            </w:rPr>
            <w:delText xml:space="preserve">Nomenclature of </w:delText>
          </w:r>
        </w:del>
        <w:del w:id="257" w:author="Harry" w:date="2021-12-14T21:42:00Z">
          <w:r w:rsidR="00E11897" w:rsidRPr="00E11897" w:rsidDel="00B36982">
            <w:rPr>
              <w:rFonts w:eastAsia="Adobe Myungjo Std M" w:cstheme="minorHAnsi"/>
              <w:szCs w:val="18"/>
              <w:lang w:val="en-GB"/>
            </w:rPr>
            <w:delText>t</w:delText>
          </w:r>
        </w:del>
        <w:del w:id="258" w:author="Harry" w:date="2021-12-14T21:43:00Z">
          <w:r w:rsidR="00E11897" w:rsidDel="00B36982">
            <w:rPr>
              <w:rFonts w:eastAsia="Adobe Myungjo Std M" w:cstheme="minorHAnsi"/>
              <w:szCs w:val="18"/>
              <w:lang w:val="en-GB"/>
            </w:rPr>
            <w:delText xml:space="preserve">erritorial </w:delText>
          </w:r>
        </w:del>
        <w:del w:id="259" w:author="Harry" w:date="2021-12-14T21:42:00Z">
          <w:r w:rsidR="00E11897" w:rsidDel="00B36982">
            <w:rPr>
              <w:rFonts w:eastAsia="Adobe Myungjo Std M" w:cstheme="minorHAnsi"/>
              <w:szCs w:val="18"/>
              <w:lang w:val="en-GB"/>
            </w:rPr>
            <w:delText>u</w:delText>
          </w:r>
        </w:del>
        <w:del w:id="260" w:author="Harry" w:date="2021-12-14T21:43:00Z">
          <w:r w:rsidR="00E11897" w:rsidDel="00B36982">
            <w:rPr>
              <w:rFonts w:eastAsia="Adobe Myungjo Std M" w:cstheme="minorHAnsi"/>
              <w:szCs w:val="18"/>
              <w:lang w:val="en-GB"/>
            </w:rPr>
            <w:delText xml:space="preserve">nits for </w:delText>
          </w:r>
        </w:del>
        <w:del w:id="261" w:author="Harry" w:date="2021-12-14T21:42:00Z">
          <w:r w:rsidR="00E11897" w:rsidDel="00B36982">
            <w:rPr>
              <w:rFonts w:eastAsia="Adobe Myungjo Std M" w:cstheme="minorHAnsi"/>
              <w:szCs w:val="18"/>
              <w:lang w:val="en-GB"/>
            </w:rPr>
            <w:delText>s</w:delText>
          </w:r>
        </w:del>
        <w:del w:id="262" w:author="Harry" w:date="2021-12-14T21:43:00Z">
          <w:r w:rsidR="00E11897" w:rsidDel="00B36982">
            <w:rPr>
              <w:rFonts w:eastAsia="Adobe Myungjo Std M" w:cstheme="minorHAnsi"/>
              <w:szCs w:val="18"/>
              <w:lang w:val="en-GB"/>
            </w:rPr>
            <w:delText>tatistics</w:delText>
          </w:r>
        </w:del>
      </w:ins>
      <w:ins w:id="263" w:author="Muhamad Rifki Maulana" w:date="2021-12-14T16:30:00Z">
        <w:del w:id="264" w:author="Harry" w:date="2021-12-14T21:43:00Z">
          <w:r w:rsidR="00D43025" w:rsidDel="00B36982">
            <w:rPr>
              <w:rFonts w:eastAsia="Adobe Myungjo Std M" w:cstheme="minorHAnsi"/>
              <w:szCs w:val="18"/>
              <w:lang w:val="en-GB"/>
            </w:rPr>
            <w:delText>)</w:delText>
          </w:r>
        </w:del>
      </w:ins>
      <w:r w:rsidR="009F66CE" w:rsidRPr="00093F5E">
        <w:rPr>
          <w:rFonts w:eastAsia="Adobe Myungjo Std M" w:cstheme="minorHAnsi"/>
          <w:szCs w:val="18"/>
          <w:lang w:val="en-GB"/>
        </w:rPr>
        <w:t>-2 level</w:t>
      </w:r>
      <w:ins w:id="265" w:author="Harry" w:date="2021-12-14T21:44:00Z">
        <w:r w:rsidR="00B36982">
          <w:rPr>
            <w:rFonts w:eastAsia="Adobe Myungjo Std M" w:cstheme="minorHAnsi"/>
            <w:szCs w:val="18"/>
            <w:lang w:val="en-GB"/>
          </w:rPr>
          <w:t>)</w:t>
        </w:r>
      </w:ins>
      <w:del w:id="266" w:author="Harry" w:date="2021-12-14T21:45:00Z">
        <w:r w:rsidR="009F66CE" w:rsidRPr="00093F5E" w:rsidDel="00B36982">
          <w:rPr>
            <w:rFonts w:eastAsia="Adobe Myungjo Std M" w:cstheme="minorHAnsi"/>
            <w:szCs w:val="18"/>
            <w:lang w:val="en-GB"/>
          </w:rPr>
          <w:delText xml:space="preserve"> </w:delText>
        </w:r>
      </w:del>
      <w:commentRangeEnd w:id="250"/>
      <w:r w:rsidR="005C3D30">
        <w:rPr>
          <w:rStyle w:val="CommentReference"/>
        </w:rPr>
        <w:commentReference w:id="250"/>
      </w:r>
      <w:commentRangeEnd w:id="251"/>
      <w:r w:rsidR="00E11897">
        <w:rPr>
          <w:rStyle w:val="CommentReference"/>
        </w:rPr>
        <w:commentReference w:id="251"/>
      </w:r>
      <w:del w:id="267" w:author="Harry" w:date="2021-12-14T21:45:00Z">
        <w:r w:rsidR="009F66CE" w:rsidRPr="00093F5E" w:rsidDel="00B36982">
          <w:rPr>
            <w:rFonts w:eastAsia="Adobe Myungjo Std M" w:cstheme="minorHAnsi"/>
            <w:szCs w:val="18"/>
            <w:lang w:val="en-GB"/>
          </w:rPr>
          <w:delText>regions</w:delText>
        </w:r>
      </w:del>
      <w:r w:rsidR="0039608D" w:rsidRPr="00093F5E">
        <w:rPr>
          <w:rFonts w:eastAsia="Adobe Myungjo Std M" w:cstheme="minorHAnsi"/>
          <w:szCs w:val="18"/>
          <w:lang w:val="en-GB"/>
        </w:rPr>
        <w:t xml:space="preserve"> in </w:t>
      </w:r>
      <w:ins w:id="268" w:author="Author">
        <w:r w:rsidR="0039608D" w:rsidRPr="00093F5E">
          <w:rPr>
            <w:rFonts w:eastAsia="Adobe Myungjo Std M" w:cstheme="minorHAnsi"/>
            <w:szCs w:val="18"/>
            <w:lang w:val="en-GB"/>
          </w:rPr>
          <w:t>the</w:t>
        </w:r>
      </w:ins>
      <w:del w:id="269" w:author="Author">
        <w:r w:rsidR="0039608D" w:rsidRPr="00093F5E">
          <w:rPr>
            <w:rFonts w:eastAsia="Adobe Myungjo Std M" w:cstheme="minorHAnsi"/>
            <w:szCs w:val="18"/>
            <w:lang w:val="en-GB"/>
          </w:rPr>
          <w:delText>European</w:delText>
        </w:r>
      </w:del>
      <w:r w:rsidR="0039608D" w:rsidRPr="00093F5E">
        <w:rPr>
          <w:rFonts w:eastAsia="Adobe Myungjo Std M" w:cstheme="minorHAnsi"/>
          <w:szCs w:val="18"/>
          <w:lang w:val="en-GB"/>
        </w:rPr>
        <w:t xml:space="preserve"> </w:t>
      </w:r>
      <w:ins w:id="270" w:author="Author">
        <w:r w:rsidR="0039608D" w:rsidRPr="00093F5E">
          <w:rPr>
            <w:rFonts w:eastAsia="Adobe Myungjo Std M" w:cstheme="minorHAnsi"/>
            <w:szCs w:val="18"/>
            <w:lang w:val="en-GB"/>
          </w:rPr>
          <w:t>EU</w:t>
        </w:r>
      </w:ins>
      <w:del w:id="271" w:author="Author">
        <w:r w:rsidR="0039608D" w:rsidRPr="00093F5E">
          <w:rPr>
            <w:rFonts w:eastAsia="Adobe Myungjo Std M" w:cstheme="minorHAnsi"/>
            <w:szCs w:val="18"/>
            <w:lang w:val="en-GB"/>
          </w:rPr>
          <w:delText>Union</w:delText>
        </w:r>
      </w:del>
      <w:r w:rsidR="009F66CE" w:rsidRPr="00093F5E">
        <w:rPr>
          <w:rFonts w:eastAsia="Adobe Myungjo Std M" w:cstheme="minorHAnsi"/>
          <w:szCs w:val="18"/>
          <w:lang w:val="en-GB"/>
        </w:rPr>
        <w:t xml:space="preserve"> from 1996 to 2006</w:t>
      </w:r>
      <w:r w:rsidR="0039608D" w:rsidRPr="00093F5E">
        <w:rPr>
          <w:rFonts w:eastAsia="Adobe Myungjo Std M" w:cstheme="minorHAnsi"/>
          <w:szCs w:val="18"/>
          <w:lang w:val="en-GB"/>
        </w:rPr>
        <w:t>,</w:t>
      </w:r>
      <w:r w:rsidR="009F66CE" w:rsidRPr="00093F5E">
        <w:rPr>
          <w:rFonts w:eastAsia="Adobe Myungjo Std M" w:cstheme="minorHAnsi"/>
          <w:szCs w:val="18"/>
          <w:lang w:val="en-GB"/>
        </w:rPr>
        <w:t xml:space="preserve"> </w:t>
      </w:r>
      <w:r w:rsidR="009F66CE" w:rsidRPr="00093F5E">
        <w:rPr>
          <w:rFonts w:eastAsia="Adobe Myungjo Std M" w:cstheme="minorHAnsi"/>
          <w:szCs w:val="18"/>
          <w:lang w:val="en-GB"/>
        </w:rPr>
        <w:fldChar w:fldCharType="begin"/>
      </w:r>
      <w:r w:rsidR="00B04A04" w:rsidRPr="00093F5E">
        <w:rPr>
          <w:rFonts w:eastAsia="Adobe Myungjo Std M" w:cstheme="minorHAnsi"/>
          <w:szCs w:val="18"/>
          <w:lang w:val="en-GB"/>
        </w:rPr>
        <w:instrText xml:space="preserve"> ADDIN ZOTERO_ITEM CSL_CITATION {"citationID":"JJIm8AgK","properties":{"formattedCitation":"(Naz et al., 2017)","plainCitation":"(Naz et al., 2017)","dontUpdate":true,"noteIndex":0},"citationItems":[{"id":364,"uris":["http://zotero.org/users/local/9Bu69DCL/items/GEZM5CEQ"],"uri":["http://zotero.org/users/local/9Bu69DCL/items/GEZM5CEQ"],"itemData":{"id":364,"type":"article-journal","container-title":"Journal of Economic Integration","ISSN":"1225-651X","journalAbbreviation":"Journal of Economic Integration","note":"publisher: JSTOR","page":"35-64","title":"Wage convergence across European regions: do international borders matter?","author":[{"family":"Naz","given":"Amber"},{"family":"Ahmad","given":"Nisar"},{"family":"Naveed","given":"Amjad"}],"issued":{"date-parts":[["2017"]]}}}],"schema":"https://github.com/citation-style-language/schema/raw/master/csl-citation.json"} </w:instrText>
      </w:r>
      <w:r w:rsidR="009F66CE" w:rsidRPr="00093F5E">
        <w:rPr>
          <w:rFonts w:eastAsia="Adobe Myungjo Std M" w:cstheme="minorHAnsi"/>
          <w:szCs w:val="18"/>
          <w:lang w:val="en-GB"/>
        </w:rPr>
        <w:fldChar w:fldCharType="separate"/>
      </w:r>
      <w:r w:rsidR="009F66CE" w:rsidRPr="00093F5E">
        <w:rPr>
          <w:rFonts w:ascii="Calibri" w:hAnsi="Calibri" w:cs="Calibri"/>
          <w:lang w:val="en-GB"/>
        </w:rPr>
        <w:t>Naz et al.</w:t>
      </w:r>
      <w:del w:id="272" w:author="Author">
        <w:r w:rsidR="009F66CE" w:rsidRPr="00093F5E" w:rsidDel="003776B8">
          <w:rPr>
            <w:rFonts w:ascii="Calibri" w:hAnsi="Calibri" w:cs="Calibri"/>
            <w:lang w:val="en-GB"/>
          </w:rPr>
          <w:delText>,</w:delText>
        </w:r>
      </w:del>
      <w:r w:rsidR="009F66CE" w:rsidRPr="00093F5E">
        <w:rPr>
          <w:rFonts w:ascii="Calibri" w:hAnsi="Calibri" w:cs="Calibri"/>
          <w:lang w:val="en-GB"/>
        </w:rPr>
        <w:t xml:space="preserve"> (2017)</w:t>
      </w:r>
      <w:r w:rsidR="009F66CE" w:rsidRPr="00093F5E">
        <w:rPr>
          <w:rFonts w:eastAsia="Adobe Myungjo Std M" w:cstheme="minorHAnsi"/>
          <w:szCs w:val="18"/>
          <w:lang w:val="en-GB"/>
        </w:rPr>
        <w:fldChar w:fldCharType="end"/>
      </w:r>
      <w:r w:rsidRPr="00093F5E">
        <w:rPr>
          <w:rFonts w:eastAsia="Adobe Myungjo Std M" w:cstheme="minorHAnsi"/>
          <w:szCs w:val="18"/>
          <w:lang w:val="en-GB"/>
        </w:rPr>
        <w:t xml:space="preserve"> f</w:t>
      </w:r>
      <w:r w:rsidR="0039608D" w:rsidRPr="00093F5E">
        <w:rPr>
          <w:rFonts w:eastAsia="Adobe Myungjo Std M" w:cstheme="minorHAnsi"/>
          <w:szCs w:val="18"/>
          <w:lang w:val="en-GB"/>
        </w:rPr>
        <w:t>ind</w:t>
      </w:r>
      <w:r w:rsidRPr="00093F5E">
        <w:rPr>
          <w:rFonts w:eastAsia="Adobe Myungjo Std M" w:cstheme="minorHAnsi"/>
          <w:szCs w:val="18"/>
          <w:lang w:val="en-GB"/>
        </w:rPr>
        <w:t xml:space="preserve"> wage convergence</w:t>
      </w:r>
      <w:r w:rsidR="0039608D" w:rsidRPr="00093F5E">
        <w:rPr>
          <w:rFonts w:eastAsia="Adobe Myungjo Std M" w:cstheme="minorHAnsi"/>
          <w:szCs w:val="18"/>
          <w:lang w:val="en-GB"/>
        </w:rPr>
        <w:t xml:space="preserve"> only across</w:t>
      </w:r>
      <w:r w:rsidRPr="00093F5E">
        <w:rPr>
          <w:rFonts w:eastAsia="Adobe Myungjo Std M" w:cstheme="minorHAnsi"/>
          <w:szCs w:val="18"/>
          <w:lang w:val="en-GB"/>
        </w:rPr>
        <w:t xml:space="preserve"> </w:t>
      </w:r>
      <w:r w:rsidR="0039608D" w:rsidRPr="00093F5E">
        <w:rPr>
          <w:rFonts w:eastAsia="Adobe Myungjo Std M" w:cstheme="minorHAnsi"/>
          <w:szCs w:val="18"/>
          <w:lang w:val="en-GB"/>
        </w:rPr>
        <w:t>i</w:t>
      </w:r>
      <w:r w:rsidRPr="00093F5E">
        <w:rPr>
          <w:rFonts w:eastAsia="Adobe Myungjo Std M" w:cstheme="minorHAnsi"/>
          <w:szCs w:val="18"/>
          <w:lang w:val="en-GB"/>
        </w:rPr>
        <w:t>nternal regions (regions within the same country) but no evidence of convergence for border regions (</w:t>
      </w:r>
      <w:ins w:id="273" w:author="Author">
        <w:r w:rsidRPr="00093F5E">
          <w:rPr>
            <w:rFonts w:eastAsia="Adobe Myungjo Std M" w:cstheme="minorHAnsi"/>
            <w:szCs w:val="18"/>
            <w:lang w:val="en-GB"/>
          </w:rPr>
          <w:t>neighbouring</w:t>
        </w:r>
      </w:ins>
      <w:del w:id="274" w:author="Author">
        <w:r w:rsidRPr="00093F5E">
          <w:rPr>
            <w:rFonts w:eastAsia="Adobe Myungjo Std M" w:cstheme="minorHAnsi"/>
            <w:szCs w:val="18"/>
            <w:lang w:val="en-GB"/>
          </w:rPr>
          <w:delText>neighboring</w:delText>
        </w:r>
      </w:del>
      <w:r w:rsidRPr="00093F5E">
        <w:rPr>
          <w:rFonts w:eastAsia="Adobe Myungjo Std M" w:cstheme="minorHAnsi"/>
          <w:szCs w:val="18"/>
          <w:lang w:val="en-GB"/>
        </w:rPr>
        <w:t xml:space="preserve"> regions across international borders).</w:t>
      </w:r>
      <w:r w:rsidR="001B7AA4" w:rsidRPr="00093F5E">
        <w:rPr>
          <w:rFonts w:eastAsia="Adobe Myungjo Std M" w:cstheme="minorHAnsi"/>
          <w:szCs w:val="18"/>
          <w:lang w:val="en-GB"/>
        </w:rPr>
        <w:t xml:space="preserve"> </w:t>
      </w:r>
      <w:ins w:id="275" w:author="Author">
        <w:r w:rsidR="001B7AA4" w:rsidRPr="00093F5E">
          <w:rPr>
            <w:rFonts w:eastAsia="Adobe Myungjo Std M" w:cstheme="minorHAnsi"/>
            <w:szCs w:val="18"/>
            <w:lang w:val="en-GB"/>
          </w:rPr>
          <w:t>Using</w:t>
        </w:r>
      </w:ins>
      <w:del w:id="276" w:author="Author">
        <w:r w:rsidR="001B7AA4" w:rsidRPr="00093F5E">
          <w:rPr>
            <w:rFonts w:eastAsia="Adobe Myungjo Std M" w:cstheme="minorHAnsi"/>
            <w:szCs w:val="18"/>
            <w:lang w:val="en-GB"/>
          </w:rPr>
          <w:delText>With</w:delText>
        </w:r>
      </w:del>
      <w:r w:rsidR="001B7AA4" w:rsidRPr="00093F5E">
        <w:rPr>
          <w:rFonts w:eastAsia="Adobe Myungjo Std M" w:cstheme="minorHAnsi"/>
          <w:szCs w:val="18"/>
          <w:lang w:val="en-GB"/>
        </w:rPr>
        <w:t xml:space="preserve"> </w:t>
      </w:r>
      <w:r w:rsidR="00DA1B7F" w:rsidRPr="00093F5E">
        <w:rPr>
          <w:rFonts w:eastAsia="Adobe Myungjo Std M" w:cstheme="minorHAnsi"/>
          <w:szCs w:val="18"/>
          <w:lang w:val="en-GB"/>
        </w:rPr>
        <w:t xml:space="preserve">a </w:t>
      </w:r>
      <w:r w:rsidR="001B7AA4" w:rsidRPr="00093F5E">
        <w:rPr>
          <w:rFonts w:eastAsia="Adobe Myungjo Std M" w:cstheme="minorHAnsi"/>
          <w:szCs w:val="18"/>
          <w:lang w:val="en-GB"/>
        </w:rPr>
        <w:t xml:space="preserve">similar approach, </w:t>
      </w:r>
      <w:r w:rsidR="00B04A04" w:rsidRPr="00093F5E">
        <w:rPr>
          <w:rFonts w:eastAsia="Adobe Myungjo Std M" w:cstheme="minorHAnsi"/>
          <w:szCs w:val="18"/>
          <w:lang w:val="en-GB"/>
        </w:rPr>
        <w:fldChar w:fldCharType="begin"/>
      </w:r>
      <w:r w:rsidR="00B04A04" w:rsidRPr="00093F5E">
        <w:rPr>
          <w:rFonts w:eastAsia="Adobe Myungjo Std M" w:cstheme="minorHAnsi"/>
          <w:szCs w:val="18"/>
          <w:lang w:val="en-GB"/>
        </w:rPr>
        <w:instrText xml:space="preserve"> ADDIN ZOTERO_ITEM CSL_CITATION {"citationID":"Qay8pUTW","properties":{"formattedCitation":"(Enflo et al., 2014)","plainCitation":"(Enflo et al., 2014)","dontUpdate":true,"noteIndex":0},"citationItems":[{"id":365,"uris":["http://zotero.org/users/local/9Bu69DCL/items/9UXE6VQE"],"uri":["http://zotero.org/users/local/9Bu69DCL/items/9UXE6VQE"],"itemData":{"id":365,"type":"article-journal","container-title":"Explorations in Economic History","ISSN":"0014-4983","journalAbbreviation":"Explorations in Economic History","note":"publisher: Elsevier","page":"93-110","title":"The role of migration in regional wage convergence: Evidence from Sweden 1860–1940","volume":"52","author":[{"family":"Enflo","given":"Kerstin"},{"family":"Lundh","given":"Christer"},{"family":"Prado","given":"Svante"}],"issued":{"date-parts":[["2014"]]}}}],"schema":"https://github.com/citation-style-language/schema/raw/master/csl-citation.json"} </w:instrText>
      </w:r>
      <w:r w:rsidR="00B04A04" w:rsidRPr="00093F5E">
        <w:rPr>
          <w:rFonts w:eastAsia="Adobe Myungjo Std M" w:cstheme="minorHAnsi"/>
          <w:szCs w:val="18"/>
          <w:lang w:val="en-GB"/>
        </w:rPr>
        <w:fldChar w:fldCharType="separate"/>
      </w:r>
      <w:r w:rsidR="00B04A04" w:rsidRPr="00093F5E">
        <w:rPr>
          <w:rFonts w:ascii="Calibri" w:hAnsi="Calibri" w:cs="Calibri"/>
          <w:lang w:val="en-GB"/>
        </w:rPr>
        <w:t>Enflo et al.</w:t>
      </w:r>
      <w:del w:id="277" w:author="Author">
        <w:r w:rsidR="00B04A04" w:rsidRPr="00093F5E">
          <w:rPr>
            <w:rFonts w:ascii="Calibri" w:hAnsi="Calibri" w:cs="Calibri"/>
            <w:lang w:val="en-GB"/>
          </w:rPr>
          <w:delText>,</w:delText>
        </w:r>
      </w:del>
      <w:r w:rsidR="00B04A04" w:rsidRPr="00093F5E">
        <w:rPr>
          <w:rFonts w:ascii="Calibri" w:hAnsi="Calibri" w:cs="Calibri"/>
          <w:lang w:val="en-GB"/>
        </w:rPr>
        <w:t xml:space="preserve"> (2014)</w:t>
      </w:r>
      <w:r w:rsidR="00B04A04" w:rsidRPr="00093F5E">
        <w:rPr>
          <w:rFonts w:eastAsia="Adobe Myungjo Std M" w:cstheme="minorHAnsi"/>
          <w:szCs w:val="18"/>
          <w:lang w:val="en-GB"/>
        </w:rPr>
        <w:fldChar w:fldCharType="end"/>
      </w:r>
      <w:r w:rsidR="00B04A04" w:rsidRPr="00093F5E">
        <w:rPr>
          <w:rFonts w:eastAsia="Adobe Myungjo Std M" w:cstheme="minorHAnsi"/>
          <w:szCs w:val="18"/>
          <w:lang w:val="en-GB"/>
        </w:rPr>
        <w:t xml:space="preserve"> </w:t>
      </w:r>
      <w:r w:rsidR="00724573" w:rsidRPr="00093F5E">
        <w:rPr>
          <w:rFonts w:eastAsia="Adobe Myungjo Std M" w:cstheme="minorHAnsi"/>
          <w:szCs w:val="18"/>
          <w:lang w:val="en-GB"/>
        </w:rPr>
        <w:t xml:space="preserve">apply panel fixed effect models and show that internal and external migrations contributed to wage convergence across Swedish counties before World War I, where </w:t>
      </w:r>
      <w:del w:id="278" w:author="Author">
        <w:r w:rsidR="00724573" w:rsidRPr="00093F5E">
          <w:rPr>
            <w:rFonts w:eastAsia="Adobe Myungjo Std M" w:cstheme="minorHAnsi"/>
            <w:szCs w:val="18"/>
            <w:lang w:val="en-GB"/>
          </w:rPr>
          <w:delText xml:space="preserve">the </w:delText>
        </w:r>
      </w:del>
      <w:r w:rsidR="00724573" w:rsidRPr="00093F5E">
        <w:rPr>
          <w:rFonts w:eastAsia="Adobe Myungjo Std M" w:cstheme="minorHAnsi"/>
          <w:szCs w:val="18"/>
          <w:lang w:val="en-GB"/>
        </w:rPr>
        <w:t xml:space="preserve">internal migration </w:t>
      </w:r>
      <w:commentRangeStart w:id="279"/>
      <w:commentRangeStart w:id="280"/>
      <w:ins w:id="281" w:author="Author">
        <w:r w:rsidRPr="00093F5E">
          <w:rPr>
            <w:rFonts w:ascii="Calibri" w:eastAsia="Adobe Myungjo Std M" w:hAnsi="Calibri" w:cs="Calibri"/>
            <w:szCs w:val="18"/>
            <w:lang w:val="en-GB"/>
          </w:rPr>
          <w:t xml:space="preserve">occurred </w:t>
        </w:r>
      </w:ins>
      <w:commentRangeEnd w:id="279"/>
      <w:r w:rsidR="00B43BF0">
        <w:rPr>
          <w:rStyle w:val="CommentReference"/>
        </w:rPr>
        <w:commentReference w:id="279"/>
      </w:r>
      <w:commentRangeEnd w:id="280"/>
      <w:r w:rsidR="00D43025">
        <w:rPr>
          <w:rStyle w:val="CommentReference"/>
        </w:rPr>
        <w:commentReference w:id="280"/>
      </w:r>
      <w:r w:rsidRPr="00093F5E">
        <w:rPr>
          <w:rFonts w:ascii="Calibri" w:eastAsia="Adobe Myungjo Std M" w:hAnsi="Calibri" w:cs="Calibri"/>
          <w:szCs w:val="18"/>
          <w:lang w:val="en-GB"/>
        </w:rPr>
        <w:t>mainly during the interwar years.</w:t>
      </w:r>
      <w:r w:rsidR="003C298B" w:rsidRPr="00093F5E">
        <w:rPr>
          <w:rFonts w:eastAsia="Adobe Myungjo Std M" w:cstheme="minorHAnsi"/>
          <w:szCs w:val="18"/>
          <w:lang w:val="en-GB"/>
        </w:rPr>
        <w:t xml:space="preserve"> </w:t>
      </w:r>
    </w:p>
    <w:p w14:paraId="67C0C475" w14:textId="77777777" w:rsidR="00687E6C" w:rsidRPr="00093F5E" w:rsidRDefault="00093F5E" w:rsidP="00687E6C">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tab/>
      </w:r>
      <w:r w:rsidRPr="00093F5E">
        <w:rPr>
          <w:rFonts w:eastAsia="Adobe Myungjo Std M" w:cstheme="minorHAnsi"/>
          <w:szCs w:val="18"/>
          <w:lang w:val="en-GB"/>
        </w:rPr>
        <w:tab/>
      </w:r>
      <w:r w:rsidR="007F1991" w:rsidRPr="00093F5E">
        <w:rPr>
          <w:rFonts w:eastAsia="Adobe Myungjo Std M" w:cstheme="minorHAnsi"/>
          <w:szCs w:val="18"/>
          <w:lang w:val="en-GB"/>
        </w:rPr>
        <w:t xml:space="preserve">As shown in other empirical studies, the mechanism of wage convergence across regions </w:t>
      </w:r>
      <w:commentRangeStart w:id="282"/>
      <w:commentRangeStart w:id="283"/>
      <w:r w:rsidR="007F1991" w:rsidRPr="00093F5E">
        <w:rPr>
          <w:rFonts w:eastAsia="Adobe Myungjo Std M" w:cstheme="minorHAnsi"/>
          <w:szCs w:val="18"/>
          <w:lang w:val="en-GB"/>
        </w:rPr>
        <w:t xml:space="preserve">assumes </w:t>
      </w:r>
      <w:del w:id="284" w:author="Author">
        <w:r w:rsidR="007F1991" w:rsidRPr="00093F5E" w:rsidDel="00611CFD">
          <w:rPr>
            <w:rFonts w:eastAsia="Adobe Myungjo Std M" w:cstheme="minorHAnsi"/>
            <w:szCs w:val="18"/>
            <w:lang w:val="en-GB"/>
          </w:rPr>
          <w:delText xml:space="preserve">that there is </w:delText>
        </w:r>
      </w:del>
      <w:r w:rsidR="007F1991" w:rsidRPr="00093F5E">
        <w:rPr>
          <w:rFonts w:eastAsia="Adobe Myungjo Std M" w:cstheme="minorHAnsi"/>
          <w:szCs w:val="18"/>
          <w:lang w:val="en-GB"/>
        </w:rPr>
        <w:t xml:space="preserve">a </w:t>
      </w:r>
      <w:commentRangeEnd w:id="282"/>
      <w:r w:rsidR="00611CFD">
        <w:rPr>
          <w:rStyle w:val="CommentReference"/>
        </w:rPr>
        <w:commentReference w:id="282"/>
      </w:r>
      <w:commentRangeEnd w:id="283"/>
      <w:r w:rsidR="00D43025">
        <w:rPr>
          <w:rStyle w:val="CommentReference"/>
        </w:rPr>
        <w:commentReference w:id="283"/>
      </w:r>
      <w:r w:rsidR="007F1991" w:rsidRPr="00093F5E">
        <w:rPr>
          <w:rFonts w:eastAsia="Adobe Myungjo Std M" w:cstheme="minorHAnsi"/>
          <w:szCs w:val="18"/>
          <w:lang w:val="en-GB"/>
        </w:rPr>
        <w:t xml:space="preserve">significant advancement in transportation and communications that can enlarge the scope of the </w:t>
      </w:r>
      <w:ins w:id="285" w:author="Author">
        <w:r w:rsidR="007F1991" w:rsidRPr="00093F5E">
          <w:rPr>
            <w:rFonts w:eastAsia="Adobe Myungjo Std M" w:cstheme="minorHAnsi"/>
            <w:szCs w:val="18"/>
            <w:lang w:val="en-GB"/>
          </w:rPr>
          <w:t>labour</w:t>
        </w:r>
      </w:ins>
      <w:del w:id="286" w:author="Author">
        <w:r w:rsidR="007F1991" w:rsidRPr="00093F5E">
          <w:rPr>
            <w:rFonts w:eastAsia="Adobe Myungjo Std M" w:cstheme="minorHAnsi"/>
            <w:szCs w:val="18"/>
            <w:lang w:val="en-GB"/>
          </w:rPr>
          <w:delText>labor</w:delText>
        </w:r>
      </w:del>
      <w:r w:rsidR="007F1991" w:rsidRPr="00093F5E">
        <w:rPr>
          <w:rFonts w:eastAsia="Adobe Myungjo Std M" w:cstheme="minorHAnsi"/>
          <w:szCs w:val="18"/>
          <w:lang w:val="en-GB"/>
        </w:rPr>
        <w:t xml:space="preserve"> market across geographical boundaries.</w:t>
      </w:r>
      <w:r w:rsidRPr="00093F5E">
        <w:rPr>
          <w:rFonts w:eastAsia="Adobe Myungjo Std M" w:cstheme="minorHAnsi" w:hint="eastAsia"/>
          <w:szCs w:val="18"/>
          <w:lang w:val="en-GB"/>
        </w:rPr>
        <w:t xml:space="preserve"> </w:t>
      </w:r>
      <w:r w:rsidR="007F1991" w:rsidRPr="00093F5E">
        <w:rPr>
          <w:rFonts w:eastAsia="Adobe Myungjo Std M" w:cstheme="minorHAnsi"/>
          <w:szCs w:val="18"/>
          <w:lang w:val="en-GB"/>
        </w:rPr>
        <w:t xml:space="preserve">With these theories and empirical backgrounds, it is natural to expect </w:t>
      </w:r>
      <w:r w:rsidR="0035161C" w:rsidRPr="00093F5E">
        <w:rPr>
          <w:rFonts w:eastAsia="Adobe Myungjo Std M" w:cstheme="minorHAnsi"/>
          <w:szCs w:val="18"/>
          <w:lang w:val="en-GB"/>
        </w:rPr>
        <w:t>appealing</w:t>
      </w:r>
      <w:r w:rsidR="007F1991" w:rsidRPr="00093F5E">
        <w:rPr>
          <w:rFonts w:eastAsia="Adobe Myungjo Std M" w:cstheme="minorHAnsi"/>
          <w:szCs w:val="18"/>
          <w:lang w:val="en-GB"/>
        </w:rPr>
        <w:t xml:space="preserve"> finding</w:t>
      </w:r>
      <w:r w:rsidR="0035161C" w:rsidRPr="00093F5E">
        <w:rPr>
          <w:rFonts w:eastAsia="Adobe Myungjo Std M" w:cstheme="minorHAnsi"/>
          <w:szCs w:val="18"/>
          <w:lang w:val="en-GB"/>
        </w:rPr>
        <w:t>s</w:t>
      </w:r>
      <w:r w:rsidR="007F1991" w:rsidRPr="00093F5E">
        <w:rPr>
          <w:rFonts w:eastAsia="Adobe Myungjo Std M" w:cstheme="minorHAnsi"/>
          <w:szCs w:val="18"/>
          <w:lang w:val="en-GB"/>
        </w:rPr>
        <w:t xml:space="preserve"> from the analys</w:t>
      </w:r>
      <w:r w:rsidR="0035161C" w:rsidRPr="00093F5E">
        <w:rPr>
          <w:rFonts w:eastAsia="Adobe Myungjo Std M" w:cstheme="minorHAnsi"/>
          <w:szCs w:val="18"/>
          <w:lang w:val="en-GB"/>
        </w:rPr>
        <w:t>e</w:t>
      </w:r>
      <w:r w:rsidR="007F1991" w:rsidRPr="00093F5E">
        <w:rPr>
          <w:rFonts w:eastAsia="Adobe Myungjo Std M" w:cstheme="minorHAnsi"/>
          <w:szCs w:val="18"/>
          <w:lang w:val="en-GB"/>
        </w:rPr>
        <w:t xml:space="preserve">s </w:t>
      </w:r>
      <w:ins w:id="287" w:author="Author">
        <w:r w:rsidR="007F1991" w:rsidRPr="00093F5E">
          <w:rPr>
            <w:rFonts w:eastAsia="Adobe Myungjo Std M" w:cstheme="minorHAnsi"/>
            <w:szCs w:val="18"/>
            <w:lang w:val="en-GB"/>
          </w:rPr>
          <w:t>of</w:t>
        </w:r>
      </w:ins>
      <w:del w:id="288" w:author="Author">
        <w:r w:rsidR="007F1991" w:rsidRPr="00093F5E">
          <w:rPr>
            <w:rFonts w:eastAsia="Adobe Myungjo Std M" w:cstheme="minorHAnsi"/>
            <w:szCs w:val="18"/>
            <w:lang w:val="en-GB"/>
          </w:rPr>
          <w:delText>on</w:delText>
        </w:r>
      </w:del>
      <w:r w:rsidR="007F1991" w:rsidRPr="00093F5E">
        <w:rPr>
          <w:rFonts w:eastAsia="Adobe Myungjo Std M" w:cstheme="minorHAnsi"/>
          <w:szCs w:val="18"/>
          <w:lang w:val="en-GB"/>
        </w:rPr>
        <w:t xml:space="preserve"> regional wage convergence in Indonesia due to the development of transportation and communications infrastructure in the last decade.</w:t>
      </w:r>
    </w:p>
    <w:p w14:paraId="693DB5A9" w14:textId="77BFC704" w:rsidR="00DE248D" w:rsidRPr="00093F5E" w:rsidRDefault="00093F5E" w:rsidP="00DE248D">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lastRenderedPageBreak/>
        <w:tab/>
      </w:r>
      <w:r w:rsidRPr="00093F5E">
        <w:rPr>
          <w:rFonts w:eastAsia="Adobe Myungjo Std M" w:cstheme="minorHAnsi"/>
          <w:szCs w:val="18"/>
          <w:lang w:val="en-GB"/>
        </w:rPr>
        <w:tab/>
      </w:r>
      <w:r w:rsidR="00760941" w:rsidRPr="00093F5E">
        <w:rPr>
          <w:rFonts w:eastAsia="Adobe Myungjo Std M" w:cstheme="minorHAnsi"/>
          <w:szCs w:val="18"/>
          <w:lang w:val="en-GB"/>
        </w:rPr>
        <w:t xml:space="preserve">The present </w:t>
      </w:r>
      <w:ins w:id="289" w:author="Author">
        <w:r w:rsidR="00760941" w:rsidRPr="00093F5E">
          <w:rPr>
            <w:rFonts w:eastAsia="Adobe Myungjo Std M" w:cstheme="minorHAnsi"/>
            <w:szCs w:val="18"/>
            <w:lang w:val="en-GB"/>
          </w:rPr>
          <w:t>study</w:t>
        </w:r>
      </w:ins>
      <w:del w:id="290" w:author="Author">
        <w:r w:rsidR="00760941" w:rsidRPr="00093F5E">
          <w:rPr>
            <w:rFonts w:eastAsia="Adobe Myungjo Std M" w:cstheme="minorHAnsi"/>
            <w:szCs w:val="18"/>
            <w:lang w:val="en-GB"/>
          </w:rPr>
          <w:delText>paper</w:delText>
        </w:r>
      </w:del>
      <w:r w:rsidR="00760941" w:rsidRPr="00093F5E">
        <w:rPr>
          <w:rFonts w:eastAsia="Adobe Myungjo Std M" w:cstheme="minorHAnsi"/>
          <w:szCs w:val="18"/>
          <w:lang w:val="en-GB"/>
        </w:rPr>
        <w:t xml:space="preserve"> contribut</w:t>
      </w:r>
      <w:r w:rsidR="00086888" w:rsidRPr="00093F5E">
        <w:rPr>
          <w:rFonts w:eastAsia="Adobe Myungjo Std M" w:cstheme="minorHAnsi"/>
          <w:szCs w:val="18"/>
          <w:lang w:val="en-GB"/>
        </w:rPr>
        <w:t>es</w:t>
      </w:r>
      <w:r w:rsidR="00760941" w:rsidRPr="00093F5E">
        <w:rPr>
          <w:rFonts w:eastAsia="Adobe Myungjo Std M" w:cstheme="minorHAnsi"/>
          <w:szCs w:val="18"/>
          <w:lang w:val="en-GB"/>
        </w:rPr>
        <w:t xml:space="preserve"> </w:t>
      </w:r>
      <w:r w:rsidR="00086888" w:rsidRPr="00093F5E">
        <w:rPr>
          <w:rFonts w:eastAsia="Adobe Myungjo Std M" w:cstheme="minorHAnsi"/>
          <w:szCs w:val="18"/>
          <w:lang w:val="en-GB"/>
        </w:rPr>
        <w:t>to</w:t>
      </w:r>
      <w:r w:rsidR="00760941" w:rsidRPr="00093F5E">
        <w:rPr>
          <w:rFonts w:eastAsia="Adobe Myungjo Std M" w:cstheme="minorHAnsi"/>
          <w:szCs w:val="18"/>
          <w:lang w:val="en-GB"/>
        </w:rPr>
        <w:t xml:space="preserve"> the existing literature </w:t>
      </w:r>
      <w:r w:rsidR="00086888" w:rsidRPr="00093F5E">
        <w:rPr>
          <w:rFonts w:eastAsia="Adobe Myungjo Std M" w:cstheme="minorHAnsi"/>
          <w:szCs w:val="18"/>
          <w:lang w:val="en-GB"/>
        </w:rPr>
        <w:t xml:space="preserve">by focusing on wage convergence analysis across regions that can be used to evaluate the degree of </w:t>
      </w:r>
      <w:ins w:id="291" w:author="Author">
        <w:r w:rsidR="00086888" w:rsidRPr="00093F5E">
          <w:rPr>
            <w:rFonts w:eastAsia="Adobe Myungjo Std M" w:cstheme="minorHAnsi"/>
            <w:szCs w:val="18"/>
            <w:lang w:val="en-GB"/>
          </w:rPr>
          <w:t>labour</w:t>
        </w:r>
      </w:ins>
      <w:del w:id="292" w:author="Author">
        <w:r w:rsidR="00086888" w:rsidRPr="00093F5E">
          <w:rPr>
            <w:rFonts w:eastAsia="Adobe Myungjo Std M" w:cstheme="minorHAnsi"/>
            <w:szCs w:val="18"/>
            <w:lang w:val="en-GB"/>
          </w:rPr>
          <w:delText>labor</w:delText>
        </w:r>
      </w:del>
      <w:r w:rsidR="00086888" w:rsidRPr="00093F5E">
        <w:rPr>
          <w:rFonts w:eastAsia="Adobe Myungjo Std M" w:cstheme="minorHAnsi"/>
          <w:szCs w:val="18"/>
          <w:lang w:val="en-GB"/>
        </w:rPr>
        <w:t xml:space="preserve"> market integration in Indonesia.</w:t>
      </w:r>
      <w:r w:rsidR="00760941" w:rsidRPr="00093F5E">
        <w:rPr>
          <w:rFonts w:eastAsia="Adobe Myungjo Std M" w:cstheme="minorHAnsi"/>
          <w:szCs w:val="18"/>
          <w:lang w:val="en-GB"/>
        </w:rPr>
        <w:t xml:space="preserve"> </w:t>
      </w:r>
      <w:r w:rsidR="009232A3" w:rsidRPr="00093F5E">
        <w:rPr>
          <w:rFonts w:eastAsia="Adobe Myungjo Std M" w:cstheme="minorHAnsi"/>
          <w:szCs w:val="18"/>
          <w:lang w:val="en-GB"/>
        </w:rPr>
        <w:t xml:space="preserve">Previously, several studies </w:t>
      </w:r>
      <w:del w:id="293" w:author="Author">
        <w:r w:rsidR="009232A3" w:rsidRPr="00093F5E" w:rsidDel="00611CFD">
          <w:rPr>
            <w:rFonts w:eastAsia="Adobe Myungjo Std M" w:cstheme="minorHAnsi"/>
            <w:szCs w:val="18"/>
            <w:lang w:val="en-GB"/>
          </w:rPr>
          <w:delText xml:space="preserve">have </w:delText>
        </w:r>
      </w:del>
      <w:r w:rsidR="009232A3" w:rsidRPr="00093F5E">
        <w:rPr>
          <w:rFonts w:eastAsia="Adobe Myungjo Std M" w:cstheme="minorHAnsi"/>
          <w:szCs w:val="18"/>
          <w:lang w:val="en-GB"/>
        </w:rPr>
        <w:t xml:space="preserve">examined convergence in Indonesia but mainly focused on </w:t>
      </w:r>
      <w:r w:rsidR="00BE53AF" w:rsidRPr="00093F5E">
        <w:rPr>
          <w:rFonts w:eastAsia="Adobe Myungjo Std M" w:cstheme="minorHAnsi"/>
          <w:szCs w:val="18"/>
          <w:lang w:val="en-GB"/>
        </w:rPr>
        <w:t xml:space="preserve">variables related to income, such as GDP, </w:t>
      </w:r>
      <w:r w:rsidR="009232A3" w:rsidRPr="00093F5E">
        <w:rPr>
          <w:rFonts w:eastAsia="Adobe Myungjo Std M" w:cstheme="minorHAnsi"/>
          <w:szCs w:val="18"/>
          <w:lang w:val="en-GB"/>
        </w:rPr>
        <w:t>GDP per capita</w:t>
      </w:r>
      <w:ins w:id="294" w:author="Author">
        <w:r w:rsidRPr="00093F5E">
          <w:rPr>
            <w:rFonts w:ascii="Calibri" w:eastAsia="Adobe Myungjo Std M" w:hAnsi="Calibri" w:cs="Calibri"/>
            <w:szCs w:val="18"/>
            <w:lang w:val="en-GB"/>
          </w:rPr>
          <w:t>,</w:t>
        </w:r>
      </w:ins>
      <w:r w:rsidRPr="00093F5E">
        <w:rPr>
          <w:rFonts w:ascii="Calibri" w:eastAsia="Adobe Myungjo Std M" w:hAnsi="Calibri" w:cs="Calibri"/>
          <w:szCs w:val="18"/>
          <w:lang w:val="en-GB"/>
        </w:rPr>
        <w:t xml:space="preserve"> and </w:t>
      </w:r>
      <w:r w:rsidR="0020617F" w:rsidRPr="00093F5E">
        <w:rPr>
          <w:rFonts w:eastAsia="Adobe Myungjo Std M" w:cstheme="minorHAnsi"/>
          <w:szCs w:val="18"/>
          <w:lang w:val="en-GB"/>
        </w:rPr>
        <w:t>t</w:t>
      </w:r>
      <w:r w:rsidR="00BE53AF" w:rsidRPr="00093F5E">
        <w:rPr>
          <w:rFonts w:eastAsia="Adobe Myungjo Std M" w:cstheme="minorHAnsi"/>
          <w:szCs w:val="18"/>
          <w:lang w:val="en-GB"/>
        </w:rPr>
        <w:t xml:space="preserve">otal </w:t>
      </w:r>
      <w:r w:rsidR="0020617F" w:rsidRPr="00093F5E">
        <w:rPr>
          <w:rFonts w:eastAsia="Adobe Myungjo Std M" w:cstheme="minorHAnsi"/>
          <w:szCs w:val="18"/>
          <w:lang w:val="en-GB"/>
        </w:rPr>
        <w:t>f</w:t>
      </w:r>
      <w:r w:rsidR="00BE53AF" w:rsidRPr="00093F5E">
        <w:rPr>
          <w:rFonts w:eastAsia="Adobe Myungjo Std M" w:cstheme="minorHAnsi"/>
          <w:szCs w:val="18"/>
          <w:lang w:val="en-GB"/>
        </w:rPr>
        <w:t xml:space="preserve">actor </w:t>
      </w:r>
      <w:r w:rsidR="0020617F" w:rsidRPr="00093F5E">
        <w:rPr>
          <w:rFonts w:eastAsia="Adobe Myungjo Std M" w:cstheme="minorHAnsi"/>
          <w:szCs w:val="18"/>
          <w:lang w:val="en-GB"/>
        </w:rPr>
        <w:t>p</w:t>
      </w:r>
      <w:r w:rsidR="00BE53AF" w:rsidRPr="00093F5E">
        <w:rPr>
          <w:rFonts w:eastAsia="Adobe Myungjo Std M" w:cstheme="minorHAnsi"/>
          <w:szCs w:val="18"/>
          <w:lang w:val="en-GB"/>
        </w:rPr>
        <w:t>roductivity (TFP)</w:t>
      </w:r>
      <w:r w:rsidR="009232A3" w:rsidRPr="00093F5E">
        <w:rPr>
          <w:rFonts w:eastAsia="Adobe Myungjo Std M" w:cstheme="minorHAnsi"/>
          <w:szCs w:val="18"/>
          <w:lang w:val="en-GB"/>
        </w:rPr>
        <w:t>.</w:t>
      </w:r>
      <w:r w:rsidR="00760941" w:rsidRPr="00093F5E">
        <w:rPr>
          <w:rFonts w:eastAsia="Adobe Myungjo Std M" w:cstheme="minorHAnsi"/>
          <w:szCs w:val="18"/>
          <w:lang w:val="en-GB"/>
        </w:rPr>
        <w:t xml:space="preserve"> </w:t>
      </w:r>
      <w:r w:rsidR="00086888" w:rsidRPr="00093F5E">
        <w:rPr>
          <w:rFonts w:eastAsia="Adobe Myungjo Std M" w:cstheme="minorHAnsi"/>
          <w:szCs w:val="18"/>
          <w:lang w:val="en-GB"/>
        </w:rPr>
        <w:t xml:space="preserve">For example, applying </w:t>
      </w:r>
      <w:ins w:id="295" w:author="Author">
        <w:r w:rsidR="00611CFD">
          <w:rPr>
            <w:rFonts w:eastAsia="Adobe Myungjo Std M" w:cstheme="minorHAnsi"/>
            <w:szCs w:val="18"/>
            <w:lang w:val="en-GB"/>
          </w:rPr>
          <w:t xml:space="preserve">the </w:t>
        </w:r>
      </w:ins>
      <w:r w:rsidR="00086888" w:rsidRPr="00093F5E">
        <w:rPr>
          <w:rFonts w:eastAsia="Adobe Myungjo Std M" w:cstheme="minorHAnsi"/>
          <w:szCs w:val="18"/>
          <w:lang w:val="en-GB"/>
        </w:rPr>
        <w:t xml:space="preserve">dynamic </w:t>
      </w:r>
      <w:del w:id="296" w:author="Author">
        <w:r w:rsidR="00477084" w:rsidRPr="00093F5E" w:rsidDel="00611CFD">
          <w:rPr>
            <w:rFonts w:eastAsia="Adobe Myungjo Std M" w:cstheme="minorHAnsi"/>
            <w:szCs w:val="18"/>
            <w:lang w:val="en-GB"/>
          </w:rPr>
          <w:delText xml:space="preserve">the </w:delText>
        </w:r>
      </w:del>
      <w:r w:rsidR="00086888" w:rsidRPr="00093F5E">
        <w:rPr>
          <w:rFonts w:eastAsia="Adobe Myungjo Std M" w:cstheme="minorHAnsi"/>
          <w:szCs w:val="18"/>
          <w:lang w:val="en-GB"/>
        </w:rPr>
        <w:t xml:space="preserve">panel data approach, </w:t>
      </w:r>
      <w:r w:rsidR="00BD1AEE"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sidRPr="00093F5E">
        <w:rPr>
          <w:rFonts w:eastAsia="Adobe Myungjo Std M" w:cstheme="minorHAnsi"/>
          <w:szCs w:val="18"/>
          <w:lang w:val="en-GB"/>
        </w:rPr>
        <w:fldChar w:fldCharType="separate"/>
      </w:r>
      <w:r w:rsidR="00BD1AEE" w:rsidRPr="00093F5E">
        <w:rPr>
          <w:rFonts w:ascii="Calibri" w:hAnsi="Calibri" w:cs="Calibri"/>
          <w:lang w:val="en-GB"/>
        </w:rPr>
        <w:t xml:space="preserve">Firdaus </w:t>
      </w:r>
      <w:ins w:id="297" w:author="Harry" w:date="2021-12-14T22:31:00Z">
        <w:r w:rsidR="003C544F">
          <w:rPr>
            <w:rFonts w:ascii="Calibri" w:hAnsi="Calibri" w:cs="Calibri"/>
            <w:lang w:val="en-GB"/>
          </w:rPr>
          <w:t>&amp;</w:t>
        </w:r>
      </w:ins>
      <w:ins w:id="298" w:author="Muhamad Rifki Maulana" w:date="2021-12-14T17:37:00Z">
        <w:del w:id="299" w:author="Harry" w:date="2021-12-14T22:31:00Z">
          <w:r w:rsidR="00360CD6" w:rsidDel="003C544F">
            <w:rPr>
              <w:rFonts w:ascii="Calibri" w:hAnsi="Calibri" w:cs="Calibri"/>
              <w:lang w:val="en-GB"/>
            </w:rPr>
            <w:delText>and</w:delText>
          </w:r>
        </w:del>
      </w:ins>
      <w:del w:id="300" w:author="Muhamad Rifki Maulana" w:date="2021-12-14T17:37:00Z">
        <w:r w:rsidR="00BD1AEE" w:rsidRPr="00093F5E" w:rsidDel="00360CD6">
          <w:rPr>
            <w:rFonts w:ascii="Calibri" w:hAnsi="Calibri" w:cs="Calibri"/>
            <w:lang w:val="en-GB"/>
          </w:rPr>
          <w:delText>&amp;</w:delText>
        </w:r>
      </w:del>
      <w:r w:rsidR="00BD1AEE" w:rsidRPr="00093F5E">
        <w:rPr>
          <w:rFonts w:ascii="Calibri" w:hAnsi="Calibri" w:cs="Calibri"/>
          <w:lang w:val="en-GB"/>
        </w:rPr>
        <w:t xml:space="preserve"> Yusop (2009)</w:t>
      </w:r>
      <w:r w:rsidR="00BD1AEE" w:rsidRPr="00093F5E">
        <w:rPr>
          <w:rFonts w:eastAsia="Adobe Myungjo Std M" w:cstheme="minorHAnsi"/>
          <w:szCs w:val="18"/>
          <w:lang w:val="en-GB"/>
        </w:rPr>
        <w:fldChar w:fldCharType="end"/>
      </w:r>
      <w:r w:rsidR="00BD1AEE" w:rsidRPr="00093F5E">
        <w:rPr>
          <w:rFonts w:eastAsia="Adobe Myungjo Std M" w:cstheme="minorHAnsi"/>
          <w:szCs w:val="18"/>
          <w:lang w:val="en-GB"/>
        </w:rPr>
        <w:t xml:space="preserve"> </w:t>
      </w:r>
      <w:del w:id="301" w:author="Author">
        <w:r w:rsidR="00086888" w:rsidRPr="00093F5E" w:rsidDel="00611CFD">
          <w:rPr>
            <w:rFonts w:eastAsia="Adobe Myungjo Std M" w:cstheme="minorHAnsi"/>
            <w:szCs w:val="18"/>
            <w:lang w:val="en-GB"/>
          </w:rPr>
          <w:delText>analyze</w:delText>
        </w:r>
      </w:del>
      <w:ins w:id="302" w:author="Author">
        <w:r w:rsidR="00611CFD" w:rsidRPr="00093F5E">
          <w:rPr>
            <w:rFonts w:eastAsia="Adobe Myungjo Std M" w:cstheme="minorHAnsi"/>
            <w:szCs w:val="18"/>
            <w:lang w:val="en-GB"/>
          </w:rPr>
          <w:t>analyse</w:t>
        </w:r>
      </w:ins>
      <w:r w:rsidR="00760941" w:rsidRPr="00093F5E">
        <w:rPr>
          <w:rFonts w:eastAsia="Adobe Myungjo Std M" w:cstheme="minorHAnsi"/>
          <w:szCs w:val="18"/>
          <w:lang w:val="en-GB"/>
        </w:rPr>
        <w:t xml:space="preserve"> convergence</w:t>
      </w:r>
      <w:r w:rsidR="00086888" w:rsidRPr="00093F5E">
        <w:rPr>
          <w:rFonts w:eastAsia="Adobe Myungjo Std M" w:cstheme="minorHAnsi"/>
          <w:szCs w:val="18"/>
          <w:lang w:val="en-GB"/>
        </w:rPr>
        <w:t xml:space="preserve"> in income using</w:t>
      </w:r>
      <w:r w:rsidR="00760941" w:rsidRPr="00093F5E">
        <w:rPr>
          <w:rFonts w:eastAsia="Adobe Myungjo Std M" w:cstheme="minorHAnsi"/>
          <w:szCs w:val="18"/>
          <w:lang w:val="en-GB"/>
        </w:rPr>
        <w:t xml:space="preserve"> province</w:t>
      </w:r>
      <w:r w:rsidR="00477084" w:rsidRPr="00093F5E">
        <w:rPr>
          <w:rFonts w:eastAsia="Adobe Myungjo Std M" w:cstheme="minorHAnsi"/>
          <w:szCs w:val="18"/>
          <w:lang w:val="en-GB"/>
        </w:rPr>
        <w:t>-</w:t>
      </w:r>
      <w:r w:rsidR="00086888" w:rsidRPr="00093F5E">
        <w:rPr>
          <w:rFonts w:eastAsia="Adobe Myungjo Std M" w:cstheme="minorHAnsi"/>
          <w:szCs w:val="18"/>
          <w:lang w:val="en-GB"/>
        </w:rPr>
        <w:t>level data of Indonesia</w:t>
      </w:r>
      <w:r w:rsidR="00395DE2" w:rsidRPr="00093F5E">
        <w:rPr>
          <w:rFonts w:eastAsia="Adobe Myungjo Std M" w:cstheme="minorHAnsi"/>
          <w:szCs w:val="18"/>
          <w:lang w:val="en-GB"/>
        </w:rPr>
        <w:t xml:space="preserve">. </w:t>
      </w:r>
      <w:r w:rsidR="009232A3" w:rsidRPr="00093F5E">
        <w:rPr>
          <w:rFonts w:eastAsia="Adobe Myungjo Std M" w:cstheme="minorHAnsi"/>
          <w:szCs w:val="18"/>
          <w:lang w:val="en-GB"/>
        </w:rPr>
        <w:t xml:space="preserve">Applying the system </w:t>
      </w:r>
      <w:commentRangeStart w:id="303"/>
      <w:commentRangeStart w:id="304"/>
      <w:r w:rsidR="009232A3" w:rsidRPr="00093F5E">
        <w:rPr>
          <w:rFonts w:eastAsia="Adobe Myungjo Std M" w:cstheme="minorHAnsi"/>
          <w:szCs w:val="18"/>
          <w:lang w:val="en-GB"/>
        </w:rPr>
        <w:t xml:space="preserve">GMM </w:t>
      </w:r>
      <w:commentRangeEnd w:id="303"/>
      <w:r w:rsidR="00611CFD">
        <w:rPr>
          <w:rStyle w:val="CommentReference"/>
        </w:rPr>
        <w:commentReference w:id="303"/>
      </w:r>
      <w:commentRangeEnd w:id="304"/>
      <w:r w:rsidR="00E11897">
        <w:rPr>
          <w:rStyle w:val="CommentReference"/>
        </w:rPr>
        <w:commentReference w:id="304"/>
      </w:r>
      <w:ins w:id="305" w:author="Muhamad Rifki Maulana" w:date="2021-12-14T16:31:00Z">
        <w:r w:rsidR="00D43025">
          <w:rPr>
            <w:rFonts w:eastAsia="Adobe Myungjo Std M" w:cstheme="minorHAnsi"/>
            <w:szCs w:val="18"/>
            <w:lang w:val="en-GB"/>
          </w:rPr>
          <w:t>(</w:t>
        </w:r>
      </w:ins>
      <w:ins w:id="306" w:author="Muhamad Rifki Maulana" w:date="2021-12-14T17:19:00Z">
        <w:r w:rsidR="00E11897">
          <w:rPr>
            <w:rFonts w:eastAsia="Adobe Myungjo Std M" w:cstheme="minorHAnsi"/>
            <w:szCs w:val="18"/>
            <w:lang w:val="en-GB"/>
          </w:rPr>
          <w:t>Genera</w:t>
        </w:r>
      </w:ins>
      <w:ins w:id="307" w:author="Muhamad Rifki Maulana" w:date="2021-12-14T17:20:00Z">
        <w:r w:rsidR="00E11897">
          <w:rPr>
            <w:rFonts w:eastAsia="Adobe Myungjo Std M" w:cstheme="minorHAnsi"/>
            <w:szCs w:val="18"/>
            <w:lang w:val="en-GB"/>
          </w:rPr>
          <w:t>lized Method of Moments</w:t>
        </w:r>
      </w:ins>
      <w:ins w:id="308" w:author="Muhamad Rifki Maulana" w:date="2021-12-14T16:31:00Z">
        <w:r w:rsidR="00D43025">
          <w:rPr>
            <w:rFonts w:eastAsia="Adobe Myungjo Std M" w:cstheme="minorHAnsi"/>
            <w:szCs w:val="18"/>
            <w:lang w:val="en-GB"/>
          </w:rPr>
          <w:t xml:space="preserve">) </w:t>
        </w:r>
      </w:ins>
      <w:r w:rsidR="009232A3" w:rsidRPr="00093F5E">
        <w:rPr>
          <w:rFonts w:eastAsia="Adobe Myungjo Std M" w:cstheme="minorHAnsi"/>
          <w:szCs w:val="18"/>
          <w:lang w:val="en-GB"/>
        </w:rPr>
        <w:t xml:space="preserve">estimation technique, they show convergence among Indonesian provinces during </w:t>
      </w:r>
      <w:del w:id="309" w:author="Author">
        <w:r w:rsidR="009232A3" w:rsidRPr="00093F5E">
          <w:rPr>
            <w:rFonts w:eastAsia="Adobe Myungjo Std M" w:cstheme="minorHAnsi"/>
            <w:szCs w:val="18"/>
            <w:lang w:val="en-GB"/>
          </w:rPr>
          <w:delText xml:space="preserve">the </w:delText>
        </w:r>
      </w:del>
      <w:r w:rsidR="009232A3" w:rsidRPr="00093F5E">
        <w:rPr>
          <w:rFonts w:eastAsia="Adobe Myungjo Std M" w:cstheme="minorHAnsi"/>
          <w:szCs w:val="18"/>
          <w:lang w:val="en-GB"/>
        </w:rPr>
        <w:t>1983</w:t>
      </w:r>
      <w:del w:id="310" w:author="Author">
        <w:r w:rsidR="009232A3" w:rsidRPr="00093F5E" w:rsidDel="00611CFD">
          <w:rPr>
            <w:rFonts w:eastAsia="Adobe Myungjo Std M" w:cstheme="minorHAnsi"/>
            <w:szCs w:val="18"/>
            <w:lang w:val="en-GB"/>
          </w:rPr>
          <w:delText xml:space="preserve"> </w:delText>
        </w:r>
      </w:del>
      <w:r w:rsidR="009232A3" w:rsidRPr="00093F5E">
        <w:rPr>
          <w:rFonts w:eastAsia="Adobe Myungjo Std M" w:cstheme="minorHAnsi"/>
          <w:szCs w:val="18"/>
          <w:lang w:val="en-GB"/>
        </w:rPr>
        <w:t>–</w:t>
      </w:r>
      <w:del w:id="311" w:author="Author">
        <w:r w:rsidR="009232A3" w:rsidRPr="00093F5E" w:rsidDel="00611CFD">
          <w:rPr>
            <w:rFonts w:eastAsia="Adobe Myungjo Std M" w:cstheme="minorHAnsi"/>
            <w:szCs w:val="18"/>
            <w:lang w:val="en-GB"/>
          </w:rPr>
          <w:delText xml:space="preserve"> </w:delText>
        </w:r>
      </w:del>
      <w:r w:rsidR="009232A3" w:rsidRPr="00093F5E">
        <w:rPr>
          <w:rFonts w:eastAsia="Adobe Myungjo Std M" w:cstheme="minorHAnsi"/>
          <w:szCs w:val="18"/>
          <w:lang w:val="en-GB"/>
        </w:rPr>
        <w:t>2003</w:t>
      </w:r>
      <w:del w:id="312" w:author="Author">
        <w:r w:rsidR="009232A3" w:rsidRPr="00093F5E">
          <w:rPr>
            <w:rFonts w:eastAsia="Adobe Myungjo Std M" w:cstheme="minorHAnsi"/>
            <w:szCs w:val="18"/>
            <w:lang w:val="en-GB"/>
          </w:rPr>
          <w:delText xml:space="preserve"> period</w:delText>
        </w:r>
      </w:del>
      <w:r w:rsidR="009232A3" w:rsidRPr="00093F5E">
        <w:rPr>
          <w:rFonts w:eastAsia="Adobe Myungjo Std M" w:cstheme="minorHAnsi"/>
          <w:szCs w:val="18"/>
          <w:lang w:val="en-GB"/>
        </w:rPr>
        <w:t>.</w:t>
      </w:r>
      <w:r w:rsidR="00395DE2" w:rsidRPr="00093F5E">
        <w:rPr>
          <w:rFonts w:eastAsia="Adobe Myungjo Std M" w:cstheme="minorHAnsi"/>
          <w:szCs w:val="18"/>
          <w:lang w:val="en-GB"/>
        </w:rPr>
        <w:t xml:space="preserve"> </w:t>
      </w:r>
      <w:r w:rsidR="009232A3" w:rsidRPr="00093F5E">
        <w:rPr>
          <w:rFonts w:eastAsia="Adobe Myungjo Std M" w:cstheme="minorHAnsi"/>
          <w:szCs w:val="18"/>
          <w:lang w:val="en-GB"/>
        </w:rPr>
        <w:t xml:space="preserve">However, the convergence speed is </w:t>
      </w:r>
      <w:commentRangeStart w:id="313"/>
      <w:commentRangeStart w:id="314"/>
      <w:r w:rsidR="009232A3" w:rsidRPr="00093F5E">
        <w:rPr>
          <w:rFonts w:eastAsia="Adobe Myungjo Std M" w:cstheme="minorHAnsi"/>
          <w:szCs w:val="18"/>
          <w:lang w:val="en-GB"/>
        </w:rPr>
        <w:t xml:space="preserve">relatively </w:t>
      </w:r>
      <w:del w:id="315" w:author="Author">
        <w:r w:rsidR="009232A3" w:rsidRPr="00093F5E">
          <w:rPr>
            <w:rFonts w:eastAsia="Adobe Myungjo Std M" w:cstheme="minorHAnsi"/>
            <w:szCs w:val="18"/>
            <w:lang w:val="en-GB"/>
          </w:rPr>
          <w:delText xml:space="preserve">very </w:delText>
        </w:r>
      </w:del>
      <w:r w:rsidR="009232A3" w:rsidRPr="00093F5E">
        <w:rPr>
          <w:rFonts w:eastAsia="Adobe Myungjo Std M" w:cstheme="minorHAnsi"/>
          <w:szCs w:val="18"/>
          <w:lang w:val="en-GB"/>
        </w:rPr>
        <w:t xml:space="preserve">slow </w:t>
      </w:r>
      <w:commentRangeEnd w:id="313"/>
      <w:r w:rsidR="00FC0BF8">
        <w:rPr>
          <w:rStyle w:val="CommentReference"/>
        </w:rPr>
        <w:commentReference w:id="313"/>
      </w:r>
      <w:commentRangeEnd w:id="314"/>
      <w:r w:rsidR="00D43025">
        <w:rPr>
          <w:rStyle w:val="CommentReference"/>
        </w:rPr>
        <w:commentReference w:id="314"/>
      </w:r>
      <w:r w:rsidR="009232A3" w:rsidRPr="00093F5E">
        <w:rPr>
          <w:rFonts w:eastAsia="Adobe Myungjo Std M" w:cstheme="minorHAnsi"/>
          <w:szCs w:val="18"/>
          <w:lang w:val="en-GB"/>
        </w:rPr>
        <w:t>(0.29%), much lower than the convergence speed observed in most regional convergence studies: 2%</w:t>
      </w:r>
      <w:r w:rsidR="00775108" w:rsidRPr="00093F5E">
        <w:rPr>
          <w:rFonts w:eastAsia="Adobe Myungjo Std M" w:cstheme="minorHAnsi"/>
          <w:szCs w:val="18"/>
          <w:lang w:val="en-GB"/>
        </w:rPr>
        <w:t xml:space="preserve"> </w:t>
      </w:r>
      <w:r w:rsidR="00775108" w:rsidRPr="00093F5E">
        <w:rPr>
          <w:rFonts w:eastAsia="Adobe Myungjo Std M" w:cstheme="minorHAnsi"/>
          <w:szCs w:val="18"/>
          <w:lang w:val="en-GB"/>
        </w:rPr>
        <w:fldChar w:fldCharType="begin"/>
      </w:r>
      <w:r w:rsidR="00775108" w:rsidRPr="00093F5E">
        <w:rPr>
          <w:rFonts w:eastAsia="Adobe Myungjo Std M" w:cstheme="minorHAnsi"/>
          <w:szCs w:val="18"/>
          <w:lang w:val="en-GB"/>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00775108" w:rsidRPr="00093F5E">
        <w:rPr>
          <w:rFonts w:eastAsia="Adobe Myungjo Std M" w:cstheme="minorHAnsi"/>
          <w:szCs w:val="18"/>
          <w:lang w:val="en-GB"/>
        </w:rPr>
        <w:fldChar w:fldCharType="separate"/>
      </w:r>
      <w:r w:rsidR="00775108" w:rsidRPr="00093F5E">
        <w:rPr>
          <w:rFonts w:ascii="Calibri" w:hAnsi="Calibri" w:cs="Calibri"/>
          <w:lang w:val="en-GB"/>
        </w:rPr>
        <w:t>(Barro et al., 1991; Barro &amp; Xavier Sala-i-Martin, 1992)</w:t>
      </w:r>
      <w:r w:rsidR="00775108" w:rsidRPr="00093F5E">
        <w:rPr>
          <w:rFonts w:eastAsia="Adobe Myungjo Std M" w:cstheme="minorHAnsi"/>
          <w:szCs w:val="18"/>
          <w:lang w:val="en-GB"/>
        </w:rPr>
        <w:fldChar w:fldCharType="end"/>
      </w:r>
      <w:r w:rsidR="00760941" w:rsidRPr="00093F5E">
        <w:rPr>
          <w:rFonts w:eastAsia="Adobe Myungjo Std M" w:cstheme="minorHAnsi"/>
          <w:szCs w:val="18"/>
          <w:lang w:val="en-GB"/>
        </w:rPr>
        <w:t xml:space="preserve">. </w:t>
      </w:r>
      <w:r w:rsidR="00086888" w:rsidRPr="00093F5E">
        <w:rPr>
          <w:rFonts w:eastAsia="Adobe Myungjo Std M" w:cstheme="minorHAnsi"/>
          <w:szCs w:val="18"/>
          <w:lang w:val="en-GB"/>
        </w:rPr>
        <w:t>Using classical absolute and conditional convergence frameworks,</w:t>
      </w:r>
      <w:r w:rsidR="00BD1AEE" w:rsidRPr="00093F5E">
        <w:rPr>
          <w:rFonts w:eastAsia="Adobe Myungjo Std M" w:cstheme="minorHAnsi"/>
          <w:szCs w:val="18"/>
          <w:lang w:val="en-GB"/>
        </w:rPr>
        <w:t xml:space="preserve"> </w:t>
      </w:r>
      <w:r w:rsidR="00BD1AEE"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sidRPr="00093F5E">
        <w:rPr>
          <w:rFonts w:eastAsia="Adobe Myungjo Std M" w:cstheme="minorHAnsi"/>
          <w:szCs w:val="18"/>
          <w:lang w:val="en-GB"/>
        </w:rPr>
        <w:fldChar w:fldCharType="separate"/>
      </w:r>
      <w:r w:rsidR="00BD1AEE" w:rsidRPr="00093F5E">
        <w:rPr>
          <w:rFonts w:ascii="Calibri" w:hAnsi="Calibri" w:cs="Calibri"/>
          <w:lang w:val="en-GB"/>
        </w:rPr>
        <w:t xml:space="preserve">Kharisma </w:t>
      </w:r>
      <w:ins w:id="316" w:author="Harry" w:date="2021-12-14T21:46:00Z">
        <w:r w:rsidR="00E412B2">
          <w:rPr>
            <w:rFonts w:ascii="Calibri" w:hAnsi="Calibri" w:cs="Calibri"/>
            <w:lang w:val="en-GB"/>
          </w:rPr>
          <w:t>&amp;</w:t>
        </w:r>
      </w:ins>
      <w:ins w:id="317" w:author="Muhamad Rifki Maulana" w:date="2021-12-14T17:37:00Z">
        <w:del w:id="318" w:author="Harry" w:date="2021-12-14T21:46:00Z">
          <w:r w:rsidR="00360CD6" w:rsidDel="00E412B2">
            <w:rPr>
              <w:rFonts w:ascii="Calibri" w:hAnsi="Calibri" w:cs="Calibri"/>
              <w:lang w:val="en-GB"/>
            </w:rPr>
            <w:delText>and</w:delText>
          </w:r>
        </w:del>
      </w:ins>
      <w:del w:id="319" w:author="Muhamad Rifki Maulana" w:date="2021-12-14T17:37:00Z">
        <w:r w:rsidR="00BD1AEE" w:rsidRPr="00093F5E" w:rsidDel="00360CD6">
          <w:rPr>
            <w:rFonts w:ascii="Calibri" w:hAnsi="Calibri" w:cs="Calibri"/>
            <w:lang w:val="en-GB"/>
          </w:rPr>
          <w:delText>&amp;</w:delText>
        </w:r>
      </w:del>
      <w:r w:rsidR="00BD1AEE" w:rsidRPr="00093F5E">
        <w:rPr>
          <w:rFonts w:ascii="Calibri" w:hAnsi="Calibri" w:cs="Calibri"/>
          <w:lang w:val="en-GB"/>
        </w:rPr>
        <w:t xml:space="preserve"> Saleh (2013)</w:t>
      </w:r>
      <w:r w:rsidR="00BD1AEE" w:rsidRPr="00093F5E">
        <w:rPr>
          <w:rFonts w:eastAsia="Adobe Myungjo Std M" w:cstheme="minorHAnsi"/>
          <w:szCs w:val="18"/>
          <w:lang w:val="en-GB"/>
        </w:rPr>
        <w:fldChar w:fldCharType="end"/>
      </w:r>
      <w:r w:rsidR="00760941" w:rsidRPr="00093F5E">
        <w:rPr>
          <w:rFonts w:eastAsia="Adobe Myungjo Std M" w:cstheme="minorHAnsi"/>
          <w:szCs w:val="18"/>
          <w:lang w:val="en-GB"/>
        </w:rPr>
        <w:t xml:space="preserve"> </w:t>
      </w:r>
      <w:ins w:id="320" w:author="Author">
        <w:r w:rsidR="00760941" w:rsidRPr="00093F5E">
          <w:rPr>
            <w:rFonts w:eastAsia="Adobe Myungjo Std M" w:cstheme="minorHAnsi"/>
            <w:szCs w:val="18"/>
            <w:lang w:val="en-GB"/>
          </w:rPr>
          <w:t>analyse</w:t>
        </w:r>
      </w:ins>
      <w:del w:id="321" w:author="Author">
        <w:r w:rsidR="00760941" w:rsidRPr="00093F5E">
          <w:rPr>
            <w:rFonts w:eastAsia="Adobe Myungjo Std M" w:cstheme="minorHAnsi"/>
            <w:szCs w:val="18"/>
            <w:lang w:val="en-GB"/>
          </w:rPr>
          <w:delText>analyze</w:delText>
        </w:r>
      </w:del>
      <w:r w:rsidR="00760941" w:rsidRPr="00093F5E">
        <w:rPr>
          <w:rFonts w:eastAsia="Adobe Myungjo Std M" w:cstheme="minorHAnsi"/>
          <w:szCs w:val="18"/>
          <w:lang w:val="en-GB"/>
        </w:rPr>
        <w:t xml:space="preserve"> income </w:t>
      </w:r>
      <w:r w:rsidR="00086888" w:rsidRPr="00093F5E">
        <w:rPr>
          <w:rFonts w:eastAsia="Adobe Myungjo Std M" w:cstheme="minorHAnsi"/>
          <w:szCs w:val="18"/>
          <w:lang w:val="en-GB"/>
        </w:rPr>
        <w:t>convergence</w:t>
      </w:r>
      <w:r w:rsidR="00760941" w:rsidRPr="00093F5E">
        <w:rPr>
          <w:rFonts w:eastAsia="Adobe Myungjo Std M" w:cstheme="minorHAnsi"/>
          <w:szCs w:val="18"/>
          <w:lang w:val="en-GB"/>
        </w:rPr>
        <w:t xml:space="preserve"> among 26 provinces in Indonesia during 1984-2008. </w:t>
      </w:r>
      <w:r w:rsidR="009232A3" w:rsidRPr="00093F5E">
        <w:rPr>
          <w:rFonts w:eastAsia="Adobe Myungjo Std M" w:cstheme="minorHAnsi"/>
          <w:szCs w:val="18"/>
          <w:lang w:val="en-GB"/>
        </w:rPr>
        <w:t>They find a strong indication of absolute convergence and conditional convergence and refer to this evidence as the catching-up process</w:t>
      </w:r>
      <w:ins w:id="322" w:author="Author">
        <w:r w:rsidRPr="00093F5E">
          <w:rPr>
            <w:rFonts w:ascii="Calibri" w:eastAsia="Adobe Myungjo Std M" w:hAnsi="Calibri" w:cs="Calibri"/>
            <w:szCs w:val="18"/>
            <w:lang w:val="en-GB"/>
          </w:rPr>
          <w:t>,</w:t>
        </w:r>
      </w:ins>
      <w:r w:rsidRPr="00093F5E">
        <w:rPr>
          <w:rFonts w:ascii="Calibri" w:eastAsia="Adobe Myungjo Std M" w:hAnsi="Calibri" w:cs="Calibri"/>
          <w:szCs w:val="18"/>
          <w:lang w:val="en-GB"/>
        </w:rPr>
        <w:t xml:space="preserve"> where provinces with lower income levels in 1984 tend to grow faster relative to the provinces with higher levels of income.</w:t>
      </w:r>
      <w:r w:rsidR="00760941" w:rsidRPr="00093F5E">
        <w:rPr>
          <w:rFonts w:eastAsia="Adobe Myungjo Std M" w:cstheme="minorHAnsi"/>
          <w:szCs w:val="18"/>
          <w:lang w:val="en-GB"/>
        </w:rPr>
        <w:t xml:space="preserve"> Based on the system GMM estimation, </w:t>
      </w:r>
      <w:r w:rsidR="00C85850" w:rsidRPr="00093F5E">
        <w:rPr>
          <w:rFonts w:eastAsia="Adobe Myungjo Std M" w:cstheme="minorHAnsi"/>
          <w:szCs w:val="18"/>
          <w:lang w:val="en-GB"/>
        </w:rPr>
        <w:t xml:space="preserve">they also find </w:t>
      </w:r>
      <w:r w:rsidR="00760941" w:rsidRPr="00093F5E">
        <w:rPr>
          <w:rFonts w:eastAsia="Adobe Myungjo Std M" w:cstheme="minorHAnsi"/>
          <w:szCs w:val="18"/>
          <w:lang w:val="en-GB"/>
        </w:rPr>
        <w:t>that the</w:t>
      </w:r>
      <w:r w:rsidR="00C85850" w:rsidRPr="00093F5E">
        <w:rPr>
          <w:rFonts w:eastAsia="Adobe Myungjo Std M" w:cstheme="minorHAnsi"/>
          <w:szCs w:val="18"/>
          <w:lang w:val="en-GB"/>
        </w:rPr>
        <w:t xml:space="preserve"> speed of convergence </w:t>
      </w:r>
      <w:r w:rsidR="00760941" w:rsidRPr="00093F5E">
        <w:rPr>
          <w:rFonts w:eastAsia="Adobe Myungjo Std M" w:cstheme="minorHAnsi"/>
          <w:szCs w:val="18"/>
          <w:lang w:val="en-GB"/>
        </w:rPr>
        <w:t xml:space="preserve">in Java </w:t>
      </w:r>
      <w:r w:rsidR="00C85850" w:rsidRPr="00093F5E">
        <w:rPr>
          <w:rFonts w:eastAsia="Adobe Myungjo Std M" w:cstheme="minorHAnsi"/>
          <w:szCs w:val="18"/>
          <w:lang w:val="en-GB"/>
        </w:rPr>
        <w:t>is</w:t>
      </w:r>
      <w:r w:rsidR="00760941" w:rsidRPr="00093F5E">
        <w:rPr>
          <w:rFonts w:eastAsia="Adobe Myungjo Std M" w:cstheme="minorHAnsi"/>
          <w:szCs w:val="18"/>
          <w:lang w:val="en-GB"/>
        </w:rPr>
        <w:t xml:space="preserve"> faster </w:t>
      </w:r>
      <w:r w:rsidR="00C85850" w:rsidRPr="00093F5E">
        <w:rPr>
          <w:rFonts w:eastAsia="Adobe Myungjo Std M" w:cstheme="minorHAnsi"/>
          <w:szCs w:val="18"/>
          <w:lang w:val="en-GB"/>
        </w:rPr>
        <w:t xml:space="preserve">than </w:t>
      </w:r>
      <w:ins w:id="323" w:author="Author">
        <w:r w:rsidR="00760941" w:rsidRPr="00093F5E">
          <w:rPr>
            <w:rFonts w:eastAsia="Adobe Myungjo Std M" w:cstheme="minorHAnsi"/>
            <w:szCs w:val="18"/>
            <w:lang w:val="en-GB"/>
          </w:rPr>
          <w:t>that</w:t>
        </w:r>
      </w:ins>
      <w:del w:id="324" w:author="Author">
        <w:r w:rsidR="00760941" w:rsidRPr="00093F5E">
          <w:rPr>
            <w:rFonts w:eastAsia="Adobe Myungjo Std M" w:cstheme="minorHAnsi"/>
            <w:szCs w:val="18"/>
            <w:lang w:val="en-GB"/>
          </w:rPr>
          <w:delText>those</w:delText>
        </w:r>
      </w:del>
      <w:r w:rsidR="00760941" w:rsidRPr="00093F5E">
        <w:rPr>
          <w:rFonts w:eastAsia="Adobe Myungjo Std M" w:cstheme="minorHAnsi"/>
          <w:szCs w:val="18"/>
          <w:lang w:val="en-GB"/>
        </w:rPr>
        <w:t xml:space="preserve"> outside Java. </w:t>
      </w:r>
      <w:r w:rsidR="00481E07" w:rsidRPr="00093F5E">
        <w:rPr>
          <w:rFonts w:eastAsia="Adobe Myungjo Std M" w:cstheme="minorHAnsi"/>
          <w:szCs w:val="18"/>
          <w:lang w:val="en-GB"/>
        </w:rPr>
        <w:t xml:space="preserve">The other </w:t>
      </w:r>
      <w:r w:rsidR="00760941" w:rsidRPr="00093F5E">
        <w:rPr>
          <w:rFonts w:eastAsia="Adobe Myungjo Std M" w:cstheme="minorHAnsi"/>
          <w:szCs w:val="18"/>
          <w:lang w:val="en-GB"/>
        </w:rPr>
        <w:t xml:space="preserve">study </w:t>
      </w:r>
      <w:r w:rsidR="00481E07" w:rsidRPr="00093F5E">
        <w:rPr>
          <w:rFonts w:eastAsia="Adobe Myungjo Std M" w:cstheme="minorHAnsi"/>
          <w:szCs w:val="18"/>
          <w:lang w:val="en-GB"/>
        </w:rPr>
        <w:t xml:space="preserve">has been implemented </w:t>
      </w:r>
      <w:r w:rsidR="00760941" w:rsidRPr="00093F5E">
        <w:rPr>
          <w:rFonts w:eastAsia="Adobe Myungjo Std M" w:cstheme="minorHAnsi"/>
          <w:szCs w:val="18"/>
          <w:lang w:val="en-GB"/>
        </w:rPr>
        <w:t>by</w:t>
      </w:r>
      <w:r w:rsidR="00BD1AEE" w:rsidRPr="00093F5E">
        <w:rPr>
          <w:rFonts w:eastAsia="Adobe Myungjo Std M" w:cstheme="minorHAnsi"/>
          <w:szCs w:val="18"/>
          <w:lang w:val="en-GB"/>
        </w:rPr>
        <w:t xml:space="preserve"> </w:t>
      </w:r>
      <w:r w:rsidR="00BD1AEE"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093F5E">
        <w:rPr>
          <w:rFonts w:eastAsia="Adobe Myungjo Std M" w:cstheme="minorHAnsi"/>
          <w:szCs w:val="18"/>
          <w:lang w:val="en-GB"/>
        </w:rPr>
        <w:fldChar w:fldCharType="separate"/>
      </w:r>
      <w:r w:rsidR="00BD1AEE" w:rsidRPr="00093F5E">
        <w:rPr>
          <w:rFonts w:ascii="Calibri" w:hAnsi="Calibri" w:cs="Calibri"/>
          <w:lang w:val="en-GB"/>
        </w:rPr>
        <w:t>Vidyattama (2006)</w:t>
      </w:r>
      <w:r w:rsidR="00BD1AEE" w:rsidRPr="00093F5E">
        <w:rPr>
          <w:rFonts w:eastAsia="Adobe Myungjo Std M" w:cstheme="minorHAnsi"/>
          <w:szCs w:val="18"/>
          <w:lang w:val="en-GB"/>
        </w:rPr>
        <w:fldChar w:fldCharType="end"/>
      </w:r>
      <w:r w:rsidR="00760941" w:rsidRPr="00093F5E">
        <w:rPr>
          <w:rFonts w:eastAsia="Adobe Myungjo Std M" w:cstheme="minorHAnsi"/>
          <w:szCs w:val="18"/>
          <w:lang w:val="en-GB"/>
        </w:rPr>
        <w:t xml:space="preserve"> </w:t>
      </w:r>
      <w:r w:rsidR="00B064C6" w:rsidRPr="00093F5E">
        <w:rPr>
          <w:rFonts w:eastAsia="Adobe Myungjo Std M" w:cstheme="minorHAnsi"/>
          <w:szCs w:val="18"/>
          <w:lang w:val="en-GB"/>
        </w:rPr>
        <w:t xml:space="preserve">using a more extended </w:t>
      </w:r>
      <w:ins w:id="325" w:author="Author">
        <w:r w:rsidR="00B064C6" w:rsidRPr="00093F5E">
          <w:rPr>
            <w:rFonts w:eastAsia="Adobe Myungjo Std M" w:cstheme="minorHAnsi"/>
            <w:szCs w:val="18"/>
            <w:lang w:val="en-GB"/>
          </w:rPr>
          <w:t>dataset</w:t>
        </w:r>
      </w:ins>
      <w:del w:id="326" w:author="Author">
        <w:r w:rsidR="00B064C6" w:rsidRPr="00093F5E">
          <w:rPr>
            <w:rFonts w:eastAsia="Adobe Myungjo Std M" w:cstheme="minorHAnsi"/>
            <w:szCs w:val="18"/>
            <w:lang w:val="en-GB"/>
          </w:rPr>
          <w:delText>data set</w:delText>
        </w:r>
      </w:del>
      <w:r w:rsidR="00B064C6" w:rsidRPr="00093F5E">
        <w:rPr>
          <w:rFonts w:eastAsia="Adobe Myungjo Std M" w:cstheme="minorHAnsi"/>
          <w:szCs w:val="18"/>
          <w:lang w:val="en-GB"/>
        </w:rPr>
        <w:t xml:space="preserve"> since the </w:t>
      </w:r>
      <w:ins w:id="327" w:author="Author">
        <w:r w:rsidR="00B064C6" w:rsidRPr="00093F5E">
          <w:rPr>
            <w:rFonts w:eastAsia="Adobe Myungjo Std M" w:cstheme="minorHAnsi"/>
            <w:szCs w:val="18"/>
            <w:lang w:val="en-GB"/>
          </w:rPr>
          <w:t>1970s</w:t>
        </w:r>
      </w:ins>
      <w:del w:id="328" w:author="Author">
        <w:r w:rsidR="00B064C6" w:rsidRPr="00093F5E">
          <w:rPr>
            <w:rFonts w:eastAsia="Adobe Myungjo Std M" w:cstheme="minorHAnsi"/>
            <w:szCs w:val="18"/>
            <w:lang w:val="en-GB"/>
          </w:rPr>
          <w:delText>1970's</w:delText>
        </w:r>
      </w:del>
      <w:r w:rsidR="00481E07" w:rsidRPr="00093F5E">
        <w:rPr>
          <w:rFonts w:eastAsia="Adobe Myungjo Std M" w:cstheme="minorHAnsi"/>
          <w:szCs w:val="18"/>
          <w:lang w:val="en-GB"/>
        </w:rPr>
        <w:t xml:space="preserve">. Evidence from </w:t>
      </w:r>
      <w:commentRangeStart w:id="329"/>
      <w:commentRangeStart w:id="330"/>
      <w:ins w:id="331" w:author="Author">
        <w:r w:rsidR="00975455">
          <w:rPr>
            <w:rFonts w:eastAsia="Adobe Myungjo Std M" w:cstheme="minorHAnsi"/>
            <w:szCs w:val="18"/>
            <w:lang w:val="en-GB"/>
          </w:rPr>
          <w:t>t</w:t>
        </w:r>
      </w:ins>
      <w:r w:rsidR="00481E07" w:rsidRPr="00093F5E">
        <w:rPr>
          <w:rFonts w:eastAsia="Adobe Myungjo Std M" w:cstheme="minorHAnsi"/>
          <w:szCs w:val="18"/>
          <w:lang w:val="en-GB"/>
        </w:rPr>
        <w:t>h</w:t>
      </w:r>
      <w:ins w:id="332" w:author="Author">
        <w:r w:rsidR="008D255E">
          <w:rPr>
            <w:rFonts w:eastAsia="Adobe Myungjo Std M" w:cstheme="minorHAnsi"/>
            <w:szCs w:val="18"/>
            <w:lang w:val="en-GB"/>
          </w:rPr>
          <w:t>is</w:t>
        </w:r>
      </w:ins>
      <w:del w:id="333" w:author="Author">
        <w:r w:rsidR="00481E07" w:rsidRPr="00093F5E" w:rsidDel="008D255E">
          <w:rPr>
            <w:rFonts w:eastAsia="Adobe Myungjo Std M" w:cstheme="minorHAnsi"/>
            <w:szCs w:val="18"/>
            <w:lang w:val="en-GB"/>
          </w:rPr>
          <w:delText>is</w:delText>
        </w:r>
      </w:del>
      <w:r w:rsidR="00481E07" w:rsidRPr="00093F5E">
        <w:rPr>
          <w:rFonts w:eastAsia="Adobe Myungjo Std M" w:cstheme="minorHAnsi"/>
          <w:szCs w:val="18"/>
          <w:lang w:val="en-GB"/>
        </w:rPr>
        <w:t xml:space="preserve"> stud</w:t>
      </w:r>
      <w:ins w:id="334" w:author="Author">
        <w:r w:rsidR="00975455">
          <w:rPr>
            <w:rFonts w:eastAsia="Adobe Myungjo Std M" w:cstheme="minorHAnsi"/>
            <w:szCs w:val="18"/>
            <w:lang w:val="en-GB"/>
          </w:rPr>
          <w:t>y</w:t>
        </w:r>
      </w:ins>
      <w:del w:id="335" w:author="Author">
        <w:r w:rsidR="00481E07" w:rsidRPr="00093F5E" w:rsidDel="00975455">
          <w:rPr>
            <w:rFonts w:eastAsia="Adobe Myungjo Std M" w:cstheme="minorHAnsi"/>
            <w:szCs w:val="18"/>
            <w:lang w:val="en-GB"/>
          </w:rPr>
          <w:delText>ies</w:delText>
        </w:r>
      </w:del>
      <w:r w:rsidR="00481E07" w:rsidRPr="00093F5E">
        <w:rPr>
          <w:rFonts w:eastAsia="Adobe Myungjo Std M" w:cstheme="minorHAnsi"/>
          <w:szCs w:val="18"/>
          <w:lang w:val="en-GB"/>
        </w:rPr>
        <w:t xml:space="preserve"> </w:t>
      </w:r>
      <w:commentRangeEnd w:id="329"/>
      <w:r w:rsidR="00975455">
        <w:rPr>
          <w:rStyle w:val="CommentReference"/>
        </w:rPr>
        <w:commentReference w:id="329"/>
      </w:r>
      <w:commentRangeEnd w:id="330"/>
      <w:r w:rsidR="00D43025">
        <w:rPr>
          <w:rStyle w:val="CommentReference"/>
        </w:rPr>
        <w:commentReference w:id="330"/>
      </w:r>
      <w:r w:rsidR="00760941" w:rsidRPr="00093F5E">
        <w:rPr>
          <w:rFonts w:eastAsia="Adobe Myungjo Std M" w:cstheme="minorHAnsi"/>
          <w:szCs w:val="18"/>
          <w:lang w:val="en-GB"/>
        </w:rPr>
        <w:t>show</w:t>
      </w:r>
      <w:r w:rsidR="004C2FDB" w:rsidRPr="00093F5E">
        <w:rPr>
          <w:rFonts w:eastAsia="Adobe Myungjo Std M" w:cstheme="minorHAnsi"/>
          <w:szCs w:val="18"/>
          <w:lang w:val="en-GB"/>
        </w:rPr>
        <w:t>s</w:t>
      </w:r>
      <w:r w:rsidR="00C85850" w:rsidRPr="00093F5E">
        <w:rPr>
          <w:rFonts w:eastAsia="Adobe Myungjo Std M" w:cstheme="minorHAnsi"/>
          <w:szCs w:val="18"/>
          <w:lang w:val="en-GB"/>
        </w:rPr>
        <w:t xml:space="preserve"> that</w:t>
      </w:r>
      <w:r w:rsidR="00760941" w:rsidRPr="00093F5E">
        <w:rPr>
          <w:rFonts w:eastAsia="Adobe Myungjo Std M" w:cstheme="minorHAnsi"/>
          <w:szCs w:val="18"/>
          <w:lang w:val="en-GB"/>
        </w:rPr>
        <w:t xml:space="preserve"> </w:t>
      </w:r>
      <w:r w:rsidR="00481E07" w:rsidRPr="00093F5E">
        <w:rPr>
          <w:rFonts w:eastAsia="Adobe Myungjo Std M" w:cstheme="minorHAnsi"/>
          <w:szCs w:val="18"/>
          <w:lang w:val="en-GB"/>
        </w:rPr>
        <w:t xml:space="preserve">significant changes in specific policies and economic development in Indonesia, including macroeconomic conditions and structural </w:t>
      </w:r>
      <w:ins w:id="336" w:author="Author">
        <w:r w:rsidR="00481E07" w:rsidRPr="00093F5E">
          <w:rPr>
            <w:rFonts w:eastAsia="Adobe Myungjo Std M" w:cstheme="minorHAnsi"/>
            <w:szCs w:val="18"/>
            <w:lang w:val="en-GB"/>
          </w:rPr>
          <w:t>changes</w:t>
        </w:r>
      </w:ins>
      <w:del w:id="337" w:author="Author">
        <w:r w:rsidR="00481E07" w:rsidRPr="00093F5E">
          <w:rPr>
            <w:rFonts w:eastAsia="Adobe Myungjo Std M" w:cstheme="minorHAnsi"/>
            <w:szCs w:val="18"/>
            <w:lang w:val="en-GB"/>
          </w:rPr>
          <w:delText>change</w:delText>
        </w:r>
      </w:del>
      <w:r w:rsidR="00481E07" w:rsidRPr="00093F5E">
        <w:rPr>
          <w:rFonts w:eastAsia="Adobe Myungjo Std M" w:cstheme="minorHAnsi"/>
          <w:szCs w:val="18"/>
          <w:lang w:val="en-GB"/>
        </w:rPr>
        <w:t xml:space="preserve">, affect </w:t>
      </w:r>
      <w:r w:rsidR="00760941" w:rsidRPr="00093F5E">
        <w:rPr>
          <w:rFonts w:eastAsia="Adobe Myungjo Std M" w:cstheme="minorHAnsi"/>
          <w:szCs w:val="18"/>
          <w:lang w:val="en-GB"/>
        </w:rPr>
        <w:t>the pattern</w:t>
      </w:r>
      <w:r w:rsidR="00C85850" w:rsidRPr="00093F5E">
        <w:rPr>
          <w:rFonts w:eastAsia="Adobe Myungjo Std M" w:cstheme="minorHAnsi"/>
          <w:szCs w:val="18"/>
          <w:lang w:val="en-GB"/>
        </w:rPr>
        <w:t xml:space="preserve"> of </w:t>
      </w:r>
      <w:r w:rsidR="00481E07" w:rsidRPr="00093F5E">
        <w:rPr>
          <w:rFonts w:eastAsia="Adobe Myungjo Std M" w:cstheme="minorHAnsi"/>
          <w:szCs w:val="18"/>
          <w:lang w:val="en-GB"/>
        </w:rPr>
        <w:t xml:space="preserve">regional income </w:t>
      </w:r>
      <w:r w:rsidR="00C85850" w:rsidRPr="00093F5E">
        <w:rPr>
          <w:rFonts w:eastAsia="Adobe Myungjo Std M" w:cstheme="minorHAnsi"/>
          <w:szCs w:val="18"/>
          <w:lang w:val="en-GB"/>
        </w:rPr>
        <w:t>convergence</w:t>
      </w:r>
      <w:r w:rsidR="00760941" w:rsidRPr="00093F5E">
        <w:rPr>
          <w:rFonts w:eastAsia="Adobe Myungjo Std M" w:cstheme="minorHAnsi"/>
          <w:szCs w:val="18"/>
          <w:lang w:val="en-GB"/>
        </w:rPr>
        <w:t xml:space="preserve">. </w:t>
      </w:r>
      <w:r w:rsidR="009B4AB8" w:rsidRPr="00093F5E">
        <w:rPr>
          <w:rFonts w:eastAsia="Adobe Myungjo Std M" w:cstheme="minorHAnsi"/>
          <w:szCs w:val="18"/>
          <w:lang w:val="en-GB"/>
        </w:rPr>
        <w:t>U</w:t>
      </w:r>
      <w:r w:rsidR="00B17503" w:rsidRPr="00093F5E">
        <w:rPr>
          <w:rFonts w:eastAsia="Adobe Myungjo Std M" w:cstheme="minorHAnsi"/>
          <w:szCs w:val="18"/>
          <w:lang w:val="en-GB"/>
        </w:rPr>
        <w:t xml:space="preserve">sing the most recent data available, </w:t>
      </w:r>
      <w:r w:rsidR="00B17503" w:rsidRPr="00093F5E">
        <w:rPr>
          <w:rFonts w:eastAsia="Adobe Myungjo Std M" w:cstheme="minorHAnsi"/>
          <w:szCs w:val="18"/>
          <w:lang w:val="en-GB"/>
        </w:rPr>
        <w:fldChar w:fldCharType="begin"/>
      </w:r>
      <w:r w:rsidR="00B17503" w:rsidRPr="00093F5E">
        <w:rPr>
          <w:rFonts w:eastAsia="Adobe Myungjo Std M" w:cstheme="minorHAnsi"/>
          <w:szCs w:val="18"/>
          <w:lang w:val="en-GB"/>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B17503" w:rsidRPr="00093F5E">
        <w:rPr>
          <w:rFonts w:eastAsia="Adobe Myungjo Std M" w:cstheme="minorHAnsi"/>
          <w:szCs w:val="18"/>
          <w:lang w:val="en-GB"/>
        </w:rPr>
        <w:fldChar w:fldCharType="separate"/>
      </w:r>
      <w:r w:rsidR="00B17503" w:rsidRPr="00093F5E">
        <w:rPr>
          <w:rFonts w:ascii="Calibri" w:hAnsi="Calibri" w:cs="Calibri"/>
          <w:lang w:val="en-GB"/>
        </w:rPr>
        <w:t>Aginta et al. (2020)</w:t>
      </w:r>
      <w:r w:rsidR="00B17503" w:rsidRPr="00093F5E">
        <w:rPr>
          <w:rFonts w:eastAsia="Adobe Myungjo Std M" w:cstheme="minorHAnsi"/>
          <w:szCs w:val="18"/>
          <w:lang w:val="en-GB"/>
        </w:rPr>
        <w:fldChar w:fldCharType="end"/>
      </w:r>
      <w:r w:rsidR="00B17503" w:rsidRPr="00093F5E">
        <w:rPr>
          <w:rFonts w:eastAsia="Adobe Myungjo Std M" w:cstheme="minorHAnsi"/>
          <w:szCs w:val="18"/>
          <w:lang w:val="en-GB"/>
        </w:rPr>
        <w:t xml:space="preserve"> </w:t>
      </w:r>
      <w:del w:id="338" w:author="Author">
        <w:r w:rsidR="00B17503" w:rsidRPr="00093F5E" w:rsidDel="003E1A67">
          <w:rPr>
            <w:rFonts w:eastAsia="Adobe Myungjo Std M" w:cstheme="minorHAnsi"/>
            <w:szCs w:val="18"/>
            <w:lang w:val="en-GB"/>
          </w:rPr>
          <w:delText>analyze</w:delText>
        </w:r>
      </w:del>
      <w:ins w:id="339" w:author="Author">
        <w:r w:rsidR="003E1A67" w:rsidRPr="00093F5E">
          <w:rPr>
            <w:rFonts w:eastAsia="Adobe Myungjo Std M" w:cstheme="minorHAnsi"/>
            <w:szCs w:val="18"/>
            <w:lang w:val="en-GB"/>
          </w:rPr>
          <w:t>analyse</w:t>
        </w:r>
      </w:ins>
      <w:r w:rsidR="00B17503" w:rsidRPr="00093F5E">
        <w:rPr>
          <w:rFonts w:eastAsia="Adobe Myungjo Std M" w:cstheme="minorHAnsi"/>
          <w:szCs w:val="18"/>
          <w:lang w:val="en-GB"/>
        </w:rPr>
        <w:t xml:space="preserve"> </w:t>
      </w:r>
      <w:r w:rsidR="005C61A7" w:rsidRPr="00093F5E">
        <w:rPr>
          <w:rFonts w:eastAsia="Adobe Myungjo Std M" w:cstheme="minorHAnsi"/>
          <w:szCs w:val="18"/>
          <w:lang w:val="en-GB"/>
        </w:rPr>
        <w:t xml:space="preserve">income convergence across 514 Indonesian districts from </w:t>
      </w:r>
      <w:r w:rsidRPr="00093F5E">
        <w:rPr>
          <w:rFonts w:ascii="Calibri" w:eastAsia="Adobe Myungjo Std M" w:hAnsi="Calibri" w:cs="Calibri"/>
          <w:szCs w:val="18"/>
          <w:lang w:val="en-GB"/>
        </w:rPr>
        <w:t>2000</w:t>
      </w:r>
      <w:ins w:id="340" w:author="Author">
        <w:r w:rsidR="003E1A67">
          <w:rPr>
            <w:rFonts w:ascii="Calibri" w:eastAsia="Adobe Myungjo Std M" w:hAnsi="Calibri" w:cs="Calibri"/>
            <w:szCs w:val="18"/>
            <w:lang w:val="en-GB"/>
          </w:rPr>
          <w:t xml:space="preserve"> to </w:t>
        </w:r>
      </w:ins>
      <w:del w:id="341" w:author="Author">
        <w:r w:rsidRPr="00093F5E" w:rsidDel="003E1A67">
          <w:rPr>
            <w:rFonts w:ascii="Calibri" w:eastAsia="Adobe Myungjo Std M" w:hAnsi="Calibri" w:cs="Calibri"/>
            <w:szCs w:val="18"/>
            <w:lang w:val="en-GB"/>
          </w:rPr>
          <w:delText>-</w:delText>
        </w:r>
      </w:del>
      <w:r w:rsidRPr="00093F5E">
        <w:rPr>
          <w:rFonts w:ascii="Calibri" w:eastAsia="Adobe Myungjo Std M" w:hAnsi="Calibri" w:cs="Calibri"/>
          <w:szCs w:val="18"/>
          <w:lang w:val="en-GB"/>
        </w:rPr>
        <w:t xml:space="preserve">2017 using </w:t>
      </w:r>
      <w:r w:rsidR="00B064C6" w:rsidRPr="00093F5E">
        <w:rPr>
          <w:rFonts w:eastAsia="Adobe Myungjo Std M" w:cstheme="minorHAnsi"/>
          <w:szCs w:val="18"/>
          <w:lang w:val="en-GB"/>
        </w:rPr>
        <w:t xml:space="preserve">the </w:t>
      </w:r>
      <w:r w:rsidR="005C61A7" w:rsidRPr="00093F5E">
        <w:rPr>
          <w:rFonts w:eastAsia="Adobe Myungjo Std M" w:cstheme="minorHAnsi"/>
          <w:szCs w:val="18"/>
          <w:lang w:val="en-GB"/>
        </w:rPr>
        <w:t>club convergence framework</w:t>
      </w:r>
      <w:r w:rsidR="00B17503" w:rsidRPr="00093F5E">
        <w:rPr>
          <w:rFonts w:eastAsia="Adobe Myungjo Std M" w:cstheme="minorHAnsi"/>
          <w:szCs w:val="18"/>
          <w:lang w:val="en-GB"/>
        </w:rPr>
        <w:t>.</w:t>
      </w:r>
      <w:r w:rsidR="005C61A7" w:rsidRPr="00093F5E">
        <w:rPr>
          <w:rFonts w:eastAsia="Adobe Myungjo Std M" w:cstheme="minorHAnsi"/>
          <w:szCs w:val="18"/>
          <w:lang w:val="en-GB"/>
        </w:rPr>
        <w:t xml:space="preserve"> </w:t>
      </w:r>
      <w:r w:rsidR="00B17503" w:rsidRPr="00093F5E">
        <w:rPr>
          <w:rFonts w:eastAsia="Adobe Myungjo Std M" w:cstheme="minorHAnsi"/>
          <w:szCs w:val="18"/>
          <w:lang w:val="en-GB"/>
        </w:rPr>
        <w:t>Their findings</w:t>
      </w:r>
      <w:r w:rsidR="005C61A7" w:rsidRPr="00093F5E">
        <w:rPr>
          <w:rFonts w:eastAsia="Adobe Myungjo Std M" w:cstheme="minorHAnsi"/>
          <w:szCs w:val="18"/>
          <w:lang w:val="en-GB"/>
        </w:rPr>
        <w:t xml:space="preserve"> </w:t>
      </w:r>
      <w:r w:rsidR="00B17503" w:rsidRPr="00093F5E">
        <w:rPr>
          <w:rFonts w:eastAsia="Adobe Myungjo Std M" w:cstheme="minorHAnsi"/>
          <w:szCs w:val="18"/>
          <w:lang w:val="en-GB"/>
        </w:rPr>
        <w:t>support</w:t>
      </w:r>
      <w:r w:rsidR="005C61A7" w:rsidRPr="00093F5E">
        <w:rPr>
          <w:rFonts w:eastAsia="Adobe Myungjo Std M" w:cstheme="minorHAnsi"/>
          <w:szCs w:val="18"/>
          <w:lang w:val="en-GB"/>
        </w:rPr>
        <w:t xml:space="preserve"> the</w:t>
      </w:r>
      <w:r w:rsidR="00080BCB" w:rsidRPr="00093F5E">
        <w:rPr>
          <w:rFonts w:eastAsia="Adobe Myungjo Std M" w:cstheme="minorHAnsi"/>
          <w:szCs w:val="18"/>
          <w:lang w:val="en-GB"/>
        </w:rPr>
        <w:t xml:space="preserve"> view of</w:t>
      </w:r>
      <w:r w:rsidR="005C61A7" w:rsidRPr="00093F5E">
        <w:rPr>
          <w:rFonts w:eastAsia="Adobe Myungjo Std M" w:cstheme="minorHAnsi"/>
          <w:szCs w:val="18"/>
          <w:lang w:val="en-GB"/>
        </w:rPr>
        <w:t xml:space="preserve"> </w:t>
      </w:r>
      <w:ins w:id="342" w:author="Author">
        <w:r w:rsidRPr="00093F5E">
          <w:rPr>
            <w:rFonts w:ascii="Calibri" w:eastAsia="Adobe Myungjo Std M" w:hAnsi="Calibri" w:cs="Calibri"/>
            <w:szCs w:val="18"/>
            <w:lang w:val="en-GB"/>
          </w:rPr>
          <w:t xml:space="preserve">a </w:t>
        </w:r>
      </w:ins>
      <w:r w:rsidRPr="00093F5E">
        <w:rPr>
          <w:rFonts w:ascii="Calibri" w:eastAsia="Adobe Myungjo Std M" w:hAnsi="Calibri" w:cs="Calibri"/>
          <w:szCs w:val="18"/>
          <w:lang w:val="en-GB"/>
        </w:rPr>
        <w:t xml:space="preserve">lack of convergence in per capita income during </w:t>
      </w:r>
      <w:r w:rsidR="00B064C6" w:rsidRPr="00093F5E">
        <w:rPr>
          <w:rFonts w:eastAsia="Adobe Myungjo Std M" w:cstheme="minorHAnsi"/>
          <w:szCs w:val="18"/>
          <w:lang w:val="en-GB"/>
        </w:rPr>
        <w:t xml:space="preserve">the </w:t>
      </w:r>
      <w:r w:rsidR="005C61A7" w:rsidRPr="00093F5E">
        <w:rPr>
          <w:rFonts w:eastAsia="Adobe Myungjo Std M" w:cstheme="minorHAnsi"/>
          <w:szCs w:val="18"/>
          <w:lang w:val="en-GB"/>
        </w:rPr>
        <w:t>post-decentrali</w:t>
      </w:r>
      <w:ins w:id="343" w:author="Author">
        <w:r w:rsidR="003E1A67">
          <w:rPr>
            <w:rFonts w:eastAsia="Adobe Myungjo Std M" w:cstheme="minorHAnsi"/>
            <w:szCs w:val="18"/>
            <w:lang w:val="en-GB"/>
          </w:rPr>
          <w:t>s</w:t>
        </w:r>
      </w:ins>
      <w:del w:id="344" w:author="Author">
        <w:r w:rsidR="005C61A7" w:rsidRPr="00093F5E" w:rsidDel="003E1A67">
          <w:rPr>
            <w:rFonts w:eastAsia="Adobe Myungjo Std M" w:cstheme="minorHAnsi"/>
            <w:szCs w:val="18"/>
            <w:lang w:val="en-GB"/>
          </w:rPr>
          <w:delText>z</w:delText>
        </w:r>
      </w:del>
      <w:r w:rsidR="005C61A7" w:rsidRPr="00093F5E">
        <w:rPr>
          <w:rFonts w:eastAsia="Adobe Myungjo Std M" w:cstheme="minorHAnsi"/>
          <w:szCs w:val="18"/>
          <w:lang w:val="en-GB"/>
        </w:rPr>
        <w:t xml:space="preserve">ation era. </w:t>
      </w:r>
      <w:r w:rsidR="009B4AB8" w:rsidRPr="00093F5E">
        <w:rPr>
          <w:rFonts w:eastAsia="Adobe Myungjo Std M" w:cstheme="minorHAnsi"/>
          <w:szCs w:val="18"/>
          <w:lang w:val="en-GB"/>
        </w:rPr>
        <w:t xml:space="preserve">Finally, </w:t>
      </w:r>
      <w:r w:rsidR="009B4AB8" w:rsidRPr="00093F5E">
        <w:rPr>
          <w:rFonts w:eastAsia="Adobe Myungjo Std M" w:cstheme="minorHAnsi"/>
          <w:szCs w:val="18"/>
          <w:lang w:val="en-GB"/>
        </w:rPr>
        <w:fldChar w:fldCharType="begin"/>
      </w:r>
      <w:r w:rsidR="00C65449" w:rsidRPr="00093F5E">
        <w:rPr>
          <w:rFonts w:eastAsia="Adobe Myungjo Std M" w:cstheme="minorHAnsi"/>
          <w:szCs w:val="18"/>
          <w:lang w:val="en-GB"/>
        </w:rPr>
        <w:instrText xml:space="preserve"> ADDIN ZOTERO_ITEM CSL_CITATION {"citationID":"LY1aXPy3","properties":{"formattedCitation":"(Purwono et al., 2021)","plainCitation":"(Purwono et al., 2021)","dontUpdate":true,"noteIndex":0},"citationItems":[{"id":379,"uris":["http://zotero.org/users/local/9Bu69DCL/items/XP9EGXKK"],"uri":["http://zotero.org/users/local/9Bu69DCL/items/XP9EGXKK"],"itemData":{"id":379,"type":"article-journal","container-title":"Regional Statistics","issue":"4","journalAbbreviation":"Regional Statistics","page":"57-78","title":"Total factor productivity convergence of Indonesia’s provincial economies, 2011–2017","volume":"11","author":[{"family":"Purwono","given":"Rudi"},{"family":"Yasin","given":"Mohammad Zeqi"},{"family":"Hamzah","given":"Ibnu Nur"},{"family":"Arifin","given":"Nur"}],"issued":{"date-parts":[["2021"]]}}}],"schema":"https://github.com/citation-style-language/schema/raw/master/csl-citation.json"} </w:instrText>
      </w:r>
      <w:r w:rsidR="009B4AB8" w:rsidRPr="00093F5E">
        <w:rPr>
          <w:rFonts w:eastAsia="Adobe Myungjo Std M" w:cstheme="minorHAnsi"/>
          <w:szCs w:val="18"/>
          <w:lang w:val="en-GB"/>
        </w:rPr>
        <w:fldChar w:fldCharType="separate"/>
      </w:r>
      <w:r w:rsidR="0020617F" w:rsidRPr="00093F5E">
        <w:rPr>
          <w:rFonts w:ascii="Calibri" w:hAnsi="Calibri" w:cs="Calibri"/>
          <w:lang w:val="en-GB"/>
        </w:rPr>
        <w:t>Purwono et al. (2021)</w:t>
      </w:r>
      <w:r w:rsidR="009B4AB8" w:rsidRPr="00093F5E">
        <w:rPr>
          <w:rFonts w:eastAsia="Adobe Myungjo Std M" w:cstheme="minorHAnsi"/>
          <w:szCs w:val="18"/>
          <w:lang w:val="en-GB"/>
        </w:rPr>
        <w:fldChar w:fldCharType="end"/>
      </w:r>
      <w:r w:rsidR="0020617F" w:rsidRPr="00093F5E">
        <w:rPr>
          <w:rFonts w:eastAsia="Adobe Myungjo Std M" w:cstheme="minorHAnsi"/>
          <w:szCs w:val="18"/>
          <w:lang w:val="en-GB"/>
        </w:rPr>
        <w:t xml:space="preserve"> show </w:t>
      </w:r>
      <w:r w:rsidR="002B3A59" w:rsidRPr="00093F5E">
        <w:rPr>
          <w:rFonts w:eastAsia="Adobe Myungjo Std M" w:cstheme="minorHAnsi"/>
          <w:szCs w:val="18"/>
          <w:lang w:val="en-GB"/>
        </w:rPr>
        <w:t>that between 2011 and 2017, TFP convergence occurred in 33 Indonesian provinces, with intra-provincial exports having a greater impact on TFP convergence than international exports.</w:t>
      </w:r>
      <w:r w:rsidR="0020617F" w:rsidRPr="00093F5E">
        <w:rPr>
          <w:rFonts w:eastAsia="Adobe Myungjo Std M" w:cstheme="minorHAnsi"/>
          <w:szCs w:val="18"/>
          <w:lang w:val="en-GB"/>
        </w:rPr>
        <w:t xml:space="preserve"> </w:t>
      </w:r>
      <w:commentRangeStart w:id="345"/>
      <w:commentRangeStart w:id="346"/>
      <w:r w:rsidR="00B17503" w:rsidRPr="00093F5E">
        <w:rPr>
          <w:rFonts w:eastAsia="Adobe Myungjo Std M" w:cstheme="minorHAnsi"/>
          <w:szCs w:val="18"/>
          <w:lang w:val="en-GB"/>
        </w:rPr>
        <w:t>Probably</w:t>
      </w:r>
      <w:r w:rsidR="00044A06" w:rsidRPr="00093F5E">
        <w:rPr>
          <w:rFonts w:eastAsia="Adobe Myungjo Std M" w:cstheme="minorHAnsi"/>
          <w:szCs w:val="18"/>
          <w:lang w:val="en-GB"/>
        </w:rPr>
        <w:t xml:space="preserve"> </w:t>
      </w:r>
      <w:r w:rsidR="00B17503" w:rsidRPr="00093F5E">
        <w:rPr>
          <w:rFonts w:eastAsia="Adobe Myungjo Std M" w:cstheme="minorHAnsi"/>
          <w:szCs w:val="18"/>
          <w:lang w:val="en-GB"/>
        </w:rPr>
        <w:t xml:space="preserve">the closest study to </w:t>
      </w:r>
      <w:del w:id="347" w:author="Author">
        <w:r w:rsidR="00B17503" w:rsidRPr="00093F5E" w:rsidDel="00812D03">
          <w:rPr>
            <w:rFonts w:eastAsia="Adobe Myungjo Std M" w:cstheme="minorHAnsi"/>
            <w:szCs w:val="18"/>
            <w:lang w:val="en-GB"/>
          </w:rPr>
          <w:delText>our paper</w:delText>
        </w:r>
      </w:del>
      <w:ins w:id="348" w:author="Author">
        <w:r w:rsidR="00812D03">
          <w:rPr>
            <w:rFonts w:eastAsia="Adobe Myungjo Std M" w:cstheme="minorHAnsi"/>
            <w:szCs w:val="18"/>
            <w:lang w:val="en-GB"/>
          </w:rPr>
          <w:t>ours</w:t>
        </w:r>
      </w:ins>
      <w:r w:rsidR="00B17503" w:rsidRPr="00093F5E">
        <w:rPr>
          <w:rFonts w:eastAsia="Adobe Myungjo Std M" w:cstheme="minorHAnsi"/>
          <w:szCs w:val="18"/>
          <w:lang w:val="en-GB"/>
        </w:rPr>
        <w:t xml:space="preserve"> is </w:t>
      </w:r>
      <w:del w:id="349" w:author="Author">
        <w:r w:rsidR="00B17503" w:rsidRPr="00093F5E" w:rsidDel="00274E4E">
          <w:rPr>
            <w:rFonts w:eastAsia="Adobe Myungjo Std M" w:cstheme="minorHAnsi"/>
            <w:szCs w:val="18"/>
            <w:lang w:val="en-GB"/>
          </w:rPr>
          <w:delText xml:space="preserve">the analysis by </w:delText>
        </w:r>
      </w:del>
      <w:r w:rsidR="00B17503" w:rsidRPr="00093F5E">
        <w:rPr>
          <w:rFonts w:eastAsia="Adobe Myungjo Std M" w:cstheme="minorHAnsi"/>
          <w:szCs w:val="18"/>
          <w:lang w:val="en-GB"/>
        </w:rPr>
        <w:fldChar w:fldCharType="begin"/>
      </w:r>
      <w:r w:rsidR="00B17503" w:rsidRPr="00093F5E">
        <w:rPr>
          <w:rFonts w:eastAsia="Adobe Myungjo Std M" w:cstheme="minorHAnsi"/>
          <w:szCs w:val="18"/>
          <w:lang w:val="en-GB"/>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B17503" w:rsidRPr="00093F5E">
        <w:rPr>
          <w:rFonts w:eastAsia="Adobe Myungjo Std M" w:cstheme="minorHAnsi"/>
          <w:szCs w:val="18"/>
          <w:lang w:val="en-GB"/>
        </w:rPr>
        <w:fldChar w:fldCharType="separate"/>
      </w:r>
      <w:r w:rsidR="00B17503" w:rsidRPr="00093F5E">
        <w:rPr>
          <w:rFonts w:ascii="Calibri" w:hAnsi="Calibri" w:cs="Calibri"/>
          <w:lang w:val="en-GB"/>
        </w:rPr>
        <w:t>Aginta</w:t>
      </w:r>
      <w:ins w:id="350" w:author="Harry" w:date="2021-12-14T21:48:00Z">
        <w:r w:rsidR="008548EA">
          <w:rPr>
            <w:rFonts w:ascii="Calibri" w:hAnsi="Calibri" w:cs="Calibri"/>
            <w:lang w:val="en-GB"/>
          </w:rPr>
          <w:t>'s</w:t>
        </w:r>
      </w:ins>
      <w:r w:rsidR="00B17503" w:rsidRPr="00093F5E">
        <w:rPr>
          <w:rFonts w:ascii="Calibri" w:hAnsi="Calibri" w:cs="Calibri"/>
          <w:lang w:val="en-GB"/>
        </w:rPr>
        <w:t xml:space="preserve"> (2021)</w:t>
      </w:r>
      <w:r w:rsidR="00B17503" w:rsidRPr="00093F5E">
        <w:rPr>
          <w:rFonts w:eastAsia="Adobe Myungjo Std M" w:cstheme="minorHAnsi"/>
          <w:szCs w:val="18"/>
          <w:lang w:val="en-GB"/>
        </w:rPr>
        <w:fldChar w:fldCharType="end"/>
      </w:r>
      <w:ins w:id="351" w:author="Author">
        <w:r w:rsidR="00274E4E">
          <w:rPr>
            <w:rFonts w:eastAsia="Adobe Myungjo Std M" w:cstheme="minorHAnsi"/>
            <w:szCs w:val="18"/>
            <w:lang w:val="en-GB"/>
          </w:rPr>
          <w:t xml:space="preserve"> analysis</w:t>
        </w:r>
      </w:ins>
      <w:r w:rsidR="001F3940" w:rsidRPr="00093F5E">
        <w:rPr>
          <w:rFonts w:eastAsia="Adobe Myungjo Std M" w:cstheme="minorHAnsi"/>
          <w:szCs w:val="18"/>
          <w:lang w:val="en-GB"/>
        </w:rPr>
        <w:t>, wh</w:t>
      </w:r>
      <w:ins w:id="352" w:author="Author">
        <w:r w:rsidR="00975455">
          <w:rPr>
            <w:rFonts w:eastAsia="Adobe Myungjo Std M" w:cstheme="minorHAnsi"/>
            <w:szCs w:val="18"/>
            <w:lang w:val="en-GB"/>
          </w:rPr>
          <w:t>ich</w:t>
        </w:r>
      </w:ins>
      <w:del w:id="353" w:author="Author">
        <w:r w:rsidR="001F3940" w:rsidRPr="00093F5E" w:rsidDel="00975455">
          <w:rPr>
            <w:rFonts w:eastAsia="Adobe Myungjo Std M" w:cstheme="minorHAnsi"/>
            <w:szCs w:val="18"/>
            <w:lang w:val="en-GB"/>
          </w:rPr>
          <w:delText>ere h</w:delText>
        </w:r>
        <w:r w:rsidR="00B17503" w:rsidRPr="00093F5E" w:rsidDel="00975455">
          <w:rPr>
            <w:rFonts w:eastAsia="Adobe Myungjo Std M" w:cstheme="minorHAnsi"/>
            <w:szCs w:val="18"/>
            <w:lang w:val="en-GB"/>
          </w:rPr>
          <w:delText>e</w:delText>
        </w:r>
      </w:del>
      <w:r w:rsidR="00B17503" w:rsidRPr="00093F5E">
        <w:rPr>
          <w:rFonts w:eastAsia="Adobe Myungjo Std M" w:cstheme="minorHAnsi"/>
          <w:szCs w:val="18"/>
          <w:lang w:val="en-GB"/>
        </w:rPr>
        <w:t xml:space="preserve"> </w:t>
      </w:r>
      <w:r w:rsidR="00760941" w:rsidRPr="00093F5E">
        <w:rPr>
          <w:rFonts w:eastAsia="Adobe Myungjo Std M" w:cstheme="minorHAnsi"/>
          <w:szCs w:val="18"/>
          <w:lang w:val="en-GB"/>
        </w:rPr>
        <w:t>identif</w:t>
      </w:r>
      <w:r w:rsidR="001F3940" w:rsidRPr="00093F5E">
        <w:rPr>
          <w:rFonts w:eastAsia="Adobe Myungjo Std M" w:cstheme="minorHAnsi"/>
          <w:szCs w:val="18"/>
          <w:lang w:val="en-GB"/>
        </w:rPr>
        <w:t>ies</w:t>
      </w:r>
      <w:r w:rsidR="00760941" w:rsidRPr="00093F5E">
        <w:rPr>
          <w:rFonts w:eastAsia="Adobe Myungjo Std M" w:cstheme="minorHAnsi"/>
          <w:szCs w:val="18"/>
          <w:lang w:val="en-GB"/>
        </w:rPr>
        <w:t xml:space="preserve"> </w:t>
      </w:r>
      <w:r w:rsidR="00B17503" w:rsidRPr="00093F5E">
        <w:rPr>
          <w:rFonts w:eastAsia="Adobe Myungjo Std M" w:cstheme="minorHAnsi"/>
          <w:szCs w:val="18"/>
          <w:lang w:val="en-GB"/>
        </w:rPr>
        <w:t xml:space="preserve">club </w:t>
      </w:r>
      <w:r w:rsidR="00760941" w:rsidRPr="00093F5E">
        <w:rPr>
          <w:rFonts w:eastAsia="Adobe Myungjo Std M" w:cstheme="minorHAnsi"/>
          <w:szCs w:val="18"/>
          <w:lang w:val="en-GB"/>
        </w:rPr>
        <w:t>convergence in</w:t>
      </w:r>
      <w:r w:rsidR="001F3940" w:rsidRPr="00093F5E">
        <w:rPr>
          <w:rFonts w:eastAsia="Adobe Myungjo Std M" w:cstheme="minorHAnsi"/>
          <w:szCs w:val="18"/>
          <w:lang w:val="en-GB"/>
        </w:rPr>
        <w:t xml:space="preserve"> </w:t>
      </w:r>
      <w:r w:rsidR="00760941" w:rsidRPr="00093F5E">
        <w:rPr>
          <w:rFonts w:eastAsia="Adobe Myungjo Std M" w:cstheme="minorHAnsi"/>
          <w:szCs w:val="18"/>
          <w:lang w:val="en-GB"/>
        </w:rPr>
        <w:t xml:space="preserve">regional </w:t>
      </w:r>
      <w:ins w:id="354" w:author="Author">
        <w:r w:rsidR="00760941" w:rsidRPr="00093F5E">
          <w:rPr>
            <w:rFonts w:eastAsia="Adobe Myungjo Std M" w:cstheme="minorHAnsi"/>
            <w:szCs w:val="18"/>
            <w:lang w:val="en-GB"/>
          </w:rPr>
          <w:t>prices</w:t>
        </w:r>
      </w:ins>
      <w:del w:id="355" w:author="Author">
        <w:r w:rsidR="00760941" w:rsidRPr="00093F5E">
          <w:rPr>
            <w:rFonts w:eastAsia="Adobe Myungjo Std M" w:cstheme="minorHAnsi"/>
            <w:szCs w:val="18"/>
            <w:lang w:val="en-GB"/>
          </w:rPr>
          <w:delText>price</w:delText>
        </w:r>
      </w:del>
      <w:r w:rsidR="001F3940" w:rsidRPr="00093F5E">
        <w:rPr>
          <w:rFonts w:eastAsia="Adobe Myungjo Std M" w:cstheme="minorHAnsi"/>
          <w:szCs w:val="18"/>
          <w:lang w:val="en-GB"/>
        </w:rPr>
        <w:t xml:space="preserve"> across provinces in Indonesia </w:t>
      </w:r>
      <w:r w:rsidR="00760941" w:rsidRPr="00093F5E">
        <w:rPr>
          <w:rFonts w:eastAsia="Adobe Myungjo Std M" w:cstheme="minorHAnsi"/>
          <w:szCs w:val="18"/>
          <w:lang w:val="en-GB"/>
        </w:rPr>
        <w:t xml:space="preserve">and </w:t>
      </w:r>
      <w:r w:rsidR="00B17503" w:rsidRPr="00093F5E">
        <w:rPr>
          <w:rFonts w:eastAsia="Adobe Myungjo Std M" w:cstheme="minorHAnsi"/>
          <w:szCs w:val="18"/>
          <w:lang w:val="en-GB"/>
        </w:rPr>
        <w:t xml:space="preserve">further </w:t>
      </w:r>
      <w:r w:rsidR="00760941" w:rsidRPr="00093F5E">
        <w:rPr>
          <w:rFonts w:eastAsia="Adobe Myungjo Std M" w:cstheme="minorHAnsi"/>
          <w:szCs w:val="18"/>
          <w:lang w:val="en-GB"/>
        </w:rPr>
        <w:t>investigate</w:t>
      </w:r>
      <w:r w:rsidR="00B17503" w:rsidRPr="00093F5E">
        <w:rPr>
          <w:rFonts w:eastAsia="Adobe Myungjo Std M" w:cstheme="minorHAnsi"/>
          <w:szCs w:val="18"/>
          <w:lang w:val="en-GB"/>
        </w:rPr>
        <w:t>s the</w:t>
      </w:r>
      <w:r w:rsidR="00760941" w:rsidRPr="00093F5E">
        <w:rPr>
          <w:rFonts w:eastAsia="Adobe Myungjo Std M" w:cstheme="minorHAnsi"/>
          <w:szCs w:val="18"/>
          <w:lang w:val="en-GB"/>
        </w:rPr>
        <w:t xml:space="preserve"> conditioning factors </w:t>
      </w:r>
      <w:r w:rsidR="001F3940" w:rsidRPr="00093F5E">
        <w:rPr>
          <w:rFonts w:eastAsia="Adobe Myungjo Std M" w:cstheme="minorHAnsi"/>
          <w:szCs w:val="18"/>
          <w:lang w:val="en-GB"/>
        </w:rPr>
        <w:t>influencing</w:t>
      </w:r>
      <w:r w:rsidR="00760941" w:rsidRPr="00093F5E">
        <w:rPr>
          <w:rFonts w:eastAsia="Adobe Myungjo Std M" w:cstheme="minorHAnsi"/>
          <w:szCs w:val="18"/>
          <w:lang w:val="en-GB"/>
        </w:rPr>
        <w:t xml:space="preserve"> club</w:t>
      </w:r>
      <w:r w:rsidR="00B064C6" w:rsidRPr="00093F5E">
        <w:rPr>
          <w:rFonts w:eastAsia="Adobe Myungjo Std M" w:cstheme="minorHAnsi"/>
          <w:szCs w:val="18"/>
          <w:lang w:val="en-GB"/>
        </w:rPr>
        <w:t xml:space="preserve"> convergence</w:t>
      </w:r>
      <w:r w:rsidR="00760941" w:rsidRPr="00093F5E">
        <w:rPr>
          <w:rFonts w:eastAsia="Adobe Myungjo Std M" w:cstheme="minorHAnsi"/>
          <w:szCs w:val="18"/>
          <w:lang w:val="en-GB"/>
        </w:rPr>
        <w:t xml:space="preserve"> formation.</w:t>
      </w:r>
      <w:commentRangeEnd w:id="345"/>
      <w:r w:rsidR="00274E4E">
        <w:rPr>
          <w:rStyle w:val="CommentReference"/>
        </w:rPr>
        <w:commentReference w:id="345"/>
      </w:r>
      <w:commentRangeEnd w:id="346"/>
      <w:r w:rsidR="00D43025">
        <w:rPr>
          <w:rStyle w:val="CommentReference"/>
        </w:rPr>
        <w:commentReference w:id="346"/>
      </w:r>
      <w:r w:rsidR="00760941" w:rsidRPr="00093F5E">
        <w:rPr>
          <w:rFonts w:eastAsia="Adobe Myungjo Std M" w:cstheme="minorHAnsi"/>
          <w:szCs w:val="18"/>
          <w:lang w:val="en-GB"/>
        </w:rPr>
        <w:t xml:space="preserve"> </w:t>
      </w:r>
      <w:r w:rsidR="00B17503" w:rsidRPr="00093F5E">
        <w:rPr>
          <w:rFonts w:eastAsia="Adobe Myungjo Std M" w:cstheme="minorHAnsi"/>
          <w:szCs w:val="18"/>
          <w:lang w:val="en-GB"/>
        </w:rPr>
        <w:t>Using</w:t>
      </w:r>
      <w:r w:rsidR="00760941" w:rsidRPr="00093F5E">
        <w:rPr>
          <w:rFonts w:eastAsia="Adobe Myungjo Std M" w:cstheme="minorHAnsi"/>
          <w:szCs w:val="18"/>
          <w:lang w:val="en-GB"/>
        </w:rPr>
        <w:t xml:space="preserve"> </w:t>
      </w:r>
      <w:ins w:id="356" w:author="Harry" w:date="2021-12-14T22:00:00Z">
        <w:r w:rsidR="00A738F3">
          <w:rPr>
            <w:rFonts w:eastAsia="Adobe Myungjo Std M" w:cstheme="minorHAnsi"/>
            <w:szCs w:val="18"/>
            <w:lang w:val="en-GB"/>
          </w:rPr>
          <w:t>consumer price index (</w:t>
        </w:r>
      </w:ins>
      <w:r w:rsidR="001F3940" w:rsidRPr="00093F5E">
        <w:rPr>
          <w:rFonts w:eastAsia="Adobe Myungjo Std M" w:cstheme="minorHAnsi"/>
          <w:szCs w:val="18"/>
          <w:lang w:val="en-GB"/>
        </w:rPr>
        <w:t>CPI</w:t>
      </w:r>
      <w:ins w:id="357" w:author="Harry" w:date="2021-12-14T22:00:00Z">
        <w:r w:rsidR="00A738F3">
          <w:rPr>
            <w:rFonts w:eastAsia="Adobe Myungjo Std M" w:cstheme="minorHAnsi"/>
            <w:szCs w:val="18"/>
            <w:lang w:val="en-GB"/>
          </w:rPr>
          <w:t>)</w:t>
        </w:r>
      </w:ins>
      <w:ins w:id="358" w:author="Harry" w:date="2021-12-14T21:49:00Z">
        <w:r w:rsidR="00D21830">
          <w:rPr>
            <w:rFonts w:eastAsia="Adobe Myungjo Std M" w:cstheme="minorHAnsi"/>
            <w:szCs w:val="18"/>
            <w:lang w:val="en-GB"/>
          </w:rPr>
          <w:t xml:space="preserve"> </w:t>
        </w:r>
      </w:ins>
      <w:del w:id="359" w:author="Harry" w:date="2021-12-14T22:00:00Z">
        <w:r w:rsidR="00760941" w:rsidRPr="00093F5E" w:rsidDel="00A738F3">
          <w:rPr>
            <w:rFonts w:eastAsia="Adobe Myungjo Std M" w:cstheme="minorHAnsi"/>
            <w:szCs w:val="18"/>
            <w:lang w:val="en-GB"/>
          </w:rPr>
          <w:delText xml:space="preserve"> </w:delText>
        </w:r>
      </w:del>
      <w:r w:rsidR="00760941" w:rsidRPr="00093F5E">
        <w:rPr>
          <w:rFonts w:eastAsia="Adobe Myungjo Std M" w:cstheme="minorHAnsi"/>
          <w:szCs w:val="18"/>
          <w:lang w:val="en-GB"/>
        </w:rPr>
        <w:t xml:space="preserve">data </w:t>
      </w:r>
      <w:r w:rsidR="00B064C6" w:rsidRPr="00093F5E">
        <w:rPr>
          <w:rFonts w:eastAsia="Adobe Myungjo Std M" w:cstheme="minorHAnsi"/>
          <w:szCs w:val="18"/>
          <w:lang w:val="en-GB"/>
        </w:rPr>
        <w:t>from</w:t>
      </w:r>
      <w:r w:rsidR="001F3940" w:rsidRPr="00093F5E">
        <w:rPr>
          <w:rFonts w:eastAsia="Adobe Myungjo Std M" w:cstheme="minorHAnsi"/>
          <w:szCs w:val="18"/>
          <w:lang w:val="en-GB"/>
        </w:rPr>
        <w:t xml:space="preserve"> </w:t>
      </w:r>
      <w:r w:rsidR="00760941" w:rsidRPr="00093F5E">
        <w:rPr>
          <w:rFonts w:eastAsia="Adobe Myungjo Std M" w:cstheme="minorHAnsi"/>
          <w:szCs w:val="18"/>
          <w:lang w:val="en-GB"/>
        </w:rPr>
        <w:t>2012</w:t>
      </w:r>
      <w:r w:rsidR="001F3940" w:rsidRPr="00093F5E">
        <w:rPr>
          <w:rFonts w:eastAsia="Adobe Myungjo Std M" w:cstheme="minorHAnsi"/>
          <w:szCs w:val="18"/>
          <w:lang w:val="en-GB"/>
        </w:rPr>
        <w:t>:01</w:t>
      </w:r>
      <w:r w:rsidR="00760941" w:rsidRPr="00093F5E">
        <w:rPr>
          <w:rFonts w:eastAsia="Adobe Myungjo Std M" w:cstheme="minorHAnsi"/>
          <w:szCs w:val="18"/>
          <w:lang w:val="en-GB"/>
        </w:rPr>
        <w:t xml:space="preserve"> to 2019</w:t>
      </w:r>
      <w:r w:rsidR="001F3940" w:rsidRPr="00093F5E">
        <w:rPr>
          <w:rFonts w:eastAsia="Adobe Myungjo Std M" w:cstheme="minorHAnsi"/>
          <w:szCs w:val="18"/>
          <w:lang w:val="en-GB"/>
        </w:rPr>
        <w:t>:12</w:t>
      </w:r>
      <w:r w:rsidR="00B17503" w:rsidRPr="00093F5E">
        <w:rPr>
          <w:rFonts w:eastAsia="Adobe Myungjo Std M" w:cstheme="minorHAnsi"/>
          <w:szCs w:val="18"/>
          <w:lang w:val="en-GB"/>
        </w:rPr>
        <w:t xml:space="preserve"> </w:t>
      </w:r>
      <w:r w:rsidR="001F3940" w:rsidRPr="00093F5E">
        <w:rPr>
          <w:rFonts w:eastAsia="Adobe Myungjo Std M" w:cstheme="minorHAnsi"/>
          <w:szCs w:val="18"/>
          <w:lang w:val="en-GB"/>
        </w:rPr>
        <w:t>aggregated at</w:t>
      </w:r>
      <w:r w:rsidR="00B17503" w:rsidRPr="00093F5E">
        <w:rPr>
          <w:rFonts w:eastAsia="Adobe Myungjo Std M" w:cstheme="minorHAnsi"/>
          <w:szCs w:val="18"/>
          <w:lang w:val="en-GB"/>
        </w:rPr>
        <w:t xml:space="preserve"> </w:t>
      </w:r>
      <w:r w:rsidR="00E14FB5" w:rsidRPr="00093F5E">
        <w:rPr>
          <w:rFonts w:eastAsia="Adobe Myungjo Std M" w:cstheme="minorHAnsi"/>
          <w:szCs w:val="18"/>
          <w:lang w:val="en-GB"/>
        </w:rPr>
        <w:t xml:space="preserve">the </w:t>
      </w:r>
      <w:r w:rsidR="00B17503" w:rsidRPr="00093F5E">
        <w:rPr>
          <w:rFonts w:eastAsia="Adobe Myungjo Std M" w:cstheme="minorHAnsi"/>
          <w:szCs w:val="18"/>
          <w:lang w:val="en-GB"/>
        </w:rPr>
        <w:t>province level,</w:t>
      </w:r>
      <w:r w:rsidR="00760941" w:rsidRPr="00093F5E">
        <w:rPr>
          <w:rFonts w:eastAsia="Adobe Myungjo Std M" w:cstheme="minorHAnsi"/>
          <w:szCs w:val="18"/>
          <w:lang w:val="en-GB"/>
        </w:rPr>
        <w:t xml:space="preserve"> </w:t>
      </w:r>
      <w:ins w:id="360" w:author="Author">
        <w:r w:rsidR="00975455">
          <w:rPr>
            <w:rFonts w:eastAsia="Adobe Myungjo Std M" w:cstheme="minorHAnsi"/>
            <w:szCs w:val="18"/>
            <w:lang w:val="en-GB"/>
          </w:rPr>
          <w:t>this study</w:t>
        </w:r>
      </w:ins>
      <w:del w:id="361" w:author="Author">
        <w:r w:rsidR="00B17503" w:rsidRPr="00093F5E" w:rsidDel="00975455">
          <w:rPr>
            <w:rFonts w:eastAsia="Adobe Myungjo Std M" w:cstheme="minorHAnsi"/>
            <w:szCs w:val="18"/>
            <w:lang w:val="en-GB"/>
          </w:rPr>
          <w:delText>he</w:delText>
        </w:r>
      </w:del>
      <w:r w:rsidR="00B17503" w:rsidRPr="00093F5E">
        <w:rPr>
          <w:rFonts w:eastAsia="Adobe Myungjo Std M" w:cstheme="minorHAnsi"/>
          <w:szCs w:val="18"/>
          <w:lang w:val="en-GB"/>
        </w:rPr>
        <w:t xml:space="preserve"> </w:t>
      </w:r>
      <w:r w:rsidR="00760941" w:rsidRPr="00093F5E">
        <w:rPr>
          <w:rFonts w:eastAsia="Adobe Myungjo Std M" w:cstheme="minorHAnsi"/>
          <w:szCs w:val="18"/>
          <w:lang w:val="en-GB"/>
        </w:rPr>
        <w:t>show</w:t>
      </w:r>
      <w:r w:rsidR="003315B4" w:rsidRPr="00093F5E">
        <w:rPr>
          <w:rFonts w:eastAsia="Adobe Myungjo Std M" w:cstheme="minorHAnsi"/>
          <w:szCs w:val="18"/>
          <w:lang w:val="en-GB"/>
        </w:rPr>
        <w:t>s</w:t>
      </w:r>
      <w:r w:rsidR="00760941" w:rsidRPr="00093F5E">
        <w:rPr>
          <w:rFonts w:eastAsia="Adobe Myungjo Std M" w:cstheme="minorHAnsi"/>
          <w:szCs w:val="18"/>
          <w:lang w:val="en-GB"/>
        </w:rPr>
        <w:t xml:space="preserve"> th</w:t>
      </w:r>
      <w:r w:rsidR="00531992" w:rsidRPr="00093F5E">
        <w:rPr>
          <w:rFonts w:eastAsia="Adobe Myungjo Std M" w:cstheme="minorHAnsi"/>
          <w:szCs w:val="18"/>
          <w:lang w:val="en-GB"/>
        </w:rPr>
        <w:t xml:space="preserve">e absence of overall </w:t>
      </w:r>
      <w:r w:rsidR="00760941" w:rsidRPr="00093F5E">
        <w:rPr>
          <w:rFonts w:eastAsia="Adobe Myungjo Std M" w:cstheme="minorHAnsi"/>
          <w:szCs w:val="18"/>
          <w:lang w:val="en-GB"/>
        </w:rPr>
        <w:t>converge</w:t>
      </w:r>
      <w:r w:rsidR="00531992" w:rsidRPr="00093F5E">
        <w:rPr>
          <w:rFonts w:eastAsia="Adobe Myungjo Std M" w:cstheme="minorHAnsi"/>
          <w:szCs w:val="18"/>
          <w:lang w:val="en-GB"/>
        </w:rPr>
        <w:t>nce</w:t>
      </w:r>
      <w:r w:rsidR="00760941" w:rsidRPr="00093F5E">
        <w:rPr>
          <w:rFonts w:eastAsia="Adobe Myungjo Std M" w:cstheme="minorHAnsi"/>
          <w:szCs w:val="18"/>
          <w:lang w:val="en-GB"/>
        </w:rPr>
        <w:t xml:space="preserve"> </w:t>
      </w:r>
      <w:ins w:id="362" w:author="Author">
        <w:r w:rsidR="00531992" w:rsidRPr="00093F5E">
          <w:rPr>
            <w:rFonts w:eastAsia="Adobe Myungjo Std M" w:cstheme="minorHAnsi"/>
            <w:szCs w:val="18"/>
            <w:lang w:val="en-GB"/>
          </w:rPr>
          <w:t>at</w:t>
        </w:r>
      </w:ins>
      <w:del w:id="363" w:author="Author">
        <w:r w:rsidR="00531992" w:rsidRPr="00093F5E">
          <w:rPr>
            <w:rFonts w:eastAsia="Adobe Myungjo Std M" w:cstheme="minorHAnsi"/>
            <w:szCs w:val="18"/>
            <w:lang w:val="en-GB"/>
          </w:rPr>
          <w:delText>in</w:delText>
        </w:r>
      </w:del>
      <w:r w:rsidR="00531992" w:rsidRPr="00093F5E">
        <w:rPr>
          <w:rFonts w:eastAsia="Adobe Myungjo Std M" w:cstheme="minorHAnsi"/>
          <w:szCs w:val="18"/>
          <w:lang w:val="en-GB"/>
        </w:rPr>
        <w:t xml:space="preserve"> the </w:t>
      </w:r>
      <w:del w:id="364" w:author="Author">
        <w:r w:rsidR="00531992" w:rsidRPr="00093F5E">
          <w:rPr>
            <w:rFonts w:eastAsia="Adobe Myungjo Std M" w:cstheme="minorHAnsi"/>
            <w:szCs w:val="18"/>
            <w:lang w:val="en-GB"/>
          </w:rPr>
          <w:delText xml:space="preserve">level of </w:delText>
        </w:r>
      </w:del>
      <w:r w:rsidR="00531992" w:rsidRPr="00093F5E">
        <w:rPr>
          <w:rFonts w:eastAsia="Adobe Myungjo Std M" w:cstheme="minorHAnsi"/>
          <w:szCs w:val="18"/>
          <w:lang w:val="en-GB"/>
        </w:rPr>
        <w:t xml:space="preserve">regional </w:t>
      </w:r>
      <w:ins w:id="365" w:author="Author">
        <w:r w:rsidR="00531992" w:rsidRPr="00093F5E">
          <w:rPr>
            <w:rFonts w:eastAsia="Adobe Myungjo Std M" w:cstheme="minorHAnsi"/>
            <w:szCs w:val="18"/>
            <w:lang w:val="en-GB"/>
          </w:rPr>
          <w:t>price level</w:t>
        </w:r>
      </w:ins>
      <w:del w:id="366" w:author="Author">
        <w:r w:rsidR="00531992" w:rsidRPr="00093F5E">
          <w:rPr>
            <w:rFonts w:eastAsia="Adobe Myungjo Std M" w:cstheme="minorHAnsi"/>
            <w:szCs w:val="18"/>
            <w:lang w:val="en-GB"/>
          </w:rPr>
          <w:delText>prices</w:delText>
        </w:r>
      </w:del>
      <w:ins w:id="367" w:author="Author">
        <w:r w:rsidR="00975455">
          <w:rPr>
            <w:rFonts w:eastAsia="Adobe Myungjo Std M" w:cstheme="minorHAnsi"/>
            <w:szCs w:val="18"/>
            <w:lang w:val="en-GB"/>
          </w:rPr>
          <w:t>,</w:t>
        </w:r>
      </w:ins>
      <w:del w:id="368" w:author="Author">
        <w:r w:rsidR="00531992" w:rsidRPr="00093F5E" w:rsidDel="00975455">
          <w:rPr>
            <w:rFonts w:eastAsia="Adobe Myungjo Std M" w:cstheme="minorHAnsi"/>
            <w:szCs w:val="18"/>
            <w:lang w:val="en-GB"/>
          </w:rPr>
          <w:delText>.</w:delText>
        </w:r>
      </w:del>
      <w:r w:rsidR="00531992" w:rsidRPr="00093F5E">
        <w:rPr>
          <w:rFonts w:eastAsia="Adobe Myungjo Std M" w:cstheme="minorHAnsi"/>
          <w:szCs w:val="18"/>
          <w:lang w:val="en-GB"/>
        </w:rPr>
        <w:t xml:space="preserve"> </w:t>
      </w:r>
      <w:ins w:id="369" w:author="Author">
        <w:r w:rsidR="00975455">
          <w:rPr>
            <w:rFonts w:eastAsia="Adobe Myungjo Std M" w:cstheme="minorHAnsi"/>
            <w:szCs w:val="18"/>
            <w:lang w:val="en-GB"/>
          </w:rPr>
          <w:t>and</w:t>
        </w:r>
      </w:ins>
      <w:del w:id="370" w:author="Author">
        <w:r w:rsidR="00760941" w:rsidRPr="00093F5E" w:rsidDel="00975455">
          <w:rPr>
            <w:rFonts w:eastAsia="Adobe Myungjo Std M" w:cstheme="minorHAnsi"/>
            <w:szCs w:val="18"/>
            <w:lang w:val="en-GB"/>
          </w:rPr>
          <w:delText>Instead,</w:delText>
        </w:r>
      </w:del>
      <w:r w:rsidR="00760941" w:rsidRPr="00093F5E">
        <w:rPr>
          <w:rFonts w:eastAsia="Adobe Myungjo Std M" w:cstheme="minorHAnsi"/>
          <w:szCs w:val="18"/>
          <w:lang w:val="en-GB"/>
        </w:rPr>
        <w:t xml:space="preserve"> </w:t>
      </w:r>
      <w:r w:rsidR="00531992" w:rsidRPr="00093F5E">
        <w:rPr>
          <w:rFonts w:eastAsia="Adobe Myungjo Std M" w:cstheme="minorHAnsi"/>
          <w:szCs w:val="18"/>
          <w:lang w:val="en-GB"/>
        </w:rPr>
        <w:t xml:space="preserve">the </w:t>
      </w:r>
      <w:ins w:id="371" w:author="Author">
        <w:r w:rsidR="00531992" w:rsidRPr="00093F5E">
          <w:rPr>
            <w:rFonts w:eastAsia="Adobe Myungjo Std M" w:cstheme="minorHAnsi"/>
            <w:szCs w:val="18"/>
            <w:lang w:val="en-GB"/>
          </w:rPr>
          <w:t>dynamics</w:t>
        </w:r>
      </w:ins>
      <w:del w:id="372" w:author="Author">
        <w:r w:rsidR="00531992" w:rsidRPr="00093F5E">
          <w:rPr>
            <w:rFonts w:eastAsia="Adobe Myungjo Std M" w:cstheme="minorHAnsi"/>
            <w:szCs w:val="18"/>
            <w:lang w:val="en-GB"/>
          </w:rPr>
          <w:delText>dynamic</w:delText>
        </w:r>
      </w:del>
      <w:r w:rsidR="00531992" w:rsidRPr="00093F5E">
        <w:rPr>
          <w:rFonts w:eastAsia="Adobe Myungjo Std M" w:cstheme="minorHAnsi"/>
          <w:szCs w:val="18"/>
          <w:lang w:val="en-GB"/>
        </w:rPr>
        <w:t xml:space="preserve"> of regional prices </w:t>
      </w:r>
      <w:ins w:id="373" w:author="Author">
        <w:r w:rsidR="00531992" w:rsidRPr="00093F5E">
          <w:rPr>
            <w:rFonts w:eastAsia="Adobe Myungjo Std M" w:cstheme="minorHAnsi"/>
            <w:szCs w:val="18"/>
            <w:lang w:val="en-GB"/>
          </w:rPr>
          <w:t>are</w:t>
        </w:r>
      </w:ins>
      <w:del w:id="374" w:author="Author">
        <w:r w:rsidR="00531992" w:rsidRPr="00093F5E">
          <w:rPr>
            <w:rFonts w:eastAsia="Adobe Myungjo Std M" w:cstheme="minorHAnsi"/>
            <w:szCs w:val="18"/>
            <w:lang w:val="en-GB"/>
          </w:rPr>
          <w:delText>is</w:delText>
        </w:r>
      </w:del>
      <w:r w:rsidR="00531992" w:rsidRPr="00093F5E">
        <w:rPr>
          <w:rFonts w:eastAsia="Adobe Myungjo Std M" w:cstheme="minorHAnsi"/>
          <w:szCs w:val="18"/>
          <w:lang w:val="en-GB"/>
        </w:rPr>
        <w:t xml:space="preserve"> </w:t>
      </w:r>
      <w:ins w:id="375" w:author="Author">
        <w:r w:rsidR="00531992" w:rsidRPr="00093F5E">
          <w:rPr>
            <w:rFonts w:eastAsia="Adobe Myungjo Std M" w:cstheme="minorHAnsi"/>
            <w:szCs w:val="18"/>
            <w:lang w:val="en-GB"/>
          </w:rPr>
          <w:t>characterised</w:t>
        </w:r>
      </w:ins>
      <w:del w:id="376" w:author="Author">
        <w:r w:rsidR="00531992" w:rsidRPr="00093F5E">
          <w:rPr>
            <w:rFonts w:eastAsia="Adobe Myungjo Std M" w:cstheme="minorHAnsi"/>
            <w:szCs w:val="18"/>
            <w:lang w:val="en-GB"/>
          </w:rPr>
          <w:delText>characterized</w:delText>
        </w:r>
      </w:del>
      <w:r w:rsidR="00531992" w:rsidRPr="00093F5E">
        <w:rPr>
          <w:rFonts w:eastAsia="Adobe Myungjo Std M" w:cstheme="minorHAnsi"/>
          <w:szCs w:val="18"/>
          <w:lang w:val="en-GB"/>
        </w:rPr>
        <w:t xml:space="preserve"> by </w:t>
      </w:r>
      <w:ins w:id="377" w:author="Author">
        <w:r w:rsidR="00760941" w:rsidRPr="00093F5E">
          <w:rPr>
            <w:rFonts w:eastAsia="Adobe Myungjo Std M" w:cstheme="minorHAnsi"/>
            <w:szCs w:val="18"/>
            <w:lang w:val="en-GB"/>
          </w:rPr>
          <w:t>four-club</w:t>
        </w:r>
      </w:ins>
      <w:del w:id="378" w:author="Author">
        <w:r w:rsidR="00760941" w:rsidRPr="00093F5E">
          <w:rPr>
            <w:rFonts w:eastAsia="Adobe Myungjo Std M" w:cstheme="minorHAnsi"/>
            <w:szCs w:val="18"/>
            <w:lang w:val="en-GB"/>
          </w:rPr>
          <w:delText>four</w:delText>
        </w:r>
        <w:r w:rsidR="00531992" w:rsidRPr="00093F5E">
          <w:rPr>
            <w:rFonts w:eastAsia="Adobe Myungjo Std M" w:cstheme="minorHAnsi"/>
            <w:szCs w:val="18"/>
            <w:lang w:val="en-GB"/>
          </w:rPr>
          <w:delText xml:space="preserve"> club</w:delText>
        </w:r>
      </w:del>
      <w:r w:rsidR="00760941" w:rsidRPr="00093F5E">
        <w:rPr>
          <w:rFonts w:eastAsia="Adobe Myungjo Std M" w:cstheme="minorHAnsi"/>
          <w:szCs w:val="18"/>
          <w:lang w:val="en-GB"/>
        </w:rPr>
        <w:t xml:space="preserve"> convergence.</w:t>
      </w:r>
      <w:r w:rsidR="00760941" w:rsidRPr="00093F5E">
        <w:rPr>
          <w:noProof/>
          <w:lang w:val="en-GB"/>
        </w:rPr>
        <w:t xml:space="preserve"> </w:t>
      </w:r>
      <w:ins w:id="379" w:author="Author">
        <w:r w:rsidR="00975455">
          <w:rPr>
            <w:noProof/>
            <w:lang w:val="en-GB"/>
          </w:rPr>
          <w:t>This</w:t>
        </w:r>
      </w:ins>
      <w:del w:id="380" w:author="Author">
        <w:r w:rsidR="00B064C6" w:rsidRPr="00093F5E" w:rsidDel="00975455">
          <w:rPr>
            <w:noProof/>
            <w:lang w:val="en-GB"/>
          </w:rPr>
          <w:delText>His</w:delText>
        </w:r>
      </w:del>
      <w:r w:rsidR="00B064C6" w:rsidRPr="00093F5E">
        <w:rPr>
          <w:noProof/>
          <w:lang w:val="en-GB"/>
        </w:rPr>
        <w:t xml:space="preserve"> extended research, </w:t>
      </w:r>
      <w:r w:rsidR="00B064C6" w:rsidRPr="00093F5E">
        <w:rPr>
          <w:noProof/>
          <w:lang w:val="en-GB"/>
        </w:rPr>
        <w:lastRenderedPageBreak/>
        <w:t xml:space="preserve">which employs </w:t>
      </w:r>
      <w:ins w:id="381" w:author="Author">
        <w:del w:id="382" w:author="Author">
          <w:r w:rsidRPr="00093F5E" w:rsidDel="004B4610">
            <w:rPr>
              <w:rFonts w:ascii="Calibri" w:eastAsia="Yu Mincho" w:hAnsi="Calibri" w:cs="Times New Roman"/>
              <w:noProof/>
              <w:lang w:val="en-GB"/>
            </w:rPr>
            <w:delText>an</w:delText>
          </w:r>
        </w:del>
        <w:r w:rsidR="004B4610">
          <w:rPr>
            <w:rFonts w:ascii="Calibri" w:eastAsia="Yu Mincho" w:hAnsi="Calibri" w:cs="Times New Roman"/>
            <w:noProof/>
            <w:lang w:val="en-GB"/>
          </w:rPr>
          <w:t>the</w:t>
        </w:r>
        <w:r w:rsidRPr="00093F5E">
          <w:rPr>
            <w:rFonts w:ascii="Calibri" w:eastAsia="Yu Mincho" w:hAnsi="Calibri" w:cs="Times New Roman"/>
            <w:noProof/>
            <w:lang w:val="en-GB"/>
          </w:rPr>
          <w:t xml:space="preserve"> </w:t>
        </w:r>
      </w:ins>
      <w:r w:rsidRPr="00093F5E">
        <w:rPr>
          <w:rFonts w:ascii="Calibri" w:eastAsia="Yu Mincho" w:hAnsi="Calibri" w:cs="Times New Roman"/>
          <w:noProof/>
          <w:lang w:val="en-GB"/>
        </w:rPr>
        <w:t xml:space="preserve">ordered logit model, demonstrates that a one-unit change in </w:t>
      </w:r>
      <w:ins w:id="383" w:author="Author">
        <w:r w:rsidR="00B064C6" w:rsidRPr="00093F5E">
          <w:rPr>
            <w:noProof/>
            <w:lang w:val="en-GB"/>
          </w:rPr>
          <w:t>labour</w:t>
        </w:r>
      </w:ins>
      <w:del w:id="384" w:author="Author">
        <w:r w:rsidR="00B064C6" w:rsidRPr="00093F5E">
          <w:rPr>
            <w:noProof/>
            <w:lang w:val="en-GB"/>
          </w:rPr>
          <w:delText>labor</w:delText>
        </w:r>
      </w:del>
      <w:r w:rsidR="00B064C6" w:rsidRPr="00093F5E">
        <w:rPr>
          <w:noProof/>
          <w:lang w:val="en-GB"/>
        </w:rPr>
        <w:t xml:space="preserve"> productivity, inflation expectation, consumption growth, and spatial externalities considerably impacts the probability of provinces clustering into a different club.</w:t>
      </w:r>
    </w:p>
    <w:p w14:paraId="7F6F0994" w14:textId="77777777" w:rsidR="00511618" w:rsidRPr="00093F5E" w:rsidRDefault="00093F5E" w:rsidP="00DE248D">
      <w:pPr>
        <w:pStyle w:val="ListParagraph"/>
        <w:spacing w:line="360" w:lineRule="auto"/>
        <w:ind w:left="709"/>
        <w:jc w:val="both"/>
        <w:rPr>
          <w:noProof/>
          <w:lang w:val="en-GB"/>
        </w:rPr>
      </w:pPr>
      <w:r w:rsidRPr="00093F5E">
        <w:rPr>
          <w:noProof/>
          <w:lang w:val="en-GB"/>
        </w:rPr>
        <w:tab/>
      </w:r>
      <w:r w:rsidRPr="00093F5E">
        <w:rPr>
          <w:noProof/>
          <w:lang w:val="en-GB"/>
        </w:rPr>
        <w:tab/>
        <w:t>W</w:t>
      </w:r>
      <w:r w:rsidR="00531992" w:rsidRPr="00093F5E">
        <w:rPr>
          <w:noProof/>
          <w:lang w:val="en-GB"/>
        </w:rPr>
        <w:t xml:space="preserve">e </w:t>
      </w:r>
      <w:r w:rsidRPr="00093F5E">
        <w:rPr>
          <w:noProof/>
          <w:lang w:val="en-GB"/>
        </w:rPr>
        <w:t>have shown that</w:t>
      </w:r>
      <w:r w:rsidR="00760941" w:rsidRPr="00093F5E">
        <w:rPr>
          <w:noProof/>
          <w:lang w:val="en-GB"/>
        </w:rPr>
        <w:t xml:space="preserve"> </w:t>
      </w:r>
      <w:r w:rsidRPr="00093F5E">
        <w:rPr>
          <w:noProof/>
          <w:lang w:val="en-GB"/>
        </w:rPr>
        <w:t>empirical research on</w:t>
      </w:r>
      <w:r w:rsidR="00760941" w:rsidRPr="00093F5E">
        <w:rPr>
          <w:noProof/>
          <w:lang w:val="en-GB"/>
        </w:rPr>
        <w:t xml:space="preserve"> wage convergence in Ind</w:t>
      </w:r>
      <w:r w:rsidR="00531992" w:rsidRPr="00093F5E">
        <w:rPr>
          <w:noProof/>
          <w:lang w:val="en-GB"/>
        </w:rPr>
        <w:t>o</w:t>
      </w:r>
      <w:r w:rsidR="00760941" w:rsidRPr="00093F5E">
        <w:rPr>
          <w:noProof/>
          <w:lang w:val="en-GB"/>
        </w:rPr>
        <w:t>nesia</w:t>
      </w:r>
      <w:r w:rsidRPr="00093F5E">
        <w:rPr>
          <w:noProof/>
          <w:lang w:val="en-GB"/>
        </w:rPr>
        <w:t xml:space="preserve"> is </w:t>
      </w:r>
      <w:commentRangeStart w:id="385"/>
      <w:commentRangeStart w:id="386"/>
      <w:ins w:id="387" w:author="Author">
        <w:r w:rsidRPr="00093F5E">
          <w:rPr>
            <w:noProof/>
            <w:lang w:val="en-GB"/>
          </w:rPr>
          <w:t>scarce</w:t>
        </w:r>
      </w:ins>
      <w:commentRangeEnd w:id="385"/>
      <w:r w:rsidR="009476B2">
        <w:rPr>
          <w:rStyle w:val="CommentReference"/>
        </w:rPr>
        <w:commentReference w:id="385"/>
      </w:r>
      <w:commentRangeEnd w:id="386"/>
      <w:r w:rsidR="00D43025">
        <w:rPr>
          <w:rStyle w:val="CommentReference"/>
        </w:rPr>
        <w:commentReference w:id="386"/>
      </w:r>
      <w:del w:id="388" w:author="Author">
        <w:r w:rsidRPr="00093F5E">
          <w:rPr>
            <w:noProof/>
            <w:lang w:val="en-GB"/>
          </w:rPr>
          <w:delText>scant</w:delText>
        </w:r>
      </w:del>
      <w:r w:rsidR="00760941" w:rsidRPr="00093F5E">
        <w:rPr>
          <w:noProof/>
          <w:lang w:val="en-GB"/>
        </w:rPr>
        <w:t>.</w:t>
      </w:r>
      <w:r w:rsidRPr="00093F5E">
        <w:rPr>
          <w:noProof/>
          <w:lang w:val="en-GB"/>
        </w:rPr>
        <w:t xml:space="preserve"> T</w:t>
      </w:r>
      <w:r w:rsidR="00760941" w:rsidRPr="00093F5E">
        <w:rPr>
          <w:noProof/>
          <w:lang w:val="en-GB"/>
        </w:rPr>
        <w:t xml:space="preserve">he present article </w:t>
      </w:r>
      <w:r w:rsidRPr="00093F5E">
        <w:rPr>
          <w:noProof/>
          <w:lang w:val="en-GB"/>
        </w:rPr>
        <w:t>a</w:t>
      </w:r>
      <w:r w:rsidR="00760941" w:rsidRPr="00093F5E">
        <w:rPr>
          <w:noProof/>
          <w:lang w:val="en-GB"/>
        </w:rPr>
        <w:t>ttempt</w:t>
      </w:r>
      <w:r w:rsidRPr="00093F5E">
        <w:rPr>
          <w:noProof/>
          <w:lang w:val="en-GB"/>
        </w:rPr>
        <w:t>s</w:t>
      </w:r>
      <w:r w:rsidR="00760941" w:rsidRPr="00093F5E">
        <w:rPr>
          <w:noProof/>
          <w:lang w:val="en-GB"/>
        </w:rPr>
        <w:t xml:space="preserve"> to</w:t>
      </w:r>
      <w:r w:rsidRPr="00093F5E">
        <w:rPr>
          <w:noProof/>
          <w:lang w:val="en-GB"/>
        </w:rPr>
        <w:t xml:space="preserve"> close the res</w:t>
      </w:r>
      <w:r w:rsidR="00E14FB5" w:rsidRPr="00093F5E">
        <w:rPr>
          <w:noProof/>
          <w:lang w:val="en-GB"/>
        </w:rPr>
        <w:t>e</w:t>
      </w:r>
      <w:r w:rsidRPr="00093F5E">
        <w:rPr>
          <w:noProof/>
          <w:lang w:val="en-GB"/>
        </w:rPr>
        <w:t xml:space="preserve">arch gap by </w:t>
      </w:r>
      <w:ins w:id="389" w:author="Author">
        <w:r w:rsidRPr="00093F5E">
          <w:rPr>
            <w:noProof/>
            <w:lang w:val="en-GB"/>
          </w:rPr>
          <w:t>providing</w:t>
        </w:r>
      </w:ins>
      <w:del w:id="390" w:author="Author">
        <w:r w:rsidRPr="00093F5E">
          <w:rPr>
            <w:noProof/>
            <w:lang w:val="en-GB"/>
          </w:rPr>
          <w:delText>bringing</w:delText>
        </w:r>
      </w:del>
      <w:r w:rsidRPr="00093F5E">
        <w:rPr>
          <w:noProof/>
          <w:lang w:val="en-GB"/>
        </w:rPr>
        <w:t xml:space="preserve"> new evidence of regional wage convergence and</w:t>
      </w:r>
      <w:r w:rsidR="00760941" w:rsidRPr="00093F5E">
        <w:rPr>
          <w:noProof/>
          <w:lang w:val="en-GB"/>
        </w:rPr>
        <w:t xml:space="preserve"> </w:t>
      </w:r>
      <w:r w:rsidRPr="00093F5E">
        <w:rPr>
          <w:noProof/>
          <w:lang w:val="en-GB"/>
        </w:rPr>
        <w:t xml:space="preserve">its influencing </w:t>
      </w:r>
      <w:r w:rsidR="00760941" w:rsidRPr="00093F5E">
        <w:rPr>
          <w:noProof/>
          <w:lang w:val="en-GB"/>
        </w:rPr>
        <w:t>factors</w:t>
      </w:r>
      <w:r w:rsidRPr="00093F5E">
        <w:rPr>
          <w:noProof/>
          <w:lang w:val="en-GB"/>
        </w:rPr>
        <w:t>.</w:t>
      </w:r>
    </w:p>
    <w:p w14:paraId="61CF7643" w14:textId="77777777" w:rsidR="00DB007D" w:rsidRPr="00093F5E" w:rsidRDefault="00DB007D" w:rsidP="00DE248D">
      <w:pPr>
        <w:pStyle w:val="ListParagraph"/>
        <w:spacing w:line="360" w:lineRule="auto"/>
        <w:ind w:left="709"/>
        <w:jc w:val="both"/>
        <w:rPr>
          <w:rFonts w:eastAsia="Adobe Myungjo Std M" w:cstheme="minorHAnsi"/>
          <w:szCs w:val="18"/>
          <w:lang w:val="en-GB"/>
        </w:rPr>
      </w:pPr>
    </w:p>
    <w:p w14:paraId="6EF8E026" w14:textId="77777777" w:rsidR="00511618" w:rsidRPr="00093F5E" w:rsidRDefault="00093F5E" w:rsidP="00EB13DE">
      <w:pPr>
        <w:pStyle w:val="ListParagraph"/>
        <w:numPr>
          <w:ilvl w:val="0"/>
          <w:numId w:val="2"/>
        </w:numPr>
        <w:rPr>
          <w:rFonts w:ascii="Bookman Old Style" w:eastAsia="Adobe Myungjo Std M" w:hAnsi="Bookman Old Style"/>
          <w:b/>
          <w:szCs w:val="18"/>
          <w:lang w:val="en-GB"/>
        </w:rPr>
      </w:pPr>
      <w:r w:rsidRPr="00093F5E">
        <w:rPr>
          <w:rFonts w:ascii="Bookman Old Style" w:eastAsia="Adobe Myungjo Std M" w:hAnsi="Bookman Old Style" w:hint="eastAsia"/>
          <w:b/>
          <w:szCs w:val="18"/>
          <w:lang w:val="en-GB"/>
        </w:rPr>
        <w:t>M</w:t>
      </w:r>
      <w:r w:rsidRPr="00093F5E">
        <w:rPr>
          <w:rFonts w:ascii="Bookman Old Style" w:eastAsia="Adobe Myungjo Std M" w:hAnsi="Bookman Old Style"/>
          <w:b/>
          <w:szCs w:val="18"/>
          <w:lang w:val="en-GB"/>
        </w:rPr>
        <w:t>ethods and data</w:t>
      </w:r>
    </w:p>
    <w:p w14:paraId="5CBBFCA7" w14:textId="77777777" w:rsidR="00F06AAD" w:rsidRPr="00093F5E" w:rsidRDefault="00093F5E" w:rsidP="00F06AAD">
      <w:pPr>
        <w:pStyle w:val="ListParagraph"/>
        <w:numPr>
          <w:ilvl w:val="1"/>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Econometric methods</w:t>
      </w:r>
    </w:p>
    <w:p w14:paraId="32D86D68" w14:textId="77777777" w:rsidR="00F04063" w:rsidRPr="00093F5E" w:rsidRDefault="00093F5E" w:rsidP="00F06AAD">
      <w:pPr>
        <w:pStyle w:val="ListParagraph"/>
        <w:numPr>
          <w:ilvl w:val="2"/>
          <w:numId w:val="2"/>
        </w:numPr>
        <w:ind w:left="1418" w:hanging="709"/>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 xml:space="preserve">Testing </w:t>
      </w:r>
      <w:r w:rsidR="00B51CB2" w:rsidRPr="00093F5E">
        <w:rPr>
          <w:rFonts w:ascii="Bookman Old Style" w:eastAsia="Adobe Myungjo Std M" w:hAnsi="Bookman Old Style"/>
          <w:b/>
          <w:szCs w:val="18"/>
          <w:lang w:val="en-GB"/>
        </w:rPr>
        <w:t>for club convergence</w:t>
      </w:r>
    </w:p>
    <w:p w14:paraId="33EA0759" w14:textId="77777777" w:rsidR="00F06AAD" w:rsidRPr="00093F5E" w:rsidRDefault="00F06AAD" w:rsidP="00F06AAD">
      <w:pPr>
        <w:pStyle w:val="ListParagraph"/>
        <w:spacing w:line="360" w:lineRule="auto"/>
        <w:jc w:val="both"/>
        <w:rPr>
          <w:lang w:val="en-GB"/>
        </w:rPr>
      </w:pPr>
    </w:p>
    <w:p w14:paraId="3428AFA2" w14:textId="4FF9B3C3" w:rsidR="00ED3D31" w:rsidRPr="00093F5E" w:rsidRDefault="00093F5E" w:rsidP="00EF4F90">
      <w:pPr>
        <w:pStyle w:val="ListParagraph"/>
        <w:spacing w:line="360" w:lineRule="auto"/>
        <w:jc w:val="both"/>
        <w:rPr>
          <w:lang w:val="en-GB"/>
        </w:rPr>
      </w:pPr>
      <w:r w:rsidRPr="00093F5E">
        <w:rPr>
          <w:lang w:val="en-GB"/>
        </w:rPr>
        <w:t xml:space="preserve">Without </w:t>
      </w:r>
      <w:r w:rsidR="008A45CA" w:rsidRPr="00093F5E">
        <w:rPr>
          <w:lang w:val="en-GB"/>
        </w:rPr>
        <w:t xml:space="preserve">the </w:t>
      </w:r>
      <w:r w:rsidRPr="00093F5E">
        <w:rPr>
          <w:lang w:val="en-GB"/>
        </w:rPr>
        <w:t xml:space="preserve">necessity </w:t>
      </w:r>
      <w:ins w:id="391" w:author="Author">
        <w:r w:rsidRPr="00093F5E">
          <w:rPr>
            <w:lang w:val="en-GB"/>
          </w:rPr>
          <w:t>of</w:t>
        </w:r>
      </w:ins>
      <w:del w:id="392" w:author="Author">
        <w:r w:rsidRPr="00093F5E">
          <w:rPr>
            <w:lang w:val="en-GB"/>
          </w:rPr>
          <w:delText>to have</w:delText>
        </w:r>
      </w:del>
      <w:r w:rsidRPr="00093F5E">
        <w:rPr>
          <w:lang w:val="en-GB"/>
        </w:rPr>
        <w:t xml:space="preserve"> co-integration in time series, the log</w:t>
      </w:r>
      <w:r w:rsidRPr="00093F5E">
        <w:rPr>
          <w:i/>
          <w:iCs/>
          <w:lang w:val="en-GB"/>
        </w:rPr>
        <w:t xml:space="preserve"> t</w:t>
      </w:r>
      <w:r w:rsidR="00746EEF" w:rsidRPr="00093F5E">
        <w:rPr>
          <w:lang w:val="en-GB"/>
        </w:rPr>
        <w:t>-</w:t>
      </w:r>
      <w:r w:rsidRPr="00093F5E">
        <w:rPr>
          <w:lang w:val="en-GB"/>
        </w:rPr>
        <w:t xml:space="preserve">test developed by </w:t>
      </w:r>
      <w:r w:rsidRPr="00093F5E">
        <w:rPr>
          <w:lang w:val="en-GB"/>
        </w:rPr>
        <w:fldChar w:fldCharType="begin"/>
      </w:r>
      <w:r w:rsidR="004C42BA" w:rsidRPr="00093F5E">
        <w:rPr>
          <w:lang w:val="en-GB"/>
        </w:rPr>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93F5E">
        <w:rPr>
          <w:lang w:val="en-GB"/>
        </w:rPr>
        <w:fldChar w:fldCharType="separate"/>
      </w:r>
      <w:r w:rsidRPr="00093F5E">
        <w:rPr>
          <w:rFonts w:ascii="Calibri" w:hAnsi="Calibri" w:cs="Calibri"/>
          <w:lang w:val="en-GB"/>
        </w:rPr>
        <w:t xml:space="preserve">Phillips </w:t>
      </w:r>
      <w:ins w:id="393" w:author="Harry" w:date="2021-12-14T21:51:00Z">
        <w:r w:rsidR="00A91A4B">
          <w:rPr>
            <w:rFonts w:ascii="Calibri" w:hAnsi="Calibri" w:cs="Calibri"/>
            <w:lang w:val="en-GB"/>
          </w:rPr>
          <w:t>&amp;</w:t>
        </w:r>
      </w:ins>
      <w:ins w:id="394" w:author="Muhamad Rifki Maulana" w:date="2021-12-14T17:37:00Z">
        <w:del w:id="395" w:author="Harry" w:date="2021-12-14T21:51:00Z">
          <w:r w:rsidR="00360CD6" w:rsidDel="00A91A4B">
            <w:rPr>
              <w:rFonts w:ascii="Calibri" w:hAnsi="Calibri" w:cs="Calibri"/>
              <w:lang w:val="en-GB"/>
            </w:rPr>
            <w:delText>and</w:delText>
          </w:r>
        </w:del>
      </w:ins>
      <w:del w:id="396" w:author="Muhamad Rifki Maulana" w:date="2021-12-14T17:37:00Z">
        <w:r w:rsidRPr="00093F5E" w:rsidDel="00360CD6">
          <w:rPr>
            <w:rFonts w:ascii="Calibri" w:hAnsi="Calibri" w:cs="Calibri"/>
            <w:lang w:val="en-GB"/>
          </w:rPr>
          <w:delText>&amp;</w:delText>
        </w:r>
      </w:del>
      <w:r w:rsidRPr="00093F5E">
        <w:rPr>
          <w:rFonts w:ascii="Calibri" w:hAnsi="Calibri" w:cs="Calibri"/>
          <w:lang w:val="en-GB"/>
        </w:rPr>
        <w:t xml:space="preserve"> Sul (2007)</w:t>
      </w:r>
      <w:r w:rsidRPr="00093F5E">
        <w:rPr>
          <w:lang w:val="en-GB"/>
        </w:rPr>
        <w:fldChar w:fldCharType="end"/>
      </w:r>
      <w:r w:rsidRPr="00093F5E">
        <w:rPr>
          <w:lang w:val="en-GB"/>
        </w:rPr>
        <w:t xml:space="preserve"> </w:t>
      </w:r>
      <w:r w:rsidR="00746EEF" w:rsidRPr="00093F5E">
        <w:rPr>
          <w:lang w:val="en-GB"/>
        </w:rPr>
        <w:t>can</w:t>
      </w:r>
      <w:r w:rsidRPr="00093F5E">
        <w:rPr>
          <w:lang w:val="en-GB"/>
        </w:rPr>
        <w:t xml:space="preserve"> investigate the existence of multiple convergence clubs </w:t>
      </w:r>
      <w:r w:rsidR="00254038" w:rsidRPr="00093F5E">
        <w:rPr>
          <w:lang w:val="en-GB"/>
        </w:rPr>
        <w:fldChar w:fldCharType="begin"/>
      </w:r>
      <w:r w:rsidR="00254038" w:rsidRPr="00093F5E">
        <w:rPr>
          <w:lang w:val="en-GB"/>
        </w:rPr>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254038" w:rsidRPr="00093F5E">
        <w:rPr>
          <w:lang w:val="en-GB"/>
        </w:rPr>
        <w:fldChar w:fldCharType="separate"/>
      </w:r>
      <w:r w:rsidR="00254038" w:rsidRPr="00093F5E">
        <w:rPr>
          <w:rFonts w:ascii="Calibri" w:hAnsi="Calibri" w:cs="Calibri"/>
          <w:lang w:val="en-GB"/>
        </w:rPr>
        <w:t>(Bartkowska &amp; Riedl, 2012)</w:t>
      </w:r>
      <w:r w:rsidR="00254038" w:rsidRPr="00093F5E">
        <w:rPr>
          <w:lang w:val="en-GB"/>
        </w:rPr>
        <w:fldChar w:fldCharType="end"/>
      </w:r>
      <w:r w:rsidR="00254038" w:rsidRPr="00093F5E">
        <w:rPr>
          <w:lang w:val="en-GB"/>
        </w:rPr>
        <w:t>. In other words,</w:t>
      </w:r>
      <w:r w:rsidRPr="00093F5E">
        <w:rPr>
          <w:lang w:val="en-GB"/>
        </w:rPr>
        <w:t xml:space="preserve"> although </w:t>
      </w:r>
      <w:del w:id="397" w:author="Author">
        <w:r w:rsidRPr="00093F5E">
          <w:rPr>
            <w:lang w:val="en-GB"/>
          </w:rPr>
          <w:delText xml:space="preserve">the </w:delText>
        </w:r>
      </w:del>
      <w:r w:rsidRPr="00093F5E">
        <w:rPr>
          <w:lang w:val="en-GB"/>
        </w:rPr>
        <w:t xml:space="preserve">evidence of </w:t>
      </w:r>
      <w:ins w:id="398" w:author="Author">
        <w:r w:rsidRPr="00093F5E">
          <w:rPr>
            <w:lang w:val="en-GB"/>
          </w:rPr>
          <w:t>co-integration</w:t>
        </w:r>
      </w:ins>
      <w:del w:id="399" w:author="Author">
        <w:r w:rsidRPr="00093F5E">
          <w:rPr>
            <w:lang w:val="en-GB"/>
          </w:rPr>
          <w:delText>co-integrated</w:delText>
        </w:r>
      </w:del>
      <w:r w:rsidRPr="00093F5E">
        <w:rPr>
          <w:lang w:val="en-GB"/>
        </w:rPr>
        <w:t xml:space="preserve"> in time series is lack</w:t>
      </w:r>
      <w:r w:rsidR="004B6315" w:rsidRPr="00093F5E">
        <w:rPr>
          <w:lang w:val="en-GB"/>
        </w:rPr>
        <w:t>ing</w:t>
      </w:r>
      <w:r w:rsidRPr="00093F5E">
        <w:rPr>
          <w:lang w:val="en-GB"/>
        </w:rPr>
        <w:t xml:space="preserve">, it does not automatically disprove convergence. </w:t>
      </w:r>
      <w:r w:rsidR="00254038" w:rsidRPr="00093F5E">
        <w:rPr>
          <w:lang w:val="en-GB"/>
        </w:rPr>
        <w:t>With</w:t>
      </w:r>
      <w:r w:rsidRPr="00093F5E">
        <w:rPr>
          <w:lang w:val="en-GB"/>
        </w:rPr>
        <w:t xml:space="preserve"> thi</w:t>
      </w:r>
      <w:r w:rsidR="00254038" w:rsidRPr="00093F5E">
        <w:rPr>
          <w:lang w:val="en-GB"/>
        </w:rPr>
        <w:t xml:space="preserve">s advantage, </w:t>
      </w:r>
      <w:r w:rsidR="002854EA" w:rsidRPr="00093F5E">
        <w:rPr>
          <w:lang w:val="en-GB"/>
        </w:rPr>
        <w:t>many</w:t>
      </w:r>
      <w:r w:rsidR="00254038" w:rsidRPr="00093F5E">
        <w:rPr>
          <w:lang w:val="en-GB"/>
        </w:rPr>
        <w:t xml:space="preserve"> researchers have applied </w:t>
      </w:r>
      <w:ins w:id="400" w:author="Author">
        <w:r w:rsidR="00254038" w:rsidRPr="00093F5E">
          <w:rPr>
            <w:lang w:val="en-GB"/>
          </w:rPr>
          <w:t>this</w:t>
        </w:r>
      </w:ins>
      <w:del w:id="401" w:author="Author">
        <w:r w:rsidR="00254038" w:rsidRPr="00093F5E">
          <w:rPr>
            <w:lang w:val="en-GB"/>
          </w:rPr>
          <w:delText>the</w:delText>
        </w:r>
      </w:del>
      <w:r w:rsidR="00254038" w:rsidRPr="00093F5E">
        <w:rPr>
          <w:lang w:val="en-GB"/>
        </w:rPr>
        <w:t xml:space="preserve"> method</w:t>
      </w:r>
      <w:r w:rsidRPr="00093F5E">
        <w:rPr>
          <w:lang w:val="en-GB"/>
        </w:rPr>
        <w:t xml:space="preserve"> in </w:t>
      </w:r>
      <w:r w:rsidR="00254038" w:rsidRPr="00093F5E">
        <w:rPr>
          <w:lang w:val="en-GB"/>
        </w:rPr>
        <w:t xml:space="preserve">various </w:t>
      </w:r>
      <w:r w:rsidRPr="00093F5E">
        <w:rPr>
          <w:lang w:val="en-GB"/>
        </w:rPr>
        <w:t>convergence analys</w:t>
      </w:r>
      <w:r w:rsidR="00254038" w:rsidRPr="00093F5E">
        <w:rPr>
          <w:lang w:val="en-GB"/>
        </w:rPr>
        <w:t>e</w:t>
      </w:r>
      <w:r w:rsidRPr="00093F5E">
        <w:rPr>
          <w:lang w:val="en-GB"/>
        </w:rPr>
        <w:t>s</w:t>
      </w:r>
      <w:r w:rsidR="00254038" w:rsidRPr="00093F5E">
        <w:rPr>
          <w:lang w:val="en-GB"/>
        </w:rPr>
        <w:t xml:space="preserve"> on different focuses</w:t>
      </w:r>
      <w:r w:rsidR="009A37AB" w:rsidRPr="00093F5E">
        <w:rPr>
          <w:lang w:val="en-GB"/>
        </w:rPr>
        <w:t>,</w:t>
      </w:r>
      <w:r w:rsidR="00254038" w:rsidRPr="00093F5E">
        <w:rPr>
          <w:lang w:val="en-GB"/>
        </w:rPr>
        <w:t xml:space="preserve"> including</w:t>
      </w:r>
      <w:r w:rsidRPr="00093F5E">
        <w:rPr>
          <w:lang w:val="en-GB"/>
        </w:rPr>
        <w:t xml:space="preserve"> income, </w:t>
      </w:r>
      <w:r w:rsidR="00254038" w:rsidRPr="00093F5E">
        <w:rPr>
          <w:lang w:val="en-GB"/>
        </w:rPr>
        <w:t xml:space="preserve">productivity, </w:t>
      </w:r>
      <w:r w:rsidRPr="00093F5E">
        <w:rPr>
          <w:lang w:val="en-GB"/>
        </w:rPr>
        <w:t>financial development</w:t>
      </w:r>
      <w:r w:rsidR="009A37AB" w:rsidRPr="00093F5E">
        <w:rPr>
          <w:lang w:val="en-GB"/>
        </w:rPr>
        <w:t>,</w:t>
      </w:r>
      <w:r w:rsidRPr="00093F5E">
        <w:rPr>
          <w:lang w:val="en-GB"/>
        </w:rPr>
        <w:t xml:space="preserve"> </w:t>
      </w:r>
      <w:r w:rsidR="00254038" w:rsidRPr="00093F5E">
        <w:rPr>
          <w:lang w:val="en-GB"/>
        </w:rPr>
        <w:t xml:space="preserve">and other </w:t>
      </w:r>
      <w:ins w:id="402" w:author="Author">
        <w:r w:rsidR="00254038" w:rsidRPr="00093F5E">
          <w:rPr>
            <w:lang w:val="en-GB"/>
          </w:rPr>
          <w:t>socioeconomic</w:t>
        </w:r>
      </w:ins>
      <w:del w:id="403" w:author="Author">
        <w:r w:rsidR="00254038" w:rsidRPr="00093F5E">
          <w:rPr>
            <w:lang w:val="en-GB"/>
          </w:rPr>
          <w:delText>social</w:delText>
        </w:r>
        <w:r w:rsidR="009A37AB" w:rsidRPr="00093F5E">
          <w:rPr>
            <w:lang w:val="en-GB"/>
          </w:rPr>
          <w:delText>-</w:delText>
        </w:r>
        <w:r w:rsidR="00254038" w:rsidRPr="00093F5E">
          <w:rPr>
            <w:lang w:val="en-GB"/>
          </w:rPr>
          <w:delText>economic</w:delText>
        </w:r>
      </w:del>
      <w:r w:rsidR="00254038" w:rsidRPr="00093F5E">
        <w:rPr>
          <w:lang w:val="en-GB"/>
        </w:rPr>
        <w:t xml:space="preserve"> indicators.</w:t>
      </w:r>
    </w:p>
    <w:p w14:paraId="17E6AC93" w14:textId="5351991F" w:rsidR="00F06AAD" w:rsidRPr="00093F5E" w:rsidRDefault="00093F5E" w:rsidP="00ED3D31">
      <w:pPr>
        <w:pStyle w:val="ListParagraph"/>
        <w:spacing w:line="360" w:lineRule="auto"/>
        <w:ind w:firstLine="720"/>
        <w:jc w:val="both"/>
        <w:rPr>
          <w:b/>
          <w:lang w:val="en-GB"/>
        </w:rPr>
      </w:pPr>
      <w:r w:rsidRPr="00093F5E">
        <w:rPr>
          <w:lang w:val="en-GB"/>
        </w:rPr>
        <w:t>T</w:t>
      </w:r>
      <w:r w:rsidR="00EF4F90" w:rsidRPr="00093F5E">
        <w:rPr>
          <w:lang w:val="en-GB"/>
        </w:rPr>
        <w:t xml:space="preserve">o identify the presence of club convergence </w:t>
      </w:r>
      <w:r w:rsidR="002E1B25" w:rsidRPr="00093F5E">
        <w:rPr>
          <w:lang w:val="en-GB"/>
        </w:rPr>
        <w:t>on</w:t>
      </w:r>
      <w:r w:rsidR="00EF4F90" w:rsidRPr="00093F5E">
        <w:rPr>
          <w:lang w:val="en-GB"/>
        </w:rPr>
        <w:t xml:space="preserve"> regional wage</w:t>
      </w:r>
      <w:ins w:id="404" w:author="Author">
        <w:r w:rsidR="00635A6A">
          <w:rPr>
            <w:lang w:val="en-GB"/>
          </w:rPr>
          <w:t>:</w:t>
        </w:r>
      </w:ins>
      <w:del w:id="405" w:author="Author">
        <w:r w:rsidR="00EF4F90" w:rsidRPr="00093F5E" w:rsidDel="00635A6A">
          <w:rPr>
            <w:lang w:val="en-GB"/>
          </w:rPr>
          <w:delText>,</w:delText>
        </w:r>
      </w:del>
      <w:r w:rsidR="00EF4F90" w:rsidRPr="00093F5E">
        <w:rPr>
          <w:lang w:val="en-GB"/>
        </w:rPr>
        <w:t xml:space="preserve"> </w:t>
      </w:r>
      <w:del w:id="406" w:author="Author">
        <w:r w:rsidR="00EF4F90" w:rsidRPr="00093F5E" w:rsidDel="00467553">
          <w:rPr>
            <w:lang w:val="en-GB"/>
          </w:rPr>
          <w:delText xml:space="preserve">in </w:delText>
        </w:r>
      </w:del>
      <w:r w:rsidR="00EF4F90" w:rsidRPr="00093F5E">
        <w:rPr>
          <w:lang w:val="en-GB"/>
        </w:rPr>
        <w:t>t</w:t>
      </w:r>
      <w:r w:rsidRPr="00093F5E">
        <w:rPr>
          <w:lang w:val="en-GB"/>
        </w:rPr>
        <w:t>his study</w:t>
      </w:r>
      <w:del w:id="407" w:author="Author">
        <w:r w:rsidR="0055597E" w:rsidRPr="00093F5E" w:rsidDel="00467553">
          <w:rPr>
            <w:lang w:val="en-GB"/>
          </w:rPr>
          <w:delText>,</w:delText>
        </w:r>
        <w:r w:rsidRPr="00093F5E" w:rsidDel="00467553">
          <w:rPr>
            <w:lang w:val="en-GB"/>
          </w:rPr>
          <w:delText xml:space="preserve"> </w:delText>
        </w:r>
        <w:r w:rsidR="00EF4F90" w:rsidRPr="00093F5E" w:rsidDel="00467553">
          <w:rPr>
            <w:lang w:val="en-GB"/>
          </w:rPr>
          <w:delText>we</w:delText>
        </w:r>
      </w:del>
      <w:r w:rsidR="00EF4F90" w:rsidRPr="00093F5E">
        <w:rPr>
          <w:lang w:val="en-GB"/>
        </w:rPr>
        <w:t xml:space="preserve"> </w:t>
      </w:r>
      <w:del w:id="408" w:author="Author">
        <w:r w:rsidR="00EF4F90" w:rsidRPr="00093F5E" w:rsidDel="00467553">
          <w:rPr>
            <w:lang w:val="en-GB"/>
          </w:rPr>
          <w:delText>apply</w:delText>
        </w:r>
        <w:r w:rsidRPr="00093F5E" w:rsidDel="00467553">
          <w:rPr>
            <w:lang w:val="en-GB"/>
          </w:rPr>
          <w:delText xml:space="preserve"> </w:delText>
        </w:r>
      </w:del>
      <w:ins w:id="409" w:author="Author">
        <w:r w:rsidR="00467553">
          <w:rPr>
            <w:lang w:val="en-GB"/>
          </w:rPr>
          <w:t>applies</w:t>
        </w:r>
        <w:r w:rsidR="00467553" w:rsidRPr="00093F5E">
          <w:rPr>
            <w:lang w:val="en-GB"/>
          </w:rPr>
          <w:t xml:space="preserve"> </w:t>
        </w:r>
      </w:ins>
      <w:del w:id="410" w:author="Author">
        <w:r w:rsidRPr="00093F5E">
          <w:rPr>
            <w:lang w:val="en-GB"/>
          </w:rPr>
          <w:delText xml:space="preserve">the </w:delText>
        </w:r>
        <w:r w:rsidR="00EF4F90" w:rsidRPr="00093F5E">
          <w:rPr>
            <w:lang w:val="en-GB"/>
          </w:rPr>
          <w:delText>modern</w:delText>
        </w:r>
        <w:r w:rsidRPr="00093F5E">
          <w:rPr>
            <w:lang w:val="en-GB"/>
          </w:rPr>
          <w:delText xml:space="preserve"> </w:delText>
        </w:r>
        <w:r w:rsidR="00EB1EF6" w:rsidRPr="00093F5E">
          <w:rPr>
            <w:lang w:val="en-GB"/>
          </w:rPr>
          <w:delText>test</w:delText>
        </w:r>
        <w:r w:rsidRPr="00093F5E">
          <w:rPr>
            <w:lang w:val="en-GB"/>
          </w:rPr>
          <w:delText xml:space="preserve"> of club convergence by </w:delText>
        </w:r>
      </w:del>
      <w:r w:rsidRPr="00093F5E">
        <w:rPr>
          <w:lang w:val="en-GB"/>
        </w:rPr>
        <w:fldChar w:fldCharType="begin"/>
      </w:r>
      <w:r w:rsidRPr="00093F5E">
        <w:rPr>
          <w:lang w:val="en-GB"/>
        </w:rPr>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93F5E">
        <w:rPr>
          <w:lang w:val="en-GB"/>
        </w:rPr>
        <w:fldChar w:fldCharType="separate"/>
      </w:r>
      <w:r w:rsidRPr="00093F5E">
        <w:rPr>
          <w:lang w:val="en-GB"/>
        </w:rPr>
        <w:t xml:space="preserve">Phillips </w:t>
      </w:r>
      <w:ins w:id="411" w:author="Harry" w:date="2021-12-14T21:52:00Z">
        <w:r w:rsidR="00555B5C">
          <w:rPr>
            <w:lang w:val="en-GB"/>
          </w:rPr>
          <w:t>&amp;</w:t>
        </w:r>
      </w:ins>
      <w:del w:id="412" w:author="Harry" w:date="2021-12-14T21:52:00Z">
        <w:r w:rsidRPr="00093F5E" w:rsidDel="00555B5C">
          <w:rPr>
            <w:lang w:val="en-GB"/>
          </w:rPr>
          <w:delText>and</w:delText>
        </w:r>
      </w:del>
      <w:r w:rsidRPr="00093F5E">
        <w:rPr>
          <w:lang w:val="en-GB"/>
        </w:rPr>
        <w:t xml:space="preserve"> Sul</w:t>
      </w:r>
      <w:ins w:id="413" w:author="Author">
        <w:r w:rsidRPr="00093F5E">
          <w:rPr>
            <w:rFonts w:ascii="Calibri" w:eastAsia="Yu Mincho" w:hAnsi="Calibri" w:cs="Times New Roman"/>
            <w:lang w:val="en-GB"/>
          </w:rPr>
          <w:t>’s</w:t>
        </w:r>
      </w:ins>
      <w:r w:rsidRPr="00093F5E">
        <w:rPr>
          <w:rFonts w:ascii="Calibri" w:eastAsia="Yu Mincho" w:hAnsi="Calibri" w:cs="Times New Roman"/>
          <w:lang w:val="en-GB"/>
        </w:rPr>
        <w:t xml:space="preserve"> (2007</w:t>
      </w:r>
      <w:r w:rsidRPr="00093F5E">
        <w:rPr>
          <w:lang w:val="en-GB"/>
        </w:rPr>
        <w:fldChar w:fldCharType="end"/>
      </w:r>
      <w:r w:rsidRPr="00093F5E">
        <w:rPr>
          <w:lang w:val="en-GB"/>
        </w:rPr>
        <w:t>)</w:t>
      </w:r>
      <w:ins w:id="414" w:author="Author">
        <w:r w:rsidRPr="00093F5E">
          <w:rPr>
            <w:rFonts w:ascii="Calibri" w:eastAsia="Yu Mincho" w:hAnsi="Calibri" w:cs="Times New Roman"/>
            <w:lang w:val="en-GB"/>
          </w:rPr>
          <w:t xml:space="preserve"> modern test of club convergence</w:t>
        </w:r>
      </w:ins>
      <w:r w:rsidRPr="00093F5E">
        <w:rPr>
          <w:rFonts w:ascii="Calibri" w:eastAsia="Yu Mincho" w:hAnsi="Calibri" w:cs="Times New Roman"/>
          <w:lang w:val="en-GB"/>
        </w:rPr>
        <w:t xml:space="preserve">. </w:t>
      </w:r>
      <w:r w:rsidR="00EF4F90" w:rsidRPr="00093F5E">
        <w:rPr>
          <w:lang w:val="en-GB"/>
        </w:rPr>
        <w:t>According to the model,</w:t>
      </w:r>
      <w:r w:rsidR="00EB1EF6" w:rsidRPr="00093F5E">
        <w:rPr>
          <w:lang w:val="en-GB"/>
        </w:rPr>
        <w:t xml:space="preserve"> we consider a </w:t>
      </w:r>
      <w:ins w:id="415" w:author="Author">
        <w:r w:rsidR="00EB1EF6" w:rsidRPr="00093F5E">
          <w:rPr>
            <w:lang w:val="en-GB"/>
          </w:rPr>
          <w:t>panel data</w:t>
        </w:r>
      </w:ins>
      <w:del w:id="416" w:author="Author">
        <w:r w:rsidR="00EB1EF6" w:rsidRPr="00093F5E">
          <w:rPr>
            <w:lang w:val="en-GB"/>
          </w:rPr>
          <w:delText>p</w:delText>
        </w:r>
        <w:r w:rsidRPr="00093F5E">
          <w:rPr>
            <w:lang w:val="en-GB"/>
          </w:rPr>
          <w:delText>anel-data</w:delText>
        </w:r>
      </w:del>
      <w:r w:rsidRPr="00093F5E">
        <w:rPr>
          <w:lang w:val="en-GB"/>
        </w:rPr>
        <w:t xml:space="preserve"> variable, for instance,</w:t>
      </w:r>
      <w:r w:rsidR="00EB1EF6" w:rsidRPr="00093F5E">
        <w:rPr>
          <w:lang w:val="en-GB"/>
        </w:rPr>
        <w:t xml:space="preserve"> </w:t>
      </w:r>
      <m:oMath>
        <m:sSub>
          <m:sSubPr>
            <m:ctrlPr>
              <w:rPr>
                <w:rFonts w:ascii="Cambria Math" w:hAnsi="Cambria Math"/>
                <w:lang w:val="en-GB"/>
              </w:rPr>
            </m:ctrlPr>
          </m:sSubPr>
          <m:e>
            <m:r>
              <m:rPr>
                <m:sty m:val="bi"/>
              </m:rPr>
              <w:rPr>
                <w:rFonts w:ascii="Cambria Math" w:hAnsi="Cambria Math"/>
                <w:lang w:val="en-GB"/>
              </w:rPr>
              <m:t>y</m:t>
            </m:r>
          </m:e>
          <m:sub>
            <m:r>
              <m:rPr>
                <m:sty m:val="bi"/>
              </m:rPr>
              <w:rPr>
                <w:rFonts w:ascii="Cambria Math" w:hAnsi="Cambria Math"/>
                <w:lang w:val="en-GB"/>
              </w:rPr>
              <m:t>it</m:t>
            </m:r>
          </m:sub>
        </m:sSub>
      </m:oMath>
      <w:r w:rsidR="00EB1EF6" w:rsidRPr="00093F5E">
        <w:rPr>
          <w:lang w:val="en-GB"/>
        </w:rPr>
        <w:t xml:space="preserve"> is expressed as</w:t>
      </w:r>
      <w:r w:rsidRPr="00093F5E">
        <w:rPr>
          <w:lang w:val="en-GB"/>
        </w:rPr>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37A242CC" w14:textId="77777777" w:rsidTr="00F06AAD">
        <w:tc>
          <w:tcPr>
            <w:tcW w:w="8080" w:type="dxa"/>
          </w:tcPr>
          <w:p w14:paraId="07774B43" w14:textId="77777777" w:rsidR="00F06AAD" w:rsidRPr="00093F5E" w:rsidRDefault="00093F5E" w:rsidP="00971B36">
            <w:pPr>
              <w:pStyle w:val="BodyText"/>
              <w:ind w:rightChars="959" w:right="2110"/>
              <w:rPr>
                <w:b w:val="0"/>
                <w:sz w:val="21"/>
                <w:szCs w:val="21"/>
              </w:rPr>
            </w:pPr>
            <w:r w:rsidRPr="00093F5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068F043D" w14:textId="77777777" w:rsidR="00F06AAD"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EF4F90" w:rsidRPr="00093F5E">
              <w:rPr>
                <w:b w:val="0"/>
                <w:sz w:val="21"/>
                <w:szCs w:val="21"/>
              </w:rPr>
              <w:t>1</w:t>
            </w:r>
            <w:r w:rsidRPr="00093F5E">
              <w:rPr>
                <w:b w:val="0"/>
                <w:sz w:val="21"/>
                <w:szCs w:val="21"/>
              </w:rPr>
              <w:t>)</w:t>
            </w:r>
          </w:p>
        </w:tc>
      </w:tr>
    </w:tbl>
    <w:p w14:paraId="66E94D25" w14:textId="77777777" w:rsidR="00F06AAD" w:rsidRPr="00093F5E" w:rsidRDefault="00F06AAD" w:rsidP="00F06AAD">
      <w:pPr>
        <w:pStyle w:val="BodyText"/>
        <w:jc w:val="both"/>
        <w:rPr>
          <w:b w:val="0"/>
          <w:sz w:val="21"/>
          <w:szCs w:val="21"/>
        </w:rPr>
      </w:pPr>
    </w:p>
    <w:p w14:paraId="1F4177C2" w14:textId="77777777" w:rsidR="00F06AAD" w:rsidRPr="00093F5E" w:rsidRDefault="00093F5E" w:rsidP="007672B9">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where </w:t>
      </w:r>
      <w:r w:rsidRPr="00093F5E">
        <w:rPr>
          <w:rFonts w:asciiTheme="minorHAnsi" w:eastAsiaTheme="minorEastAsia" w:hAnsiTheme="minorHAnsi" w:cstheme="minorBidi"/>
          <w:b w:val="0"/>
          <w:i/>
          <w:iCs/>
          <w:sz w:val="22"/>
          <w:szCs w:val="22"/>
        </w:rPr>
        <w:t xml:space="preserve">i </w:t>
      </w:r>
      <w:r w:rsidRPr="00093F5E">
        <w:rPr>
          <w:rFonts w:asciiTheme="minorHAnsi" w:eastAsiaTheme="minorEastAsia" w:hAnsiTheme="minorHAnsi" w:cstheme="minorBidi"/>
          <w:b w:val="0"/>
          <w:sz w:val="22"/>
          <w:szCs w:val="22"/>
        </w:rPr>
        <w:t xml:space="preserve">refers to individual </w:t>
      </w:r>
      <w:ins w:id="417" w:author="Author">
        <w:r w:rsidRPr="00093F5E">
          <w:rPr>
            <w:rFonts w:asciiTheme="minorHAnsi" w:eastAsiaTheme="minorEastAsia" w:hAnsiTheme="minorHAnsi" w:cstheme="minorBidi"/>
            <w:b w:val="0"/>
            <w:sz w:val="22"/>
            <w:szCs w:val="22"/>
          </w:rPr>
          <w:t>units</w:t>
        </w:r>
      </w:ins>
      <w:del w:id="418" w:author="Author">
        <w:r w:rsidRPr="00093F5E">
          <w:rPr>
            <w:rFonts w:asciiTheme="minorHAnsi" w:eastAsiaTheme="minorEastAsia" w:hAnsiTheme="minorHAnsi" w:cstheme="minorBidi"/>
            <w:b w:val="0"/>
            <w:sz w:val="22"/>
            <w:szCs w:val="22"/>
          </w:rPr>
          <w:delText>unit</w:delText>
        </w:r>
      </w:del>
      <w:r w:rsidRPr="00093F5E">
        <w:rPr>
          <w:rFonts w:asciiTheme="minorHAnsi" w:eastAsiaTheme="minorEastAsia" w:hAnsiTheme="minorHAnsi" w:cstheme="minorBidi"/>
          <w:b w:val="0"/>
          <w:sz w:val="22"/>
          <w:szCs w:val="22"/>
        </w:rPr>
        <w:t xml:space="preserve"> ​1, 2, …., </w:t>
      </w:r>
      <w:r w:rsidRPr="00093F5E">
        <w:rPr>
          <w:rFonts w:asciiTheme="minorHAnsi" w:eastAsiaTheme="minorEastAsia" w:hAnsiTheme="minorHAnsi" w:cstheme="minorBidi"/>
          <w:b w:val="0"/>
          <w:i/>
          <w:iCs/>
          <w:sz w:val="22"/>
          <w:szCs w:val="22"/>
        </w:rPr>
        <w:t>N</w:t>
      </w:r>
      <w:r w:rsidRPr="00093F5E">
        <w:rPr>
          <w:rFonts w:asciiTheme="minorHAnsi" w:eastAsiaTheme="minorEastAsia" w:hAnsiTheme="minorHAnsi" w:cstheme="minorBidi"/>
          <w:b w:val="0"/>
          <w:sz w:val="22"/>
          <w:szCs w:val="22"/>
        </w:rPr>
        <w:t xml:space="preserve"> across time </w:t>
      </w:r>
      <w:r w:rsidRPr="00093F5E">
        <w:rPr>
          <w:rFonts w:asciiTheme="minorHAnsi" w:eastAsiaTheme="minorEastAsia" w:hAnsiTheme="minorHAnsi" w:cstheme="minorBidi"/>
          <w:b w:val="0"/>
          <w:i/>
          <w:iCs/>
          <w:sz w:val="22"/>
          <w:szCs w:val="22"/>
        </w:rPr>
        <w:t>t</w:t>
      </w:r>
      <w:r w:rsidRPr="00093F5E">
        <w:rPr>
          <w:rFonts w:asciiTheme="minorHAnsi" w:eastAsiaTheme="minorEastAsia" w:hAnsiTheme="minorHAnsi" w:cstheme="minorBidi"/>
          <w:b w:val="0"/>
          <w:sz w:val="22"/>
          <w:szCs w:val="22"/>
        </w:rPr>
        <w:t xml:space="preserve"> ​= ​1, 2, …, </w:t>
      </w:r>
      <w:r w:rsidRPr="00093F5E">
        <w:rPr>
          <w:rFonts w:asciiTheme="minorHAnsi" w:eastAsiaTheme="minorEastAsia" w:hAnsiTheme="minorHAnsi" w:cstheme="minorBidi"/>
          <w:b w:val="0"/>
          <w:i/>
          <w:iCs/>
          <w:sz w:val="22"/>
          <w:szCs w:val="22"/>
        </w:rPr>
        <w:t>T</w:t>
      </w:r>
      <w:r w:rsidRPr="00093F5E">
        <w:rPr>
          <w:rFonts w:asciiTheme="minorHAnsi" w:eastAsiaTheme="minorEastAsia" w:hAnsiTheme="minorHAnsi" w:cstheme="minorBidi"/>
          <w:b w:val="0"/>
          <w:sz w:val="22"/>
          <w:szCs w:val="22"/>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sidRPr="00093F5E">
        <w:rPr>
          <w:rFonts w:asciiTheme="minorHAnsi" w:eastAsiaTheme="minorEastAsia" w:hAnsiTheme="minorHAnsi" w:cstheme="minorBidi" w:hint="eastAsia"/>
          <w:b w:val="0"/>
          <w:sz w:val="21"/>
          <w:szCs w:val="21"/>
        </w:rPr>
        <w:t xml:space="preserve"> </w:t>
      </w:r>
      <w:r w:rsidRPr="00093F5E">
        <w:rPr>
          <w:rFonts w:asciiTheme="minorHAnsi" w:eastAsiaTheme="minorEastAsia" w:hAnsiTheme="minorHAnsi" w:cstheme="minorBidi"/>
          <w:b w:val="0"/>
          <w:sz w:val="21"/>
          <w:szCs w:val="21"/>
        </w:rPr>
        <w:t>is the dependent variable,</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δ</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indicates individual unit and time-specific </w:t>
      </w:r>
      <w:ins w:id="419" w:author="Author">
        <w:r w:rsidRPr="00093F5E">
          <w:rPr>
            <w:rFonts w:asciiTheme="minorHAnsi" w:eastAsiaTheme="minorEastAsia" w:hAnsiTheme="minorHAnsi" w:cstheme="minorBidi"/>
            <w:b w:val="0"/>
            <w:sz w:val="22"/>
            <w:szCs w:val="22"/>
          </w:rPr>
          <w:t>components</w:t>
        </w:r>
      </w:ins>
      <w:del w:id="420" w:author="Author">
        <w:r w:rsidRPr="00093F5E">
          <w:rPr>
            <w:rFonts w:asciiTheme="minorHAnsi" w:eastAsiaTheme="minorEastAsia" w:hAnsiTheme="minorHAnsi" w:cstheme="minorBidi"/>
            <w:b w:val="0"/>
            <w:sz w:val="22"/>
            <w:szCs w:val="22"/>
          </w:rPr>
          <w:delText>component</w:delText>
        </w:r>
      </w:del>
      <w:ins w:id="421" w:author="Author">
        <w:r w:rsidRPr="00093F5E">
          <w:rPr>
            <w:rFonts w:ascii="Calibri" w:eastAsia="Yu Mincho" w:hAnsi="Calibri"/>
            <w:b w:val="0"/>
            <w:sz w:val="22"/>
            <w:szCs w:val="22"/>
          </w:rPr>
          <w:t>,</w:t>
        </w:r>
      </w:ins>
      <w:r w:rsidRPr="00093F5E">
        <w:rPr>
          <w:rFonts w:asciiTheme="minorHAnsi" w:eastAsiaTheme="minorEastAsia" w:hAnsiTheme="minorHAnsi" w:cstheme="minorBidi"/>
          <w:b w:val="0"/>
          <w:sz w:val="22"/>
          <w:szCs w:val="22"/>
        </w:rPr>
        <w:t xml:space="preserve"> or a time-varying idiosyncratic element.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μ</m:t>
            </m:r>
          </m:e>
          <m:sub>
            <m:r>
              <m:rPr>
                <m:sty m:val="bi"/>
              </m:rPr>
              <w:rPr>
                <w:rFonts w:ascii="Cambria Math" w:eastAsiaTheme="minorEastAsia" w:hAnsi="Cambria Math" w:cstheme="minorBidi"/>
                <w:sz w:val="22"/>
                <w:szCs w:val="22"/>
              </w:rPr>
              <m:t>t</m:t>
            </m:r>
          </m:sub>
        </m:sSub>
      </m:oMath>
      <w:r w:rsidRPr="00093F5E">
        <w:rPr>
          <w:rFonts w:asciiTheme="minorHAnsi" w:eastAsiaTheme="minorEastAsia" w:hAnsiTheme="minorHAnsi" w:cstheme="minorBidi"/>
          <w:b w:val="0"/>
          <w:sz w:val="22"/>
          <w:szCs w:val="22"/>
        </w:rPr>
        <w:t xml:space="preserve"> is not unit-specific and thus </w:t>
      </w:r>
      <w:r w:rsidR="00A900C2" w:rsidRPr="00093F5E">
        <w:rPr>
          <w:rFonts w:asciiTheme="minorHAnsi" w:eastAsiaTheme="minorEastAsia" w:hAnsiTheme="minorHAnsi" w:cstheme="minorBidi"/>
          <w:b w:val="0"/>
          <w:sz w:val="22"/>
          <w:szCs w:val="22"/>
        </w:rPr>
        <w:t>characterize</w:t>
      </w:r>
      <w:r w:rsidR="00431293" w:rsidRPr="00093F5E">
        <w:rPr>
          <w:rFonts w:asciiTheme="minorHAnsi" w:eastAsiaTheme="minorEastAsia" w:hAnsiTheme="minorHAnsi" w:cstheme="minorBidi"/>
          <w:b w:val="0"/>
          <w:sz w:val="22"/>
          <w:szCs w:val="22"/>
        </w:rPr>
        <w:t>s</w:t>
      </w:r>
      <w:r w:rsidRPr="00093F5E">
        <w:rPr>
          <w:rFonts w:asciiTheme="minorHAnsi" w:eastAsiaTheme="minorEastAsia" w:hAnsiTheme="minorHAnsi" w:cstheme="minorBidi"/>
          <w:b w:val="0"/>
          <w:sz w:val="22"/>
          <w:szCs w:val="22"/>
        </w:rPr>
        <w:t xml:space="preserve"> the common </w:t>
      </w:r>
      <w:r w:rsidR="00A900C2" w:rsidRPr="00093F5E">
        <w:rPr>
          <w:rFonts w:asciiTheme="minorHAnsi" w:eastAsiaTheme="minorEastAsia" w:hAnsiTheme="minorHAnsi" w:cstheme="minorBidi"/>
          <w:b w:val="0"/>
          <w:sz w:val="22"/>
          <w:szCs w:val="22"/>
        </w:rPr>
        <w:t>pattern</w:t>
      </w:r>
      <w:r w:rsidRPr="00093F5E">
        <w:rPr>
          <w:rFonts w:asciiTheme="minorHAnsi" w:eastAsiaTheme="minorEastAsia" w:hAnsiTheme="minorHAnsi" w:cstheme="minorBidi"/>
          <w:b w:val="0"/>
          <w:sz w:val="22"/>
          <w:szCs w:val="22"/>
        </w:rPr>
        <w:t xml:space="preserve"> of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y</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w:t>
      </w:r>
      <w:r w:rsidR="00A900C2" w:rsidRPr="00093F5E">
        <w:rPr>
          <w:rFonts w:asciiTheme="minorHAnsi" w:eastAsiaTheme="minorEastAsia" w:hAnsiTheme="minorHAnsi" w:cstheme="minorBidi"/>
          <w:b w:val="0"/>
          <w:sz w:val="22"/>
          <w:szCs w:val="22"/>
        </w:rPr>
        <w:t>T</w:t>
      </w:r>
      <w:r w:rsidRPr="00093F5E">
        <w:rPr>
          <w:rFonts w:asciiTheme="minorHAnsi" w:eastAsiaTheme="minorEastAsia" w:hAnsiTheme="minorHAnsi" w:cstheme="minorBidi"/>
          <w:b w:val="0"/>
          <w:sz w:val="22"/>
          <w:szCs w:val="22"/>
        </w:rPr>
        <w:t xml:space="preserve">he dynamics of the idiosyncratic </w:t>
      </w:r>
      <w:r w:rsidR="00A900C2" w:rsidRPr="00093F5E">
        <w:rPr>
          <w:rFonts w:asciiTheme="minorHAnsi" w:eastAsiaTheme="minorEastAsia" w:hAnsiTheme="minorHAnsi" w:cstheme="minorBidi"/>
          <w:b w:val="0"/>
          <w:sz w:val="22"/>
          <w:szCs w:val="22"/>
        </w:rPr>
        <w:t>element</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δ</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w:t>
      </w:r>
      <w:r w:rsidR="00ED3D31" w:rsidRPr="00093F5E">
        <w:rPr>
          <w:rFonts w:asciiTheme="minorHAnsi" w:eastAsiaTheme="minorEastAsia" w:hAnsiTheme="minorHAnsi" w:cstheme="minorBidi"/>
          <w:b w:val="0"/>
          <w:sz w:val="22"/>
          <w:szCs w:val="22"/>
        </w:rPr>
        <w:t>can be expressed as</w:t>
      </w:r>
      <w:r w:rsidRPr="00093F5E">
        <w:rPr>
          <w:rFonts w:asciiTheme="minorHAnsi" w:eastAsiaTheme="minorEastAsia" w:hAnsiTheme="minorHAnsi" w:cstheme="minorBidi"/>
          <w:b w:val="0"/>
          <w:sz w:val="22"/>
          <w:szCs w:val="22"/>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7ACED7F2" w14:textId="77777777" w:rsidTr="00E1186E">
        <w:tc>
          <w:tcPr>
            <w:tcW w:w="8080" w:type="dxa"/>
          </w:tcPr>
          <w:p w14:paraId="2D9C15DC" w14:textId="77777777" w:rsidR="00E1186E" w:rsidRPr="00093F5E" w:rsidRDefault="00093F5E" w:rsidP="00971B36">
            <w:pPr>
              <w:pStyle w:val="BodyText"/>
              <w:ind w:rightChars="959" w:right="2110"/>
              <w:rPr>
                <w:b w:val="0"/>
                <w:sz w:val="21"/>
                <w:szCs w:val="21"/>
              </w:rPr>
            </w:pPr>
            <w:r w:rsidRPr="00093F5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57FF5E3B" w14:textId="77777777" w:rsidR="00E1186E"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ED3D31" w:rsidRPr="00093F5E">
              <w:rPr>
                <w:b w:val="0"/>
                <w:sz w:val="21"/>
                <w:szCs w:val="21"/>
              </w:rPr>
              <w:t>2</w:t>
            </w:r>
            <w:r w:rsidRPr="00093F5E">
              <w:rPr>
                <w:b w:val="0"/>
                <w:sz w:val="21"/>
                <w:szCs w:val="21"/>
              </w:rPr>
              <w:t>)</w:t>
            </w:r>
          </w:p>
        </w:tc>
      </w:tr>
    </w:tbl>
    <w:p w14:paraId="6C3F48EF" w14:textId="77777777" w:rsidR="00E1186E" w:rsidRPr="00093F5E" w:rsidRDefault="00E1186E" w:rsidP="00E1186E">
      <w:pPr>
        <w:pStyle w:val="BodyText"/>
        <w:jc w:val="both"/>
        <w:rPr>
          <w:b w:val="0"/>
          <w:sz w:val="21"/>
          <w:szCs w:val="21"/>
        </w:rPr>
      </w:pPr>
    </w:p>
    <w:p w14:paraId="52DDF9ED" w14:textId="77777777" w:rsidR="00F06AAD" w:rsidRPr="00093F5E" w:rsidRDefault="00093F5E" w:rsidP="00E1186E">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where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δ</m:t>
            </m:r>
          </m:e>
          <m:sub>
            <m:r>
              <m:rPr>
                <m:sty m:val="bi"/>
              </m:rPr>
              <w:rPr>
                <w:rFonts w:ascii="Cambria Math" w:eastAsiaTheme="minorEastAsia" w:hAnsi="Cambria Math" w:cstheme="minorBidi"/>
                <w:sz w:val="22"/>
                <w:szCs w:val="22"/>
              </w:rPr>
              <m:t>i</m:t>
            </m:r>
          </m:sub>
        </m:sSub>
      </m:oMath>
      <w:r w:rsidRPr="00093F5E">
        <w:rPr>
          <w:rFonts w:asciiTheme="minorHAnsi" w:eastAsiaTheme="minorEastAsia" w:hAnsiTheme="minorHAnsi" w:cstheme="minorBidi"/>
          <w:b w:val="0"/>
          <w:sz w:val="22"/>
          <w:szCs w:val="22"/>
        </w:rPr>
        <w:t xml:space="preserve"> </w:t>
      </w:r>
      <w:r w:rsidR="00777B97" w:rsidRPr="00093F5E">
        <w:rPr>
          <w:rFonts w:asciiTheme="minorHAnsi" w:eastAsiaTheme="minorEastAsia" w:hAnsiTheme="minorHAnsi" w:cstheme="minorBidi"/>
          <w:b w:val="0"/>
          <w:sz w:val="22"/>
          <w:szCs w:val="22"/>
        </w:rPr>
        <w:t xml:space="preserve">is </w:t>
      </w:r>
      <w:r w:rsidR="00E209C1" w:rsidRPr="00093F5E">
        <w:rPr>
          <w:rFonts w:asciiTheme="minorHAnsi" w:eastAsiaTheme="minorEastAsia" w:hAnsiTheme="minorHAnsi" w:cstheme="minorBidi"/>
          <w:b w:val="0"/>
          <w:sz w:val="22"/>
          <w:szCs w:val="22"/>
        </w:rPr>
        <w:t xml:space="preserve">a </w:t>
      </w:r>
      <w:r w:rsidR="00777B97" w:rsidRPr="00093F5E">
        <w:rPr>
          <w:rFonts w:asciiTheme="minorHAnsi" w:eastAsiaTheme="minorEastAsia" w:hAnsiTheme="minorHAnsi" w:cstheme="minorBidi"/>
          <w:b w:val="0"/>
          <w:sz w:val="22"/>
          <w:szCs w:val="22"/>
        </w:rPr>
        <w:t>time-invariant individual</w:t>
      </w:r>
      <w:r w:rsidR="00E209C1" w:rsidRPr="00093F5E">
        <w:rPr>
          <w:rFonts w:asciiTheme="minorHAnsi" w:eastAsiaTheme="minorEastAsia" w:hAnsiTheme="minorHAnsi" w:cstheme="minorBidi"/>
          <w:b w:val="0"/>
          <w:sz w:val="22"/>
          <w:szCs w:val="22"/>
        </w:rPr>
        <w:t>-</w:t>
      </w:r>
      <w:r w:rsidR="00777B97" w:rsidRPr="00093F5E">
        <w:rPr>
          <w:rFonts w:asciiTheme="minorHAnsi" w:eastAsiaTheme="minorEastAsia" w:hAnsiTheme="minorHAnsi" w:cstheme="minorBidi"/>
          <w:b w:val="0"/>
          <w:sz w:val="22"/>
          <w:szCs w:val="22"/>
        </w:rPr>
        <w:t>specific effect</w:t>
      </w:r>
      <w:r w:rsidRPr="00093F5E">
        <w:rPr>
          <w:rFonts w:asciiTheme="minorHAnsi" w:eastAsiaTheme="minorEastAsia" w:hAnsiTheme="minorHAnsi" w:cstheme="minorBidi"/>
          <w:b w:val="0"/>
          <w:sz w:val="22"/>
          <w:szCs w:val="22"/>
        </w:rPr>
        <w:t xml:space="preserve">, and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ξ</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is </w:t>
      </w:r>
      <w:r w:rsidR="00A900C2" w:rsidRPr="00093F5E">
        <w:rPr>
          <w:rFonts w:asciiTheme="minorHAnsi" w:eastAsiaTheme="minorEastAsia" w:hAnsiTheme="minorHAnsi" w:cstheme="minorBidi"/>
          <w:b w:val="0"/>
          <w:sz w:val="22"/>
          <w:szCs w:val="22"/>
        </w:rPr>
        <w:t>unnecessarily</w:t>
      </w:r>
      <w:r w:rsidR="00777B97" w:rsidRPr="00093F5E">
        <w:rPr>
          <w:rFonts w:asciiTheme="minorHAnsi" w:eastAsiaTheme="minorEastAsia" w:hAnsiTheme="minorHAnsi" w:cstheme="minorBidi"/>
          <w:b w:val="0"/>
          <w:sz w:val="22"/>
          <w:szCs w:val="22"/>
        </w:rPr>
        <w:t xml:space="preserve"> </w:t>
      </w:r>
      <w:r w:rsidR="00A900C2" w:rsidRPr="00093F5E">
        <w:rPr>
          <w:rFonts w:asciiTheme="minorHAnsi" w:eastAsiaTheme="minorEastAsia" w:hAnsiTheme="minorHAnsi" w:cstheme="minorBidi"/>
          <w:b w:val="0"/>
          <w:sz w:val="22"/>
          <w:szCs w:val="22"/>
        </w:rPr>
        <w:t xml:space="preserve">influenced by </w:t>
      </w:r>
      <w:r w:rsidRPr="00093F5E">
        <w:rPr>
          <w:rFonts w:asciiTheme="minorHAnsi" w:eastAsiaTheme="minorEastAsia" w:hAnsiTheme="minorHAnsi" w:cstheme="minorBidi"/>
          <w:b w:val="0"/>
          <w:sz w:val="22"/>
          <w:szCs w:val="22"/>
        </w:rPr>
        <w:t>tim</w:t>
      </w:r>
      <w:r w:rsidR="00A900C2" w:rsidRPr="00093F5E">
        <w:rPr>
          <w:rFonts w:asciiTheme="minorHAnsi" w:eastAsiaTheme="minorEastAsia" w:hAnsiTheme="minorHAnsi" w:cstheme="minorBidi"/>
          <w:b w:val="0"/>
          <w:sz w:val="22"/>
          <w:szCs w:val="22"/>
        </w:rPr>
        <w:t>e</w:t>
      </w:r>
      <w:ins w:id="422" w:author="Author">
        <w:r w:rsidRPr="00093F5E">
          <w:rPr>
            <w:rFonts w:ascii="Calibri" w:eastAsia="Yu Mincho" w:hAnsi="Calibri"/>
            <w:b w:val="0"/>
            <w:sz w:val="22"/>
            <w:szCs w:val="22"/>
          </w:rPr>
          <w:t>,</w:t>
        </w:r>
      </w:ins>
      <w:r w:rsidRPr="00093F5E">
        <w:rPr>
          <w:rFonts w:ascii="Calibri" w:eastAsia="Yu Mincho" w:hAnsi="Calibri"/>
          <w:b w:val="0"/>
          <w:sz w:val="22"/>
          <w:szCs w:val="22"/>
        </w:rPr>
        <w:t xml:space="preserve"> </w:t>
      </w:r>
      <w:r w:rsidRPr="00093F5E">
        <w:rPr>
          <w:rFonts w:asciiTheme="minorHAnsi" w:eastAsiaTheme="minorEastAsia" w:hAnsiTheme="minorHAnsi" w:cstheme="minorBidi"/>
          <w:b w:val="0"/>
          <w:sz w:val="22"/>
          <w:szCs w:val="22"/>
        </w:rPr>
        <w:t xml:space="preserve">with </w:t>
      </w:r>
      <w:ins w:id="423" w:author="Author">
        <w:r w:rsidRPr="00093F5E">
          <w:rPr>
            <w:rFonts w:ascii="Calibri" w:eastAsia="Yu Mincho" w:hAnsi="Calibri"/>
            <w:b w:val="0"/>
            <w:sz w:val="22"/>
            <w:szCs w:val="22"/>
          </w:rPr>
          <w:t xml:space="preserve">a </w:t>
        </w:r>
      </w:ins>
      <w:r w:rsidRPr="00093F5E">
        <w:rPr>
          <w:rFonts w:ascii="Calibri" w:eastAsia="Yu Mincho" w:hAnsi="Calibri"/>
          <w:b w:val="0"/>
          <w:sz w:val="22"/>
          <w:szCs w:val="22"/>
        </w:rPr>
        <w:t xml:space="preserve">mean </w:t>
      </w:r>
      <w:ins w:id="424" w:author="Author">
        <w:r w:rsidRPr="00093F5E">
          <w:rPr>
            <w:rFonts w:ascii="Calibri" w:eastAsia="Yu Mincho" w:hAnsi="Calibri"/>
            <w:b w:val="0"/>
            <w:sz w:val="22"/>
            <w:szCs w:val="22"/>
          </w:rPr>
          <w:t xml:space="preserve">of </w:t>
        </w:r>
      </w:ins>
      <w:r w:rsidRPr="00093F5E">
        <w:rPr>
          <w:rFonts w:ascii="Calibri" w:eastAsia="Yu Mincho" w:hAnsi="Calibri"/>
          <w:b w:val="0"/>
          <w:sz w:val="22"/>
          <w:szCs w:val="22"/>
        </w:rPr>
        <w:t xml:space="preserve">0 and variance </w:t>
      </w:r>
      <w:ins w:id="425" w:author="Author">
        <w:r w:rsidRPr="00093F5E">
          <w:rPr>
            <w:rFonts w:ascii="Calibri" w:eastAsia="Yu Mincho" w:hAnsi="Calibri"/>
            <w:b w:val="0"/>
            <w:sz w:val="22"/>
            <w:szCs w:val="22"/>
          </w:rPr>
          <w:t xml:space="preserve">of </w:t>
        </w:r>
      </w:ins>
      <w:r w:rsidRPr="00093F5E">
        <w:rPr>
          <w:rFonts w:ascii="Calibri" w:eastAsia="Yu Mincho" w:hAnsi="Calibri"/>
          <w:b w:val="0"/>
          <w:sz w:val="22"/>
          <w:szCs w:val="22"/>
        </w:rPr>
        <w:t xml:space="preserve">1 across </w:t>
      </w:r>
      <w:r w:rsidR="00777B97" w:rsidRPr="00093F5E">
        <w:rPr>
          <w:rFonts w:asciiTheme="minorHAnsi" w:eastAsiaTheme="minorEastAsia" w:hAnsiTheme="minorHAnsi" w:cstheme="minorBidi"/>
          <w:b w:val="0"/>
          <w:sz w:val="22"/>
          <w:szCs w:val="22"/>
        </w:rPr>
        <w:t>individual units</w:t>
      </w:r>
      <w:r w:rsidRPr="00093F5E">
        <w:rPr>
          <w:rFonts w:asciiTheme="minorHAnsi" w:eastAsiaTheme="minorEastAsia" w:hAnsiTheme="minorHAnsi" w:cstheme="minorBidi"/>
          <w:b w:val="0"/>
          <w:sz w:val="22"/>
          <w:szCs w:val="22"/>
        </w:rPr>
        <w:t>.</w:t>
      </w:r>
      <w:r w:rsidR="00E1186E" w:rsidRPr="00093F5E">
        <w:rPr>
          <w:rFonts w:asciiTheme="minorHAnsi" w:eastAsiaTheme="minorEastAsia" w:hAnsiTheme="minorHAnsi" w:cstheme="minorBidi" w:hint="eastAsia"/>
          <w:b w:val="0"/>
          <w:sz w:val="22"/>
          <w:szCs w:val="22"/>
        </w:rPr>
        <w:t xml:space="preserve"> </w:t>
      </w:r>
      <w:r w:rsidR="00A900C2" w:rsidRPr="00093F5E">
        <w:rPr>
          <w:rFonts w:asciiTheme="minorHAnsi" w:eastAsiaTheme="minorEastAsia" w:hAnsiTheme="minorHAnsi" w:cstheme="minorBidi"/>
          <w:b w:val="0"/>
          <w:sz w:val="22"/>
          <w:szCs w:val="22"/>
        </w:rPr>
        <w:t>Departing from</w:t>
      </w:r>
      <w:r w:rsidRPr="00093F5E">
        <w:rPr>
          <w:rFonts w:asciiTheme="minorHAnsi" w:eastAsiaTheme="minorEastAsia" w:hAnsiTheme="minorHAnsi" w:cstheme="minorBidi"/>
          <w:b w:val="0"/>
          <w:sz w:val="22"/>
          <w:szCs w:val="22"/>
        </w:rPr>
        <w:t xml:space="preserve"> equation </w:t>
      </w:r>
      <w:r w:rsidR="00ED3D31" w:rsidRPr="00093F5E">
        <w:rPr>
          <w:rFonts w:asciiTheme="minorHAnsi" w:eastAsiaTheme="minorEastAsia" w:hAnsiTheme="minorHAnsi" w:cstheme="minorBidi"/>
          <w:b w:val="0"/>
          <w:sz w:val="22"/>
          <w:szCs w:val="22"/>
        </w:rPr>
        <w:t>2</w:t>
      </w:r>
      <w:r w:rsidRPr="00093F5E">
        <w:rPr>
          <w:rFonts w:asciiTheme="minorHAnsi" w:eastAsiaTheme="minorEastAsia" w:hAnsiTheme="minorHAnsi" w:cstheme="minorBidi"/>
          <w:b w:val="0"/>
          <w:sz w:val="22"/>
          <w:szCs w:val="22"/>
        </w:rPr>
        <w:t xml:space="preserve">, </w:t>
      </w:r>
      <w:r w:rsidR="00777B97" w:rsidRPr="00093F5E">
        <w:rPr>
          <w:rFonts w:asciiTheme="minorHAnsi" w:eastAsiaTheme="minorEastAsia" w:hAnsiTheme="minorHAnsi" w:cstheme="minorBidi"/>
          <w:b w:val="0"/>
          <w:sz w:val="22"/>
          <w:szCs w:val="22"/>
        </w:rPr>
        <w:t>the null hypothesis</w:t>
      </w:r>
      <w:r w:rsidR="00A900C2" w:rsidRPr="00093F5E">
        <w:rPr>
          <w:rFonts w:asciiTheme="minorHAnsi" w:eastAsiaTheme="minorEastAsia" w:hAnsiTheme="minorHAnsi" w:cstheme="minorBidi"/>
          <w:b w:val="0"/>
          <w:sz w:val="22"/>
          <w:szCs w:val="22"/>
        </w:rPr>
        <w:t xml:space="preserve"> states</w:t>
      </w:r>
      <w:r w:rsidR="00777B97" w:rsidRPr="00093F5E">
        <w:rPr>
          <w:rFonts w:asciiTheme="minorHAnsi" w:eastAsiaTheme="minorEastAsia" w:hAnsiTheme="minorHAnsi" w:cstheme="minorBidi"/>
          <w:b w:val="0"/>
          <w:sz w:val="22"/>
          <w:szCs w:val="22"/>
        </w:rPr>
        <w:t xml:space="preserve"> </w:t>
      </w:r>
      <w:r w:rsidR="00BE60FF" w:rsidRPr="00093F5E">
        <w:rPr>
          <w:rFonts w:asciiTheme="minorHAnsi" w:eastAsiaTheme="minorEastAsia" w:hAnsiTheme="minorHAnsi" w:cstheme="minorBidi"/>
          <w:b w:val="0"/>
          <w:sz w:val="22"/>
          <w:szCs w:val="22"/>
        </w:rPr>
        <w:t>that</w:t>
      </w:r>
      <w:r w:rsidR="00777B97" w:rsidRPr="00093F5E">
        <w:rPr>
          <w:rFonts w:asciiTheme="minorHAnsi" w:eastAsiaTheme="minorEastAsia" w:hAnsiTheme="minorHAnsi" w:cstheme="minorBidi"/>
          <w:b w:val="0"/>
          <w:sz w:val="22"/>
          <w:szCs w:val="22"/>
        </w:rPr>
        <w:t xml:space="preserve"> convergence</w:t>
      </w:r>
      <w:r w:rsidRPr="00093F5E">
        <w:rPr>
          <w:rFonts w:asciiTheme="minorHAnsi" w:eastAsiaTheme="minorEastAsia" w:hAnsiTheme="minorHAnsi" w:cstheme="minorBidi"/>
          <w:b w:val="0"/>
          <w:sz w:val="22"/>
          <w:szCs w:val="22"/>
        </w:rPr>
        <w:t xml:space="preserve"> </w:t>
      </w:r>
      <w:r w:rsidR="00A900C2" w:rsidRPr="00093F5E">
        <w:rPr>
          <w:rFonts w:asciiTheme="minorHAnsi" w:eastAsiaTheme="minorEastAsia" w:hAnsiTheme="minorHAnsi" w:cstheme="minorBidi"/>
          <w:b w:val="0"/>
          <w:sz w:val="22"/>
          <w:szCs w:val="22"/>
        </w:rPr>
        <w:t>exist</w:t>
      </w:r>
      <w:r w:rsidR="005D7BB1" w:rsidRPr="00093F5E">
        <w:rPr>
          <w:rFonts w:asciiTheme="minorHAnsi" w:eastAsiaTheme="minorEastAsia" w:hAnsiTheme="minorHAnsi" w:cstheme="minorBidi"/>
          <w:b w:val="0"/>
          <w:sz w:val="22"/>
          <w:szCs w:val="22"/>
        </w:rPr>
        <w:t>s if</w:t>
      </w:r>
      <w:r w:rsidRPr="00093F5E">
        <w:rPr>
          <w:rFonts w:asciiTheme="minorHAnsi" w:eastAsiaTheme="minorEastAsia" w:hAnsiTheme="minorHAnsi" w:cstheme="minorBidi"/>
          <w:b w:val="0"/>
          <w:sz w:val="22"/>
          <w:szCs w:val="22"/>
        </w:rPr>
        <w:t xml:space="preserve"> all </w:t>
      </w:r>
      <w:r w:rsidR="00777B97" w:rsidRPr="00093F5E">
        <w:rPr>
          <w:rFonts w:asciiTheme="minorHAnsi" w:eastAsiaTheme="minorEastAsia" w:hAnsiTheme="minorHAnsi" w:cstheme="minorBidi"/>
          <w:b w:val="0"/>
          <w:sz w:val="22"/>
          <w:szCs w:val="22"/>
        </w:rPr>
        <w:t>individual units</w:t>
      </w:r>
      <w:r w:rsidRPr="00093F5E">
        <w:rPr>
          <w:rFonts w:asciiTheme="minorHAnsi" w:eastAsiaTheme="minorEastAsia" w:hAnsiTheme="minorHAnsi" w:cstheme="minorBidi"/>
          <w:b w:val="0"/>
          <w:sz w:val="22"/>
          <w:szCs w:val="22"/>
        </w:rPr>
        <w:t xml:space="preserve"> </w:t>
      </w:r>
      <w:r w:rsidR="005D7BB1" w:rsidRPr="00093F5E">
        <w:rPr>
          <w:rFonts w:asciiTheme="minorHAnsi" w:eastAsiaTheme="minorEastAsia" w:hAnsiTheme="minorHAnsi" w:cstheme="minorBidi"/>
          <w:b w:val="0"/>
          <w:sz w:val="22"/>
          <w:szCs w:val="22"/>
        </w:rPr>
        <w:t>collectively approach</w:t>
      </w:r>
      <w:r w:rsidRPr="00093F5E">
        <w:rPr>
          <w:rFonts w:asciiTheme="minorHAnsi" w:eastAsiaTheme="minorEastAsia" w:hAnsiTheme="minorHAnsi" w:cstheme="minorBidi"/>
          <w:b w:val="0"/>
          <w:sz w:val="22"/>
          <w:szCs w:val="22"/>
        </w:rPr>
        <w:t xml:space="preserve"> the </w:t>
      </w:r>
      <w:r w:rsidR="005D7BB1" w:rsidRPr="00093F5E">
        <w:rPr>
          <w:rFonts w:asciiTheme="minorHAnsi" w:eastAsiaTheme="minorEastAsia" w:hAnsiTheme="minorHAnsi" w:cstheme="minorBidi"/>
          <w:b w:val="0"/>
          <w:sz w:val="22"/>
          <w:szCs w:val="22"/>
        </w:rPr>
        <w:t>common</w:t>
      </w:r>
      <w:r w:rsidRPr="00093F5E">
        <w:rPr>
          <w:rFonts w:asciiTheme="minorHAnsi" w:eastAsiaTheme="minorEastAsia" w:hAnsiTheme="minorHAnsi" w:cstheme="minorBidi"/>
          <w:b w:val="0"/>
          <w:sz w:val="22"/>
          <w:szCs w:val="22"/>
        </w:rPr>
        <w:t xml:space="preserve"> transition path</w:t>
      </w:r>
      <w:r w:rsidR="00BE60FF" w:rsidRPr="00093F5E">
        <w:rPr>
          <w:rFonts w:asciiTheme="minorHAnsi" w:eastAsiaTheme="minorEastAsia" w:hAnsiTheme="minorHAnsi" w:cstheme="minorBidi"/>
          <w:b w:val="0"/>
          <w:sz w:val="22"/>
          <w:szCs w:val="22"/>
        </w:rPr>
        <w:t>, such that: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09AFBD10" w14:textId="77777777" w:rsidTr="00E1186E">
        <w:tc>
          <w:tcPr>
            <w:tcW w:w="8080" w:type="dxa"/>
          </w:tcPr>
          <w:p w14:paraId="28C9D1BD" w14:textId="77777777" w:rsidR="00E1186E" w:rsidRPr="00093F5E" w:rsidRDefault="00093F5E" w:rsidP="00971B36">
            <w:pPr>
              <w:pStyle w:val="BodyText"/>
              <w:ind w:rightChars="959" w:right="2110"/>
              <w:rPr>
                <w:b w:val="0"/>
                <w:sz w:val="21"/>
                <w:szCs w:val="21"/>
              </w:rPr>
            </w:pPr>
            <w:r w:rsidRPr="00093F5E">
              <w:rPr>
                <w:b w:val="0"/>
                <w:sz w:val="21"/>
                <w:szCs w:val="21"/>
              </w:rPr>
              <w:lastRenderedPageBreak/>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 xml:space="preserve"> and α≥0</m:t>
              </m:r>
            </m:oMath>
          </w:p>
        </w:tc>
        <w:tc>
          <w:tcPr>
            <w:tcW w:w="567" w:type="dxa"/>
          </w:tcPr>
          <w:p w14:paraId="618014ED" w14:textId="77777777" w:rsidR="00E1186E"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777B97" w:rsidRPr="00093F5E">
              <w:rPr>
                <w:b w:val="0"/>
                <w:sz w:val="21"/>
                <w:szCs w:val="21"/>
              </w:rPr>
              <w:t>3</w:t>
            </w:r>
            <w:r w:rsidRPr="00093F5E">
              <w:rPr>
                <w:b w:val="0"/>
                <w:sz w:val="21"/>
                <w:szCs w:val="21"/>
              </w:rPr>
              <w:t>)</w:t>
            </w:r>
          </w:p>
        </w:tc>
      </w:tr>
    </w:tbl>
    <w:p w14:paraId="35F4D70B" w14:textId="77777777" w:rsidR="00E1186E" w:rsidRPr="00093F5E" w:rsidRDefault="00E1186E" w:rsidP="00E1186E">
      <w:pPr>
        <w:pStyle w:val="BodyText"/>
        <w:jc w:val="both"/>
        <w:rPr>
          <w:b w:val="0"/>
          <w:sz w:val="21"/>
          <w:szCs w:val="21"/>
        </w:rPr>
      </w:pPr>
    </w:p>
    <w:p w14:paraId="0CEA9EBC" w14:textId="77777777" w:rsidR="00F06AAD" w:rsidRPr="00093F5E" w:rsidRDefault="00093F5E" w:rsidP="00E1186E">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Intuitively, the alternative hypothesis is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A</m:t>
            </m:r>
          </m:sub>
        </m:sSub>
        <m:r>
          <m:rPr>
            <m:sty m:val="b"/>
          </m:rPr>
          <w:rPr>
            <w:rFonts w:ascii="Cambria Math" w:eastAsiaTheme="minorEastAsia" w:hAnsi="Cambria Math" w:cstheme="minorBidi"/>
            <w:sz w:val="22"/>
            <w:szCs w:val="22"/>
          </w:rPr>
          <m:t>:</m:t>
        </m:r>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δ</m:t>
            </m:r>
          </m:e>
          <m:sub>
            <m:r>
              <m:rPr>
                <m:sty m:val="bi"/>
              </m:rPr>
              <w:rPr>
                <w:rFonts w:ascii="Cambria Math" w:eastAsiaTheme="minorEastAsia" w:hAnsi="Cambria Math" w:cstheme="minorBidi"/>
                <w:sz w:val="22"/>
                <w:szCs w:val="22"/>
              </w:rPr>
              <m:t>i</m:t>
            </m:r>
          </m:sub>
        </m:sSub>
        <m:r>
          <m:rPr>
            <m:sty m:val="b"/>
          </m:rPr>
          <w:rPr>
            <w:rFonts w:ascii="Cambria Math" w:eastAsiaTheme="minorEastAsia" w:hAnsi="Cambria Math" w:cstheme="minorBidi"/>
            <w:sz w:val="22"/>
            <w:szCs w:val="22"/>
          </w:rPr>
          <m:t>≠</m:t>
        </m:r>
        <m:r>
          <m:rPr>
            <m:sty m:val="bi"/>
          </m:rPr>
          <w:rPr>
            <w:rFonts w:ascii="Cambria Math" w:eastAsiaTheme="minorEastAsia" w:hAnsi="Cambria Math" w:cstheme="minorBidi"/>
            <w:sz w:val="22"/>
            <w:szCs w:val="22"/>
          </w:rPr>
          <m:t>δ</m:t>
        </m:r>
      </m:oMath>
      <w:r w:rsidRPr="00093F5E">
        <w:rPr>
          <w:rFonts w:asciiTheme="minorHAnsi" w:eastAsiaTheme="minorEastAsia" w:hAnsiTheme="minorHAnsi" w:cstheme="minorBidi"/>
          <w:b w:val="0"/>
          <w:sz w:val="22"/>
          <w:szCs w:val="22"/>
        </w:rPr>
        <w:t xml:space="preserve"> for all </w:t>
      </w:r>
      <w:r w:rsidRPr="00093F5E">
        <w:rPr>
          <w:rFonts w:asciiTheme="minorHAnsi" w:eastAsiaTheme="minorEastAsia" w:hAnsiTheme="minorHAnsi" w:cstheme="minorBidi"/>
          <w:b w:val="0"/>
          <w:i/>
          <w:iCs/>
          <w:sz w:val="22"/>
          <w:szCs w:val="22"/>
        </w:rPr>
        <w:t>i</w:t>
      </w:r>
      <w:r w:rsidRPr="00093F5E">
        <w:rPr>
          <w:rFonts w:asciiTheme="minorHAnsi" w:eastAsiaTheme="minorEastAsia" w:hAnsiTheme="minorHAnsi" w:cstheme="minorBidi"/>
          <w:b w:val="0"/>
          <w:sz w:val="22"/>
          <w:szCs w:val="22"/>
        </w:rPr>
        <w:t xml:space="preserve"> and </w:t>
      </w:r>
      <m:oMath>
        <m:r>
          <m:rPr>
            <m:sty m:val="bi"/>
          </m:rPr>
          <w:rPr>
            <w:rFonts w:ascii="Cambria Math" w:eastAsiaTheme="minorEastAsia" w:hAnsi="Cambria Math" w:cstheme="minorBidi"/>
            <w:sz w:val="22"/>
            <w:szCs w:val="22"/>
          </w:rPr>
          <m:t>α</m:t>
        </m:r>
        <m:r>
          <m:rPr>
            <m:sty m:val="b"/>
          </m:rPr>
          <w:rPr>
            <w:rFonts w:ascii="Cambria Math" w:eastAsiaTheme="minorEastAsia" w:hAnsi="Cambria Math" w:cstheme="minorBidi"/>
            <w:sz w:val="22"/>
            <w:szCs w:val="22"/>
          </w:rPr>
          <m:t>≥0</m:t>
        </m:r>
      </m:oMath>
      <w:r w:rsidRPr="00093F5E">
        <w:rPr>
          <w:rFonts w:asciiTheme="minorHAnsi" w:eastAsiaTheme="minorEastAsia" w:hAnsiTheme="minorHAnsi" w:cstheme="minorBidi"/>
          <w:b w:val="0"/>
          <w:sz w:val="22"/>
          <w:szCs w:val="22"/>
        </w:rPr>
        <w:t xml:space="preserve">. To </w:t>
      </w:r>
      <w:r w:rsidR="00BE60FF" w:rsidRPr="00093F5E">
        <w:rPr>
          <w:rFonts w:asciiTheme="minorHAnsi" w:eastAsiaTheme="minorEastAsia" w:hAnsiTheme="minorHAnsi" w:cstheme="minorBidi"/>
          <w:b w:val="0"/>
          <w:sz w:val="22"/>
          <w:szCs w:val="22"/>
        </w:rPr>
        <w:t xml:space="preserve">evaluate the convergence over the long-run time horizon, </w:t>
      </w:r>
      <w:ins w:id="426" w:author="Author">
        <w:r w:rsidRPr="00093F5E">
          <w:rPr>
            <w:rFonts w:asciiTheme="minorHAnsi" w:eastAsiaTheme="minorEastAsia" w:hAnsiTheme="minorHAnsi" w:cstheme="minorBidi"/>
            <w:b w:val="0"/>
            <w:sz w:val="22"/>
            <w:szCs w:val="22"/>
          </w:rPr>
          <w:t>the</w:t>
        </w:r>
      </w:ins>
      <w:del w:id="427" w:author="Author">
        <w:r w:rsidRPr="00093F5E">
          <w:rPr>
            <w:rFonts w:asciiTheme="minorHAnsi" w:eastAsiaTheme="minorEastAsia" w:hAnsiTheme="minorHAnsi" w:cstheme="minorBidi"/>
            <w:b w:val="0"/>
            <w:sz w:val="22"/>
            <w:szCs w:val="22"/>
          </w:rPr>
          <w:delText>a</w:delText>
        </w:r>
      </w:del>
      <w:r w:rsidRPr="00093F5E">
        <w:rPr>
          <w:rFonts w:asciiTheme="minorHAnsi" w:eastAsiaTheme="minorEastAsia" w:hAnsiTheme="minorHAnsi" w:cstheme="minorBidi"/>
          <w:b w:val="0"/>
          <w:sz w:val="22"/>
          <w:szCs w:val="22"/>
        </w:rPr>
        <w:t xml:space="preserve"> relative transition parameter</w:t>
      </w:r>
      <w:r w:rsidR="00BE60FF" w:rsidRPr="00093F5E">
        <w:rPr>
          <w:rFonts w:asciiTheme="minorHAnsi" w:eastAsiaTheme="minorEastAsia" w:hAnsiTheme="minorHAnsi" w:cstheme="minorBidi"/>
          <w:b w:val="0"/>
          <w:sz w:val="22"/>
          <w:szCs w:val="22"/>
        </w:rPr>
        <w:t xml:space="preserve"> of </w:t>
      </w:r>
      <w:ins w:id="428" w:author="Author">
        <w:r w:rsidRPr="00093F5E">
          <w:rPr>
            <w:rFonts w:ascii="Calibri" w:eastAsia="Yu Mincho" w:hAnsi="Calibri"/>
            <w:b w:val="0"/>
            <w:sz w:val="22"/>
            <w:szCs w:val="22"/>
          </w:rPr>
          <w:t xml:space="preserve">an </w:t>
        </w:r>
      </w:ins>
      <w:r w:rsidRPr="00093F5E">
        <w:rPr>
          <w:rFonts w:ascii="Calibri" w:eastAsia="Yu Mincho" w:hAnsi="Calibri"/>
          <w:b w:val="0"/>
          <w:sz w:val="22"/>
          <w:szCs w:val="22"/>
        </w:rPr>
        <w:t>individual unit</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319BBC53" w14:textId="77777777" w:rsidTr="00E1186E">
        <w:tc>
          <w:tcPr>
            <w:tcW w:w="8080" w:type="dxa"/>
          </w:tcPr>
          <w:p w14:paraId="1FD84EB1" w14:textId="77777777" w:rsidR="00E1186E" w:rsidRPr="00093F5E" w:rsidRDefault="00093F5E" w:rsidP="00971B36">
            <w:pPr>
              <w:pStyle w:val="BodyText"/>
              <w:ind w:rightChars="959" w:right="2110"/>
              <w:rPr>
                <w:b w:val="0"/>
                <w:sz w:val="21"/>
                <w:szCs w:val="21"/>
              </w:rPr>
            </w:pPr>
            <w:r w:rsidRPr="00093F5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4F9F36" w14:textId="77777777" w:rsidR="00E1186E"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BE60FF" w:rsidRPr="00093F5E">
              <w:rPr>
                <w:b w:val="0"/>
                <w:sz w:val="21"/>
                <w:szCs w:val="21"/>
              </w:rPr>
              <w:t>4</w:t>
            </w:r>
            <w:r w:rsidRPr="00093F5E">
              <w:rPr>
                <w:b w:val="0"/>
                <w:sz w:val="21"/>
                <w:szCs w:val="21"/>
              </w:rPr>
              <w:t>)</w:t>
            </w:r>
          </w:p>
        </w:tc>
      </w:tr>
    </w:tbl>
    <w:p w14:paraId="3E949099" w14:textId="77777777" w:rsidR="00E1186E" w:rsidRPr="00093F5E" w:rsidRDefault="00E1186E" w:rsidP="00E1186E">
      <w:pPr>
        <w:pStyle w:val="BodyText"/>
        <w:jc w:val="both"/>
        <w:rPr>
          <w:b w:val="0"/>
          <w:sz w:val="21"/>
          <w:szCs w:val="21"/>
        </w:rPr>
      </w:pPr>
    </w:p>
    <w:p w14:paraId="647C0C41" w14:textId="77777777" w:rsidR="00F06AAD" w:rsidRPr="00093F5E" w:rsidRDefault="00093F5E" w:rsidP="00E1186E">
      <w:pPr>
        <w:pStyle w:val="BodyText"/>
        <w:spacing w:line="360" w:lineRule="auto"/>
        <w:ind w:left="720"/>
        <w:jc w:val="both"/>
        <w:rPr>
          <w:rFonts w:asciiTheme="minorHAnsi" w:eastAsiaTheme="minorEastAsia" w:hAnsiTheme="minorHAnsi" w:cstheme="minorBidi"/>
          <w:b w:val="0"/>
          <w:sz w:val="22"/>
          <w:szCs w:val="22"/>
        </w:rPr>
      </w:pPr>
      <w:del w:id="429" w:author="Author">
        <w:r w:rsidRPr="00093F5E" w:rsidDel="00633E5E">
          <w:rPr>
            <w:rFonts w:asciiTheme="minorHAnsi" w:eastAsiaTheme="minorEastAsia" w:hAnsiTheme="minorHAnsi" w:cstheme="minorBidi"/>
            <w:b w:val="0"/>
            <w:sz w:val="22"/>
            <w:szCs w:val="22"/>
          </w:rPr>
          <w:delText xml:space="preserve">Basically, </w:delText>
        </w:r>
      </w:del>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represents the </w:t>
      </w:r>
      <w:r w:rsidR="00B05930" w:rsidRPr="00093F5E">
        <w:rPr>
          <w:rFonts w:asciiTheme="minorHAnsi" w:eastAsiaTheme="minorEastAsia" w:hAnsiTheme="minorHAnsi" w:cstheme="minorBidi"/>
          <w:b w:val="0"/>
          <w:sz w:val="22"/>
          <w:szCs w:val="22"/>
        </w:rPr>
        <w:t>specific</w:t>
      </w:r>
      <w:r w:rsidRPr="00093F5E">
        <w:rPr>
          <w:rFonts w:asciiTheme="minorHAnsi" w:eastAsiaTheme="minorEastAsia" w:hAnsiTheme="minorHAnsi" w:cstheme="minorBidi"/>
          <w:b w:val="0"/>
          <w:sz w:val="22"/>
          <w:szCs w:val="22"/>
        </w:rPr>
        <w:t xml:space="preserve"> </w:t>
      </w:r>
      <w:ins w:id="430" w:author="Author">
        <w:r w:rsidRPr="00093F5E">
          <w:rPr>
            <w:rFonts w:asciiTheme="minorHAnsi" w:eastAsiaTheme="minorEastAsia" w:hAnsiTheme="minorHAnsi" w:cstheme="minorBidi"/>
            <w:b w:val="0"/>
            <w:sz w:val="22"/>
            <w:szCs w:val="22"/>
          </w:rPr>
          <w:t>behaviour</w:t>
        </w:r>
      </w:ins>
      <w:del w:id="431" w:author="Author">
        <w:r w:rsidRPr="00093F5E">
          <w:rPr>
            <w:rFonts w:asciiTheme="minorHAnsi" w:eastAsiaTheme="minorEastAsia" w:hAnsiTheme="minorHAnsi" w:cstheme="minorBidi"/>
            <w:b w:val="0"/>
            <w:sz w:val="22"/>
            <w:szCs w:val="22"/>
          </w:rPr>
          <w:delText>behavior</w:delText>
        </w:r>
      </w:del>
      <w:r w:rsidRPr="00093F5E">
        <w:rPr>
          <w:rFonts w:asciiTheme="minorHAnsi" w:eastAsiaTheme="minorEastAsia" w:hAnsiTheme="minorHAnsi" w:cstheme="minorBidi"/>
          <w:b w:val="0"/>
          <w:sz w:val="22"/>
          <w:szCs w:val="22"/>
        </w:rPr>
        <w:t xml:space="preserve"> of individual unit </w:t>
      </w:r>
      <w:r w:rsidRPr="00093F5E">
        <w:rPr>
          <w:rFonts w:asciiTheme="minorHAnsi" w:eastAsiaTheme="minorEastAsia" w:hAnsiTheme="minorHAnsi" w:cstheme="minorBidi"/>
          <w:b w:val="0"/>
          <w:i/>
          <w:iCs/>
          <w:sz w:val="22"/>
          <w:szCs w:val="22"/>
        </w:rPr>
        <w:t>i</w:t>
      </w:r>
      <w:r w:rsidRPr="00093F5E">
        <w:rPr>
          <w:rFonts w:asciiTheme="minorHAnsi" w:eastAsiaTheme="minorEastAsia" w:hAnsiTheme="minorHAnsi" w:cstheme="minorBidi"/>
          <w:b w:val="0"/>
          <w:sz w:val="22"/>
          <w:szCs w:val="22"/>
        </w:rPr>
        <w:t xml:space="preserve"> against </w:t>
      </w:r>
      <w:r w:rsidR="00B05930" w:rsidRPr="00093F5E">
        <w:rPr>
          <w:rFonts w:asciiTheme="minorHAnsi" w:eastAsiaTheme="minorEastAsia" w:hAnsiTheme="minorHAnsi" w:cstheme="minorBidi"/>
          <w:b w:val="0"/>
          <w:sz w:val="22"/>
          <w:szCs w:val="22"/>
        </w:rPr>
        <w:t xml:space="preserve">the </w:t>
      </w:r>
      <w:r w:rsidRPr="00093F5E">
        <w:rPr>
          <w:rFonts w:asciiTheme="minorHAnsi" w:eastAsiaTheme="minorEastAsia" w:hAnsiTheme="minorHAnsi" w:cstheme="minorBidi"/>
          <w:b w:val="0"/>
          <w:sz w:val="22"/>
          <w:szCs w:val="22"/>
        </w:rPr>
        <w:t>cross-sectional average. In the state of convergence</w:t>
      </w:r>
      <w:r w:rsidR="00913A5F" w:rsidRPr="00093F5E">
        <w:rPr>
          <w:rFonts w:asciiTheme="minorHAnsi" w:eastAsiaTheme="minorEastAsia" w:hAnsiTheme="minorHAnsi" w:cstheme="minorBidi"/>
          <w:b w:val="0"/>
          <w:sz w:val="22"/>
          <w:szCs w:val="22"/>
        </w:rPr>
        <w:t xml:space="preserve"> under equation 3,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eastAsiaTheme="minorEastAsia" w:hAnsi="Cambria Math" w:cstheme="minorBidi"/>
            <w:sz w:val="22"/>
            <w:szCs w:val="22"/>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Pr="00093F5E">
        <w:rPr>
          <w:rFonts w:asciiTheme="minorHAnsi" w:eastAsiaTheme="minorEastAsia" w:hAnsiTheme="minorHAnsi" w:cstheme="minorBidi"/>
          <w:b w:val="0"/>
          <w:sz w:val="22"/>
          <w:szCs w:val="22"/>
        </w:rPr>
        <w:t>,</w:t>
      </w:r>
      <w:r w:rsidR="00913A5F" w:rsidRPr="00093F5E">
        <w:rPr>
          <w:rFonts w:asciiTheme="minorHAnsi" w:eastAsiaTheme="minorEastAsia" w:hAnsiTheme="minorHAnsi" w:cstheme="minorBidi"/>
          <w:b w:val="0"/>
          <w:sz w:val="22"/>
          <w:szCs w:val="22"/>
        </w:rPr>
        <w:t xml:space="preserve"> then</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it</m:t>
            </m:r>
          </m:sub>
        </m:sSub>
        <m:r>
          <m:rPr>
            <m:sty m:val="b"/>
          </m:rPr>
          <w:rPr>
            <w:rFonts w:ascii="Cambria Math" w:eastAsiaTheme="minorEastAsia" w:hAnsi="Cambria Math" w:cstheme="minorBidi"/>
            <w:sz w:val="22"/>
            <w:szCs w:val="22"/>
          </w:rPr>
          <m:t>→1</m:t>
        </m:r>
      </m:oMath>
      <w:r w:rsidR="00913A5F" w:rsidRPr="00093F5E">
        <w:rPr>
          <w:rFonts w:asciiTheme="minorHAnsi" w:eastAsiaTheme="minorEastAsia" w:hAnsiTheme="minorHAnsi" w:cstheme="minorBidi"/>
          <w:b w:val="0"/>
          <w:sz w:val="22"/>
          <w:szCs w:val="22"/>
        </w:rPr>
        <w:t>.</w:t>
      </w:r>
      <w:r w:rsidRPr="00093F5E">
        <w:rPr>
          <w:rFonts w:asciiTheme="minorHAnsi" w:eastAsiaTheme="minorEastAsia" w:hAnsiTheme="minorHAnsi" w:cstheme="minorBidi"/>
          <w:b w:val="0"/>
          <w:sz w:val="22"/>
          <w:szCs w:val="22"/>
        </w:rPr>
        <w:t xml:space="preserve"> </w:t>
      </w:r>
      <w:r w:rsidR="00913A5F" w:rsidRPr="00093F5E">
        <w:rPr>
          <w:rFonts w:asciiTheme="minorHAnsi" w:eastAsiaTheme="minorEastAsia" w:hAnsiTheme="minorHAnsi" w:cstheme="minorBidi"/>
          <w:b w:val="0"/>
          <w:sz w:val="22"/>
          <w:szCs w:val="22"/>
        </w:rPr>
        <w:t xml:space="preserve">This also implies that </w:t>
      </w:r>
      <w:r w:rsidRPr="00093F5E">
        <w:rPr>
          <w:rFonts w:asciiTheme="minorHAnsi" w:eastAsiaTheme="minorEastAsia" w:hAnsiTheme="minorHAnsi" w:cstheme="minorBidi"/>
          <w:b w:val="0"/>
          <w:sz w:val="22"/>
          <w:szCs w:val="22"/>
        </w:rPr>
        <w:t xml:space="preserve">the cross-sectional variance of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it</m:t>
            </m:r>
          </m:sub>
        </m:sSub>
      </m:oMath>
      <w:r w:rsidR="00913A5F" w:rsidRPr="00093F5E">
        <w:rPr>
          <w:rFonts w:asciiTheme="minorHAnsi" w:eastAsiaTheme="minorEastAsia" w:hAnsiTheme="minorHAnsi" w:cstheme="minorBidi" w:hint="eastAsia"/>
          <w:b w:val="0"/>
          <w:sz w:val="22"/>
          <w:szCs w:val="22"/>
        </w:rPr>
        <w:t xml:space="preserve"> </w:t>
      </w:r>
      <w:r w:rsidR="00913A5F" w:rsidRPr="00093F5E">
        <w:rPr>
          <w:rFonts w:asciiTheme="minorHAnsi" w:eastAsiaTheme="minorEastAsia" w:hAnsiTheme="minorHAnsi" w:cstheme="minorBidi"/>
          <w:b w:val="0"/>
          <w:sz w:val="22"/>
          <w:szCs w:val="22"/>
        </w:rPr>
        <w:t xml:space="preserve">converges to 0 </w:t>
      </w:r>
      <m:oMath>
        <m:r>
          <m:rPr>
            <m:sty m:val="bi"/>
          </m:rPr>
          <w:rPr>
            <w:rFonts w:ascii="Cambria Math" w:eastAsiaTheme="minorEastAsia" w:hAnsi="Cambria Math" w:cstheme="minorBidi"/>
            <w:sz w:val="22"/>
            <w:szCs w:val="22"/>
          </w:rPr>
          <m:t>(</m:t>
        </m:r>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t</m:t>
            </m:r>
          </m:sub>
        </m:sSub>
      </m:oMath>
      <w:r w:rsidR="00913A5F"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m:t>
        </m:r>
      </m:oMath>
      <w:r w:rsidR="00913A5F" w:rsidRPr="00093F5E">
        <w:rPr>
          <w:rFonts w:asciiTheme="minorHAnsi" w:eastAsiaTheme="minorEastAsia" w:hAnsiTheme="minorHAnsi" w:cstheme="minorBidi"/>
          <w:b w:val="0"/>
          <w:sz w:val="22"/>
          <w:szCs w:val="22"/>
        </w:rPr>
        <w:t xml:space="preserve"> 0)</w:t>
      </w:r>
      <w:r w:rsidRPr="00093F5E">
        <w:rPr>
          <w:rFonts w:asciiTheme="minorHAnsi" w:eastAsiaTheme="minorEastAsia" w:hAnsiTheme="minorHAnsi" w:cstheme="minorBidi"/>
          <w:b w:val="0"/>
          <w:sz w:val="22"/>
          <w:szCs w:val="22"/>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317F6280" w14:textId="77777777" w:rsidTr="00E1186E">
        <w:tc>
          <w:tcPr>
            <w:tcW w:w="8080" w:type="dxa"/>
          </w:tcPr>
          <w:p w14:paraId="05EF0F2E" w14:textId="77777777" w:rsidR="00E1186E" w:rsidRPr="00093F5E" w:rsidRDefault="00093F5E" w:rsidP="00971B36">
            <w:pPr>
              <w:pStyle w:val="BodyText"/>
              <w:ind w:rightChars="959" w:right="2110"/>
              <w:rPr>
                <w:b w:val="0"/>
                <w:sz w:val="21"/>
                <w:szCs w:val="21"/>
              </w:rPr>
            </w:pPr>
            <w:r w:rsidRPr="00093F5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eastAsiaTheme="minorEastAsia" w:hAnsi="Cambria Math" w:cstheme="minorBidi"/>
                  <w:sz w:val="22"/>
                  <w:szCs w:val="22"/>
                </w:rPr>
                <m:t>→∞</m:t>
              </m:r>
            </m:oMath>
          </w:p>
        </w:tc>
        <w:tc>
          <w:tcPr>
            <w:tcW w:w="567" w:type="dxa"/>
          </w:tcPr>
          <w:p w14:paraId="3F260AF6" w14:textId="77777777" w:rsidR="00E1186E"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913A5F" w:rsidRPr="00093F5E">
              <w:rPr>
                <w:b w:val="0"/>
                <w:sz w:val="21"/>
                <w:szCs w:val="21"/>
              </w:rPr>
              <w:t>5</w:t>
            </w:r>
            <w:r w:rsidRPr="00093F5E">
              <w:rPr>
                <w:b w:val="0"/>
                <w:sz w:val="21"/>
                <w:szCs w:val="21"/>
              </w:rPr>
              <w:t>)</w:t>
            </w:r>
          </w:p>
        </w:tc>
      </w:tr>
    </w:tbl>
    <w:p w14:paraId="7EF287E3" w14:textId="77777777" w:rsidR="00F06AAD" w:rsidRPr="00093F5E" w:rsidRDefault="00093F5E" w:rsidP="00E1186E">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where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t</m:t>
            </m:r>
          </m:sub>
        </m:sSub>
      </m:oMath>
      <w:r w:rsidRPr="00093F5E">
        <w:rPr>
          <w:rFonts w:asciiTheme="minorHAnsi" w:eastAsiaTheme="minorEastAsia" w:hAnsiTheme="minorHAnsi" w:cstheme="minorBidi"/>
          <w:b w:val="0"/>
          <w:sz w:val="22"/>
          <w:szCs w:val="22"/>
        </w:rPr>
        <w:t xml:space="preserve"> </w:t>
      </w:r>
      <m:oMath>
        <m:r>
          <m:rPr>
            <m:sty m:val="bi"/>
          </m:rPr>
          <w:rPr>
            <w:rFonts w:ascii="Cambria Math" w:eastAsiaTheme="minorEastAsia" w:hAnsi="Cambria Math" w:cstheme="minorBidi"/>
            <w:sz w:val="22"/>
            <w:szCs w:val="22"/>
          </w:rPr>
          <m:t xml:space="preserve">= </m:t>
        </m:r>
        <m:sSubSup>
          <m:sSubSupPr>
            <m:ctrlPr>
              <w:rPr>
                <w:rFonts w:ascii="Cambria Math" w:eastAsiaTheme="minorEastAsia" w:hAnsi="Cambria Math" w:cstheme="minorBidi"/>
                <w:b w:val="0"/>
                <w:i/>
                <w:sz w:val="22"/>
                <w:szCs w:val="22"/>
              </w:rPr>
            </m:ctrlPr>
          </m:sSubSupPr>
          <m:e>
            <m:r>
              <m:rPr>
                <m:sty m:val="bi"/>
              </m:rPr>
              <w:rPr>
                <w:rFonts w:ascii="Cambria Math" w:eastAsiaTheme="minorEastAsia" w:hAnsi="Cambria Math" w:cstheme="minorBidi"/>
                <w:sz w:val="22"/>
                <w:szCs w:val="22"/>
              </w:rPr>
              <m:t>σ</m:t>
            </m:r>
          </m:e>
          <m:sub>
            <m:r>
              <m:rPr>
                <m:sty m:val="bi"/>
              </m:rPr>
              <w:rPr>
                <w:rFonts w:ascii="Cambria Math" w:eastAsiaTheme="minorEastAsia" w:hAnsi="Cambria Math" w:cstheme="minorBidi"/>
                <w:sz w:val="22"/>
                <w:szCs w:val="22"/>
              </w:rPr>
              <m:t>t</m:t>
            </m:r>
          </m:sub>
          <m:sup>
            <m:r>
              <m:rPr>
                <m:sty m:val="bi"/>
              </m:rPr>
              <w:rPr>
                <w:rFonts w:ascii="Cambria Math" w:eastAsiaTheme="minorEastAsia" w:hAnsi="Cambria Math" w:cstheme="minorBidi"/>
                <w:sz w:val="22"/>
                <w:szCs w:val="22"/>
              </w:rPr>
              <m:t>2</m:t>
            </m:r>
          </m:sup>
        </m:sSubSup>
      </m:oMath>
      <w:r w:rsidRPr="00093F5E">
        <w:rPr>
          <w:rFonts w:asciiTheme="minorHAnsi" w:eastAsiaTheme="minorEastAsia" w:hAnsiTheme="minorHAnsi" w:cstheme="minorBidi"/>
          <w:b w:val="0"/>
          <w:sz w:val="22"/>
          <w:szCs w:val="22"/>
        </w:rPr>
        <w:t>.</w:t>
      </w:r>
    </w:p>
    <w:p w14:paraId="395402EE" w14:textId="77777777" w:rsidR="00F06AAD" w:rsidRPr="00093F5E" w:rsidRDefault="00093F5E" w:rsidP="00E1186E">
      <w:pPr>
        <w:pStyle w:val="BodyText"/>
        <w:spacing w:line="360" w:lineRule="auto"/>
        <w:ind w:left="720" w:firstLine="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To </w:t>
      </w:r>
      <w:r w:rsidR="00D24642" w:rsidRPr="00093F5E">
        <w:rPr>
          <w:rFonts w:asciiTheme="minorHAnsi" w:eastAsiaTheme="minorEastAsia" w:hAnsiTheme="minorHAnsi" w:cstheme="minorBidi"/>
          <w:b w:val="0"/>
          <w:sz w:val="22"/>
          <w:szCs w:val="22"/>
        </w:rPr>
        <w:t xml:space="preserve">empirically </w:t>
      </w:r>
      <w:r w:rsidRPr="00093F5E">
        <w:rPr>
          <w:rFonts w:asciiTheme="minorHAnsi" w:eastAsiaTheme="minorEastAsia" w:hAnsiTheme="minorHAnsi" w:cstheme="minorBidi"/>
          <w:b w:val="0"/>
          <w:sz w:val="22"/>
          <w:szCs w:val="22"/>
        </w:rPr>
        <w:t>investigate the presence of convergence</w:t>
      </w:r>
      <w:ins w:id="432" w:author="Author">
        <w:r w:rsidR="00633E5E">
          <w:rPr>
            <w:rFonts w:asciiTheme="minorHAnsi" w:eastAsiaTheme="minorEastAsia" w:hAnsiTheme="minorHAnsi" w:cstheme="minorBidi"/>
            <w:b w:val="0"/>
            <w:sz w:val="22"/>
            <w:szCs w:val="22"/>
          </w:rPr>
          <w:t>:</w:t>
        </w:r>
      </w:ins>
      <w:del w:id="433" w:author="Author">
        <w:r w:rsidRPr="00093F5E" w:rsidDel="00633E5E">
          <w:rPr>
            <w:rFonts w:asciiTheme="minorHAnsi" w:eastAsiaTheme="minorEastAsia" w:hAnsiTheme="minorHAnsi" w:cstheme="minorBidi"/>
            <w:b w:val="0"/>
            <w:sz w:val="22"/>
            <w:szCs w:val="22"/>
          </w:rPr>
          <w:delText>,</w:delText>
        </w:r>
      </w:del>
      <w:r w:rsidRPr="00093F5E">
        <w:rPr>
          <w:rFonts w:asciiTheme="minorHAnsi" w:eastAsiaTheme="minorEastAsia" w:hAnsiTheme="minorHAnsi" w:cstheme="minorBidi"/>
          <w:b w:val="0"/>
          <w:sz w:val="22"/>
          <w:szCs w:val="22"/>
        </w:rPr>
        <w:t xml:space="preserve"> the null hypothesis </w:t>
      </w:r>
      <w:r w:rsidR="00D24642" w:rsidRPr="00093F5E">
        <w:rPr>
          <w:rFonts w:asciiTheme="minorHAnsi" w:eastAsiaTheme="minorEastAsia" w:hAnsiTheme="minorHAnsi" w:cstheme="minorBidi"/>
          <w:b w:val="0"/>
          <w:sz w:val="22"/>
          <w:szCs w:val="22"/>
        </w:rPr>
        <w:t xml:space="preserve">is tested with </w:t>
      </w:r>
      <w:ins w:id="434" w:author="Author">
        <w:r w:rsidRPr="00093F5E">
          <w:rPr>
            <w:rFonts w:ascii="Calibri" w:eastAsia="Yu Mincho" w:hAnsi="Calibri"/>
            <w:b w:val="0"/>
            <w:sz w:val="22"/>
            <w:szCs w:val="22"/>
          </w:rPr>
          <w:t xml:space="preserve">a </w:t>
        </w:r>
      </w:ins>
      <w:r w:rsidRPr="00093F5E">
        <w:rPr>
          <w:rFonts w:asciiTheme="minorHAnsi" w:eastAsiaTheme="minorEastAsia" w:hAnsiTheme="minorHAnsi" w:cstheme="minorBidi"/>
          <w:b w:val="0"/>
          <w:sz w:val="22"/>
          <w:szCs w:val="22"/>
        </w:rPr>
        <w:t xml:space="preserve">log t regression model based on the variance ratio </w:t>
      </w:r>
      <m:oMath>
        <m:f>
          <m:fPr>
            <m:ctrlPr>
              <w:rPr>
                <w:rFonts w:ascii="Cambria Math" w:eastAsiaTheme="minorEastAsia" w:hAnsi="Cambria Math" w:cstheme="minorBidi"/>
                <w:bCs/>
                <w:i/>
                <w:sz w:val="22"/>
                <w:szCs w:val="22"/>
              </w:rPr>
            </m:ctrlPr>
          </m:fPr>
          <m:num>
            <m:sSub>
              <m:sSubPr>
                <m:ctrlPr>
                  <w:rPr>
                    <w:rFonts w:ascii="Cambria Math" w:eastAsiaTheme="minorEastAsia" w:hAnsi="Cambria Math" w:cstheme="minorBidi"/>
                    <w:bCs/>
                    <w:i/>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1</m:t>
                </m:r>
              </m:sub>
            </m:sSub>
          </m:num>
          <m:den>
            <m:sSub>
              <m:sSubPr>
                <m:ctrlPr>
                  <w:rPr>
                    <w:rFonts w:ascii="Cambria Math" w:eastAsiaTheme="minorEastAsia" w:hAnsi="Cambria Math" w:cstheme="minorBidi"/>
                    <w:bCs/>
                    <w:i/>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t</m:t>
                </m:r>
              </m:sub>
            </m:sSub>
          </m:den>
        </m:f>
      </m:oMath>
      <w:r w:rsidRPr="00093F5E">
        <w:rPr>
          <w:rFonts w:asciiTheme="minorHAnsi" w:eastAsiaTheme="minorEastAsia" w:hAnsiTheme="minorHAnsi" w:cstheme="minorBidi"/>
          <w:bCs/>
          <w:sz w:val="22"/>
          <w:szCs w:val="22"/>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4C99495C" w14:textId="77777777" w:rsidTr="000B2C99">
        <w:tc>
          <w:tcPr>
            <w:tcW w:w="8080" w:type="dxa"/>
          </w:tcPr>
          <w:p w14:paraId="67013ADA" w14:textId="77777777" w:rsidR="000B2C99" w:rsidRPr="00093F5E" w:rsidRDefault="00093F5E" w:rsidP="000B2C99">
            <w:pPr>
              <w:pStyle w:val="BodyText"/>
              <w:ind w:leftChars="14" w:left="31" w:rightChars="595" w:right="1309"/>
              <w:rPr>
                <w:b w:val="0"/>
                <w:sz w:val="21"/>
                <w:szCs w:val="21"/>
              </w:rPr>
            </w:pPr>
            <w:r w:rsidRPr="00093F5E">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 xml:space="preserve">&amp; for t=[rT],[rT]+1,…,T with r </m:t>
                  </m:r>
                  <m:r>
                    <m:rPr>
                      <m:sty m:val="bi"/>
                    </m:rPr>
                    <w:rPr>
                      <w:rFonts w:ascii="Cambria Math" w:hAnsi="Cambria Math" w:hint="eastAsia"/>
                      <w:sz w:val="21"/>
                      <w:szCs w:val="21"/>
                    </w:rPr>
                    <m:t>∈</m:t>
                  </m:r>
                  <m:r>
                    <m:rPr>
                      <m:sty m:val="bi"/>
                    </m:rPr>
                    <w:rPr>
                      <w:rFonts w:ascii="Cambria Math" w:hAnsi="Cambria Math"/>
                      <w:sz w:val="21"/>
                      <w:szCs w:val="21"/>
                    </w:rPr>
                    <m:t>(0,1)</m:t>
                  </m:r>
                </m:e>
              </m:eqArr>
            </m:oMath>
          </w:p>
        </w:tc>
        <w:tc>
          <w:tcPr>
            <w:tcW w:w="567" w:type="dxa"/>
          </w:tcPr>
          <w:p w14:paraId="353BA798" w14:textId="77777777" w:rsidR="000B2C99"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3116E1" w:rsidRPr="00093F5E">
              <w:rPr>
                <w:b w:val="0"/>
                <w:sz w:val="21"/>
                <w:szCs w:val="21"/>
              </w:rPr>
              <w:t>6</w:t>
            </w:r>
            <w:r w:rsidRPr="00093F5E">
              <w:rPr>
                <w:b w:val="0"/>
                <w:sz w:val="21"/>
                <w:szCs w:val="21"/>
              </w:rPr>
              <w:t>)</w:t>
            </w:r>
          </w:p>
        </w:tc>
      </w:tr>
    </w:tbl>
    <w:p w14:paraId="2FA031C7" w14:textId="77777777" w:rsidR="00E1186E" w:rsidRPr="00093F5E" w:rsidRDefault="00E1186E" w:rsidP="000B2C99">
      <w:pPr>
        <w:pStyle w:val="BodyText"/>
        <w:jc w:val="both"/>
        <w:rPr>
          <w:b w:val="0"/>
          <w:sz w:val="21"/>
          <w:szCs w:val="21"/>
        </w:rPr>
      </w:pPr>
    </w:p>
    <w:p w14:paraId="2FA27397" w14:textId="77777777" w:rsidR="00E40C42" w:rsidRPr="00093F5E" w:rsidRDefault="00093F5E" w:rsidP="0011388F">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From the</w:t>
      </w:r>
      <w:r w:rsidR="00F06AAD" w:rsidRPr="00093F5E">
        <w:rPr>
          <w:rFonts w:asciiTheme="minorHAnsi" w:eastAsiaTheme="minorEastAsia" w:hAnsiTheme="minorHAnsi" w:cstheme="minorBidi"/>
          <w:b w:val="0"/>
          <w:sz w:val="22"/>
          <w:szCs w:val="22"/>
        </w:rPr>
        <w:t xml:space="preserve"> Monte Carlo</w:t>
      </w:r>
      <w:r w:rsidRPr="00093F5E">
        <w:rPr>
          <w:rFonts w:asciiTheme="minorHAnsi" w:eastAsiaTheme="minorEastAsia" w:hAnsiTheme="minorHAnsi" w:cstheme="minorBidi"/>
          <w:b w:val="0"/>
          <w:sz w:val="22"/>
          <w:szCs w:val="22"/>
        </w:rPr>
        <w:t xml:space="preserve"> simulation</w:t>
      </w:r>
      <w:r w:rsidR="00F06AAD" w:rsidRPr="00093F5E">
        <w:rPr>
          <w:rFonts w:asciiTheme="minorHAnsi" w:eastAsiaTheme="minorEastAsia" w:hAnsiTheme="minorHAnsi" w:cstheme="minorBidi"/>
          <w:b w:val="0"/>
          <w:sz w:val="22"/>
          <w:szCs w:val="22"/>
        </w:rPr>
        <w:t xml:space="preserve">, </w:t>
      </w:r>
      <w:r w:rsidR="00F06AAD" w:rsidRPr="00093F5E">
        <w:rPr>
          <w:rFonts w:asciiTheme="minorHAnsi" w:eastAsiaTheme="minorEastAsia" w:hAnsiTheme="minorHAnsi" w:cstheme="minorBidi"/>
          <w:b w:val="0"/>
          <w:sz w:val="22"/>
          <w:szCs w:val="22"/>
        </w:rPr>
        <w:fldChar w:fldCharType="begin"/>
      </w:r>
      <w:r w:rsidR="00F06AAD" w:rsidRPr="00093F5E">
        <w:rPr>
          <w:rFonts w:asciiTheme="minorHAnsi" w:eastAsiaTheme="minorEastAsia" w:hAnsiTheme="minorHAnsi" w:cstheme="minorBidi"/>
          <w:b w:val="0"/>
          <w:sz w:val="22"/>
          <w:szCs w:val="22"/>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6AAD" w:rsidRPr="00093F5E">
        <w:rPr>
          <w:rFonts w:asciiTheme="minorHAnsi" w:eastAsiaTheme="minorEastAsia" w:hAnsiTheme="minorHAnsi" w:cstheme="minorBidi"/>
          <w:b w:val="0"/>
          <w:sz w:val="22"/>
          <w:szCs w:val="22"/>
        </w:rPr>
        <w:fldChar w:fldCharType="separate"/>
      </w:r>
      <w:r w:rsidR="00F06AAD" w:rsidRPr="00093F5E">
        <w:rPr>
          <w:rFonts w:asciiTheme="minorHAnsi" w:eastAsiaTheme="minorEastAsia" w:hAnsiTheme="minorHAnsi" w:cstheme="minorBidi"/>
          <w:b w:val="0"/>
          <w:sz w:val="22"/>
          <w:szCs w:val="22"/>
        </w:rPr>
        <w:t>Phillips &amp; Sul (2007)</w:t>
      </w:r>
      <w:r w:rsidR="00F06AAD" w:rsidRPr="00093F5E">
        <w:rPr>
          <w:rFonts w:asciiTheme="minorHAnsi" w:eastAsiaTheme="minorEastAsia" w:hAnsiTheme="minorHAnsi" w:cstheme="minorBidi"/>
          <w:b w:val="0"/>
          <w:sz w:val="22"/>
          <w:szCs w:val="22"/>
        </w:rPr>
        <w:fldChar w:fldCharType="end"/>
      </w:r>
      <w:r w:rsidR="00F06AAD"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 xml:space="preserve">argue that setting </w:t>
      </w:r>
      <m:oMath>
        <m:r>
          <m:rPr>
            <m:sty m:val="bi"/>
          </m:rPr>
          <w:rPr>
            <w:rFonts w:ascii="Cambria Math" w:eastAsiaTheme="minorEastAsia" w:hAnsi="Cambria Math" w:cstheme="minorBidi"/>
            <w:sz w:val="22"/>
            <w:szCs w:val="22"/>
          </w:rPr>
          <m:t>r</m:t>
        </m:r>
        <m:r>
          <m:rPr>
            <m:sty m:val="b"/>
          </m:rPr>
          <w:rPr>
            <w:rFonts w:ascii="Cambria Math" w:eastAsiaTheme="minorEastAsia" w:hAnsi="Cambria Math" w:cstheme="minorBidi"/>
            <w:sz w:val="22"/>
            <w:szCs w:val="22"/>
          </w:rPr>
          <m:t>=0.3</m:t>
        </m:r>
      </m:oMath>
      <w:r w:rsidRPr="00093F5E">
        <w:rPr>
          <w:rFonts w:asciiTheme="minorHAnsi" w:eastAsiaTheme="minorEastAsia" w:hAnsiTheme="minorHAnsi" w:cstheme="minorBidi"/>
          <w:b w:val="0"/>
          <w:sz w:val="22"/>
          <w:szCs w:val="22"/>
        </w:rPr>
        <w:t xml:space="preserve"> is recommended.</w:t>
      </w:r>
      <w:r w:rsidR="00F06AAD" w:rsidRPr="00093F5E">
        <w:rPr>
          <w:rFonts w:asciiTheme="minorHAnsi" w:eastAsiaTheme="minorEastAsia" w:hAnsiTheme="minorHAnsi" w:cstheme="minorBidi"/>
          <w:b w:val="0"/>
          <w:sz w:val="22"/>
          <w:szCs w:val="22"/>
        </w:rPr>
        <w:t xml:space="preserve"> </w:t>
      </w:r>
      <w:r w:rsidR="009B380D" w:rsidRPr="00093F5E">
        <w:rPr>
          <w:rFonts w:asciiTheme="minorHAnsi" w:eastAsiaTheme="minorEastAsia" w:hAnsiTheme="minorHAnsi" w:cstheme="minorBidi"/>
          <w:b w:val="0"/>
          <w:sz w:val="22"/>
          <w:szCs w:val="22"/>
        </w:rPr>
        <w:t>The null hypothesis is rejected when</w:t>
      </w:r>
      <w:r w:rsidR="00F06AAD"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&lt;-1.65</m:t>
        </m:r>
      </m:oMath>
      <w:r w:rsidR="009B380D" w:rsidRPr="00093F5E">
        <w:rPr>
          <w:rFonts w:asciiTheme="minorHAnsi" w:eastAsiaTheme="minorEastAsia" w:hAnsiTheme="minorHAnsi" w:cstheme="minorBidi"/>
          <w:b w:val="0"/>
          <w:sz w:val="22"/>
          <w:szCs w:val="22"/>
        </w:rPr>
        <w:t>;</w:t>
      </w:r>
      <w:r w:rsidR="003116E1" w:rsidRPr="00093F5E">
        <w:rPr>
          <w:rFonts w:asciiTheme="minorHAnsi" w:eastAsiaTheme="minorEastAsia" w:hAnsiTheme="minorHAnsi" w:cstheme="minorBidi"/>
          <w:b w:val="0"/>
          <w:sz w:val="22"/>
          <w:szCs w:val="22"/>
        </w:rPr>
        <w:t xml:space="preserve"> </w:t>
      </w:r>
      <w:r w:rsidR="009B380D" w:rsidRPr="00093F5E">
        <w:rPr>
          <w:rFonts w:asciiTheme="minorHAnsi" w:eastAsiaTheme="minorEastAsia" w:hAnsiTheme="minorHAnsi" w:cstheme="minorBidi"/>
          <w:b w:val="0"/>
          <w:sz w:val="22"/>
          <w:szCs w:val="22"/>
        </w:rPr>
        <w:t>if that is the case, the next step is to identify relative or club convergence</w:t>
      </w:r>
      <w:ins w:id="435" w:author="Author">
        <w:r w:rsidRPr="00093F5E">
          <w:rPr>
            <w:rFonts w:ascii="Calibri" w:eastAsia="Yu Mincho" w:hAnsi="Calibri"/>
            <w:b w:val="0"/>
            <w:sz w:val="22"/>
            <w:szCs w:val="22"/>
          </w:rPr>
          <w:t>.</w:t>
        </w:r>
      </w:ins>
      <w:r w:rsidR="003116E1" w:rsidRPr="00093F5E">
        <w:rPr>
          <w:rFonts w:asciiTheme="minorHAnsi" w:eastAsiaTheme="minorEastAsia" w:hAnsiTheme="minorHAnsi" w:cstheme="minorBidi"/>
          <w:b w:val="0"/>
          <w:sz w:val="22"/>
          <w:szCs w:val="22"/>
        </w:rPr>
        <w:t xml:space="preserve"> </w:t>
      </w:r>
    </w:p>
    <w:p w14:paraId="06392899" w14:textId="77777777" w:rsidR="0011388F" w:rsidRPr="00093F5E" w:rsidRDefault="0011388F" w:rsidP="0011388F">
      <w:pPr>
        <w:pStyle w:val="BodyText"/>
        <w:spacing w:line="360" w:lineRule="auto"/>
        <w:ind w:left="720"/>
        <w:jc w:val="both"/>
        <w:rPr>
          <w:rFonts w:asciiTheme="minorHAnsi" w:eastAsiaTheme="minorEastAsia" w:hAnsiTheme="minorHAnsi" w:cstheme="minorBidi"/>
          <w:b w:val="0"/>
          <w:sz w:val="22"/>
          <w:szCs w:val="22"/>
        </w:rPr>
      </w:pPr>
    </w:p>
    <w:p w14:paraId="59D726A9" w14:textId="77777777" w:rsidR="0011388F" w:rsidRPr="00093F5E" w:rsidRDefault="00093F5E" w:rsidP="0011388F">
      <w:pPr>
        <w:pStyle w:val="ListParagraph"/>
        <w:numPr>
          <w:ilvl w:val="2"/>
          <w:numId w:val="2"/>
        </w:numPr>
        <w:ind w:left="1418" w:hanging="709"/>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Identifying club convergence</w:t>
      </w:r>
    </w:p>
    <w:p w14:paraId="2DF2FA43" w14:textId="77777777" w:rsidR="0011388F" w:rsidRPr="00093F5E" w:rsidRDefault="0011388F" w:rsidP="0011388F">
      <w:pPr>
        <w:pStyle w:val="ListParagraph"/>
        <w:spacing w:line="360" w:lineRule="auto"/>
        <w:jc w:val="both"/>
        <w:rPr>
          <w:lang w:val="en-GB"/>
        </w:rPr>
      </w:pPr>
    </w:p>
    <w:p w14:paraId="5D77A026" w14:textId="0FDF18DE" w:rsidR="0011388F" w:rsidRPr="00093F5E" w:rsidRDefault="00093F5E" w:rsidP="0075497E">
      <w:pPr>
        <w:pStyle w:val="ListParagraph"/>
        <w:spacing w:line="360" w:lineRule="auto"/>
        <w:jc w:val="both"/>
        <w:rPr>
          <w:lang w:val="en-GB"/>
        </w:rPr>
      </w:pPr>
      <w:r w:rsidRPr="00093F5E">
        <w:rPr>
          <w:lang w:val="en-GB"/>
        </w:rPr>
        <w:t xml:space="preserve">The method of </w:t>
      </w:r>
      <w:r w:rsidRPr="00093F5E">
        <w:rPr>
          <w:lang w:val="en-GB"/>
        </w:rPr>
        <w:fldChar w:fldCharType="begin"/>
      </w:r>
      <w:r w:rsidRPr="00093F5E">
        <w:rPr>
          <w:lang w:val="en-GB"/>
        </w:rPr>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93F5E">
        <w:rPr>
          <w:lang w:val="en-GB"/>
        </w:rPr>
        <w:fldChar w:fldCharType="separate"/>
      </w:r>
      <w:r w:rsidRPr="00093F5E">
        <w:rPr>
          <w:lang w:val="en-GB"/>
        </w:rPr>
        <w:t xml:space="preserve">Phillips </w:t>
      </w:r>
      <w:ins w:id="436" w:author="Harry" w:date="2021-12-14T21:53:00Z">
        <w:r w:rsidR="00555B5C">
          <w:rPr>
            <w:lang w:val="en-GB"/>
          </w:rPr>
          <w:t>&amp;</w:t>
        </w:r>
      </w:ins>
      <w:del w:id="437" w:author="Harry" w:date="2021-12-14T21:53:00Z">
        <w:r w:rsidRPr="00093F5E" w:rsidDel="00555B5C">
          <w:rPr>
            <w:lang w:val="en-GB"/>
          </w:rPr>
          <w:delText>and</w:delText>
        </w:r>
      </w:del>
      <w:r w:rsidRPr="00093F5E">
        <w:rPr>
          <w:lang w:val="en-GB"/>
        </w:rPr>
        <w:t xml:space="preserve"> Sul (2009)</w:t>
      </w:r>
      <w:r w:rsidRPr="00093F5E">
        <w:rPr>
          <w:lang w:val="en-GB"/>
        </w:rPr>
        <w:fldChar w:fldCharType="end"/>
      </w:r>
      <w:r w:rsidR="003D4949" w:rsidRPr="00093F5E">
        <w:rPr>
          <w:lang w:val="en-GB"/>
        </w:rPr>
        <w:t xml:space="preserve"> can </w:t>
      </w:r>
      <w:r w:rsidRPr="00093F5E">
        <w:rPr>
          <w:lang w:val="en-GB"/>
        </w:rPr>
        <w:t xml:space="preserve">identify </w:t>
      </w:r>
      <w:ins w:id="438" w:author="Author">
        <w:r w:rsidRPr="00093F5E">
          <w:rPr>
            <w:lang w:val="en-GB"/>
          </w:rPr>
          <w:t>whether</w:t>
        </w:r>
      </w:ins>
      <w:del w:id="439" w:author="Author">
        <w:r w:rsidRPr="00093F5E">
          <w:rPr>
            <w:lang w:val="en-GB"/>
          </w:rPr>
          <w:delText>if</w:delText>
        </w:r>
      </w:del>
      <w:r w:rsidRPr="00093F5E">
        <w:rPr>
          <w:lang w:val="en-GB"/>
        </w:rPr>
        <w:t xml:space="preserve"> different club </w:t>
      </w:r>
      <w:ins w:id="440" w:author="Author">
        <w:r w:rsidRPr="00093F5E">
          <w:rPr>
            <w:lang w:val="en-GB"/>
          </w:rPr>
          <w:t>convergences</w:t>
        </w:r>
      </w:ins>
      <w:del w:id="441" w:author="Author">
        <w:r w:rsidRPr="00093F5E">
          <w:rPr>
            <w:lang w:val="en-GB"/>
          </w:rPr>
          <w:delText>convergence</w:delText>
        </w:r>
      </w:del>
      <w:r w:rsidRPr="00093F5E">
        <w:rPr>
          <w:lang w:val="en-GB"/>
        </w:rPr>
        <w:t xml:space="preserve"> </w:t>
      </w:r>
      <w:ins w:id="442" w:author="Author">
        <w:r w:rsidRPr="00093F5E">
          <w:rPr>
            <w:lang w:val="en-GB"/>
          </w:rPr>
          <w:t>exist</w:t>
        </w:r>
      </w:ins>
      <w:del w:id="443" w:author="Author">
        <w:r w:rsidRPr="00093F5E">
          <w:rPr>
            <w:lang w:val="en-GB"/>
          </w:rPr>
          <w:delText>exist</w:delText>
        </w:r>
        <w:r w:rsidR="003D4949" w:rsidRPr="00093F5E">
          <w:rPr>
            <w:lang w:val="en-GB"/>
          </w:rPr>
          <w:delText>s</w:delText>
        </w:r>
      </w:del>
      <w:r w:rsidR="003D4949" w:rsidRPr="00093F5E">
        <w:rPr>
          <w:lang w:val="en-GB"/>
        </w:rPr>
        <w:t xml:space="preserve"> </w:t>
      </w:r>
      <w:r w:rsidRPr="00093F5E">
        <w:rPr>
          <w:lang w:val="en-GB"/>
        </w:rPr>
        <w:t xml:space="preserve">in </w:t>
      </w:r>
      <w:r w:rsidR="004A49A0" w:rsidRPr="00093F5E">
        <w:rPr>
          <w:lang w:val="en-GB"/>
        </w:rPr>
        <w:t xml:space="preserve">the </w:t>
      </w:r>
      <w:r w:rsidRPr="00093F5E">
        <w:rPr>
          <w:lang w:val="en-GB"/>
        </w:rPr>
        <w:t xml:space="preserve">sub-sample in the absence of overall convergence in </w:t>
      </w:r>
      <w:r w:rsidR="003D4949" w:rsidRPr="00093F5E">
        <w:rPr>
          <w:lang w:val="en-GB"/>
        </w:rPr>
        <w:t xml:space="preserve">the </w:t>
      </w:r>
      <w:r w:rsidRPr="00093F5E">
        <w:rPr>
          <w:lang w:val="en-GB"/>
        </w:rPr>
        <w:t xml:space="preserve">full sample. </w:t>
      </w:r>
      <w:r w:rsidR="00936A6A" w:rsidRPr="00093F5E">
        <w:rPr>
          <w:lang w:val="en-GB"/>
        </w:rPr>
        <w:t>Hence</w:t>
      </w:r>
      <w:r w:rsidRPr="00093F5E">
        <w:rPr>
          <w:lang w:val="en-GB"/>
        </w:rPr>
        <w:t xml:space="preserve">, </w:t>
      </w:r>
      <w:r w:rsidR="00936A6A" w:rsidRPr="00093F5E">
        <w:rPr>
          <w:lang w:val="en-GB"/>
        </w:rPr>
        <w:t xml:space="preserve">after testing </w:t>
      </w:r>
      <w:ins w:id="444"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overall convergence using log t regression, </w:t>
      </w:r>
      <w:r w:rsidRPr="00093F5E">
        <w:rPr>
          <w:lang w:val="en-GB"/>
        </w:rPr>
        <w:t xml:space="preserve">we </w:t>
      </w:r>
      <w:r w:rsidR="00936A6A" w:rsidRPr="00093F5E">
        <w:rPr>
          <w:lang w:val="en-GB"/>
        </w:rPr>
        <w:t xml:space="preserve">use </w:t>
      </w:r>
      <w:r w:rsidRPr="00093F5E">
        <w:rPr>
          <w:lang w:val="en-GB"/>
        </w:rPr>
        <w:t xml:space="preserve">the </w:t>
      </w:r>
      <w:r w:rsidR="00936A6A" w:rsidRPr="00093F5E">
        <w:rPr>
          <w:lang w:val="en-GB"/>
        </w:rPr>
        <w:t xml:space="preserve">clustering </w:t>
      </w:r>
      <w:r w:rsidRPr="00093F5E">
        <w:rPr>
          <w:lang w:val="en-GB"/>
        </w:rPr>
        <w:t xml:space="preserve">algorithm </w:t>
      </w:r>
      <w:r w:rsidR="00936A6A" w:rsidRPr="00093F5E">
        <w:rPr>
          <w:lang w:val="en-GB"/>
        </w:rPr>
        <w:t>of</w:t>
      </w:r>
      <w:r w:rsidRPr="00093F5E">
        <w:rPr>
          <w:lang w:val="en-GB"/>
        </w:rPr>
        <w:t xml:space="preserve"> </w:t>
      </w:r>
      <w:r w:rsidRPr="00093F5E">
        <w:rPr>
          <w:lang w:val="en-GB"/>
        </w:rPr>
        <w:fldChar w:fldCharType="begin"/>
      </w:r>
      <w:r w:rsidRPr="00093F5E">
        <w:rPr>
          <w:lang w:val="en-GB"/>
        </w:rPr>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93F5E">
        <w:rPr>
          <w:lang w:val="en-GB"/>
        </w:rPr>
        <w:fldChar w:fldCharType="separate"/>
      </w:r>
      <w:r w:rsidRPr="00093F5E">
        <w:rPr>
          <w:lang w:val="en-GB"/>
        </w:rPr>
        <w:t>Phillips and Sul (2009)</w:t>
      </w:r>
      <w:r w:rsidRPr="00093F5E">
        <w:rPr>
          <w:lang w:val="en-GB"/>
        </w:rPr>
        <w:fldChar w:fldCharType="end"/>
      </w:r>
      <w:r w:rsidRPr="00093F5E">
        <w:rPr>
          <w:lang w:val="en-GB"/>
        </w:rPr>
        <w:t xml:space="preserve"> </w:t>
      </w:r>
      <w:r w:rsidR="006B26A0" w:rsidRPr="00093F5E">
        <w:rPr>
          <w:lang w:val="en-GB"/>
        </w:rPr>
        <w:t>for</w:t>
      </w:r>
      <w:r w:rsidR="00936A6A" w:rsidRPr="00093F5E">
        <w:rPr>
          <w:lang w:val="en-GB"/>
        </w:rPr>
        <w:t xml:space="preserve"> </w:t>
      </w:r>
      <w:r w:rsidRPr="00093F5E">
        <w:rPr>
          <w:lang w:val="en-GB"/>
        </w:rPr>
        <w:t>club convergence</w:t>
      </w:r>
      <w:r w:rsidR="006B26A0" w:rsidRPr="00093F5E">
        <w:rPr>
          <w:lang w:val="en-GB"/>
        </w:rPr>
        <w:t xml:space="preserve"> identification</w:t>
      </w:r>
      <w:r w:rsidRPr="00093F5E">
        <w:rPr>
          <w:lang w:val="en-GB"/>
        </w:rPr>
        <w:t xml:space="preserve">. </w:t>
      </w:r>
      <w:r w:rsidR="00B401AE" w:rsidRPr="00093F5E">
        <w:rPr>
          <w:lang w:val="en-GB"/>
        </w:rPr>
        <w:t>A</w:t>
      </w:r>
      <w:r w:rsidRPr="00093F5E">
        <w:rPr>
          <w:lang w:val="en-GB"/>
        </w:rPr>
        <w:t xml:space="preserve"> summary of this clustering algorithm </w:t>
      </w:r>
      <w:r w:rsidR="00B401AE" w:rsidRPr="00093F5E">
        <w:rPr>
          <w:lang w:val="en-GB"/>
        </w:rPr>
        <w:t xml:space="preserve">is </w:t>
      </w:r>
      <w:ins w:id="445" w:author="Author">
        <w:r w:rsidRPr="00093F5E">
          <w:rPr>
            <w:rFonts w:ascii="Calibri" w:eastAsia="Yu Mincho" w:hAnsi="Calibri" w:cs="Times New Roman"/>
            <w:lang w:val="en-GB"/>
          </w:rPr>
          <w:t xml:space="preserve">provided </w:t>
        </w:r>
      </w:ins>
      <w:r w:rsidRPr="00093F5E">
        <w:rPr>
          <w:lang w:val="en-GB"/>
        </w:rPr>
        <w:t>in Appendix 1.</w:t>
      </w:r>
      <w:r w:rsidRPr="00093F5E">
        <w:rPr>
          <w:rStyle w:val="FootnoteReference"/>
          <w:lang w:val="en-GB"/>
        </w:rPr>
        <w:footnoteReference w:id="1"/>
      </w:r>
    </w:p>
    <w:p w14:paraId="5147BA67" w14:textId="77777777" w:rsidR="0075497E" w:rsidRPr="00093F5E" w:rsidRDefault="0075497E" w:rsidP="0075497E">
      <w:pPr>
        <w:pStyle w:val="ListParagraph"/>
        <w:spacing w:line="360" w:lineRule="auto"/>
        <w:jc w:val="both"/>
        <w:rPr>
          <w:lang w:val="en-GB"/>
        </w:rPr>
      </w:pPr>
    </w:p>
    <w:p w14:paraId="47C6F123" w14:textId="77777777" w:rsidR="000B2C99" w:rsidRPr="00093F5E" w:rsidRDefault="00093F5E" w:rsidP="000B2C99">
      <w:pPr>
        <w:pStyle w:val="ListParagraph"/>
        <w:numPr>
          <w:ilvl w:val="2"/>
          <w:numId w:val="2"/>
        </w:numPr>
        <w:ind w:left="1418" w:hanging="709"/>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Investigating conditioning factors of club convergence</w:t>
      </w:r>
    </w:p>
    <w:p w14:paraId="361D9EE3" w14:textId="77777777" w:rsidR="005A15AD" w:rsidRPr="00093F5E" w:rsidRDefault="00093F5E" w:rsidP="005A15AD">
      <w:pPr>
        <w:spacing w:after="0" w:line="360" w:lineRule="auto"/>
        <w:ind w:leftChars="321" w:left="706"/>
        <w:jc w:val="both"/>
        <w:rPr>
          <w:lang w:val="en-GB"/>
        </w:rPr>
      </w:pPr>
      <w:r w:rsidRPr="00093F5E">
        <w:rPr>
          <w:lang w:val="en-GB"/>
        </w:rPr>
        <w:lastRenderedPageBreak/>
        <w:t xml:space="preserve">The literature proposes an important discussion on the conditioning factors of club convergence from two different convergence perspectives. On the one hand, the club convergence hypothesis </w:t>
      </w:r>
      <w:ins w:id="448" w:author="Author">
        <w:r w:rsidRPr="00093F5E">
          <w:rPr>
            <w:lang w:val="en-GB"/>
          </w:rPr>
          <w:t>emphasises</w:t>
        </w:r>
      </w:ins>
      <w:del w:id="449" w:author="Author">
        <w:r w:rsidRPr="00093F5E">
          <w:rPr>
            <w:lang w:val="en-GB"/>
          </w:rPr>
          <w:delText>emphasizes</w:delText>
        </w:r>
      </w:del>
      <w:r w:rsidRPr="00093F5E">
        <w:rPr>
          <w:lang w:val="en-GB"/>
        </w:rPr>
        <w:t xml:space="preserve"> the importance of the initial condition for an economy's transition. On the other hand, conditional convergence argues that structural characteristics completely affect the long-run growth path, while the initial condition is exogenous </w:t>
      </w:r>
      <w:r w:rsidRPr="00093F5E">
        <w:rPr>
          <w:lang w:val="en-GB"/>
        </w:rPr>
        <w:fldChar w:fldCharType="begin"/>
      </w:r>
      <w:r w:rsidRPr="00093F5E">
        <w:rPr>
          <w:lang w:val="en-GB"/>
        </w:rPr>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093F5E">
        <w:rPr>
          <w:lang w:val="en-GB"/>
        </w:rPr>
        <w:fldChar w:fldCharType="separate"/>
      </w:r>
      <w:r w:rsidRPr="00093F5E">
        <w:rPr>
          <w:rFonts w:ascii="Calibri" w:hAnsi="Calibri" w:cs="Calibri"/>
          <w:lang w:val="en-GB"/>
        </w:rPr>
        <w:t>(Von Lyncker &amp; Thoennessen, 2017)</w:t>
      </w:r>
      <w:r w:rsidRPr="00093F5E">
        <w:rPr>
          <w:lang w:val="en-GB"/>
        </w:rPr>
        <w:fldChar w:fldCharType="end"/>
      </w:r>
      <w:r w:rsidRPr="00093F5E">
        <w:rPr>
          <w:lang w:val="en-GB"/>
        </w:rPr>
        <w:t xml:space="preserve">. </w:t>
      </w:r>
    </w:p>
    <w:p w14:paraId="296535C5" w14:textId="644B0A73" w:rsidR="008036CE" w:rsidRPr="00093F5E" w:rsidDel="006E14E9" w:rsidRDefault="00093F5E" w:rsidP="005A15AD">
      <w:pPr>
        <w:spacing w:after="0" w:line="360" w:lineRule="auto"/>
        <w:ind w:leftChars="327" w:left="719" w:firstLine="14"/>
        <w:jc w:val="both"/>
        <w:rPr>
          <w:del w:id="450" w:author="Harry" w:date="2021-12-14T21:57:00Z"/>
          <w:lang w:val="en-GB"/>
        </w:rPr>
      </w:pPr>
      <w:r w:rsidRPr="00093F5E">
        <w:rPr>
          <w:lang w:val="en-GB"/>
        </w:rPr>
        <w:tab/>
      </w:r>
      <w:r w:rsidR="006417ED" w:rsidRPr="00093F5E">
        <w:rPr>
          <w:lang w:val="en-GB"/>
        </w:rPr>
        <w:t>Although</w:t>
      </w:r>
      <w:r w:rsidR="00F04063" w:rsidRPr="00093F5E">
        <w:rPr>
          <w:lang w:val="en-GB"/>
        </w:rPr>
        <w:t xml:space="preserve"> </w:t>
      </w:r>
      <w:r w:rsidR="006417ED" w:rsidRPr="00093F5E">
        <w:rPr>
          <w:lang w:val="en-GB"/>
        </w:rPr>
        <w:t xml:space="preserve">the club </w:t>
      </w:r>
      <w:r w:rsidR="00F04063" w:rsidRPr="00093F5E">
        <w:rPr>
          <w:lang w:val="en-GB"/>
        </w:rPr>
        <w:t xml:space="preserve">convergence method </w:t>
      </w:r>
      <w:r w:rsidR="006417ED" w:rsidRPr="00093F5E">
        <w:rPr>
          <w:lang w:val="en-GB"/>
        </w:rPr>
        <w:t>b</w:t>
      </w:r>
      <w:commentRangeStart w:id="451"/>
      <w:commentRangeStart w:id="452"/>
      <w:r w:rsidR="006417ED" w:rsidRPr="00093F5E">
        <w:rPr>
          <w:lang w:val="en-GB"/>
        </w:rPr>
        <w:t>y</w:t>
      </w:r>
      <w:r w:rsidR="00F04063" w:rsidRPr="00093F5E">
        <w:rPr>
          <w:lang w:val="en-GB"/>
        </w:rPr>
        <w:t xml:space="preserve"> </w:t>
      </w:r>
      <w:commentRangeEnd w:id="451"/>
      <w:r w:rsidR="00487B48">
        <w:rPr>
          <w:rStyle w:val="CommentReference"/>
        </w:rPr>
        <w:commentReference w:id="451"/>
      </w:r>
      <w:commentRangeEnd w:id="452"/>
      <w:r w:rsidR="00D43025">
        <w:rPr>
          <w:rStyle w:val="CommentReference"/>
        </w:rPr>
        <w:commentReference w:id="452"/>
      </w:r>
      <w:r w:rsidR="00F04063" w:rsidRPr="00093F5E">
        <w:rPr>
          <w:lang w:val="en-GB"/>
        </w:rPr>
        <w:fldChar w:fldCharType="begin"/>
      </w:r>
      <w:r w:rsidR="00F04063" w:rsidRPr="00093F5E">
        <w:rPr>
          <w:lang w:val="en-GB"/>
        </w:rPr>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4063" w:rsidRPr="00093F5E">
        <w:rPr>
          <w:lang w:val="en-GB"/>
        </w:rPr>
        <w:fldChar w:fldCharType="separate"/>
      </w:r>
      <w:r w:rsidR="00F04063" w:rsidRPr="00093F5E">
        <w:rPr>
          <w:lang w:val="en-GB"/>
        </w:rPr>
        <w:t xml:space="preserve">Phillips </w:t>
      </w:r>
      <w:ins w:id="453" w:author="Harry" w:date="2021-12-14T21:53:00Z">
        <w:r w:rsidR="00ED4980">
          <w:rPr>
            <w:lang w:val="en-GB"/>
          </w:rPr>
          <w:t>&amp;</w:t>
        </w:r>
      </w:ins>
      <w:ins w:id="454" w:author="Muhamad Rifki Maulana" w:date="2021-12-14T16:38:00Z">
        <w:del w:id="455" w:author="Harry" w:date="2021-12-14T21:53:00Z">
          <w:r w:rsidR="008F4133" w:rsidDel="00ED4980">
            <w:rPr>
              <w:lang w:val="en-GB"/>
            </w:rPr>
            <w:delText>and</w:delText>
          </w:r>
        </w:del>
      </w:ins>
      <w:del w:id="456" w:author="Muhamad Rifki Maulana" w:date="2021-12-14T16:38:00Z">
        <w:r w:rsidR="00F04063" w:rsidRPr="00093F5E" w:rsidDel="008F4133">
          <w:rPr>
            <w:lang w:val="en-GB"/>
          </w:rPr>
          <w:delText>&amp;</w:delText>
        </w:r>
      </w:del>
      <w:r w:rsidR="00F04063" w:rsidRPr="00093F5E">
        <w:rPr>
          <w:lang w:val="en-GB"/>
        </w:rPr>
        <w:t xml:space="preserve"> Sul</w:t>
      </w:r>
      <w:ins w:id="457" w:author="Muhamad Rifki Maulana" w:date="2021-12-14T16:38:00Z">
        <w:r w:rsidR="008F4133">
          <w:rPr>
            <w:lang w:val="en-GB"/>
          </w:rPr>
          <w:t xml:space="preserve"> (</w:t>
        </w:r>
      </w:ins>
      <w:del w:id="458" w:author="Muhamad Rifki Maulana" w:date="2021-12-14T16:37:00Z">
        <w:r w:rsidR="00F04063" w:rsidRPr="00093F5E" w:rsidDel="00D43025">
          <w:rPr>
            <w:lang w:val="en-GB"/>
          </w:rPr>
          <w:delText xml:space="preserve"> (</w:delText>
        </w:r>
      </w:del>
      <w:r w:rsidR="00F04063" w:rsidRPr="00093F5E">
        <w:rPr>
          <w:lang w:val="en-GB"/>
        </w:rPr>
        <w:t>2007)</w:t>
      </w:r>
      <w:r w:rsidR="00F04063" w:rsidRPr="00093F5E">
        <w:rPr>
          <w:lang w:val="en-GB"/>
        </w:rPr>
        <w:fldChar w:fldCharType="end"/>
      </w:r>
      <w:r w:rsidR="006417ED" w:rsidRPr="00093F5E">
        <w:rPr>
          <w:lang w:val="en-GB"/>
        </w:rPr>
        <w:t xml:space="preserve"> clusters individual units according to their transition path estimates, it </w:t>
      </w:r>
      <w:r w:rsidR="00F04063" w:rsidRPr="00093F5E">
        <w:rPr>
          <w:lang w:val="en-GB"/>
        </w:rPr>
        <w:t xml:space="preserve">does not </w:t>
      </w:r>
      <w:r w:rsidR="00B30271" w:rsidRPr="00093F5E">
        <w:rPr>
          <w:lang w:val="en-GB"/>
        </w:rPr>
        <w:t>explain the</w:t>
      </w:r>
      <w:r w:rsidR="00F04063" w:rsidRPr="00093F5E">
        <w:rPr>
          <w:lang w:val="en-GB"/>
        </w:rPr>
        <w:t xml:space="preserve"> factors</w:t>
      </w:r>
      <w:r w:rsidR="006417ED" w:rsidRPr="00093F5E">
        <w:rPr>
          <w:lang w:val="en-GB"/>
        </w:rPr>
        <w:t xml:space="preserve"> that drive</w:t>
      </w:r>
      <w:r w:rsidR="00F04063" w:rsidRPr="00093F5E">
        <w:rPr>
          <w:lang w:val="en-GB"/>
        </w:rPr>
        <w:t xml:space="preserve"> club formation</w:t>
      </w:r>
      <w:r w:rsidR="00B30271" w:rsidRPr="00093F5E">
        <w:rPr>
          <w:lang w:val="en-GB"/>
        </w:rPr>
        <w:t xml:space="preserve"> </w:t>
      </w:r>
      <w:r w:rsidR="006417ED" w:rsidRPr="00093F5E">
        <w:rPr>
          <w:lang w:val="en-GB"/>
        </w:rPr>
        <w:t xml:space="preserve">as </w:t>
      </w:r>
      <w:r w:rsidR="00A8671F" w:rsidRPr="00093F5E">
        <w:rPr>
          <w:lang w:val="en-GB"/>
        </w:rPr>
        <w:fldChar w:fldCharType="begin"/>
      </w:r>
      <w:r w:rsidR="00F44D2F" w:rsidRPr="00093F5E">
        <w:rPr>
          <w:lang w:val="en-GB"/>
        </w:rPr>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A8671F" w:rsidRPr="00093F5E">
        <w:rPr>
          <w:lang w:val="en-GB"/>
        </w:rPr>
        <w:fldChar w:fldCharType="separate"/>
      </w:r>
      <w:r w:rsidR="00A8671F" w:rsidRPr="00093F5E">
        <w:rPr>
          <w:rFonts w:ascii="Calibri" w:hAnsi="Calibri" w:cs="Calibri"/>
          <w:lang w:val="en-GB"/>
        </w:rPr>
        <w:t xml:space="preserve">Azariadis </w:t>
      </w:r>
      <w:ins w:id="459" w:author="Harry" w:date="2021-12-14T21:56:00Z">
        <w:r w:rsidR="00E16A5F">
          <w:rPr>
            <w:rFonts w:ascii="Calibri" w:hAnsi="Calibri" w:cs="Calibri"/>
            <w:lang w:val="en-GB"/>
          </w:rPr>
          <w:t>&amp;</w:t>
        </w:r>
      </w:ins>
      <w:ins w:id="460" w:author="Muhamad Rifki Maulana" w:date="2021-12-14T16:39:00Z">
        <w:del w:id="461" w:author="Harry" w:date="2021-12-14T21:56:00Z">
          <w:r w:rsidR="008F4133" w:rsidDel="00E16A5F">
            <w:rPr>
              <w:rFonts w:ascii="Calibri" w:hAnsi="Calibri" w:cs="Calibri"/>
              <w:lang w:val="en-GB"/>
            </w:rPr>
            <w:delText>and</w:delText>
          </w:r>
        </w:del>
      </w:ins>
      <w:del w:id="462" w:author="Muhamad Rifki Maulana" w:date="2021-12-14T16:39:00Z">
        <w:r w:rsidR="00A8671F" w:rsidRPr="00093F5E" w:rsidDel="008F4133">
          <w:rPr>
            <w:rFonts w:ascii="Calibri" w:hAnsi="Calibri" w:cs="Calibri"/>
            <w:lang w:val="en-GB"/>
          </w:rPr>
          <w:delText>&amp;</w:delText>
        </w:r>
      </w:del>
      <w:r w:rsidR="00A8671F" w:rsidRPr="00093F5E">
        <w:rPr>
          <w:rFonts w:ascii="Calibri" w:hAnsi="Calibri" w:cs="Calibri"/>
          <w:lang w:val="en-GB"/>
        </w:rPr>
        <w:t xml:space="preserve"> Drazen (1990)</w:t>
      </w:r>
      <w:r w:rsidR="00A8671F" w:rsidRPr="00093F5E">
        <w:rPr>
          <w:lang w:val="en-GB"/>
        </w:rPr>
        <w:fldChar w:fldCharType="end"/>
      </w:r>
      <w:r w:rsidR="006417ED" w:rsidRPr="00093F5E">
        <w:rPr>
          <w:rFonts w:ascii="Calibri" w:hAnsi="Calibri" w:cs="Calibri"/>
          <w:lang w:val="en-GB"/>
        </w:rPr>
        <w:t xml:space="preserve"> and </w:t>
      </w:r>
      <w:r w:rsidR="00A8671F" w:rsidRPr="00093F5E">
        <w:rPr>
          <w:rFonts w:ascii="Calibri" w:hAnsi="Calibri" w:cs="Calibri"/>
          <w:lang w:val="en-GB"/>
        </w:rPr>
        <w:fldChar w:fldCharType="begin"/>
      </w:r>
      <w:r w:rsidR="00F44D2F" w:rsidRPr="00093F5E">
        <w:rPr>
          <w:rFonts w:ascii="Calibri" w:hAnsi="Calibri" w:cs="Calibri"/>
          <w:lang w:val="en-GB"/>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A8671F" w:rsidRPr="00093F5E">
        <w:rPr>
          <w:rFonts w:ascii="Calibri" w:hAnsi="Calibri" w:cs="Calibri"/>
          <w:lang w:val="en-GB"/>
        </w:rPr>
        <w:fldChar w:fldCharType="separate"/>
      </w:r>
      <w:r w:rsidR="00A8671F" w:rsidRPr="00093F5E">
        <w:rPr>
          <w:rFonts w:ascii="Calibri" w:hAnsi="Calibri" w:cs="Calibri"/>
          <w:lang w:val="en-GB"/>
        </w:rPr>
        <w:t>Galor (1996)</w:t>
      </w:r>
      <w:r w:rsidR="00A8671F" w:rsidRPr="00093F5E">
        <w:rPr>
          <w:rFonts w:ascii="Calibri" w:hAnsi="Calibri" w:cs="Calibri"/>
          <w:lang w:val="en-GB"/>
        </w:rPr>
        <w:fldChar w:fldCharType="end"/>
      </w:r>
      <w:r w:rsidR="006417ED" w:rsidRPr="00093F5E">
        <w:rPr>
          <w:lang w:val="en-GB"/>
        </w:rPr>
        <w:t xml:space="preserve"> specify </w:t>
      </w:r>
      <w:ins w:id="463" w:author="Author">
        <w:r w:rsidR="006417ED" w:rsidRPr="00093F5E">
          <w:rPr>
            <w:lang w:val="en-GB"/>
          </w:rPr>
          <w:t>the</w:t>
        </w:r>
      </w:ins>
      <w:del w:id="464" w:author="Author">
        <w:r w:rsidR="006417ED" w:rsidRPr="00093F5E">
          <w:rPr>
            <w:lang w:val="en-GB"/>
          </w:rPr>
          <w:delText>as</w:delText>
        </w:r>
      </w:del>
      <w:r w:rsidR="00B30271" w:rsidRPr="00093F5E">
        <w:rPr>
          <w:lang w:val="en-GB"/>
        </w:rPr>
        <w:t xml:space="preserve"> club convergence hypothesis</w:t>
      </w:r>
      <w:r w:rsidR="006417ED" w:rsidRPr="00093F5E">
        <w:rPr>
          <w:lang w:val="en-GB"/>
        </w:rPr>
        <w:t>.</w:t>
      </w:r>
      <w:r w:rsidR="00F04063" w:rsidRPr="00093F5E">
        <w:rPr>
          <w:lang w:val="en-GB"/>
        </w:rPr>
        <w:t xml:space="preserve"> </w:t>
      </w:r>
      <w:r w:rsidR="006417ED" w:rsidRPr="00093F5E">
        <w:rPr>
          <w:lang w:val="en-GB"/>
        </w:rPr>
        <w:t>To complete our analysis, we</w:t>
      </w:r>
      <w:r w:rsidRPr="00093F5E">
        <w:rPr>
          <w:lang w:val="en-GB"/>
        </w:rPr>
        <w:t xml:space="preserve"> investigate the conditioning factors of club convergence formation.</w:t>
      </w:r>
      <w:ins w:id="465" w:author="Harry" w:date="2021-12-14T21:57:00Z">
        <w:r w:rsidR="006E14E9">
          <w:rPr>
            <w:lang w:val="en-GB"/>
          </w:rPr>
          <w:t xml:space="preserve"> </w:t>
        </w:r>
      </w:ins>
    </w:p>
    <w:p w14:paraId="2ACC8F19" w14:textId="4FFC0C1E" w:rsidR="00B91CDA" w:rsidRPr="00093F5E" w:rsidRDefault="00093F5E" w:rsidP="005A15AD">
      <w:pPr>
        <w:spacing w:after="0" w:line="360" w:lineRule="auto"/>
        <w:ind w:leftChars="327" w:left="719" w:firstLine="14"/>
        <w:jc w:val="both"/>
        <w:rPr>
          <w:lang w:val="en-GB"/>
        </w:rPr>
      </w:pPr>
      <w:r w:rsidRPr="00093F5E">
        <w:rPr>
          <w:lang w:val="en-GB"/>
        </w:rPr>
        <w:t xml:space="preserve">For this purpose, similar to </w:t>
      </w:r>
      <w:r w:rsidR="00F04063" w:rsidRPr="00093F5E">
        <w:rPr>
          <w:lang w:val="en-GB"/>
        </w:rPr>
        <w:fldChar w:fldCharType="begin"/>
      </w:r>
      <w:r w:rsidR="00D20F47" w:rsidRPr="00093F5E">
        <w:rPr>
          <w:lang w:val="en-GB"/>
        </w:rPr>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F04063" w:rsidRPr="00093F5E">
        <w:rPr>
          <w:lang w:val="en-GB"/>
        </w:rPr>
        <w:fldChar w:fldCharType="separate"/>
      </w:r>
      <w:r w:rsidR="00F04063" w:rsidRPr="00093F5E">
        <w:rPr>
          <w:lang w:val="en-GB"/>
        </w:rPr>
        <w:t xml:space="preserve">Bartkowska </w:t>
      </w:r>
      <w:del w:id="466" w:author="Harry" w:date="2021-12-14T21:56:00Z">
        <w:r w:rsidR="00F04063" w:rsidRPr="00093F5E" w:rsidDel="00022C00">
          <w:rPr>
            <w:lang w:val="en-GB"/>
          </w:rPr>
          <w:delText>and</w:delText>
        </w:r>
      </w:del>
      <w:ins w:id="467" w:author="Harry" w:date="2021-12-14T21:56:00Z">
        <w:r w:rsidR="00022C00">
          <w:rPr>
            <w:lang w:val="en-GB"/>
          </w:rPr>
          <w:t>&amp;</w:t>
        </w:r>
      </w:ins>
      <w:r w:rsidR="00F04063" w:rsidRPr="00093F5E">
        <w:rPr>
          <w:lang w:val="en-GB"/>
        </w:rPr>
        <w:t xml:space="preserve"> Riedl (2012)</w:t>
      </w:r>
      <w:r w:rsidR="00F04063" w:rsidRPr="00093F5E">
        <w:rPr>
          <w:lang w:val="en-GB"/>
        </w:rPr>
        <w:fldChar w:fldCharType="end"/>
      </w:r>
      <w:r w:rsidR="00EC1F06" w:rsidRPr="00093F5E">
        <w:rPr>
          <w:lang w:val="en-GB"/>
        </w:rPr>
        <w:t xml:space="preserve">, we apply </w:t>
      </w:r>
      <w:r w:rsidR="00E17D71" w:rsidRPr="00093F5E">
        <w:rPr>
          <w:lang w:val="en-GB"/>
        </w:rPr>
        <w:t xml:space="preserve">the </w:t>
      </w:r>
      <w:r w:rsidR="00EC1F06" w:rsidRPr="00093F5E">
        <w:rPr>
          <w:lang w:val="en-GB"/>
        </w:rPr>
        <w:t>ordered logit model</w:t>
      </w:r>
      <w:r w:rsidR="00F04063" w:rsidRPr="00093F5E">
        <w:rPr>
          <w:lang w:val="en-GB"/>
        </w:rPr>
        <w:t xml:space="preserve">. </w:t>
      </w:r>
      <w:r w:rsidR="005A15AD" w:rsidRPr="00093F5E">
        <w:rPr>
          <w:lang w:val="en-GB"/>
        </w:rPr>
        <w:t xml:space="preserve">Based on </w:t>
      </w:r>
      <w:ins w:id="468"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theoretical considerations discussed </w:t>
      </w:r>
      <w:r w:rsidRPr="00093F5E">
        <w:rPr>
          <w:lang w:val="en-GB"/>
        </w:rPr>
        <w:t>previously</w:t>
      </w:r>
      <w:r w:rsidR="005A15AD" w:rsidRPr="00093F5E">
        <w:rPr>
          <w:lang w:val="en-GB"/>
        </w:rPr>
        <w:t xml:space="preserve">, we </w:t>
      </w:r>
      <w:r w:rsidRPr="00093F5E">
        <w:rPr>
          <w:lang w:val="en-GB"/>
        </w:rPr>
        <w:t>test</w:t>
      </w:r>
      <w:r w:rsidR="005A15AD" w:rsidRPr="00093F5E">
        <w:rPr>
          <w:lang w:val="en-GB"/>
        </w:rPr>
        <w:t xml:space="preserve"> </w:t>
      </w:r>
      <w:del w:id="469" w:author="Author">
        <w:r w:rsidR="005A15AD" w:rsidRPr="00093F5E" w:rsidDel="004812A6">
          <w:rPr>
            <w:lang w:val="en-GB"/>
          </w:rPr>
          <w:delText xml:space="preserve">both </w:delText>
        </w:r>
      </w:del>
      <w:ins w:id="470"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initial condition and </w:t>
      </w:r>
      <w:r w:rsidR="00F04063" w:rsidRPr="00093F5E">
        <w:rPr>
          <w:lang w:val="en-GB"/>
        </w:rPr>
        <w:t xml:space="preserve">structural characteristics </w:t>
      </w:r>
      <w:r w:rsidRPr="00093F5E">
        <w:rPr>
          <w:lang w:val="en-GB"/>
        </w:rPr>
        <w:t xml:space="preserve">as </w:t>
      </w:r>
      <w:del w:id="471" w:author="Author">
        <w:r w:rsidRPr="00093F5E">
          <w:rPr>
            <w:lang w:val="en-GB"/>
          </w:rPr>
          <w:delText xml:space="preserve">the </w:delText>
        </w:r>
      </w:del>
      <w:r w:rsidRPr="00093F5E">
        <w:rPr>
          <w:lang w:val="en-GB"/>
        </w:rPr>
        <w:t xml:space="preserve">explanatory factors in the </w:t>
      </w:r>
      <w:r w:rsidR="005A15AD" w:rsidRPr="00093F5E">
        <w:rPr>
          <w:lang w:val="en-GB"/>
        </w:rPr>
        <w:t xml:space="preserve">estimation. </w:t>
      </w:r>
    </w:p>
    <w:p w14:paraId="049A8555" w14:textId="64AF0F49" w:rsidR="00F04063" w:rsidRPr="00093F5E" w:rsidRDefault="00093F5E" w:rsidP="00B91CDA">
      <w:pPr>
        <w:spacing w:after="0" w:line="360" w:lineRule="auto"/>
        <w:ind w:leftChars="327" w:left="719" w:firstLine="697"/>
        <w:jc w:val="both"/>
        <w:rPr>
          <w:lang w:val="en-GB"/>
        </w:rPr>
      </w:pPr>
      <w:r w:rsidRPr="00093F5E">
        <w:rPr>
          <w:lang w:val="en-GB"/>
        </w:rPr>
        <w:t>In practice, w</w:t>
      </w:r>
      <w:r w:rsidR="00340552" w:rsidRPr="00093F5E">
        <w:rPr>
          <w:lang w:val="en-GB"/>
        </w:rPr>
        <w:t>e</w:t>
      </w:r>
      <w:r w:rsidRPr="00093F5E">
        <w:rPr>
          <w:lang w:val="en-GB"/>
        </w:rPr>
        <w:t xml:space="preserve"> denote each club convergence as </w:t>
      </w:r>
      <m:oMath>
        <m:r>
          <m:rPr>
            <m:sty m:val="bi"/>
          </m:rPr>
          <w:rPr>
            <w:rFonts w:ascii="Cambria Math" w:hAnsi="Cambria Math"/>
            <w:lang w:val="en-GB"/>
          </w:rPr>
          <m:t>c</m:t>
        </m:r>
      </m:oMath>
      <w:r w:rsidRPr="00093F5E">
        <w:rPr>
          <w:lang w:val="en-GB"/>
        </w:rPr>
        <w:t xml:space="preserve"> = 1,</w:t>
      </w:r>
      <w:r w:rsidR="00340552" w:rsidRPr="00093F5E">
        <w:rPr>
          <w:lang w:val="en-GB"/>
        </w:rPr>
        <w:t xml:space="preserve"> 2,</w:t>
      </w:r>
      <w:r w:rsidR="0071065A" w:rsidRPr="00093F5E">
        <w:rPr>
          <w:lang w:val="en-GB"/>
        </w:rPr>
        <w:t xml:space="preserve"> </w:t>
      </w:r>
      <w:r w:rsidR="00340552" w:rsidRPr="00093F5E">
        <w:rPr>
          <w:lang w:val="en-GB"/>
        </w:rPr>
        <w:t xml:space="preserve">… </w:t>
      </w:r>
      <m:oMath>
        <m:r>
          <m:rPr>
            <m:sty m:val="bi"/>
          </m:rPr>
          <w:rPr>
            <w:rFonts w:ascii="Cambria Math" w:hAnsi="Cambria Math"/>
            <w:lang w:val="en-GB"/>
          </w:rPr>
          <m:t>c</m:t>
        </m:r>
      </m:oMath>
      <w:r w:rsidR="00340552" w:rsidRPr="00093F5E">
        <w:rPr>
          <w:lang w:val="en-GB"/>
        </w:rPr>
        <w:t xml:space="preserve">, </w:t>
      </w:r>
      <w:r w:rsidRPr="00093F5E">
        <w:rPr>
          <w:lang w:val="en-GB"/>
        </w:rPr>
        <w:t xml:space="preserve"> where</w:t>
      </w:r>
      <w:r w:rsidRPr="00093F5E">
        <w:rPr>
          <w:i/>
          <w:iCs/>
          <w:lang w:val="en-GB"/>
        </w:rPr>
        <w:t xml:space="preserve"> </w:t>
      </w:r>
      <m:oMath>
        <m:r>
          <m:rPr>
            <m:sty m:val="bi"/>
          </m:rPr>
          <w:rPr>
            <w:rFonts w:ascii="Cambria Math" w:hAnsi="Cambria Math"/>
            <w:lang w:val="en-GB"/>
          </w:rPr>
          <m:t>c</m:t>
        </m:r>
      </m:oMath>
      <w:r w:rsidRPr="00093F5E">
        <w:rPr>
          <w:lang w:val="en-GB"/>
        </w:rPr>
        <w:t xml:space="preserve"> </w:t>
      </w:r>
      <w:r w:rsidR="00E17D71" w:rsidRPr="00093F5E">
        <w:rPr>
          <w:lang w:val="en-GB"/>
        </w:rPr>
        <w:t xml:space="preserve">is </w:t>
      </w:r>
      <w:r w:rsidRPr="00093F5E">
        <w:rPr>
          <w:lang w:val="en-GB"/>
        </w:rPr>
        <w:t>categorical</w:t>
      </w:r>
      <w:r w:rsidR="00E17D71" w:rsidRPr="00093F5E">
        <w:rPr>
          <w:lang w:val="en-GB"/>
        </w:rPr>
        <w:t xml:space="preserve"> </w:t>
      </w:r>
      <w:r w:rsidR="00340552" w:rsidRPr="00093F5E">
        <w:rPr>
          <w:lang w:val="en-GB"/>
        </w:rPr>
        <w:t xml:space="preserve">according to </w:t>
      </w:r>
      <w:r w:rsidR="0071065A" w:rsidRPr="00093F5E">
        <w:rPr>
          <w:lang w:val="en-GB"/>
        </w:rPr>
        <w:t>the number of club convergence identified</w:t>
      </w:r>
      <w:r w:rsidRPr="00093F5E">
        <w:rPr>
          <w:lang w:val="en-GB"/>
        </w:rPr>
        <w:t xml:space="preserve">. Since the method of </w:t>
      </w:r>
      <w:r w:rsidRPr="00093F5E">
        <w:rPr>
          <w:lang w:val="en-GB"/>
        </w:rPr>
        <w:fldChar w:fldCharType="begin"/>
      </w:r>
      <w:r w:rsidR="004C42BA" w:rsidRPr="00093F5E">
        <w:rPr>
          <w:lang w:val="en-GB"/>
        </w:rPr>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93F5E">
        <w:rPr>
          <w:lang w:val="en-GB"/>
        </w:rPr>
        <w:fldChar w:fldCharType="separate"/>
      </w:r>
      <w:r w:rsidR="0071065A" w:rsidRPr="00093F5E">
        <w:rPr>
          <w:rFonts w:ascii="Calibri" w:hAnsi="Calibri" w:cs="Calibri"/>
          <w:lang w:val="en-GB"/>
        </w:rPr>
        <w:t xml:space="preserve">Phillips </w:t>
      </w:r>
      <w:ins w:id="472" w:author="Harry" w:date="2021-12-14T21:57:00Z">
        <w:r w:rsidR="004801C8">
          <w:rPr>
            <w:rFonts w:ascii="Calibri" w:hAnsi="Calibri" w:cs="Calibri"/>
            <w:lang w:val="en-GB"/>
          </w:rPr>
          <w:t>&amp;</w:t>
        </w:r>
      </w:ins>
      <w:ins w:id="473" w:author="Author">
        <w:del w:id="474" w:author="Harry" w:date="2021-12-14T21:57:00Z">
          <w:r w:rsidR="0071065A" w:rsidRPr="00093F5E" w:rsidDel="004801C8">
            <w:rPr>
              <w:rFonts w:ascii="Calibri" w:hAnsi="Calibri" w:cs="Calibri"/>
              <w:lang w:val="en-GB"/>
            </w:rPr>
            <w:delText>and</w:delText>
          </w:r>
        </w:del>
      </w:ins>
      <w:del w:id="475" w:author="Author">
        <w:r w:rsidR="0071065A" w:rsidRPr="00093F5E">
          <w:rPr>
            <w:rFonts w:ascii="Calibri" w:hAnsi="Calibri" w:cs="Calibri"/>
            <w:lang w:val="en-GB"/>
          </w:rPr>
          <w:delText>&amp;</w:delText>
        </w:r>
      </w:del>
      <w:r w:rsidR="0071065A" w:rsidRPr="00093F5E">
        <w:rPr>
          <w:rFonts w:ascii="Calibri" w:hAnsi="Calibri" w:cs="Calibri"/>
          <w:lang w:val="en-GB"/>
        </w:rPr>
        <w:t xml:space="preserve"> Sul (2007, 2009)</w:t>
      </w:r>
      <w:r w:rsidRPr="00093F5E">
        <w:rPr>
          <w:lang w:val="en-GB"/>
        </w:rPr>
        <w:fldChar w:fldCharType="end"/>
      </w:r>
      <w:r w:rsidRPr="00093F5E">
        <w:rPr>
          <w:lang w:val="en-GB"/>
        </w:rPr>
        <w:t xml:space="preserve"> rank</w:t>
      </w:r>
      <w:r w:rsidR="00E17D71" w:rsidRPr="00093F5E">
        <w:rPr>
          <w:lang w:val="en-GB"/>
        </w:rPr>
        <w:t>s</w:t>
      </w:r>
      <w:r w:rsidRPr="00093F5E">
        <w:rPr>
          <w:lang w:val="en-GB"/>
        </w:rPr>
        <w:t xml:space="preserve"> the clubs according to the long-run </w:t>
      </w:r>
      <w:r w:rsidR="0071065A" w:rsidRPr="00093F5E">
        <w:rPr>
          <w:lang w:val="en-GB"/>
        </w:rPr>
        <w:t>trend</w:t>
      </w:r>
      <w:r w:rsidRPr="00093F5E">
        <w:rPr>
          <w:lang w:val="en-GB"/>
        </w:rPr>
        <w:t xml:space="preserve"> of </w:t>
      </w:r>
      <w:r w:rsidR="0071065A" w:rsidRPr="00093F5E">
        <w:rPr>
          <w:lang w:val="en-GB"/>
        </w:rPr>
        <w:t xml:space="preserve">each individual </w:t>
      </w:r>
      <w:r w:rsidRPr="00093F5E">
        <w:rPr>
          <w:lang w:val="en-GB"/>
        </w:rPr>
        <w:t>in the respective club</w:t>
      </w:r>
      <w:r w:rsidR="0071065A" w:rsidRPr="00093F5E">
        <w:rPr>
          <w:lang w:val="en-GB"/>
        </w:rPr>
        <w:t>,</w:t>
      </w:r>
      <w:r w:rsidRPr="00093F5E">
        <w:rPr>
          <w:lang w:val="en-GB"/>
        </w:rPr>
        <w:t xml:space="preserve"> we are allowed to arrange </w:t>
      </w:r>
      <m:oMath>
        <m:r>
          <m:rPr>
            <m:sty m:val="bi"/>
          </m:rPr>
          <w:rPr>
            <w:rFonts w:ascii="Cambria Math" w:hAnsi="Cambria Math"/>
            <w:lang w:val="en-GB"/>
          </w:rPr>
          <m:t>c</m:t>
        </m:r>
      </m:oMath>
      <w:r w:rsidR="0071065A" w:rsidRPr="00093F5E">
        <w:rPr>
          <w:lang w:val="en-GB"/>
        </w:rPr>
        <w:t xml:space="preserve"> </w:t>
      </w:r>
      <w:r w:rsidRPr="00093F5E">
        <w:rPr>
          <w:lang w:val="en-GB"/>
        </w:rPr>
        <w:t>a</w:t>
      </w:r>
      <w:r w:rsidR="0071065A" w:rsidRPr="00093F5E">
        <w:rPr>
          <w:lang w:val="en-GB"/>
        </w:rPr>
        <w:t xml:space="preserve">s an ordinal </w:t>
      </w:r>
      <w:r w:rsidRPr="00093F5E">
        <w:rPr>
          <w:lang w:val="en-GB"/>
        </w:rPr>
        <w:t>variable</w:t>
      </w:r>
      <w:r w:rsidR="0071065A" w:rsidRPr="00093F5E">
        <w:rPr>
          <w:lang w:val="en-GB"/>
        </w:rPr>
        <w:t>.</w:t>
      </w:r>
      <w:r w:rsidRPr="00093F5E">
        <w:rPr>
          <w:lang w:val="en-GB"/>
        </w:rPr>
        <w:t xml:space="preserve"> </w:t>
      </w:r>
      <w:r w:rsidR="0071065A" w:rsidRPr="00093F5E">
        <w:rPr>
          <w:lang w:val="en-GB"/>
        </w:rPr>
        <w:t>We</w:t>
      </w:r>
      <w:r w:rsidRPr="00093F5E">
        <w:rPr>
          <w:lang w:val="en-GB"/>
        </w:rPr>
        <w:t xml:space="preserve"> assume that the</w:t>
      </w:r>
      <w:r w:rsidR="0071065A" w:rsidRPr="00093F5E">
        <w:rPr>
          <w:lang w:val="en-GB"/>
        </w:rPr>
        <w:t xml:space="preserve">re </w:t>
      </w:r>
      <w:r w:rsidR="00C52833" w:rsidRPr="00093F5E">
        <w:rPr>
          <w:lang w:val="en-GB"/>
        </w:rPr>
        <w:t xml:space="preserve">is </w:t>
      </w:r>
      <w:r w:rsidR="00E17D71" w:rsidRPr="00093F5E">
        <w:rPr>
          <w:lang w:val="en-GB"/>
        </w:rPr>
        <w:t xml:space="preserve">an </w:t>
      </w:r>
      <w:r w:rsidR="00C52833" w:rsidRPr="00093F5E">
        <w:rPr>
          <w:lang w:val="en-GB"/>
        </w:rPr>
        <w:t xml:space="preserve">unobserved variable  </w:t>
      </w:r>
      <m:oMath>
        <m:sSubSup>
          <m:sSubSupPr>
            <m:ctrlPr>
              <w:rPr>
                <w:rFonts w:ascii="Cambria Math" w:hAnsi="Cambria Math"/>
                <w:lang w:val="en-GB"/>
              </w:rPr>
            </m:ctrlPr>
          </m:sSubSupPr>
          <m:e>
            <m:r>
              <w:rPr>
                <w:rFonts w:ascii="Cambria Math" w:hAnsi="Cambria Math"/>
                <w:lang w:val="en-GB"/>
              </w:rPr>
              <m:t>y</m:t>
            </m:r>
          </m:e>
          <m:sub>
            <m:r>
              <w:rPr>
                <w:rFonts w:ascii="Cambria Math" w:hAnsi="Cambria Math"/>
                <w:lang w:val="en-GB"/>
              </w:rPr>
              <m:t>t</m:t>
            </m:r>
          </m:sub>
          <m:sup>
            <m:r>
              <m:rPr>
                <m:sty m:val="p"/>
              </m:rPr>
              <w:rPr>
                <w:rFonts w:ascii="Cambria Math" w:hAnsi="Cambria Math"/>
                <w:lang w:val="en-GB"/>
              </w:rPr>
              <m:t>*</m:t>
            </m:r>
          </m:sup>
        </m:sSubSup>
      </m:oMath>
      <w:r w:rsidR="00C52833" w:rsidRPr="00093F5E">
        <w:rPr>
          <w:rFonts w:hint="eastAsia"/>
          <w:lang w:val="en-GB"/>
        </w:rPr>
        <w:t xml:space="preserve"> </w:t>
      </w:r>
      <w:r w:rsidR="00C52833" w:rsidRPr="00093F5E">
        <w:rPr>
          <w:lang w:val="en-GB"/>
        </w:rPr>
        <w:t xml:space="preserve"> that is related to the long-run wage dynamics of provinces </w:t>
      </w:r>
      <w:r w:rsidR="0071065A" w:rsidRPr="00093F5E">
        <w:rPr>
          <w:lang w:val="en-GB"/>
        </w:rPr>
        <w:t xml:space="preserve">that force </w:t>
      </w:r>
      <w:r w:rsidRPr="00093F5E">
        <w:rPr>
          <w:lang w:val="en-GB"/>
        </w:rPr>
        <w:t xml:space="preserve">provinces </w:t>
      </w:r>
      <w:ins w:id="476" w:author="Author">
        <w:r w:rsidR="0071065A" w:rsidRPr="00093F5E">
          <w:rPr>
            <w:lang w:val="en-GB"/>
          </w:rPr>
          <w:t>to be</w:t>
        </w:r>
      </w:ins>
      <w:del w:id="477" w:author="Author">
        <w:r w:rsidR="0071065A" w:rsidRPr="00093F5E">
          <w:rPr>
            <w:lang w:val="en-GB"/>
          </w:rPr>
          <w:delText>being</w:delText>
        </w:r>
      </w:del>
      <w:r w:rsidR="0071065A" w:rsidRPr="00093F5E">
        <w:rPr>
          <w:lang w:val="en-GB"/>
        </w:rPr>
        <w:t xml:space="preserve"> </w:t>
      </w:r>
      <w:r w:rsidRPr="00093F5E">
        <w:rPr>
          <w:lang w:val="en-GB"/>
        </w:rPr>
        <w:t>clustered in a certain club.</w:t>
      </w:r>
      <w:r w:rsidR="00A548CB" w:rsidRPr="00093F5E">
        <w:rPr>
          <w:lang w:val="en-GB"/>
        </w:rPr>
        <w:t xml:space="preserve"> </w:t>
      </w:r>
      <w:r w:rsidRPr="00093F5E">
        <w:rPr>
          <w:lang w:val="en-GB"/>
        </w:rPr>
        <w:t xml:space="preserve">Thus, </w:t>
      </w:r>
      <w:r w:rsidR="00C52833" w:rsidRPr="00093F5E">
        <w:rPr>
          <w:lang w:val="en-GB"/>
        </w:rPr>
        <w:t xml:space="preserve">we can write </w:t>
      </w:r>
      <w:r w:rsidRPr="00093F5E">
        <w:rPr>
          <w:lang w:val="en-GB"/>
        </w:rPr>
        <w:t>the specification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8E3EEF" w:rsidRPr="00093F5E" w14:paraId="6BCAC55D" w14:textId="77777777" w:rsidTr="00B91CDA">
        <w:tc>
          <w:tcPr>
            <w:tcW w:w="8080" w:type="dxa"/>
          </w:tcPr>
          <w:p w14:paraId="36F9B9CA" w14:textId="77777777" w:rsidR="00B91CDA" w:rsidRPr="00093F5E" w:rsidRDefault="00F0448A"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25593ECB" w14:textId="77777777" w:rsidR="00B91CDA" w:rsidRPr="00093F5E" w:rsidRDefault="00093F5E" w:rsidP="00971B36">
            <w:pPr>
              <w:pStyle w:val="BodyText"/>
              <w:tabs>
                <w:tab w:val="left" w:pos="0"/>
              </w:tabs>
              <w:ind w:rightChars="12" w:right="26"/>
              <w:jc w:val="right"/>
              <w:rPr>
                <w:b w:val="0"/>
                <w:bCs/>
                <w:sz w:val="21"/>
                <w:szCs w:val="21"/>
              </w:rPr>
            </w:pPr>
            <w:r w:rsidRPr="00093F5E">
              <w:rPr>
                <w:rFonts w:ascii="Cambria Math" w:hAnsi="Cambria Math"/>
                <w:b w:val="0"/>
                <w:bCs/>
                <w:sz w:val="21"/>
                <w:szCs w:val="21"/>
              </w:rPr>
              <w:t>(9)</w:t>
            </w:r>
          </w:p>
        </w:tc>
      </w:tr>
    </w:tbl>
    <w:p w14:paraId="5D0275E6" w14:textId="77777777" w:rsidR="00F04063" w:rsidRPr="00093F5E" w:rsidRDefault="00F04063" w:rsidP="00F04063">
      <w:pPr>
        <w:pStyle w:val="BodyText"/>
        <w:ind w:leftChars="322" w:left="709" w:hanging="1"/>
        <w:jc w:val="both"/>
      </w:pPr>
    </w:p>
    <w:p w14:paraId="4271CECC" w14:textId="77777777" w:rsidR="00F04063" w:rsidRPr="00093F5E" w:rsidRDefault="00093F5E" w:rsidP="00E77782">
      <w:pPr>
        <w:pStyle w:val="BodyText"/>
        <w:spacing w:line="360" w:lineRule="auto"/>
        <w:ind w:leftChars="322" w:left="708"/>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where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X</m:t>
            </m:r>
          </m:e>
          <m:sub>
            <m:r>
              <m:rPr>
                <m:sty m:val="bi"/>
              </m:rPr>
              <w:rPr>
                <w:rFonts w:ascii="Cambria Math" w:eastAsiaTheme="minorEastAsia" w:hAnsi="Cambria Math" w:cstheme="minorBidi"/>
                <w:sz w:val="22"/>
                <w:szCs w:val="22"/>
              </w:rPr>
              <m:t>i</m:t>
            </m:r>
          </m:sub>
        </m:sSub>
      </m:oMath>
      <w:r w:rsidRPr="00093F5E">
        <w:rPr>
          <w:rFonts w:asciiTheme="minorHAnsi" w:eastAsiaTheme="minorEastAsia" w:hAnsiTheme="minorHAnsi" w:cstheme="minorBidi"/>
          <w:b w:val="0"/>
          <w:sz w:val="22"/>
          <w:szCs w:val="22"/>
        </w:rPr>
        <w:t xml:space="preserve"> </w:t>
      </w:r>
      <w:r w:rsidR="00A548CB" w:rsidRPr="00093F5E">
        <w:rPr>
          <w:rFonts w:asciiTheme="minorHAnsi" w:eastAsiaTheme="minorEastAsia" w:hAnsiTheme="minorHAnsi" w:cstheme="minorBidi"/>
          <w:b w:val="0"/>
          <w:sz w:val="22"/>
          <w:szCs w:val="22"/>
        </w:rPr>
        <w:t xml:space="preserve">is a vector </w:t>
      </w:r>
      <w:r w:rsidRPr="00093F5E">
        <w:rPr>
          <w:rFonts w:asciiTheme="minorHAnsi" w:eastAsiaTheme="minorEastAsia" w:hAnsiTheme="minorHAnsi" w:cstheme="minorBidi"/>
          <w:b w:val="0"/>
          <w:sz w:val="22"/>
          <w:szCs w:val="22"/>
        </w:rPr>
        <w:t>consist</w:t>
      </w:r>
      <w:r w:rsidR="00E17D71" w:rsidRPr="00093F5E">
        <w:rPr>
          <w:rFonts w:asciiTheme="minorHAnsi" w:eastAsiaTheme="minorEastAsia" w:hAnsiTheme="minorHAnsi" w:cstheme="minorBidi"/>
          <w:b w:val="0"/>
          <w:sz w:val="22"/>
          <w:szCs w:val="22"/>
        </w:rPr>
        <w:t>ing</w:t>
      </w:r>
      <w:r w:rsidRPr="00093F5E">
        <w:rPr>
          <w:rFonts w:asciiTheme="minorHAnsi" w:eastAsiaTheme="minorEastAsia" w:hAnsiTheme="minorHAnsi" w:cstheme="minorBidi"/>
          <w:b w:val="0"/>
          <w:sz w:val="22"/>
          <w:szCs w:val="22"/>
        </w:rPr>
        <w:t xml:space="preserve"> </w:t>
      </w:r>
      <w:r w:rsidR="00A548CB" w:rsidRPr="00093F5E">
        <w:rPr>
          <w:rFonts w:asciiTheme="minorHAnsi" w:eastAsiaTheme="minorEastAsia" w:hAnsiTheme="minorHAnsi" w:cstheme="minorBidi"/>
          <w:b w:val="0"/>
          <w:sz w:val="22"/>
          <w:szCs w:val="22"/>
        </w:rPr>
        <w:t xml:space="preserve">potential </w:t>
      </w:r>
      <w:r w:rsidRPr="00093F5E">
        <w:rPr>
          <w:rFonts w:asciiTheme="minorHAnsi" w:eastAsiaTheme="minorEastAsia" w:hAnsiTheme="minorHAnsi" w:cstheme="minorBidi"/>
          <w:b w:val="0"/>
          <w:sz w:val="22"/>
          <w:szCs w:val="22"/>
        </w:rPr>
        <w:t xml:space="preserve">explanatory variables </w:t>
      </w:r>
      <w:r w:rsidR="00A548CB" w:rsidRPr="00093F5E">
        <w:rPr>
          <w:rFonts w:asciiTheme="minorHAnsi" w:eastAsiaTheme="minorEastAsia" w:hAnsiTheme="minorHAnsi" w:cstheme="minorBidi"/>
          <w:b w:val="0"/>
          <w:sz w:val="22"/>
          <w:szCs w:val="22"/>
        </w:rPr>
        <w:t>for club convergence membership</w:t>
      </w:r>
      <w:r w:rsidRPr="00093F5E">
        <w:rPr>
          <w:rFonts w:asciiTheme="minorHAnsi" w:eastAsiaTheme="minorEastAsia" w:hAnsiTheme="minorHAnsi" w:cstheme="minorBidi"/>
          <w:b w:val="0"/>
          <w:sz w:val="22"/>
          <w:szCs w:val="22"/>
        </w:rPr>
        <w:t xml:space="preserve">, with </w:t>
      </w:r>
      <m:oMath>
        <m:r>
          <m:rPr>
            <m:sty m:val="bi"/>
          </m:rPr>
          <w:rPr>
            <w:rFonts w:ascii="Cambria Math" w:eastAsiaTheme="minorEastAsia" w:hAnsi="Cambria Math" w:cstheme="minorBidi"/>
            <w:sz w:val="22"/>
            <w:szCs w:val="22"/>
          </w:rPr>
          <m:t>i</m:t>
        </m:r>
        <m:r>
          <m:rPr>
            <m:sty m:val="b"/>
          </m:rPr>
          <w:rPr>
            <w:rFonts w:ascii="Cambria Math" w:eastAsiaTheme="minorEastAsia" w:hAnsi="Cambria Math" w:cstheme="minorBidi"/>
            <w:sz w:val="22"/>
            <w:szCs w:val="22"/>
          </w:rPr>
          <m:t>=1,…,34,</m:t>
        </m:r>
      </m:oMath>
      <w:r w:rsidRPr="00093F5E">
        <w:rPr>
          <w:rFonts w:asciiTheme="minorHAnsi" w:eastAsiaTheme="minorEastAsia" w:hAnsiTheme="minorHAnsi" w:cstheme="minorBidi"/>
          <w:b w:val="0"/>
          <w:sz w:val="22"/>
          <w:szCs w:val="22"/>
        </w:rPr>
        <w:t xml:space="preserve"> indicating the province and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ϵ</m:t>
            </m:r>
          </m:e>
          <m:sub>
            <m:r>
              <m:rPr>
                <m:sty m:val="bi"/>
              </m:rPr>
              <w:rPr>
                <w:rFonts w:ascii="Cambria Math" w:eastAsiaTheme="minorEastAsia" w:hAnsi="Cambria Math" w:cstheme="minorBidi"/>
                <w:sz w:val="22"/>
                <w:szCs w:val="22"/>
              </w:rPr>
              <m:t>t</m:t>
            </m:r>
          </m:sub>
        </m:sSub>
      </m:oMath>
      <w:r w:rsidRPr="00093F5E">
        <w:rPr>
          <w:rFonts w:asciiTheme="minorHAnsi" w:eastAsiaTheme="minorEastAsia" w:hAnsiTheme="minorHAnsi" w:cstheme="minorBidi"/>
          <w:b w:val="0"/>
          <w:sz w:val="22"/>
          <w:szCs w:val="22"/>
        </w:rPr>
        <w:t xml:space="preserve"> have a logistic distribution. </w:t>
      </w:r>
      <w:r w:rsidR="00A548CB" w:rsidRPr="00093F5E">
        <w:rPr>
          <w:rFonts w:asciiTheme="minorHAnsi" w:eastAsiaTheme="minorEastAsia" w:hAnsiTheme="minorHAnsi" w:cstheme="minorBidi"/>
          <w:b w:val="0"/>
          <w:sz w:val="22"/>
          <w:szCs w:val="22"/>
        </w:rPr>
        <w:t xml:space="preserve">The model uses </w:t>
      </w:r>
      <w:r w:rsidR="00C162B8" w:rsidRPr="00093F5E">
        <w:rPr>
          <w:rFonts w:asciiTheme="minorHAnsi" w:eastAsiaTheme="minorEastAsia" w:hAnsiTheme="minorHAnsi" w:cstheme="minorBidi"/>
          <w:b w:val="0"/>
          <w:sz w:val="22"/>
          <w:szCs w:val="22"/>
        </w:rPr>
        <w:t xml:space="preserve">a </w:t>
      </w:r>
      <w:r w:rsidR="00A548CB" w:rsidRPr="00093F5E">
        <w:rPr>
          <w:rFonts w:asciiTheme="minorHAnsi" w:eastAsiaTheme="minorEastAsia" w:hAnsiTheme="minorHAnsi" w:cstheme="minorBidi"/>
          <w:b w:val="0"/>
          <w:sz w:val="22"/>
          <w:szCs w:val="22"/>
        </w:rPr>
        <w:t xml:space="preserve">maximum likelihood (ML) estimator to compute </w:t>
      </w:r>
      <w:r w:rsidRPr="00093F5E">
        <w:rPr>
          <w:rFonts w:asciiTheme="minorHAnsi" w:eastAsiaTheme="minorEastAsia" w:hAnsiTheme="minorHAnsi" w:cstheme="minorBidi"/>
          <w:b w:val="0"/>
          <w:sz w:val="22"/>
          <w:szCs w:val="22"/>
        </w:rPr>
        <w:t xml:space="preserve">the probabilities of observing values of </w:t>
      </w:r>
      <m:oMath>
        <m:r>
          <m:rPr>
            <m:sty m:val="bi"/>
          </m:rPr>
          <w:rPr>
            <w:rFonts w:ascii="Cambria Math" w:eastAsiaTheme="minorEastAsia" w:hAnsi="Cambria Math" w:cstheme="minorBidi"/>
            <w:sz w:val="22"/>
            <w:szCs w:val="22"/>
          </w:rPr>
          <m:t>c</m:t>
        </m:r>
      </m:oMath>
      <w:r w:rsidR="00A548CB" w:rsidRPr="00093F5E">
        <w:rPr>
          <w:rFonts w:asciiTheme="minorHAnsi" w:eastAsiaTheme="minorEastAsia" w:hAnsiTheme="minorHAnsi" w:cstheme="minorBidi"/>
          <w:b w:val="0"/>
          <w:sz w:val="22"/>
          <w:szCs w:val="22"/>
        </w:rPr>
        <w:t>.</w:t>
      </w:r>
      <w:r w:rsidR="00E77782" w:rsidRPr="00093F5E">
        <w:rPr>
          <w:rFonts w:asciiTheme="minorHAnsi" w:eastAsiaTheme="minorEastAsia" w:hAnsiTheme="minorHAnsi" w:cstheme="minorBidi" w:hint="eastAsia"/>
          <w:b w:val="0"/>
          <w:sz w:val="22"/>
          <w:szCs w:val="22"/>
        </w:rPr>
        <w:t xml:space="preserve"> </w:t>
      </w:r>
      <w:r w:rsidR="00E77782" w:rsidRPr="00093F5E">
        <w:rPr>
          <w:rFonts w:asciiTheme="minorHAnsi" w:eastAsiaTheme="minorEastAsia" w:hAnsiTheme="minorHAnsi" w:cstheme="minorBidi"/>
          <w:b w:val="0"/>
          <w:sz w:val="22"/>
          <w:szCs w:val="22"/>
        </w:rPr>
        <w:t>Note that although one can assess the directional effect of explanatory variables towards club membership with the</w:t>
      </w:r>
      <w:r w:rsidRPr="00093F5E">
        <w:rPr>
          <w:rFonts w:asciiTheme="minorHAnsi" w:eastAsiaTheme="minorEastAsia" w:hAnsiTheme="minorHAnsi" w:cstheme="minorBidi"/>
          <w:b w:val="0"/>
          <w:sz w:val="22"/>
          <w:szCs w:val="22"/>
        </w:rPr>
        <w:t xml:space="preserve"> sign of </w:t>
      </w:r>
      <m:oMath>
        <m:r>
          <m:rPr>
            <m:sty m:val="bi"/>
          </m:rPr>
          <w:rPr>
            <w:rFonts w:ascii="Cambria Math" w:eastAsiaTheme="minorEastAsia" w:hAnsi="Cambria Math" w:cstheme="minorBidi"/>
            <w:sz w:val="22"/>
            <w:szCs w:val="22"/>
          </w:rPr>
          <m:t>β</m:t>
        </m:r>
      </m:oMath>
      <w:r w:rsidRPr="00093F5E">
        <w:rPr>
          <w:rFonts w:asciiTheme="minorHAnsi" w:eastAsiaTheme="minorEastAsia" w:hAnsiTheme="minorHAnsi" w:cstheme="minorBidi"/>
          <w:b w:val="0"/>
          <w:sz w:val="22"/>
          <w:szCs w:val="22"/>
        </w:rPr>
        <w:t xml:space="preserve"> coefficients</w:t>
      </w:r>
      <w:r w:rsidR="00E77782" w:rsidRPr="00093F5E">
        <w:rPr>
          <w:rFonts w:asciiTheme="minorHAnsi" w:eastAsiaTheme="minorEastAsia" w:hAnsiTheme="minorHAnsi" w:cstheme="minorBidi"/>
          <w:b w:val="0"/>
          <w:sz w:val="22"/>
          <w:szCs w:val="22"/>
        </w:rPr>
        <w:t>,</w:t>
      </w:r>
      <w:r w:rsidRPr="00093F5E">
        <w:rPr>
          <w:rFonts w:asciiTheme="minorHAnsi" w:eastAsiaTheme="minorEastAsia" w:hAnsiTheme="minorHAnsi" w:cstheme="minorBidi"/>
          <w:b w:val="0"/>
          <w:sz w:val="22"/>
          <w:szCs w:val="22"/>
        </w:rPr>
        <w:t xml:space="preserve"> the magnitude </w:t>
      </w:r>
      <w:r w:rsidR="00E77782" w:rsidRPr="00093F5E">
        <w:rPr>
          <w:rFonts w:asciiTheme="minorHAnsi" w:eastAsiaTheme="minorEastAsia" w:hAnsiTheme="minorHAnsi" w:cstheme="minorBidi"/>
          <w:b w:val="0"/>
          <w:sz w:val="22"/>
          <w:szCs w:val="22"/>
        </w:rPr>
        <w:t xml:space="preserve">does not contain any </w:t>
      </w:r>
      <w:r w:rsidRPr="00093F5E">
        <w:rPr>
          <w:rFonts w:asciiTheme="minorHAnsi" w:eastAsiaTheme="minorEastAsia" w:hAnsiTheme="minorHAnsi" w:cstheme="minorBidi"/>
          <w:b w:val="0"/>
          <w:sz w:val="22"/>
          <w:szCs w:val="22"/>
        </w:rPr>
        <w:t xml:space="preserve">economic </w:t>
      </w:r>
      <w:r w:rsidR="00E77782" w:rsidRPr="00093F5E">
        <w:rPr>
          <w:rFonts w:asciiTheme="minorHAnsi" w:eastAsiaTheme="minorEastAsia" w:hAnsiTheme="minorHAnsi" w:cstheme="minorBidi"/>
          <w:b w:val="0"/>
          <w:sz w:val="22"/>
          <w:szCs w:val="22"/>
        </w:rPr>
        <w:t>information</w:t>
      </w:r>
      <w:r w:rsidRPr="00093F5E">
        <w:rPr>
          <w:rFonts w:asciiTheme="minorHAnsi" w:eastAsiaTheme="minorEastAsia" w:hAnsiTheme="minorHAnsi" w:cstheme="minorBidi"/>
          <w:b w:val="0"/>
          <w:sz w:val="22"/>
          <w:szCs w:val="22"/>
        </w:rPr>
        <w:t xml:space="preserve">. </w:t>
      </w:r>
      <w:r w:rsidR="00043DEB" w:rsidRPr="00093F5E">
        <w:rPr>
          <w:rFonts w:asciiTheme="minorHAnsi" w:eastAsiaTheme="minorEastAsia" w:hAnsiTheme="minorHAnsi" w:cstheme="minorBidi"/>
          <w:b w:val="0"/>
          <w:sz w:val="22"/>
          <w:szCs w:val="22"/>
        </w:rPr>
        <w:t>Therefore, in addition to</w:t>
      </w:r>
      <w:r w:rsidRPr="00093F5E">
        <w:rPr>
          <w:rFonts w:asciiTheme="minorHAnsi" w:eastAsiaTheme="minorEastAsia" w:hAnsiTheme="minorHAnsi" w:cstheme="minorBidi"/>
          <w:b w:val="0"/>
          <w:sz w:val="22"/>
          <w:szCs w:val="22"/>
        </w:rPr>
        <w:t xml:space="preserve"> the directional information</w:t>
      </w:r>
      <w:r w:rsidR="00043DEB" w:rsidRPr="00093F5E">
        <w:rPr>
          <w:rFonts w:asciiTheme="minorHAnsi" w:eastAsiaTheme="minorEastAsia" w:hAnsiTheme="minorHAnsi" w:cstheme="minorBidi"/>
          <w:b w:val="0"/>
          <w:sz w:val="22"/>
          <w:szCs w:val="22"/>
        </w:rPr>
        <w:t xml:space="preserve"> given by the sign of </w:t>
      </w:r>
      <m:oMath>
        <m:r>
          <m:rPr>
            <m:sty m:val="bi"/>
          </m:rPr>
          <w:rPr>
            <w:rFonts w:ascii="Cambria Math" w:eastAsiaTheme="minorEastAsia" w:hAnsi="Cambria Math" w:cstheme="minorBidi"/>
            <w:sz w:val="22"/>
            <w:szCs w:val="22"/>
          </w:rPr>
          <m:t>β</m:t>
        </m:r>
      </m:oMath>
      <w:r w:rsidR="00043DEB" w:rsidRPr="00093F5E">
        <w:rPr>
          <w:rFonts w:asciiTheme="minorHAnsi" w:eastAsiaTheme="minorEastAsia" w:hAnsiTheme="minorHAnsi" w:cstheme="minorBidi"/>
          <w:b w:val="0"/>
          <w:sz w:val="22"/>
          <w:szCs w:val="22"/>
        </w:rPr>
        <w:t xml:space="preserve"> coefficients</w:t>
      </w:r>
      <w:r w:rsidRPr="00093F5E">
        <w:rPr>
          <w:rFonts w:asciiTheme="minorHAnsi" w:eastAsiaTheme="minorEastAsia" w:hAnsiTheme="minorHAnsi" w:cstheme="minorBidi"/>
          <w:b w:val="0"/>
          <w:sz w:val="22"/>
          <w:szCs w:val="22"/>
        </w:rPr>
        <w:t xml:space="preserve">, we </w:t>
      </w:r>
      <w:r w:rsidR="00043DEB" w:rsidRPr="00093F5E">
        <w:rPr>
          <w:rFonts w:asciiTheme="minorHAnsi" w:eastAsiaTheme="minorEastAsia" w:hAnsiTheme="minorHAnsi" w:cstheme="minorBidi"/>
          <w:b w:val="0"/>
          <w:sz w:val="22"/>
          <w:szCs w:val="22"/>
        </w:rPr>
        <w:t>further compute the</w:t>
      </w:r>
      <w:r w:rsidRPr="00093F5E">
        <w:rPr>
          <w:rFonts w:asciiTheme="minorHAnsi" w:eastAsiaTheme="minorEastAsia" w:hAnsiTheme="minorHAnsi" w:cstheme="minorBidi"/>
          <w:b w:val="0"/>
          <w:sz w:val="22"/>
          <w:szCs w:val="22"/>
        </w:rPr>
        <w:t xml:space="preserve"> marginal effects of a given unit change in each explanatory variable on </w:t>
      </w:r>
      <w:ins w:id="478" w:author="Author">
        <w:r w:rsidRPr="00093F5E">
          <w:rPr>
            <w:rFonts w:ascii="Calibri" w:eastAsia="Yu Mincho" w:hAnsi="Calibri"/>
            <w:b w:val="0"/>
            <w:sz w:val="22"/>
            <w:szCs w:val="22"/>
          </w:rPr>
          <w:t xml:space="preserve">the </w:t>
        </w:r>
      </w:ins>
      <w:r w:rsidRPr="00093F5E">
        <w:rPr>
          <w:rFonts w:ascii="Calibri" w:eastAsia="Yu Mincho" w:hAnsi="Calibri"/>
          <w:b w:val="0"/>
          <w:sz w:val="22"/>
          <w:szCs w:val="22"/>
        </w:rPr>
        <w:t>predicted probability,</w:t>
      </w:r>
      <w:r w:rsidR="00895A5D" w:rsidRPr="00093F5E">
        <w:rPr>
          <w:rFonts w:asciiTheme="minorHAnsi" w:eastAsiaTheme="minorEastAsia" w:hAnsiTheme="minorHAnsi" w:cstheme="minorBidi"/>
          <w:b w:val="0"/>
          <w:sz w:val="22"/>
          <w:szCs w:val="22"/>
        </w:rPr>
        <w:t xml:space="preserve"> </w:t>
      </w:r>
      <w:r w:rsidR="00043DEB" w:rsidRPr="00093F5E">
        <w:rPr>
          <w:rFonts w:asciiTheme="minorHAnsi" w:eastAsiaTheme="minorEastAsia" w:hAnsiTheme="minorHAnsi" w:cstheme="minorBidi"/>
          <w:b w:val="0"/>
          <w:sz w:val="22"/>
          <w:szCs w:val="22"/>
        </w:rPr>
        <w:t xml:space="preserve">holding </w:t>
      </w:r>
      <w:r w:rsidRPr="00093F5E">
        <w:rPr>
          <w:rFonts w:asciiTheme="minorHAnsi" w:eastAsiaTheme="minorEastAsia" w:hAnsiTheme="minorHAnsi" w:cstheme="minorBidi"/>
          <w:b w:val="0"/>
          <w:sz w:val="22"/>
          <w:szCs w:val="22"/>
        </w:rPr>
        <w:t xml:space="preserve">other variables </w:t>
      </w:r>
      <w:r w:rsidR="00043DEB" w:rsidRPr="00093F5E">
        <w:rPr>
          <w:rFonts w:asciiTheme="minorHAnsi" w:eastAsiaTheme="minorEastAsia" w:hAnsiTheme="minorHAnsi" w:cstheme="minorBidi"/>
          <w:b w:val="0"/>
          <w:sz w:val="22"/>
          <w:szCs w:val="22"/>
        </w:rPr>
        <w:t>constant</w:t>
      </w:r>
      <w:r w:rsidRPr="00093F5E">
        <w:rPr>
          <w:rFonts w:asciiTheme="minorHAnsi" w:eastAsiaTheme="minorEastAsia" w:hAnsiTheme="minorHAnsi" w:cstheme="minorBidi"/>
          <w:b w:val="0"/>
          <w:sz w:val="22"/>
          <w:szCs w:val="22"/>
        </w:rPr>
        <w:t>.</w:t>
      </w:r>
    </w:p>
    <w:p w14:paraId="23174493" w14:textId="77777777" w:rsidR="0011388F" w:rsidRPr="00093F5E" w:rsidRDefault="0011388F" w:rsidP="00F04063">
      <w:pPr>
        <w:ind w:left="720"/>
        <w:rPr>
          <w:rFonts w:ascii="Bookman Old Style" w:eastAsia="Adobe Myungjo Std M" w:hAnsi="Bookman Old Style"/>
          <w:b/>
          <w:szCs w:val="18"/>
          <w:lang w:val="en-GB"/>
        </w:rPr>
      </w:pPr>
    </w:p>
    <w:p w14:paraId="4EAE746C" w14:textId="77777777" w:rsidR="00186716" w:rsidRPr="00093F5E" w:rsidRDefault="00093F5E" w:rsidP="009C6E3C">
      <w:pPr>
        <w:pStyle w:val="ListParagraph"/>
        <w:numPr>
          <w:ilvl w:val="1"/>
          <w:numId w:val="2"/>
        </w:numPr>
        <w:spacing w:after="0" w:line="360" w:lineRule="auto"/>
        <w:contextualSpacing w:val="0"/>
        <w:rPr>
          <w:rFonts w:ascii="Bookman Old Style" w:eastAsia="Adobe Myungjo Std M" w:hAnsi="Bookman Old Style"/>
          <w:b/>
          <w:szCs w:val="18"/>
          <w:lang w:val="en-GB"/>
        </w:rPr>
      </w:pPr>
      <w:r w:rsidRPr="00093F5E">
        <w:rPr>
          <w:rFonts w:ascii="Bookman Old Style" w:eastAsia="Adobe Myungjo Std M" w:hAnsi="Bookman Old Style" w:hint="eastAsia"/>
          <w:b/>
          <w:szCs w:val="18"/>
          <w:lang w:val="en-GB"/>
        </w:rPr>
        <w:t>D</w:t>
      </w:r>
      <w:r w:rsidRPr="00093F5E">
        <w:rPr>
          <w:rFonts w:ascii="Bookman Old Style" w:eastAsia="Adobe Myungjo Std M" w:hAnsi="Bookman Old Style"/>
          <w:b/>
          <w:szCs w:val="18"/>
          <w:lang w:val="en-GB"/>
        </w:rPr>
        <w:t>ata</w:t>
      </w:r>
    </w:p>
    <w:p w14:paraId="15B535D8" w14:textId="2858D99A" w:rsidR="00FD509B" w:rsidRPr="00093F5E" w:rsidRDefault="00093F5E" w:rsidP="009C6E3C">
      <w:pPr>
        <w:pStyle w:val="ListParagraph"/>
        <w:spacing w:after="0" w:line="360" w:lineRule="auto"/>
        <w:contextualSpacing w:val="0"/>
        <w:jc w:val="both"/>
        <w:rPr>
          <w:lang w:val="en-GB"/>
        </w:rPr>
      </w:pPr>
      <w:r w:rsidRPr="00093F5E">
        <w:rPr>
          <w:lang w:val="en-GB"/>
        </w:rPr>
        <w:lastRenderedPageBreak/>
        <w:t xml:space="preserve">As a proxy </w:t>
      </w:r>
      <w:ins w:id="479" w:author="Author">
        <w:r w:rsidRPr="00093F5E">
          <w:rPr>
            <w:lang w:val="en-GB"/>
          </w:rPr>
          <w:t>for</w:t>
        </w:r>
      </w:ins>
      <w:del w:id="480" w:author="Author">
        <w:r w:rsidRPr="00093F5E">
          <w:rPr>
            <w:lang w:val="en-GB"/>
          </w:rPr>
          <w:delText>of</w:delText>
        </w:r>
      </w:del>
      <w:r w:rsidRPr="00093F5E">
        <w:rPr>
          <w:lang w:val="en-GB"/>
        </w:rPr>
        <w:t xml:space="preserve"> regional wage, we use</w:t>
      </w:r>
      <w:r w:rsidR="002A3BE4" w:rsidRPr="00093F5E">
        <w:rPr>
          <w:lang w:val="en-GB"/>
        </w:rPr>
        <w:t xml:space="preserve"> the average </w:t>
      </w:r>
      <w:del w:id="481" w:author="Author">
        <w:r w:rsidR="002A3BE4" w:rsidRPr="00093F5E">
          <w:rPr>
            <w:lang w:val="en-GB"/>
          </w:rPr>
          <w:delText>of</w:delText>
        </w:r>
        <w:r w:rsidRPr="00093F5E">
          <w:rPr>
            <w:lang w:val="en-GB"/>
          </w:rPr>
          <w:delText xml:space="preserve"> </w:delText>
        </w:r>
      </w:del>
      <w:r w:rsidRPr="00093F5E">
        <w:rPr>
          <w:lang w:val="en-GB"/>
        </w:rPr>
        <w:t xml:space="preserve">net nominal income per month </w:t>
      </w:r>
      <w:r w:rsidR="002A3BE4" w:rsidRPr="00093F5E">
        <w:rPr>
          <w:lang w:val="en-GB"/>
        </w:rPr>
        <w:t xml:space="preserve">received by a general worker </w:t>
      </w:r>
      <w:r w:rsidRPr="00093F5E">
        <w:rPr>
          <w:lang w:val="en-GB"/>
        </w:rPr>
        <w:t xml:space="preserve">(in thousand </w:t>
      </w:r>
      <w:r w:rsidR="002A72FE" w:rsidRPr="00093F5E">
        <w:rPr>
          <w:lang w:val="en-GB"/>
        </w:rPr>
        <w:t>IDR</w:t>
      </w:r>
      <w:r w:rsidRPr="00093F5E">
        <w:rPr>
          <w:lang w:val="en-GB"/>
        </w:rPr>
        <w:t>)</w:t>
      </w:r>
      <w:r w:rsidR="002A3BE4" w:rsidRPr="00093F5E">
        <w:rPr>
          <w:lang w:val="en-GB"/>
        </w:rPr>
        <w:t xml:space="preserve"> </w:t>
      </w:r>
      <w:r w:rsidRPr="00093F5E">
        <w:rPr>
          <w:lang w:val="en-GB"/>
        </w:rPr>
        <w:t xml:space="preserve">published by </w:t>
      </w:r>
      <w:ins w:id="482" w:author="Author">
        <w:r w:rsidRPr="00093F5E">
          <w:rPr>
            <w:rFonts w:ascii="Calibri" w:eastAsia="Yu Mincho" w:hAnsi="Calibri" w:cs="Times New Roman"/>
            <w:lang w:val="en-GB"/>
          </w:rPr>
          <w:t xml:space="preserve">the </w:t>
        </w:r>
      </w:ins>
      <w:r w:rsidR="00D4256D" w:rsidRPr="00093F5E">
        <w:rPr>
          <w:lang w:val="en-GB"/>
        </w:rPr>
        <w:t>BPS</w:t>
      </w:r>
      <w:r w:rsidRPr="00093F5E">
        <w:rPr>
          <w:lang w:val="en-GB"/>
        </w:rPr>
        <w:t xml:space="preserve">. </w:t>
      </w:r>
      <w:r w:rsidR="007D774B" w:rsidRPr="00093F5E">
        <w:rPr>
          <w:lang w:val="en-GB"/>
        </w:rPr>
        <w:t xml:space="preserve">According to BPS, the net nominal income per month is defined as remuneration received during the last month in the form of money or goods </w:t>
      </w:r>
      <w:del w:id="483" w:author="Author">
        <w:r w:rsidR="007D774B" w:rsidRPr="00093F5E" w:rsidDel="007D401E">
          <w:rPr>
            <w:lang w:val="en-GB"/>
          </w:rPr>
          <w:delText xml:space="preserve">received </w:delText>
        </w:r>
      </w:del>
      <w:r w:rsidR="007D774B" w:rsidRPr="00093F5E">
        <w:rPr>
          <w:lang w:val="en-GB"/>
        </w:rPr>
        <w:t xml:space="preserve">by a person considered an own-account worker, a casual employee in agriculture, or a casual employee </w:t>
      </w:r>
      <w:ins w:id="484" w:author="Author">
        <w:r w:rsidR="007D401E">
          <w:rPr>
            <w:lang w:val="en-GB"/>
          </w:rPr>
          <w:t xml:space="preserve">in the </w:t>
        </w:r>
      </w:ins>
      <w:r w:rsidR="007D774B" w:rsidRPr="00093F5E">
        <w:rPr>
          <w:lang w:val="en-GB"/>
        </w:rPr>
        <w:t>non-agriculture sector.</w:t>
      </w:r>
      <w:r w:rsidR="00A73A8C" w:rsidRPr="00093F5E">
        <w:rPr>
          <w:lang w:val="en-GB"/>
        </w:rPr>
        <w:t xml:space="preserve"> </w:t>
      </w:r>
      <w:r w:rsidRPr="00093F5E">
        <w:rPr>
          <w:lang w:val="en-GB"/>
        </w:rPr>
        <w:t xml:space="preserve">The original </w:t>
      </w:r>
      <w:r w:rsidR="006067F5" w:rsidRPr="00093F5E">
        <w:rPr>
          <w:lang w:val="en-GB"/>
        </w:rPr>
        <w:t xml:space="preserve">wage </w:t>
      </w:r>
      <w:r w:rsidRPr="00093F5E">
        <w:rPr>
          <w:lang w:val="en-GB"/>
        </w:rPr>
        <w:t>data is in nominal term</w:t>
      </w:r>
      <w:r w:rsidR="00CA7E8E" w:rsidRPr="00093F5E">
        <w:rPr>
          <w:lang w:val="en-GB"/>
        </w:rPr>
        <w:t>s</w:t>
      </w:r>
      <w:r w:rsidR="00EF3305" w:rsidRPr="00093F5E">
        <w:rPr>
          <w:lang w:val="en-GB"/>
        </w:rPr>
        <w:t>,</w:t>
      </w:r>
      <w:r w:rsidR="00E823FF" w:rsidRPr="00093F5E">
        <w:rPr>
          <w:lang w:val="en-GB"/>
        </w:rPr>
        <w:t xml:space="preserve"> and its statistical measurement is uniform</w:t>
      </w:r>
      <w:r w:rsidR="00DB6940" w:rsidRPr="00093F5E">
        <w:rPr>
          <w:lang w:val="en-GB"/>
        </w:rPr>
        <w:t xml:space="preserve"> across provinces and consistent over time. </w:t>
      </w:r>
      <w:commentRangeStart w:id="485"/>
      <w:commentRangeStart w:id="486"/>
      <w:r w:rsidR="00A32EE0" w:rsidRPr="00093F5E">
        <w:rPr>
          <w:lang w:val="en-GB"/>
        </w:rPr>
        <w:t xml:space="preserve">Ideally, to </w:t>
      </w:r>
      <w:r w:rsidR="00E025EF" w:rsidRPr="00093F5E">
        <w:rPr>
          <w:lang w:val="en-GB"/>
        </w:rPr>
        <w:t>reflect</w:t>
      </w:r>
      <w:r w:rsidR="00A32EE0" w:rsidRPr="00093F5E">
        <w:rPr>
          <w:lang w:val="en-GB"/>
        </w:rPr>
        <w:t xml:space="preserve"> </w:t>
      </w:r>
      <w:ins w:id="487" w:author="Author">
        <w:r w:rsidR="00A32EE0" w:rsidRPr="00093F5E">
          <w:rPr>
            <w:lang w:val="en-GB"/>
          </w:rPr>
          <w:t>labour</w:t>
        </w:r>
      </w:ins>
      <w:del w:id="488" w:author="Author">
        <w:r w:rsidR="00A32EE0" w:rsidRPr="00093F5E">
          <w:rPr>
            <w:lang w:val="en-GB"/>
          </w:rPr>
          <w:delText>labor</w:delText>
        </w:r>
      </w:del>
      <w:r w:rsidR="00A32EE0" w:rsidRPr="00093F5E">
        <w:rPr>
          <w:lang w:val="en-GB"/>
        </w:rPr>
        <w:t>’s purchasing power</w:t>
      </w:r>
      <w:r w:rsidR="00E025EF" w:rsidRPr="00093F5E">
        <w:rPr>
          <w:lang w:val="en-GB"/>
        </w:rPr>
        <w:t xml:space="preserve"> differential across provinces</w:t>
      </w:r>
      <w:r w:rsidR="00A32EE0" w:rsidRPr="00093F5E">
        <w:rPr>
          <w:lang w:val="en-GB"/>
        </w:rPr>
        <w:t xml:space="preserve">, the nominal wage </w:t>
      </w:r>
      <w:r w:rsidR="00E025EF" w:rsidRPr="00093F5E">
        <w:rPr>
          <w:lang w:val="en-GB"/>
        </w:rPr>
        <w:t>should</w:t>
      </w:r>
      <w:r w:rsidR="00A32EE0" w:rsidRPr="00093F5E">
        <w:rPr>
          <w:lang w:val="en-GB"/>
        </w:rPr>
        <w:t xml:space="preserve"> be deflated using </w:t>
      </w:r>
      <w:ins w:id="489" w:author="Author">
        <w:r w:rsidR="001257E8" w:rsidRPr="00093F5E">
          <w:rPr>
            <w:lang w:val="en-GB"/>
          </w:rPr>
          <w:t>each province</w:t>
        </w:r>
        <w:r w:rsidR="001257E8">
          <w:rPr>
            <w:lang w:val="en-GB"/>
          </w:rPr>
          <w:t>'s</w:t>
        </w:r>
        <w:r w:rsidR="001257E8" w:rsidRPr="00093F5E" w:rsidDel="001257E8">
          <w:rPr>
            <w:lang w:val="en-GB"/>
          </w:rPr>
          <w:t xml:space="preserve"> </w:t>
        </w:r>
      </w:ins>
      <w:del w:id="490" w:author="Author">
        <w:r w:rsidR="00A32EE0" w:rsidRPr="00093F5E" w:rsidDel="001257E8">
          <w:rPr>
            <w:lang w:val="en-GB"/>
          </w:rPr>
          <w:delText xml:space="preserve">the </w:delText>
        </w:r>
      </w:del>
      <w:r w:rsidR="00804971" w:rsidRPr="00093F5E">
        <w:rPr>
          <w:lang w:val="en-GB"/>
        </w:rPr>
        <w:t xml:space="preserve">estimated absolute </w:t>
      </w:r>
      <w:ins w:id="491" w:author="Author">
        <w:r w:rsidR="00A32EE0" w:rsidRPr="00093F5E">
          <w:rPr>
            <w:lang w:val="en-GB"/>
          </w:rPr>
          <w:t>cost of living</w:t>
        </w:r>
      </w:ins>
      <w:del w:id="492" w:author="Author">
        <w:r w:rsidR="00A32EE0" w:rsidRPr="00093F5E">
          <w:rPr>
            <w:lang w:val="en-GB"/>
          </w:rPr>
          <w:delText>cost-of-living</w:delText>
        </w:r>
        <w:r w:rsidR="00804971" w:rsidRPr="00093F5E" w:rsidDel="001257E8">
          <w:rPr>
            <w:lang w:val="en-GB"/>
          </w:rPr>
          <w:delText xml:space="preserve"> </w:delText>
        </w:r>
        <w:r w:rsidR="00A32EE0" w:rsidRPr="00093F5E" w:rsidDel="001257E8">
          <w:rPr>
            <w:lang w:val="en-GB"/>
          </w:rPr>
          <w:delText>of each province</w:delText>
        </w:r>
      </w:del>
      <w:r w:rsidR="0082421E" w:rsidRPr="00093F5E">
        <w:rPr>
          <w:lang w:val="en-GB"/>
        </w:rPr>
        <w:t xml:space="preserve">, similar </w:t>
      </w:r>
      <w:r w:rsidR="00804971" w:rsidRPr="00093F5E">
        <w:rPr>
          <w:lang w:val="en-GB"/>
        </w:rPr>
        <w:t>to the approach</w:t>
      </w:r>
      <w:r w:rsidR="0082421E" w:rsidRPr="00093F5E">
        <w:rPr>
          <w:lang w:val="en-GB"/>
        </w:rPr>
        <w:t xml:space="preserve"> used by </w:t>
      </w:r>
      <w:r w:rsidR="0082421E" w:rsidRPr="00093F5E">
        <w:rPr>
          <w:lang w:val="en-GB"/>
        </w:rPr>
        <w:fldChar w:fldCharType="begin"/>
      </w:r>
      <w:r w:rsidR="0020617F" w:rsidRPr="00093F5E">
        <w:rPr>
          <w:lang w:val="en-GB"/>
        </w:rPr>
        <w:instrText xml:space="preserve"> ADDIN ZOTERO_ITEM CSL_CITATION {"citationID":"e4mKzjHa","properties":{"formattedCitation":"(Collin et al., 2019)","plainCitation":"(Collin et al., 2019)","dontUpdate":true,"noteIndex":0},"citationItems":[{"id":288,"uris":["http://zotero.org/users/local/9Bu69DCL/items/63EDV5YR"],"uri":["http://zotero.org/users/local/9Bu69DCL/items/63EDV5YR"],"itemData":{"id":288,"type":"article-journal","container-title":"Scandinavian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82421E" w:rsidRPr="00093F5E">
        <w:rPr>
          <w:lang w:val="en-GB"/>
        </w:rPr>
        <w:fldChar w:fldCharType="separate"/>
      </w:r>
      <w:r w:rsidR="0082421E" w:rsidRPr="00093F5E">
        <w:rPr>
          <w:rFonts w:ascii="Calibri" w:hAnsi="Calibri" w:cs="Calibri"/>
          <w:lang w:val="en-GB"/>
        </w:rPr>
        <w:t>Collin et al.</w:t>
      </w:r>
      <w:del w:id="493" w:author="Author">
        <w:r w:rsidR="0082421E" w:rsidRPr="00093F5E" w:rsidDel="009D77FA">
          <w:rPr>
            <w:rFonts w:ascii="Calibri" w:hAnsi="Calibri" w:cs="Calibri"/>
            <w:lang w:val="en-GB"/>
          </w:rPr>
          <w:delText>,</w:delText>
        </w:r>
      </w:del>
      <w:r w:rsidR="0082421E" w:rsidRPr="00093F5E">
        <w:rPr>
          <w:rFonts w:ascii="Calibri" w:hAnsi="Calibri" w:cs="Calibri"/>
          <w:lang w:val="en-GB"/>
        </w:rPr>
        <w:t xml:space="preserve"> (2019)</w:t>
      </w:r>
      <w:r w:rsidR="0082421E" w:rsidRPr="00093F5E">
        <w:rPr>
          <w:lang w:val="en-GB"/>
        </w:rPr>
        <w:fldChar w:fldCharType="end"/>
      </w:r>
      <w:r w:rsidR="0082421E" w:rsidRPr="00093F5E">
        <w:rPr>
          <w:lang w:val="en-GB"/>
        </w:rPr>
        <w:t>.</w:t>
      </w:r>
      <w:r w:rsidR="00A32EE0" w:rsidRPr="00093F5E">
        <w:rPr>
          <w:lang w:val="en-GB"/>
        </w:rPr>
        <w:t xml:space="preserve"> </w:t>
      </w:r>
      <w:commentRangeEnd w:id="485"/>
      <w:r w:rsidR="001257E8">
        <w:rPr>
          <w:rStyle w:val="CommentReference"/>
        </w:rPr>
        <w:commentReference w:id="485"/>
      </w:r>
      <w:commentRangeEnd w:id="486"/>
      <w:r w:rsidR="008F4133">
        <w:rPr>
          <w:rStyle w:val="CommentReference"/>
        </w:rPr>
        <w:commentReference w:id="486"/>
      </w:r>
      <w:r w:rsidR="0082421E" w:rsidRPr="00093F5E">
        <w:rPr>
          <w:lang w:val="en-GB"/>
        </w:rPr>
        <w:t xml:space="preserve">However, </w:t>
      </w:r>
      <w:r w:rsidR="002A47FD" w:rsidRPr="00093F5E">
        <w:rPr>
          <w:lang w:val="en-GB"/>
        </w:rPr>
        <w:t xml:space="preserve">due to data </w:t>
      </w:r>
      <w:ins w:id="494" w:author="Author">
        <w:r w:rsidR="002A47FD" w:rsidRPr="00093F5E">
          <w:rPr>
            <w:lang w:val="en-GB"/>
          </w:rPr>
          <w:t>limitations</w:t>
        </w:r>
      </w:ins>
      <w:del w:id="495" w:author="Author">
        <w:r w:rsidR="002A47FD" w:rsidRPr="00093F5E">
          <w:rPr>
            <w:lang w:val="en-GB"/>
          </w:rPr>
          <w:delText>limitation</w:delText>
        </w:r>
      </w:del>
      <w:r w:rsidR="002A47FD" w:rsidRPr="00093F5E">
        <w:rPr>
          <w:lang w:val="en-GB"/>
        </w:rPr>
        <w:t xml:space="preserve"> at </w:t>
      </w:r>
      <w:ins w:id="496"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province level, </w:t>
      </w:r>
      <w:r w:rsidR="00804971" w:rsidRPr="00093F5E">
        <w:rPr>
          <w:lang w:val="en-GB"/>
        </w:rPr>
        <w:t xml:space="preserve">we could not estimate </w:t>
      </w:r>
      <w:r w:rsidR="002A47FD" w:rsidRPr="00093F5E">
        <w:rPr>
          <w:lang w:val="en-GB"/>
        </w:rPr>
        <w:t xml:space="preserve">the </w:t>
      </w:r>
      <w:r w:rsidR="00804971" w:rsidRPr="00093F5E">
        <w:rPr>
          <w:lang w:val="en-GB"/>
        </w:rPr>
        <w:t xml:space="preserve">absolute </w:t>
      </w:r>
      <w:ins w:id="497" w:author="Author">
        <w:r w:rsidR="0082421E" w:rsidRPr="00093F5E">
          <w:rPr>
            <w:lang w:val="en-GB"/>
          </w:rPr>
          <w:t>cost of living</w:t>
        </w:r>
      </w:ins>
      <w:del w:id="498" w:author="Author">
        <w:r w:rsidR="0082421E" w:rsidRPr="00093F5E">
          <w:rPr>
            <w:lang w:val="en-GB"/>
          </w:rPr>
          <w:delText>cost-of-living</w:delText>
        </w:r>
      </w:del>
      <w:r w:rsidR="002A47FD" w:rsidRPr="00093F5E">
        <w:rPr>
          <w:lang w:val="en-GB"/>
        </w:rPr>
        <w:t>. I</w:t>
      </w:r>
      <w:r w:rsidR="0082421E" w:rsidRPr="00093F5E">
        <w:rPr>
          <w:lang w:val="en-GB"/>
        </w:rPr>
        <w:t>nstead</w:t>
      </w:r>
      <w:r w:rsidR="002A47FD" w:rsidRPr="00093F5E">
        <w:rPr>
          <w:lang w:val="en-GB"/>
        </w:rPr>
        <w:t>, we</w:t>
      </w:r>
      <w:r w:rsidR="0082421E" w:rsidRPr="00093F5E">
        <w:rPr>
          <w:lang w:val="en-GB"/>
        </w:rPr>
        <w:t xml:space="preserve"> deflate </w:t>
      </w:r>
      <w:ins w:id="499"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nominal wage using </w:t>
      </w:r>
      <w:ins w:id="500"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provincial </w:t>
      </w:r>
      <w:ins w:id="501" w:author="Author">
        <w:del w:id="502" w:author="Harry" w:date="2021-12-14T22:00:00Z">
          <w:r w:rsidR="0082421E" w:rsidRPr="00093F5E" w:rsidDel="003E5659">
            <w:rPr>
              <w:lang w:val="en-GB"/>
            </w:rPr>
            <w:delText>consumer price</w:delText>
          </w:r>
        </w:del>
      </w:ins>
      <w:del w:id="503" w:author="Harry" w:date="2021-12-14T22:00:00Z">
        <w:r w:rsidR="0082421E" w:rsidRPr="00093F5E" w:rsidDel="003E5659">
          <w:rPr>
            <w:lang w:val="en-GB"/>
          </w:rPr>
          <w:delText xml:space="preserve">Consumer Price </w:delText>
        </w:r>
      </w:del>
      <w:ins w:id="504" w:author="Author">
        <w:del w:id="505" w:author="Harry" w:date="2021-12-14T22:00:00Z">
          <w:r w:rsidR="0082421E" w:rsidRPr="00093F5E" w:rsidDel="003E5659">
            <w:rPr>
              <w:lang w:val="en-GB"/>
            </w:rPr>
            <w:delText>index</w:delText>
          </w:r>
        </w:del>
      </w:ins>
      <w:del w:id="506" w:author="Harry" w:date="2021-12-14T22:00:00Z">
        <w:r w:rsidR="0082421E" w:rsidRPr="00093F5E" w:rsidDel="003E5659">
          <w:rPr>
            <w:lang w:val="en-GB"/>
          </w:rPr>
          <w:delText>Index (</w:delText>
        </w:r>
      </w:del>
      <w:r w:rsidR="0082421E" w:rsidRPr="00093F5E">
        <w:rPr>
          <w:lang w:val="en-GB"/>
        </w:rPr>
        <w:t>CPI</w:t>
      </w:r>
      <w:del w:id="507" w:author="Harry" w:date="2021-12-14T22:00:00Z">
        <w:r w:rsidR="0082421E" w:rsidRPr="00093F5E" w:rsidDel="003E5659">
          <w:rPr>
            <w:lang w:val="en-GB"/>
          </w:rPr>
          <w:delText>)</w:delText>
        </w:r>
      </w:del>
      <w:r w:rsidR="0082421E" w:rsidRPr="00093F5E">
        <w:rPr>
          <w:lang w:val="en-GB"/>
        </w:rPr>
        <w:t xml:space="preserve"> of 2005 as the base year (2005=100).</w:t>
      </w:r>
      <w:r w:rsidRPr="00093F5E">
        <w:rPr>
          <w:rStyle w:val="FootnoteReference"/>
          <w:lang w:val="en-GB"/>
        </w:rPr>
        <w:footnoteReference w:id="2"/>
      </w:r>
      <w:r w:rsidR="00D72BA4" w:rsidRPr="00093F5E">
        <w:rPr>
          <w:lang w:val="en-GB"/>
        </w:rPr>
        <w:t xml:space="preserve"> </w:t>
      </w:r>
      <w:r w:rsidR="00487638" w:rsidRPr="00093F5E">
        <w:rPr>
          <w:lang w:val="en-GB"/>
        </w:rPr>
        <w:t>In this way,</w:t>
      </w:r>
      <w:r w:rsidR="00E025EF" w:rsidRPr="00093F5E">
        <w:rPr>
          <w:lang w:val="en-GB"/>
        </w:rPr>
        <w:t xml:space="preserve"> </w:t>
      </w:r>
      <w:r w:rsidR="00487638" w:rsidRPr="00093F5E">
        <w:rPr>
          <w:lang w:val="en-GB"/>
        </w:rPr>
        <w:t>we remove the nominal effects from the change in regional wage</w:t>
      </w:r>
      <w:r w:rsidR="00E025EF" w:rsidRPr="00093F5E">
        <w:rPr>
          <w:lang w:val="en-GB"/>
        </w:rPr>
        <w:t xml:space="preserve"> over time,</w:t>
      </w:r>
      <w:r w:rsidR="003A1BFD" w:rsidRPr="00093F5E">
        <w:rPr>
          <w:lang w:val="en-GB"/>
        </w:rPr>
        <w:t xml:space="preserve"> </w:t>
      </w:r>
      <w:r w:rsidR="00670425" w:rsidRPr="00093F5E">
        <w:rPr>
          <w:lang w:val="en-GB"/>
        </w:rPr>
        <w:t xml:space="preserve">but </w:t>
      </w:r>
      <w:r w:rsidR="00D72BA4" w:rsidRPr="00093F5E">
        <w:rPr>
          <w:lang w:val="en-GB"/>
        </w:rPr>
        <w:t>we ackno</w:t>
      </w:r>
      <w:r w:rsidR="003A1BFD" w:rsidRPr="00093F5E">
        <w:rPr>
          <w:lang w:val="en-GB"/>
        </w:rPr>
        <w:t>w</w:t>
      </w:r>
      <w:r w:rsidR="00D72BA4" w:rsidRPr="00093F5E">
        <w:rPr>
          <w:lang w:val="en-GB"/>
        </w:rPr>
        <w:t>ledge th</w:t>
      </w:r>
      <w:r w:rsidR="00487638" w:rsidRPr="00093F5E">
        <w:rPr>
          <w:lang w:val="en-GB"/>
        </w:rPr>
        <w:t xml:space="preserve">at our real wage </w:t>
      </w:r>
      <w:r w:rsidR="00771AAD" w:rsidRPr="00093F5E">
        <w:rPr>
          <w:lang w:val="en-GB"/>
        </w:rPr>
        <w:t xml:space="preserve">data </w:t>
      </w:r>
      <w:r w:rsidR="00487638" w:rsidRPr="00093F5E">
        <w:rPr>
          <w:lang w:val="en-GB"/>
        </w:rPr>
        <w:t xml:space="preserve">does not reflect regional variation in </w:t>
      </w:r>
      <w:ins w:id="509" w:author="Author">
        <w:r w:rsidR="00487638" w:rsidRPr="00093F5E">
          <w:rPr>
            <w:lang w:val="en-GB"/>
          </w:rPr>
          <w:t>labour’s</w:t>
        </w:r>
      </w:ins>
      <w:del w:id="510" w:author="Author">
        <w:r w:rsidR="00487638" w:rsidRPr="00093F5E">
          <w:rPr>
            <w:lang w:val="en-GB"/>
          </w:rPr>
          <w:delText>labor’s</w:delText>
        </w:r>
      </w:del>
      <w:r w:rsidR="00487638" w:rsidRPr="00093F5E">
        <w:rPr>
          <w:lang w:val="en-GB"/>
        </w:rPr>
        <w:t xml:space="preserve"> purchasing power.</w:t>
      </w:r>
      <w:r w:rsidR="00554F50" w:rsidRPr="00093F5E">
        <w:rPr>
          <w:lang w:val="en-GB"/>
        </w:rPr>
        <w:t xml:space="preserve"> F</w:t>
      </w:r>
      <w:r w:rsidR="00EC2A20" w:rsidRPr="00093F5E">
        <w:rPr>
          <w:lang w:val="en-GB"/>
        </w:rPr>
        <w:t>ig A</w:t>
      </w:r>
      <w:r w:rsidR="00B91087" w:rsidRPr="00093F5E">
        <w:rPr>
          <w:lang w:val="en-GB"/>
        </w:rPr>
        <w:t>1</w:t>
      </w:r>
      <w:r w:rsidR="00EC2A20" w:rsidRPr="00093F5E">
        <w:rPr>
          <w:lang w:val="en-GB"/>
        </w:rPr>
        <w:t xml:space="preserve"> in the Appendix</w:t>
      </w:r>
      <w:r w:rsidR="00554F50" w:rsidRPr="00093F5E">
        <w:rPr>
          <w:lang w:val="en-GB"/>
        </w:rPr>
        <w:t xml:space="preserve"> demonstrates the evolution of provincial real </w:t>
      </w:r>
      <w:ins w:id="511" w:author="Author">
        <w:r w:rsidR="00554F50" w:rsidRPr="00093F5E">
          <w:rPr>
            <w:lang w:val="en-GB"/>
          </w:rPr>
          <w:t>wages</w:t>
        </w:r>
      </w:ins>
      <w:del w:id="512" w:author="Author">
        <w:r w:rsidR="00554F50" w:rsidRPr="00093F5E">
          <w:rPr>
            <w:lang w:val="en-GB"/>
          </w:rPr>
          <w:delText>wage</w:delText>
        </w:r>
      </w:del>
      <w:r w:rsidR="00554F50" w:rsidRPr="00093F5E">
        <w:rPr>
          <w:lang w:val="en-GB"/>
        </w:rPr>
        <w:t xml:space="preserve"> across time, and</w:t>
      </w:r>
      <w:r w:rsidR="00655BBA" w:rsidRPr="00093F5E">
        <w:rPr>
          <w:lang w:val="en-GB"/>
        </w:rPr>
        <w:t xml:space="preserve"> </w:t>
      </w:r>
      <w:r w:rsidR="00554F50" w:rsidRPr="00093F5E">
        <w:rPr>
          <w:lang w:val="en-GB"/>
        </w:rPr>
        <w:t>t</w:t>
      </w:r>
      <w:r w:rsidR="00EC2A20" w:rsidRPr="00093F5E">
        <w:rPr>
          <w:lang w:val="en-GB"/>
        </w:rPr>
        <w:t>he</w:t>
      </w:r>
      <w:r w:rsidR="002D38FF" w:rsidRPr="00093F5E">
        <w:rPr>
          <w:lang w:val="en-GB"/>
        </w:rPr>
        <w:t xml:space="preserve"> summary statistics </w:t>
      </w:r>
      <w:del w:id="513" w:author="Author">
        <w:r w:rsidR="00655BBA" w:rsidRPr="00093F5E" w:rsidDel="009D77FA">
          <w:rPr>
            <w:lang w:val="en-GB"/>
          </w:rPr>
          <w:delText xml:space="preserve">is </w:delText>
        </w:r>
      </w:del>
      <w:ins w:id="514" w:author="Author">
        <w:r w:rsidR="009D77FA">
          <w:rPr>
            <w:lang w:val="en-GB"/>
          </w:rPr>
          <w:t>are</w:t>
        </w:r>
        <w:r w:rsidR="009D77FA" w:rsidRPr="00093F5E">
          <w:rPr>
            <w:lang w:val="en-GB"/>
          </w:rPr>
          <w:t xml:space="preserve"> </w:t>
        </w:r>
      </w:ins>
      <w:r w:rsidR="00655BBA" w:rsidRPr="00093F5E">
        <w:rPr>
          <w:lang w:val="en-GB"/>
        </w:rPr>
        <w:t xml:space="preserve">provided </w:t>
      </w:r>
      <w:r w:rsidR="002D38FF" w:rsidRPr="00093F5E">
        <w:rPr>
          <w:lang w:val="en-GB"/>
        </w:rPr>
        <w:t>in Table A1</w:t>
      </w:r>
      <w:r w:rsidR="00EC2A20" w:rsidRPr="00093F5E">
        <w:rPr>
          <w:lang w:val="en-GB"/>
        </w:rPr>
        <w:t xml:space="preserve"> </w:t>
      </w:r>
      <w:ins w:id="515" w:author="Author">
        <w:r w:rsidRPr="00093F5E">
          <w:rPr>
            <w:rFonts w:ascii="Calibri" w:eastAsia="Yu Mincho" w:hAnsi="Calibri" w:cs="Times New Roman"/>
            <w:lang w:val="en-GB"/>
          </w:rPr>
          <w:t xml:space="preserve">in the </w:t>
        </w:r>
      </w:ins>
      <w:r w:rsidRPr="00093F5E">
        <w:rPr>
          <w:rFonts w:ascii="Calibri" w:eastAsia="Yu Mincho" w:hAnsi="Calibri" w:cs="Times New Roman"/>
          <w:lang w:val="en-GB"/>
        </w:rPr>
        <w:t xml:space="preserve">Appendix. </w:t>
      </w:r>
    </w:p>
    <w:p w14:paraId="63DF5471" w14:textId="77777777" w:rsidR="00FD509B" w:rsidRPr="00093F5E" w:rsidRDefault="00FD509B" w:rsidP="00FD509B">
      <w:pPr>
        <w:pStyle w:val="ListParagraph"/>
        <w:spacing w:line="360" w:lineRule="auto"/>
        <w:jc w:val="both"/>
        <w:rPr>
          <w:lang w:val="en-GB"/>
        </w:rPr>
      </w:pPr>
    </w:p>
    <w:p w14:paraId="09B75D01" w14:textId="77777777" w:rsidR="00511618" w:rsidRPr="00093F5E" w:rsidRDefault="00093F5E" w:rsidP="00FD509B">
      <w:pPr>
        <w:pStyle w:val="ListParagraph"/>
        <w:numPr>
          <w:ilvl w:val="0"/>
          <w:numId w:val="2"/>
        </w:numPr>
        <w:spacing w:line="360" w:lineRule="auto"/>
        <w:jc w:val="both"/>
        <w:rPr>
          <w:rFonts w:ascii="Bookman Old Style" w:eastAsia="Adobe Myungjo Std M" w:hAnsi="Bookman Old Style"/>
          <w:b/>
          <w:szCs w:val="18"/>
          <w:lang w:val="en-GB"/>
        </w:rPr>
      </w:pPr>
      <w:r w:rsidRPr="00093F5E">
        <w:rPr>
          <w:rFonts w:ascii="Bookman Old Style" w:eastAsia="Adobe Myungjo Std M" w:hAnsi="Bookman Old Style" w:hint="eastAsia"/>
          <w:b/>
          <w:szCs w:val="18"/>
          <w:lang w:val="en-GB"/>
        </w:rPr>
        <w:t>R</w:t>
      </w:r>
      <w:r w:rsidRPr="00093F5E">
        <w:rPr>
          <w:rFonts w:ascii="Bookman Old Style" w:eastAsia="Adobe Myungjo Std M" w:hAnsi="Bookman Old Style"/>
          <w:b/>
          <w:szCs w:val="18"/>
          <w:lang w:val="en-GB"/>
        </w:rPr>
        <w:t>esults and discussion</w:t>
      </w:r>
    </w:p>
    <w:p w14:paraId="5A779CB2" w14:textId="77777777" w:rsidR="00766F05" w:rsidRPr="00093F5E" w:rsidRDefault="00093F5E" w:rsidP="00766F05">
      <w:pPr>
        <w:pStyle w:val="ListParagraph"/>
        <w:numPr>
          <w:ilvl w:val="1"/>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Regional wage disparities across Indonesian provinces</w:t>
      </w:r>
    </w:p>
    <w:p w14:paraId="39C32E62" w14:textId="77777777" w:rsidR="00766F05" w:rsidRPr="00093F5E" w:rsidRDefault="00766F05" w:rsidP="00766F05">
      <w:pPr>
        <w:pStyle w:val="ListParagraph"/>
        <w:ind w:left="1440"/>
        <w:rPr>
          <w:rFonts w:ascii="Bookman Old Style" w:eastAsia="Adobe Myungjo Std M" w:hAnsi="Bookman Old Style"/>
          <w:b/>
          <w:szCs w:val="18"/>
          <w:lang w:val="en-GB"/>
        </w:rPr>
      </w:pPr>
    </w:p>
    <w:p w14:paraId="0FD737A7" w14:textId="77777777" w:rsidR="0000776D" w:rsidRPr="00093F5E" w:rsidRDefault="00093F5E" w:rsidP="00F8326F">
      <w:pPr>
        <w:pStyle w:val="ListParagraph"/>
        <w:spacing w:line="360" w:lineRule="auto"/>
        <w:jc w:val="both"/>
        <w:rPr>
          <w:lang w:val="en-GB"/>
        </w:rPr>
        <w:sectPr w:rsidR="0000776D" w:rsidRPr="00093F5E">
          <w:pgSz w:w="12240" w:h="15840"/>
          <w:pgMar w:top="1440" w:right="1440" w:bottom="1440" w:left="1440" w:header="720" w:footer="720" w:gutter="0"/>
          <w:cols w:space="720"/>
          <w:docGrid w:linePitch="360"/>
        </w:sectPr>
      </w:pPr>
      <w:r w:rsidRPr="00093F5E">
        <w:rPr>
          <w:lang w:val="en-GB"/>
        </w:rPr>
        <w:t>Before implementing</w:t>
      </w:r>
      <w:r w:rsidR="00183C8A" w:rsidRPr="00093F5E">
        <w:rPr>
          <w:lang w:val="en-GB"/>
        </w:rPr>
        <w:t xml:space="preserve"> the</w:t>
      </w:r>
      <w:r w:rsidRPr="00093F5E">
        <w:rPr>
          <w:lang w:val="en-GB"/>
        </w:rPr>
        <w:t xml:space="preserve"> club convergence test, it is important to document the </w:t>
      </w:r>
      <w:r w:rsidR="008E02D5" w:rsidRPr="00093F5E">
        <w:rPr>
          <w:lang w:val="en-GB"/>
        </w:rPr>
        <w:t>dynamics</w:t>
      </w:r>
      <w:r w:rsidRPr="00093F5E">
        <w:rPr>
          <w:lang w:val="en-GB"/>
        </w:rPr>
        <w:t xml:space="preserve"> of wage</w:t>
      </w:r>
      <w:r w:rsidR="008E02D5" w:rsidRPr="00093F5E">
        <w:rPr>
          <w:lang w:val="en-GB"/>
        </w:rPr>
        <w:t xml:space="preserve"> disparity</w:t>
      </w:r>
      <w:r w:rsidRPr="00093F5E">
        <w:rPr>
          <w:lang w:val="en-GB"/>
        </w:rPr>
        <w:t xml:space="preserve"> across provinces over time. </w:t>
      </w:r>
      <w:r w:rsidR="008E02D5" w:rsidRPr="00093F5E">
        <w:rPr>
          <w:lang w:val="en-GB"/>
        </w:rPr>
        <w:t>F</w:t>
      </w:r>
      <w:r w:rsidRPr="00093F5E">
        <w:rPr>
          <w:lang w:val="en-GB"/>
        </w:rPr>
        <w:t>ig 1</w:t>
      </w:r>
      <w:r w:rsidR="008E02D5" w:rsidRPr="00093F5E">
        <w:rPr>
          <w:lang w:val="en-GB"/>
        </w:rPr>
        <w:t xml:space="preserve"> plots the coefficient of variation (CV) of regional </w:t>
      </w:r>
      <w:ins w:id="516" w:author="Author">
        <w:r w:rsidR="008E02D5" w:rsidRPr="00093F5E">
          <w:rPr>
            <w:lang w:val="en-GB"/>
          </w:rPr>
          <w:t>wages</w:t>
        </w:r>
      </w:ins>
      <w:del w:id="517" w:author="Author">
        <w:r w:rsidR="008E02D5" w:rsidRPr="00093F5E">
          <w:rPr>
            <w:lang w:val="en-GB"/>
          </w:rPr>
          <w:delText>wage</w:delText>
        </w:r>
        <w:r w:rsidRPr="00093F5E" w:rsidDel="00052508">
          <w:rPr>
            <w:lang w:val="en-GB"/>
          </w:rPr>
          <w:delText>,</w:delText>
        </w:r>
      </w:del>
      <w:r w:rsidR="008E02D5" w:rsidRPr="00093F5E">
        <w:rPr>
          <w:lang w:val="en-GB"/>
        </w:rPr>
        <w:t xml:space="preserve"> </w:t>
      </w:r>
      <w:del w:id="518" w:author="Author">
        <w:r w:rsidR="008E02D5" w:rsidRPr="00093F5E" w:rsidDel="00380631">
          <w:rPr>
            <w:lang w:val="en-GB"/>
          </w:rPr>
          <w:delText xml:space="preserve">both </w:delText>
        </w:r>
      </w:del>
      <w:r w:rsidR="008E02D5" w:rsidRPr="00093F5E">
        <w:rPr>
          <w:lang w:val="en-GB"/>
        </w:rPr>
        <w:t>in real and nominal terms.</w:t>
      </w:r>
      <w:r w:rsidRPr="00093F5E">
        <w:rPr>
          <w:lang w:val="en-GB"/>
        </w:rPr>
        <w:t xml:space="preserve"> </w:t>
      </w:r>
      <w:r w:rsidR="008E02D5" w:rsidRPr="00093F5E">
        <w:rPr>
          <w:lang w:val="en-GB"/>
        </w:rPr>
        <w:t xml:space="preserve">The plot </w:t>
      </w:r>
      <w:del w:id="519" w:author="Author">
        <w:r w:rsidR="008E02D5" w:rsidRPr="00093F5E" w:rsidDel="002E5CF7">
          <w:rPr>
            <w:lang w:val="en-GB"/>
          </w:rPr>
          <w:delText xml:space="preserve">clearly </w:delText>
        </w:r>
      </w:del>
      <w:r w:rsidR="008E02D5" w:rsidRPr="00093F5E">
        <w:rPr>
          <w:lang w:val="en-GB"/>
        </w:rPr>
        <w:t xml:space="preserve">shows </w:t>
      </w:r>
      <w:r w:rsidR="0042503C" w:rsidRPr="00093F5E">
        <w:rPr>
          <w:lang w:val="en-GB"/>
        </w:rPr>
        <w:t>the absence</w:t>
      </w:r>
      <w:r w:rsidR="008E02D5" w:rsidRPr="00093F5E">
        <w:rPr>
          <w:lang w:val="en-GB"/>
        </w:rPr>
        <w:t xml:space="preserve"> of sigma convergence in </w:t>
      </w:r>
      <w:r w:rsidR="0042503C" w:rsidRPr="00093F5E">
        <w:rPr>
          <w:lang w:val="en-GB"/>
        </w:rPr>
        <w:t xml:space="preserve">both </w:t>
      </w:r>
      <w:r w:rsidRPr="00093F5E">
        <w:rPr>
          <w:lang w:val="en-GB"/>
        </w:rPr>
        <w:t>regional</w:t>
      </w:r>
      <w:r w:rsidR="0042503C" w:rsidRPr="00093F5E">
        <w:rPr>
          <w:lang w:val="en-GB"/>
        </w:rPr>
        <w:t xml:space="preserve"> real and nominal</w:t>
      </w:r>
      <w:r w:rsidRPr="00093F5E">
        <w:rPr>
          <w:lang w:val="en-GB"/>
        </w:rPr>
        <w:t xml:space="preserve"> </w:t>
      </w:r>
      <w:ins w:id="520" w:author="Author">
        <w:r w:rsidRPr="00093F5E">
          <w:rPr>
            <w:lang w:val="en-GB"/>
          </w:rPr>
          <w:t>wages</w:t>
        </w:r>
      </w:ins>
      <w:del w:id="521" w:author="Author">
        <w:r w:rsidRPr="00093F5E">
          <w:rPr>
            <w:lang w:val="en-GB"/>
          </w:rPr>
          <w:delText>wage</w:delText>
        </w:r>
      </w:del>
      <w:ins w:id="522" w:author="Author">
        <w:r w:rsidR="002E5CF7">
          <w:rPr>
            <w:lang w:val="en-GB"/>
          </w:rPr>
          <w:t>;</w:t>
        </w:r>
      </w:ins>
      <w:del w:id="523" w:author="Author">
        <w:r w:rsidR="008E02D5" w:rsidRPr="00093F5E" w:rsidDel="002E5CF7">
          <w:rPr>
            <w:lang w:val="en-GB"/>
          </w:rPr>
          <w:delText>,</w:delText>
        </w:r>
      </w:del>
      <w:r w:rsidR="008E02D5" w:rsidRPr="00093F5E">
        <w:rPr>
          <w:lang w:val="en-GB"/>
        </w:rPr>
        <w:t xml:space="preserve"> that is,</w:t>
      </w:r>
      <w:r w:rsidRPr="00093F5E">
        <w:rPr>
          <w:lang w:val="en-GB"/>
        </w:rPr>
        <w:t xml:space="preserve"> </w:t>
      </w:r>
      <w:r w:rsidR="008E02D5" w:rsidRPr="00093F5E">
        <w:rPr>
          <w:lang w:val="en-GB"/>
        </w:rPr>
        <w:t xml:space="preserve">the </w:t>
      </w:r>
      <w:r w:rsidRPr="00093F5E">
        <w:rPr>
          <w:lang w:val="en-GB"/>
        </w:rPr>
        <w:t xml:space="preserve">dispersion </w:t>
      </w:r>
      <w:r w:rsidR="008E02D5" w:rsidRPr="00093F5E">
        <w:rPr>
          <w:lang w:val="en-GB"/>
        </w:rPr>
        <w:t>of</w:t>
      </w:r>
      <w:r w:rsidR="0042503C" w:rsidRPr="00093F5E">
        <w:rPr>
          <w:lang w:val="en-GB"/>
        </w:rPr>
        <w:t xml:space="preserve"> </w:t>
      </w:r>
      <w:ins w:id="524" w:author="Author">
        <w:r w:rsidR="0042503C" w:rsidRPr="00093F5E">
          <w:rPr>
            <w:lang w:val="en-GB"/>
          </w:rPr>
          <w:t>wages</w:t>
        </w:r>
      </w:ins>
      <w:del w:id="525" w:author="Author">
        <w:r w:rsidR="0042503C" w:rsidRPr="00093F5E">
          <w:rPr>
            <w:lang w:val="en-GB"/>
          </w:rPr>
          <w:delText>w</w:delText>
        </w:r>
        <w:r w:rsidR="008E02D5" w:rsidRPr="00093F5E">
          <w:rPr>
            <w:lang w:val="en-GB"/>
          </w:rPr>
          <w:delText>age</w:delText>
        </w:r>
      </w:del>
      <w:r w:rsidR="008E02D5" w:rsidRPr="00093F5E">
        <w:rPr>
          <w:lang w:val="en-GB"/>
        </w:rPr>
        <w:t xml:space="preserve"> in the final period is higher than in the initial period.</w:t>
      </w:r>
      <w:r w:rsidRPr="00093F5E">
        <w:rPr>
          <w:rStyle w:val="FootnoteReference"/>
          <w:lang w:val="en-GB"/>
        </w:rPr>
        <w:footnoteReference w:id="3"/>
      </w:r>
      <w:r w:rsidR="008E02D5" w:rsidRPr="00093F5E">
        <w:rPr>
          <w:lang w:val="en-GB"/>
        </w:rPr>
        <w:t xml:space="preserve"> </w:t>
      </w:r>
      <w:r w:rsidR="00C96DA5" w:rsidRPr="00093F5E">
        <w:rPr>
          <w:lang w:val="en-GB"/>
        </w:rPr>
        <w:t xml:space="preserve">Interestingly, the trend of regional wage dispersion in Indonesia is different from that in China and India. </w:t>
      </w:r>
      <w:r w:rsidR="004D5DDD" w:rsidRPr="00093F5E">
        <w:rPr>
          <w:lang w:val="en-GB"/>
        </w:rPr>
        <w:t>As shown in Fig 2</w:t>
      </w:r>
      <w:r w:rsidR="00601C3C" w:rsidRPr="00093F5E">
        <w:rPr>
          <w:lang w:val="en-GB"/>
        </w:rPr>
        <w:t xml:space="preserve">, </w:t>
      </w:r>
      <w:r w:rsidR="0055597E" w:rsidRPr="00093F5E">
        <w:rPr>
          <w:lang w:val="en-GB"/>
        </w:rPr>
        <w:t xml:space="preserve">dispersion in regional </w:t>
      </w:r>
      <w:ins w:id="526" w:author="Author">
        <w:r w:rsidR="0055597E" w:rsidRPr="00093F5E">
          <w:rPr>
            <w:lang w:val="en-GB"/>
          </w:rPr>
          <w:t>wages</w:t>
        </w:r>
      </w:ins>
      <w:del w:id="527" w:author="Author">
        <w:r w:rsidR="0055597E" w:rsidRPr="00093F5E">
          <w:rPr>
            <w:lang w:val="en-GB"/>
          </w:rPr>
          <w:delText>wage</w:delText>
        </w:r>
      </w:del>
      <w:r w:rsidR="0055597E" w:rsidRPr="00093F5E">
        <w:rPr>
          <w:lang w:val="en-GB"/>
        </w:rPr>
        <w:t xml:space="preserve"> in these two developing and most populated countries in Asia exhibits a declining trend during the same observation period.</w:t>
      </w:r>
      <w:r w:rsidR="00257616" w:rsidRPr="00093F5E">
        <w:rPr>
          <w:lang w:val="en-GB"/>
        </w:rPr>
        <w:t xml:space="preserve"> </w:t>
      </w:r>
      <w:r w:rsidR="00DB0CF3" w:rsidRPr="00093F5E">
        <w:rPr>
          <w:lang w:val="en-GB"/>
        </w:rPr>
        <w:t xml:space="preserve">Although the difference in regional wage </w:t>
      </w:r>
      <w:r w:rsidR="00DB0CF3" w:rsidRPr="00093F5E">
        <w:rPr>
          <w:lang w:val="en-GB"/>
        </w:rPr>
        <w:lastRenderedPageBreak/>
        <w:t xml:space="preserve">disparity at the end of the period is relatively subtle (0.185 in China, 0.205 in Indonesia, and 0.216 in India), the difference in the long-run trend is more </w:t>
      </w:r>
      <w:ins w:id="528" w:author="Author">
        <w:r w:rsidR="00DB0CF3" w:rsidRPr="00093F5E">
          <w:rPr>
            <w:lang w:val="en-GB"/>
          </w:rPr>
          <w:t>recognisable</w:t>
        </w:r>
      </w:ins>
      <w:del w:id="529" w:author="Author">
        <w:r w:rsidR="00DB0CF3" w:rsidRPr="00093F5E">
          <w:rPr>
            <w:lang w:val="en-GB"/>
          </w:rPr>
          <w:delText>recognizable</w:delText>
        </w:r>
      </w:del>
      <w:r w:rsidR="00DB0CF3" w:rsidRPr="00093F5E">
        <w:rPr>
          <w:lang w:val="en-GB"/>
        </w:rPr>
        <w:t>, with regional wage disparity in Indonesia being more persistent than in China and India.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33"/>
        <w:gridCol w:w="4007"/>
      </w:tblGrid>
      <w:tr w:rsidR="008E3EEF" w:rsidRPr="00093F5E" w14:paraId="0E142BB9" w14:textId="77777777" w:rsidTr="00E17FAB">
        <w:tc>
          <w:tcPr>
            <w:tcW w:w="4422" w:type="dxa"/>
          </w:tcPr>
          <w:p w14:paraId="4E7EB12C" w14:textId="77777777" w:rsidR="005E5DB1" w:rsidRPr="00093F5E" w:rsidRDefault="00093F5E" w:rsidP="005E5DB1">
            <w:pPr>
              <w:pStyle w:val="ListParagraph"/>
              <w:spacing w:line="360" w:lineRule="auto"/>
              <w:ind w:left="0"/>
              <w:jc w:val="both"/>
              <w:rPr>
                <w:lang w:val="en-GB"/>
              </w:rPr>
            </w:pPr>
            <w:r w:rsidRPr="00093F5E">
              <w:rPr>
                <w:noProof/>
              </w:rPr>
              <w:lastRenderedPageBreak/>
              <w:drawing>
                <wp:inline distT="0" distB="0" distL="0" distR="0" wp14:anchorId="3DD7A9C1" wp14:editId="1598148D">
                  <wp:extent cx="2971800" cy="1720850"/>
                  <wp:effectExtent l="0" t="0" r="0" b="12700"/>
                  <wp:docPr id="5" name="Chart 5">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218" w:type="dxa"/>
          </w:tcPr>
          <w:p w14:paraId="6D5FC4F7" w14:textId="77777777" w:rsidR="005E5DB1" w:rsidRPr="00093F5E" w:rsidRDefault="00093F5E" w:rsidP="005E5DB1">
            <w:pPr>
              <w:pStyle w:val="ListParagraph"/>
              <w:spacing w:line="360" w:lineRule="auto"/>
              <w:ind w:left="0"/>
              <w:jc w:val="both"/>
              <w:rPr>
                <w:lang w:val="en-GB"/>
              </w:rPr>
            </w:pPr>
            <w:r w:rsidRPr="00093F5E">
              <w:rPr>
                <w:noProof/>
              </w:rPr>
              <w:drawing>
                <wp:inline distT="0" distB="0" distL="0" distR="0" wp14:anchorId="06592AFC" wp14:editId="25D2BD25">
                  <wp:extent cx="2545080" cy="1720850"/>
                  <wp:effectExtent l="0" t="0" r="7620" b="12700"/>
                  <wp:docPr id="11" name="Chart 11">
                    <a:extLst xmlns:a="http://schemas.openxmlformats.org/drawingml/2006/main">
                      <a:ext uri="{FF2B5EF4-FFF2-40B4-BE49-F238E27FC236}">
                        <a16:creationId xmlns:a16="http://schemas.microsoft.com/office/drawing/2014/main" id="{4E2B7F61-E9B8-407C-88FE-CA11FF111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8E3EEF" w:rsidRPr="00093F5E" w14:paraId="1CAAFA38" w14:textId="77777777" w:rsidTr="00E17FAB">
        <w:tc>
          <w:tcPr>
            <w:tcW w:w="4422" w:type="dxa"/>
          </w:tcPr>
          <w:p w14:paraId="36DE1294" w14:textId="77777777" w:rsidR="00F8326F" w:rsidRPr="00093F5E" w:rsidRDefault="00093F5E" w:rsidP="00F8326F">
            <w:pPr>
              <w:pStyle w:val="ListParagraph"/>
              <w:snapToGrid w:val="0"/>
              <w:ind w:left="0"/>
              <w:contextualSpacing w:val="0"/>
              <w:jc w:val="center"/>
              <w:rPr>
                <w:sz w:val="22"/>
                <w:szCs w:val="22"/>
                <w:lang w:val="en-GB"/>
              </w:rPr>
            </w:pPr>
            <w:r w:rsidRPr="00093F5E">
              <w:rPr>
                <w:sz w:val="22"/>
                <w:szCs w:val="22"/>
                <w:lang w:val="en-GB"/>
              </w:rPr>
              <w:t>Fig. 1. Dispersion of regional real</w:t>
            </w:r>
            <w:r w:rsidR="009E0162" w:rsidRPr="00093F5E">
              <w:rPr>
                <w:sz w:val="22"/>
                <w:szCs w:val="22"/>
                <w:lang w:val="en-GB"/>
              </w:rPr>
              <w:t xml:space="preserve"> and nominal</w:t>
            </w:r>
            <w:r w:rsidRPr="00093F5E">
              <w:rPr>
                <w:sz w:val="22"/>
                <w:szCs w:val="22"/>
                <w:lang w:val="en-GB"/>
              </w:rPr>
              <w:t xml:space="preserve"> wage in Indonesia, 2008-2020</w:t>
            </w:r>
          </w:p>
        </w:tc>
        <w:tc>
          <w:tcPr>
            <w:tcW w:w="4218" w:type="dxa"/>
          </w:tcPr>
          <w:p w14:paraId="007B7E5A" w14:textId="77777777" w:rsidR="00F8326F" w:rsidRPr="00093F5E" w:rsidRDefault="00093F5E" w:rsidP="00F8326F">
            <w:pPr>
              <w:pStyle w:val="ListParagraph"/>
              <w:snapToGrid w:val="0"/>
              <w:ind w:left="0"/>
              <w:contextualSpacing w:val="0"/>
              <w:jc w:val="center"/>
              <w:rPr>
                <w:sz w:val="22"/>
                <w:szCs w:val="22"/>
                <w:lang w:val="en-GB"/>
              </w:rPr>
            </w:pPr>
            <w:r w:rsidRPr="00093F5E">
              <w:rPr>
                <w:sz w:val="22"/>
                <w:szCs w:val="22"/>
                <w:lang w:val="en-GB"/>
              </w:rPr>
              <w:t xml:space="preserve">Fig. 2. Dispersion of regional </w:t>
            </w:r>
            <w:r w:rsidR="009E0162" w:rsidRPr="00093F5E">
              <w:rPr>
                <w:sz w:val="22"/>
                <w:szCs w:val="22"/>
                <w:lang w:val="en-GB"/>
              </w:rPr>
              <w:t>nominal</w:t>
            </w:r>
            <w:r w:rsidRPr="00093F5E">
              <w:rPr>
                <w:sz w:val="22"/>
                <w:szCs w:val="22"/>
                <w:lang w:val="en-GB"/>
              </w:rPr>
              <w:t xml:space="preserve"> wage in China and India, 2008-2019</w:t>
            </w:r>
            <w:r w:rsidRPr="00093F5E">
              <w:rPr>
                <w:rStyle w:val="FootnoteReference"/>
                <w:sz w:val="22"/>
                <w:szCs w:val="22"/>
                <w:lang w:val="en-GB"/>
              </w:rPr>
              <w:footnoteReference w:id="4"/>
            </w:r>
          </w:p>
        </w:tc>
      </w:tr>
    </w:tbl>
    <w:p w14:paraId="664E00AC" w14:textId="77777777" w:rsidR="00766F05" w:rsidRPr="00093F5E" w:rsidRDefault="00766F05" w:rsidP="005E5DB1">
      <w:pPr>
        <w:pStyle w:val="ListParagraph"/>
        <w:spacing w:line="360" w:lineRule="auto"/>
        <w:ind w:hanging="11"/>
        <w:jc w:val="both"/>
        <w:rPr>
          <w:lang w:val="en-GB"/>
        </w:rPr>
      </w:pPr>
    </w:p>
    <w:p w14:paraId="597CB304" w14:textId="77777777" w:rsidR="00655F0A" w:rsidRPr="00093F5E" w:rsidRDefault="00093F5E" w:rsidP="00766F05">
      <w:pPr>
        <w:pStyle w:val="ListParagraph"/>
        <w:spacing w:line="360" w:lineRule="auto"/>
        <w:ind w:firstLine="720"/>
        <w:jc w:val="both"/>
        <w:rPr>
          <w:lang w:val="en-GB"/>
        </w:rPr>
      </w:pPr>
      <w:r w:rsidRPr="00093F5E">
        <w:rPr>
          <w:lang w:val="en-GB"/>
        </w:rPr>
        <w:t>We also illustrate</w:t>
      </w:r>
      <w:r w:rsidR="002A3BE4" w:rsidRPr="00093F5E">
        <w:rPr>
          <w:lang w:val="en-GB"/>
        </w:rPr>
        <w:t xml:space="preserve"> the evolution of </w:t>
      </w:r>
      <w:r w:rsidRPr="00093F5E">
        <w:rPr>
          <w:lang w:val="en-GB"/>
        </w:rPr>
        <w:t>regional wage disparities a</w:t>
      </w:r>
      <w:r w:rsidR="002A3BE4" w:rsidRPr="00093F5E">
        <w:rPr>
          <w:lang w:val="en-GB"/>
        </w:rPr>
        <w:t xml:space="preserve">mong Indonesian </w:t>
      </w:r>
      <w:r w:rsidRPr="00093F5E">
        <w:rPr>
          <w:lang w:val="en-GB"/>
        </w:rPr>
        <w:t>provinces</w:t>
      </w:r>
      <w:r w:rsidR="002A3BE4" w:rsidRPr="00093F5E">
        <w:rPr>
          <w:lang w:val="en-GB"/>
        </w:rPr>
        <w:t xml:space="preserve"> over the years</w:t>
      </w:r>
      <w:r w:rsidRPr="00093F5E">
        <w:rPr>
          <w:lang w:val="en-GB"/>
        </w:rPr>
        <w:t>.</w:t>
      </w:r>
      <w:r w:rsidR="002A3BE4" w:rsidRPr="00093F5E">
        <w:rPr>
          <w:lang w:val="en-GB"/>
        </w:rPr>
        <w:t xml:space="preserve"> As seen </w:t>
      </w:r>
      <w:ins w:id="530" w:author="Author">
        <w:r w:rsidR="002A3BE4" w:rsidRPr="00093F5E">
          <w:rPr>
            <w:lang w:val="en-GB"/>
          </w:rPr>
          <w:t>in</w:t>
        </w:r>
      </w:ins>
      <w:del w:id="531" w:author="Author">
        <w:r w:rsidR="002A3BE4" w:rsidRPr="00093F5E">
          <w:rPr>
            <w:lang w:val="en-GB"/>
          </w:rPr>
          <w:delText>from</w:delText>
        </w:r>
      </w:del>
      <w:r w:rsidRPr="00093F5E">
        <w:rPr>
          <w:lang w:val="en-GB"/>
        </w:rPr>
        <w:t xml:space="preserve"> Fig </w:t>
      </w:r>
      <w:r w:rsidR="004D5DDD" w:rsidRPr="00093F5E">
        <w:rPr>
          <w:lang w:val="en-GB"/>
        </w:rPr>
        <w:t>3</w:t>
      </w:r>
      <w:r w:rsidR="002A3BE4" w:rsidRPr="00093F5E">
        <w:rPr>
          <w:lang w:val="en-GB"/>
        </w:rPr>
        <w:t>,</w:t>
      </w:r>
      <w:r w:rsidRPr="00093F5E">
        <w:rPr>
          <w:lang w:val="en-GB"/>
        </w:rPr>
        <w:t xml:space="preserve"> </w:t>
      </w:r>
      <w:r w:rsidR="00ED17C7" w:rsidRPr="00093F5E">
        <w:rPr>
          <w:lang w:val="en-GB"/>
        </w:rPr>
        <w:t>generally</w:t>
      </w:r>
      <w:r w:rsidR="00693581" w:rsidRPr="00093F5E">
        <w:rPr>
          <w:lang w:val="en-GB"/>
        </w:rPr>
        <w:t>,</w:t>
      </w:r>
      <w:r w:rsidR="00ED17C7" w:rsidRPr="00093F5E">
        <w:rPr>
          <w:lang w:val="en-GB"/>
        </w:rPr>
        <w:t xml:space="preserve"> </w:t>
      </w:r>
      <w:r w:rsidR="002A3BE4" w:rsidRPr="00093F5E">
        <w:rPr>
          <w:lang w:val="en-GB"/>
        </w:rPr>
        <w:t>t</w:t>
      </w:r>
      <w:r w:rsidRPr="00093F5E">
        <w:rPr>
          <w:lang w:val="en-GB"/>
        </w:rPr>
        <w:t xml:space="preserve">he quantiles of the distribution </w:t>
      </w:r>
      <w:r w:rsidR="00ED17C7" w:rsidRPr="00093F5E">
        <w:rPr>
          <w:lang w:val="en-GB"/>
        </w:rPr>
        <w:t xml:space="preserve">show persistent gaps </w:t>
      </w:r>
      <w:r w:rsidRPr="00093F5E">
        <w:rPr>
          <w:lang w:val="en-GB"/>
        </w:rPr>
        <w:t>over time</w:t>
      </w:r>
      <w:r w:rsidR="00ED17C7" w:rsidRPr="00093F5E">
        <w:rPr>
          <w:lang w:val="en-GB"/>
        </w:rPr>
        <w:t>, i</w:t>
      </w:r>
      <w:r w:rsidRPr="00093F5E">
        <w:rPr>
          <w:lang w:val="en-GB"/>
        </w:rPr>
        <w:t>ndicat</w:t>
      </w:r>
      <w:r w:rsidR="00ED17C7" w:rsidRPr="00093F5E">
        <w:rPr>
          <w:lang w:val="en-GB"/>
        </w:rPr>
        <w:t>ing</w:t>
      </w:r>
      <w:r w:rsidRPr="00093F5E">
        <w:rPr>
          <w:lang w:val="en-GB"/>
        </w:rPr>
        <w:t xml:space="preserve"> </w:t>
      </w:r>
      <w:r w:rsidR="00ED17C7" w:rsidRPr="00093F5E">
        <w:rPr>
          <w:lang w:val="en-GB"/>
        </w:rPr>
        <w:t>the tendency of steady regional wage disparities</w:t>
      </w:r>
      <w:r w:rsidRPr="00093F5E">
        <w:rPr>
          <w:lang w:val="en-GB"/>
        </w:rPr>
        <w:t xml:space="preserve">, similar to what is shown </w:t>
      </w:r>
      <w:r w:rsidR="00601C3C" w:rsidRPr="00093F5E">
        <w:rPr>
          <w:lang w:val="en-GB"/>
        </w:rPr>
        <w:t>in</w:t>
      </w:r>
      <w:r w:rsidRPr="00093F5E">
        <w:rPr>
          <w:lang w:val="en-GB"/>
        </w:rPr>
        <w:t xml:space="preserve"> Fig 1. </w:t>
      </w:r>
      <w:del w:id="532" w:author="Author">
        <w:r w:rsidR="00ED17C7" w:rsidRPr="00093F5E" w:rsidDel="00052508">
          <w:rPr>
            <w:lang w:val="en-GB"/>
          </w:rPr>
          <w:delText>In particular</w:delText>
        </w:r>
      </w:del>
      <w:ins w:id="533" w:author="Author">
        <w:r w:rsidR="00052508">
          <w:rPr>
            <w:lang w:val="en-GB"/>
          </w:rPr>
          <w:t>Particularly</w:t>
        </w:r>
      </w:ins>
      <w:r w:rsidR="00ED17C7" w:rsidRPr="00093F5E">
        <w:rPr>
          <w:lang w:val="en-GB"/>
        </w:rPr>
        <w:t>, the</w:t>
      </w:r>
      <w:r w:rsidRPr="00093F5E">
        <w:rPr>
          <w:lang w:val="en-GB"/>
        </w:rPr>
        <w:t xml:space="preserve"> </w:t>
      </w:r>
      <w:r w:rsidR="003E7009" w:rsidRPr="00093F5E">
        <w:rPr>
          <w:lang w:val="en-GB"/>
        </w:rPr>
        <w:t>persistent</w:t>
      </w:r>
      <w:r w:rsidR="00733EAF" w:rsidRPr="00093F5E">
        <w:rPr>
          <w:lang w:val="en-GB"/>
        </w:rPr>
        <w:t xml:space="preserve"> </w:t>
      </w:r>
      <w:r w:rsidRPr="00093F5E">
        <w:rPr>
          <w:lang w:val="en-GB"/>
        </w:rPr>
        <w:t xml:space="preserve">gap between quantile 95 and </w:t>
      </w:r>
      <w:r w:rsidR="00733EAF" w:rsidRPr="00093F5E">
        <w:rPr>
          <w:lang w:val="en-GB"/>
        </w:rPr>
        <w:t xml:space="preserve">the rest of quantiles and </w:t>
      </w:r>
      <w:r w:rsidR="0017145C" w:rsidRPr="00093F5E">
        <w:rPr>
          <w:lang w:val="en-GB"/>
        </w:rPr>
        <w:t xml:space="preserve">the </w:t>
      </w:r>
      <w:r w:rsidR="00733EAF" w:rsidRPr="00093F5E">
        <w:rPr>
          <w:lang w:val="en-GB"/>
        </w:rPr>
        <w:t xml:space="preserve">widening gap between </w:t>
      </w:r>
      <w:ins w:id="534" w:author="Author">
        <w:r w:rsidR="00733EAF" w:rsidRPr="00093F5E">
          <w:rPr>
            <w:lang w:val="en-GB"/>
          </w:rPr>
          <w:t>quantiles</w:t>
        </w:r>
      </w:ins>
      <w:del w:id="535" w:author="Author">
        <w:r w:rsidR="00733EAF" w:rsidRPr="00093F5E">
          <w:rPr>
            <w:lang w:val="en-GB"/>
          </w:rPr>
          <w:delText>quantile</w:delText>
        </w:r>
      </w:del>
      <w:r w:rsidR="00733EAF" w:rsidRPr="00093F5E">
        <w:rPr>
          <w:lang w:val="en-GB"/>
        </w:rPr>
        <w:t xml:space="preserve"> 75 and </w:t>
      </w:r>
      <w:del w:id="536" w:author="Author">
        <w:r w:rsidR="00733EAF" w:rsidRPr="00093F5E">
          <w:rPr>
            <w:lang w:val="en-GB"/>
          </w:rPr>
          <w:delText xml:space="preserve">quantile </w:delText>
        </w:r>
      </w:del>
      <w:r w:rsidR="00733EAF" w:rsidRPr="00093F5E">
        <w:rPr>
          <w:lang w:val="en-GB"/>
        </w:rPr>
        <w:t xml:space="preserve">50 after 2017 implies a systematic difference between high-wage provinces and the rest of </w:t>
      </w:r>
      <w:ins w:id="537"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provinces</w:t>
      </w:r>
      <w:ins w:id="538"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t>
      </w:r>
      <w:ins w:id="539" w:author="Author">
        <w:r w:rsidR="00733EAF" w:rsidRPr="00093F5E">
          <w:rPr>
            <w:lang w:val="en-GB"/>
          </w:rPr>
          <w:t>which</w:t>
        </w:r>
      </w:ins>
      <w:del w:id="540" w:author="Author">
        <w:r w:rsidR="00733EAF" w:rsidRPr="00093F5E">
          <w:rPr>
            <w:lang w:val="en-GB"/>
          </w:rPr>
          <w:delText>that</w:delText>
        </w:r>
      </w:del>
      <w:r w:rsidR="00733EAF" w:rsidRPr="00093F5E">
        <w:rPr>
          <w:lang w:val="en-GB"/>
        </w:rPr>
        <w:t xml:space="preserve"> might be related to the structural differences. </w:t>
      </w:r>
      <w:r w:rsidRPr="00093F5E">
        <w:rPr>
          <w:lang w:val="en-GB"/>
        </w:rPr>
        <w:t>Th</w:t>
      </w:r>
      <w:r w:rsidR="00AF6510" w:rsidRPr="00093F5E">
        <w:rPr>
          <w:lang w:val="en-GB"/>
        </w:rPr>
        <w:t>is</w:t>
      </w:r>
      <w:r w:rsidR="00AB54EE" w:rsidRPr="00093F5E">
        <w:rPr>
          <w:lang w:val="en-GB"/>
        </w:rPr>
        <w:t xml:space="preserve"> dynamic of </w:t>
      </w:r>
      <w:ins w:id="541" w:author="Author">
        <w:r w:rsidR="00AB54EE" w:rsidRPr="00093F5E">
          <w:rPr>
            <w:lang w:val="en-GB"/>
          </w:rPr>
          <w:t>quantile</w:t>
        </w:r>
      </w:ins>
      <w:del w:id="542" w:author="Author">
        <w:r w:rsidR="00AB54EE" w:rsidRPr="00093F5E">
          <w:rPr>
            <w:lang w:val="en-GB"/>
          </w:rPr>
          <w:delText>quantiles</w:delText>
        </w:r>
      </w:del>
      <w:r w:rsidR="00AB54EE" w:rsidRPr="00093F5E">
        <w:rPr>
          <w:lang w:val="en-GB"/>
        </w:rPr>
        <w:t xml:space="preserve"> distribution in provincial wage helps us understand that there is </w:t>
      </w:r>
      <w:ins w:id="543" w:author="Author">
        <w:r w:rsidRPr="00093F5E">
          <w:rPr>
            <w:rFonts w:ascii="Calibri" w:eastAsia="Yu Mincho" w:hAnsi="Calibri" w:cs="Times New Roman"/>
            <w:lang w:val="en-GB"/>
          </w:rPr>
          <w:t xml:space="preserve">a </w:t>
        </w:r>
      </w:ins>
      <w:r w:rsidRPr="00093F5E">
        <w:rPr>
          <w:rFonts w:ascii="Calibri" w:eastAsia="Yu Mincho" w:hAnsi="Calibri" w:cs="Times New Roman"/>
          <w:lang w:val="en-GB"/>
        </w:rPr>
        <w:t>strong symptom of</w:t>
      </w:r>
      <w:r w:rsidRPr="00093F5E">
        <w:rPr>
          <w:lang w:val="en-GB"/>
        </w:rPr>
        <w:t xml:space="preserve"> lack of convergence in regional wage across Indonesian provinces</w:t>
      </w:r>
      <w:r w:rsidR="00300811" w:rsidRPr="00093F5E">
        <w:rPr>
          <w:lang w:val="en-GB"/>
        </w:rPr>
        <w:t xml:space="preserve"> </w:t>
      </w:r>
      <w:r w:rsidR="00693651" w:rsidRPr="00093F5E">
        <w:rPr>
          <w:lang w:val="en-GB"/>
        </w:rPr>
        <w:t>de</w:t>
      </w:r>
      <w:r w:rsidR="00300811" w:rsidRPr="00093F5E">
        <w:rPr>
          <w:lang w:val="en-GB"/>
        </w:rPr>
        <w:t>spite</w:t>
      </w:r>
      <w:r w:rsidR="00693651" w:rsidRPr="00093F5E">
        <w:rPr>
          <w:lang w:val="en-GB"/>
        </w:rPr>
        <w:t xml:space="preserve"> the massive efforts from the government to enhance regional connectivity</w:t>
      </w:r>
      <w:r w:rsidRPr="00093F5E">
        <w:rPr>
          <w:lang w:val="en-GB"/>
        </w:rPr>
        <w:t xml:space="preserve">. </w:t>
      </w:r>
      <w:r w:rsidR="00CE4C2C" w:rsidRPr="00093F5E">
        <w:rPr>
          <w:lang w:val="en-GB"/>
        </w:rPr>
        <w:t>However, as</w:t>
      </w:r>
      <w:r w:rsidR="002A70A3" w:rsidRPr="00093F5E">
        <w:rPr>
          <w:lang w:val="en-GB"/>
        </w:rPr>
        <w:t xml:space="preserve"> </w:t>
      </w:r>
      <w:r w:rsidR="00CE4C2C" w:rsidRPr="00093F5E">
        <w:rPr>
          <w:lang w:val="en-GB"/>
        </w:rPr>
        <w:t xml:space="preserve">discussed in </w:t>
      </w:r>
      <w:r w:rsidR="002A70A3" w:rsidRPr="00093F5E">
        <w:rPr>
          <w:lang w:val="en-GB"/>
        </w:rPr>
        <w:t xml:space="preserve">subsection 3.1.2, the </w:t>
      </w:r>
      <w:ins w:id="544" w:author="Author">
        <w:r w:rsidR="002A70A3" w:rsidRPr="00093F5E">
          <w:rPr>
            <w:lang w:val="en-GB"/>
          </w:rPr>
          <w:t>econometric</w:t>
        </w:r>
      </w:ins>
      <w:del w:id="545" w:author="Author">
        <w:r w:rsidR="002A70A3" w:rsidRPr="00093F5E">
          <w:rPr>
            <w:lang w:val="en-GB"/>
          </w:rPr>
          <w:delText>econometrics</w:delText>
        </w:r>
      </w:del>
      <w:r w:rsidR="002A70A3" w:rsidRPr="00093F5E">
        <w:rPr>
          <w:lang w:val="en-GB"/>
        </w:rPr>
        <w:t xml:space="preserve"> method that we use in the present </w:t>
      </w:r>
      <w:ins w:id="546" w:author="Author">
        <w:r w:rsidR="002A70A3" w:rsidRPr="00093F5E">
          <w:rPr>
            <w:lang w:val="en-GB"/>
          </w:rPr>
          <w:t>study</w:t>
        </w:r>
      </w:ins>
      <w:del w:id="547" w:author="Author">
        <w:r w:rsidR="002A70A3" w:rsidRPr="00093F5E">
          <w:rPr>
            <w:lang w:val="en-GB"/>
          </w:rPr>
          <w:delText>paper</w:delText>
        </w:r>
      </w:del>
      <w:r w:rsidR="002A70A3" w:rsidRPr="00093F5E">
        <w:rPr>
          <w:lang w:val="en-GB"/>
        </w:rPr>
        <w:t xml:space="preserve"> makes </w:t>
      </w:r>
      <w:r w:rsidR="00B94EE5" w:rsidRPr="00093F5E">
        <w:rPr>
          <w:lang w:val="en-GB"/>
        </w:rPr>
        <w:t xml:space="preserve">it </w:t>
      </w:r>
      <w:r w:rsidR="002A70A3" w:rsidRPr="00093F5E">
        <w:rPr>
          <w:lang w:val="en-GB"/>
        </w:rPr>
        <w:t xml:space="preserve">possible to </w:t>
      </w:r>
      <w:r w:rsidR="004B6CC3" w:rsidRPr="00093F5E">
        <w:rPr>
          <w:lang w:val="en-GB"/>
        </w:rPr>
        <w:t xml:space="preserve">identify club convergence, if any, albeit divergence in the entire sample. </w:t>
      </w:r>
      <w:r w:rsidR="00CE4C2C" w:rsidRPr="00093F5E">
        <w:rPr>
          <w:lang w:val="en-GB"/>
        </w:rPr>
        <w:t>Therefore</w:t>
      </w:r>
      <w:r w:rsidRPr="00093F5E">
        <w:rPr>
          <w:lang w:val="en-GB"/>
        </w:rPr>
        <w:t xml:space="preserve">, </w:t>
      </w:r>
      <w:r w:rsidR="004B6CC3" w:rsidRPr="00093F5E">
        <w:rPr>
          <w:lang w:val="en-GB"/>
        </w:rPr>
        <w:t>in the next section, we will test</w:t>
      </w:r>
      <w:r w:rsidRPr="00093F5E">
        <w:rPr>
          <w:lang w:val="en-GB"/>
        </w:rPr>
        <w:t xml:space="preserve"> </w:t>
      </w:r>
      <w:r w:rsidR="004B6CC3" w:rsidRPr="00093F5E">
        <w:rPr>
          <w:lang w:val="en-GB"/>
        </w:rPr>
        <w:t>the temporary</w:t>
      </w:r>
      <w:r w:rsidR="00AB54EE" w:rsidRPr="00093F5E">
        <w:rPr>
          <w:lang w:val="en-GB"/>
        </w:rPr>
        <w:t xml:space="preserve"> conclusion</w:t>
      </w:r>
      <w:r w:rsidRPr="00093F5E">
        <w:rPr>
          <w:lang w:val="en-GB"/>
        </w:rPr>
        <w:t xml:space="preserve"> </w:t>
      </w:r>
      <w:r w:rsidR="004B6CC3" w:rsidRPr="00093F5E">
        <w:rPr>
          <w:lang w:val="en-GB"/>
        </w:rPr>
        <w:t>of</w:t>
      </w:r>
      <w:r w:rsidR="00373A81" w:rsidRPr="00093F5E">
        <w:rPr>
          <w:lang w:val="en-GB"/>
        </w:rPr>
        <w:t xml:space="preserve"> wage</w:t>
      </w:r>
      <w:r w:rsidR="004B6CC3" w:rsidRPr="00093F5E">
        <w:rPr>
          <w:lang w:val="en-GB"/>
        </w:rPr>
        <w:t xml:space="preserve"> divergence </w:t>
      </w:r>
      <w:r w:rsidR="00373A81" w:rsidRPr="00093F5E">
        <w:rPr>
          <w:lang w:val="en-GB"/>
        </w:rPr>
        <w:t>with a</w:t>
      </w:r>
      <w:r w:rsidRPr="00093F5E">
        <w:rPr>
          <w:lang w:val="en-GB"/>
        </w:rPr>
        <w:t xml:space="preserve"> formal econometric framework.</w:t>
      </w:r>
    </w:p>
    <w:p w14:paraId="1FEC9199" w14:textId="77777777" w:rsidR="007C6CF6" w:rsidRPr="00093F5E" w:rsidRDefault="007C6CF6" w:rsidP="00766F05">
      <w:pPr>
        <w:pStyle w:val="ListParagraph"/>
        <w:spacing w:line="360" w:lineRule="auto"/>
        <w:ind w:firstLine="720"/>
        <w:jc w:val="both"/>
        <w:rPr>
          <w:lang w:val="en-GB"/>
        </w:rPr>
      </w:pPr>
    </w:p>
    <w:p w14:paraId="519A58B2" w14:textId="77777777" w:rsidR="00766F05" w:rsidRPr="00093F5E" w:rsidRDefault="00093F5E" w:rsidP="00766F05">
      <w:pPr>
        <w:pStyle w:val="ListParagraph"/>
        <w:ind w:rightChars="1" w:right="2"/>
        <w:jc w:val="center"/>
        <w:rPr>
          <w:rFonts w:ascii="Bookman Old Style" w:eastAsia="Adobe Myungjo Std M" w:hAnsi="Bookman Old Style"/>
          <w:b/>
          <w:szCs w:val="18"/>
          <w:lang w:val="en-GB"/>
        </w:rPr>
      </w:pPr>
      <w:r w:rsidRPr="00093F5E">
        <w:rPr>
          <w:noProof/>
        </w:rPr>
        <w:lastRenderedPageBreak/>
        <w:drawing>
          <wp:inline distT="0" distB="0" distL="0" distR="0" wp14:anchorId="20AF05BE" wp14:editId="757C0091">
            <wp:extent cx="3956050" cy="21978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81524"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962393" cy="2201330"/>
                    </a:xfrm>
                    <a:prstGeom prst="rect">
                      <a:avLst/>
                    </a:prstGeom>
                    <a:noFill/>
                    <a:ln>
                      <a:noFill/>
                    </a:ln>
                  </pic:spPr>
                </pic:pic>
              </a:graphicData>
            </a:graphic>
          </wp:inline>
        </w:drawing>
      </w:r>
    </w:p>
    <w:p w14:paraId="294994C2" w14:textId="77777777" w:rsidR="00766F05" w:rsidRPr="00093F5E" w:rsidRDefault="00093F5E" w:rsidP="00F62225">
      <w:pPr>
        <w:pStyle w:val="ListParagraph"/>
        <w:spacing w:line="360" w:lineRule="auto"/>
        <w:jc w:val="center"/>
        <w:outlineLvl w:val="0"/>
        <w:rPr>
          <w:lang w:val="en-GB"/>
        </w:rPr>
      </w:pPr>
      <w:r w:rsidRPr="00093F5E">
        <w:rPr>
          <w:lang w:val="en-GB"/>
        </w:rPr>
        <w:t xml:space="preserve">Fig. </w:t>
      </w:r>
      <w:r w:rsidR="004D5DDD" w:rsidRPr="00093F5E">
        <w:rPr>
          <w:lang w:val="en-GB"/>
        </w:rPr>
        <w:t>3</w:t>
      </w:r>
      <w:r w:rsidRPr="00093F5E">
        <w:rPr>
          <w:lang w:val="en-GB"/>
        </w:rPr>
        <w:t>. Dispersion of provincial real wage, 2008-2020</w:t>
      </w:r>
    </w:p>
    <w:p w14:paraId="06DCA621" w14:textId="77777777" w:rsidR="00E906E5" w:rsidRPr="00093F5E" w:rsidRDefault="00E906E5" w:rsidP="00E906E5">
      <w:pPr>
        <w:pStyle w:val="ListParagraph"/>
        <w:spacing w:line="360" w:lineRule="auto"/>
        <w:jc w:val="center"/>
        <w:rPr>
          <w:lang w:val="en-GB"/>
        </w:rPr>
      </w:pPr>
    </w:p>
    <w:p w14:paraId="59DDF6AF" w14:textId="77777777" w:rsidR="002C2C3B" w:rsidRPr="00093F5E" w:rsidRDefault="002C2C3B" w:rsidP="002C2C3B">
      <w:pPr>
        <w:pStyle w:val="ListParagraph"/>
        <w:ind w:left="1440"/>
        <w:rPr>
          <w:rFonts w:ascii="Bookman Old Style" w:eastAsia="Adobe Myungjo Std M" w:hAnsi="Bookman Old Style"/>
          <w:b/>
          <w:szCs w:val="18"/>
          <w:lang w:val="en-GB"/>
        </w:rPr>
      </w:pPr>
    </w:p>
    <w:p w14:paraId="334D8858" w14:textId="77777777" w:rsidR="00766F05" w:rsidRPr="00093F5E" w:rsidRDefault="00093F5E" w:rsidP="007C6CF6">
      <w:pPr>
        <w:pStyle w:val="ListParagraph"/>
        <w:numPr>
          <w:ilvl w:val="1"/>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Testing</w:t>
      </w:r>
      <w:r w:rsidR="00520C24" w:rsidRPr="00093F5E">
        <w:rPr>
          <w:rFonts w:ascii="Bookman Old Style" w:eastAsia="Adobe Myungjo Std M" w:hAnsi="Bookman Old Style"/>
          <w:b/>
          <w:szCs w:val="18"/>
          <w:lang w:val="en-GB"/>
        </w:rPr>
        <w:t xml:space="preserve"> and identifying</w:t>
      </w:r>
      <w:r w:rsidRPr="00093F5E">
        <w:rPr>
          <w:rFonts w:ascii="Bookman Old Style" w:eastAsia="Adobe Myungjo Std M" w:hAnsi="Bookman Old Style"/>
          <w:b/>
          <w:szCs w:val="18"/>
          <w:lang w:val="en-GB"/>
        </w:rPr>
        <w:t xml:space="preserve"> for convergence clubs </w:t>
      </w:r>
    </w:p>
    <w:p w14:paraId="4074599B" w14:textId="77777777" w:rsidR="00766F05" w:rsidRPr="00093F5E" w:rsidRDefault="00766F05" w:rsidP="00766F05">
      <w:pPr>
        <w:pStyle w:val="ListParagraph"/>
        <w:ind w:left="1440"/>
        <w:rPr>
          <w:rFonts w:ascii="Bookman Old Style" w:eastAsia="Adobe Myungjo Std M" w:hAnsi="Bookman Old Style"/>
          <w:b/>
          <w:szCs w:val="18"/>
          <w:lang w:val="en-GB"/>
        </w:rPr>
      </w:pPr>
    </w:p>
    <w:p w14:paraId="4A9E6DA5" w14:textId="22F8CEA1" w:rsidR="009B4476" w:rsidRPr="00093F5E" w:rsidRDefault="00093F5E" w:rsidP="00C05620">
      <w:pPr>
        <w:pStyle w:val="ListParagraph"/>
        <w:spacing w:line="360" w:lineRule="auto"/>
        <w:ind w:left="709"/>
        <w:jc w:val="both"/>
        <w:rPr>
          <w:lang w:val="en-GB"/>
        </w:rPr>
      </w:pPr>
      <w:r w:rsidRPr="00093F5E">
        <w:rPr>
          <w:lang w:val="en-GB"/>
        </w:rPr>
        <w:t>We begin the formal test f</w:t>
      </w:r>
      <w:r w:rsidR="00276B47" w:rsidRPr="00093F5E">
        <w:rPr>
          <w:lang w:val="en-GB"/>
        </w:rPr>
        <w:t>or</w:t>
      </w:r>
      <w:r w:rsidRPr="00093F5E">
        <w:rPr>
          <w:lang w:val="en-GB"/>
        </w:rPr>
        <w:t xml:space="preserve"> convergence by </w:t>
      </w:r>
      <w:r w:rsidR="00B575BE" w:rsidRPr="00093F5E">
        <w:rPr>
          <w:lang w:val="en-GB"/>
        </w:rPr>
        <w:t>appl</w:t>
      </w:r>
      <w:r w:rsidRPr="00093F5E">
        <w:rPr>
          <w:lang w:val="en-GB"/>
        </w:rPr>
        <w:t>ying</w:t>
      </w:r>
      <w:r w:rsidR="00B575BE" w:rsidRPr="00093F5E">
        <w:rPr>
          <w:lang w:val="en-GB"/>
        </w:rPr>
        <w:t xml:space="preserve"> log </w:t>
      </w:r>
      <w:r w:rsidR="00B575BE" w:rsidRPr="00093F5E">
        <w:rPr>
          <w:i/>
          <w:iCs/>
          <w:lang w:val="en-GB"/>
        </w:rPr>
        <w:t>t</w:t>
      </w:r>
      <w:r w:rsidR="00B575BE" w:rsidRPr="00093F5E">
        <w:rPr>
          <w:lang w:val="en-GB"/>
        </w:rPr>
        <w:t xml:space="preserve"> regression on</w:t>
      </w:r>
      <w:r w:rsidRPr="00093F5E">
        <w:rPr>
          <w:lang w:val="en-GB"/>
        </w:rPr>
        <w:t xml:space="preserve"> real</w:t>
      </w:r>
      <w:r w:rsidR="00B575BE" w:rsidRPr="00093F5E">
        <w:rPr>
          <w:lang w:val="en-GB"/>
        </w:rPr>
        <w:t xml:space="preserve"> </w:t>
      </w:r>
      <w:ins w:id="548" w:author="Author">
        <w:r w:rsidR="00B575BE" w:rsidRPr="00093F5E">
          <w:rPr>
            <w:lang w:val="en-GB"/>
          </w:rPr>
          <w:t>wages</w:t>
        </w:r>
      </w:ins>
      <w:del w:id="549" w:author="Author">
        <w:r w:rsidR="00B575BE" w:rsidRPr="00093F5E">
          <w:rPr>
            <w:lang w:val="en-GB"/>
          </w:rPr>
          <w:delText>wage</w:delText>
        </w:r>
      </w:del>
      <w:r w:rsidR="00B575BE" w:rsidRPr="00093F5E">
        <w:rPr>
          <w:lang w:val="en-GB"/>
        </w:rPr>
        <w:t xml:space="preserve"> </w:t>
      </w:r>
      <w:r w:rsidRPr="00093F5E">
        <w:rPr>
          <w:lang w:val="en-GB"/>
        </w:rPr>
        <w:t>across</w:t>
      </w:r>
      <w:r w:rsidR="00B575BE" w:rsidRPr="00093F5E">
        <w:rPr>
          <w:lang w:val="en-GB"/>
        </w:rPr>
        <w:t xml:space="preserve"> 34 Indonesian provinces over the 2008:</w:t>
      </w:r>
      <w:r w:rsidRPr="00093F5E">
        <w:rPr>
          <w:lang w:val="en-GB"/>
        </w:rPr>
        <w:t>01</w:t>
      </w:r>
      <w:ins w:id="550" w:author="Author">
        <w:r w:rsidRPr="00093F5E">
          <w:rPr>
            <w:lang w:val="en-GB"/>
          </w:rPr>
          <w:t>–</w:t>
        </w:r>
      </w:ins>
      <w:del w:id="551" w:author="Author">
        <w:r w:rsidRPr="00093F5E">
          <w:rPr>
            <w:lang w:val="en-GB"/>
          </w:rPr>
          <w:delText xml:space="preserve"> -</w:delText>
        </w:r>
        <w:r w:rsidR="00B575BE" w:rsidRPr="00093F5E">
          <w:rPr>
            <w:lang w:val="en-GB"/>
          </w:rPr>
          <w:delText xml:space="preserve"> </w:delText>
        </w:r>
      </w:del>
      <w:r w:rsidR="00B575BE" w:rsidRPr="00093F5E">
        <w:rPr>
          <w:lang w:val="en-GB"/>
        </w:rPr>
        <w:t>2020:12</w:t>
      </w:r>
      <w:r w:rsidRPr="00093F5E">
        <w:rPr>
          <w:lang w:val="en-GB"/>
        </w:rPr>
        <w:t xml:space="preserve"> period</w:t>
      </w:r>
      <w:r w:rsidR="00B575BE" w:rsidRPr="00093F5E">
        <w:rPr>
          <w:lang w:val="en-GB"/>
        </w:rPr>
        <w:t xml:space="preserve">. </w:t>
      </w:r>
      <w:r w:rsidRPr="00093F5E">
        <w:rPr>
          <w:lang w:val="en-GB"/>
        </w:rPr>
        <w:t>As reported in Table 1, t</w:t>
      </w:r>
      <w:r w:rsidR="00B575BE" w:rsidRPr="00093F5E">
        <w:rPr>
          <w:lang w:val="en-GB"/>
        </w:rPr>
        <w:t>he results s</w:t>
      </w:r>
      <w:r w:rsidRPr="00093F5E">
        <w:rPr>
          <w:lang w:val="en-GB"/>
        </w:rPr>
        <w:t>uggest</w:t>
      </w:r>
      <w:r w:rsidR="00B575BE" w:rsidRPr="00093F5E">
        <w:rPr>
          <w:lang w:val="en-GB"/>
        </w:rPr>
        <w:t xml:space="preserve"> </w:t>
      </w:r>
      <w:ins w:id="552" w:author="Author">
        <w:r w:rsidR="00B575BE" w:rsidRPr="00093F5E">
          <w:rPr>
            <w:lang w:val="en-GB"/>
          </w:rPr>
          <w:t>that</w:t>
        </w:r>
      </w:ins>
      <w:del w:id="553" w:author="Author">
        <w:r w:rsidR="00B575BE" w:rsidRPr="00093F5E">
          <w:rPr>
            <w:lang w:val="en-GB"/>
          </w:rPr>
          <w:delText>reject</w:delText>
        </w:r>
        <w:r w:rsidR="00276B47" w:rsidRPr="00093F5E">
          <w:rPr>
            <w:lang w:val="en-GB"/>
          </w:rPr>
          <w:delText>ing</w:delText>
        </w:r>
      </w:del>
      <w:r w:rsidR="00276B47" w:rsidRPr="00093F5E">
        <w:rPr>
          <w:lang w:val="en-GB"/>
        </w:rPr>
        <w:t xml:space="preserve"> the</w:t>
      </w:r>
      <w:r w:rsidR="00B575BE" w:rsidRPr="00093F5E">
        <w:rPr>
          <w:lang w:val="en-GB"/>
        </w:rPr>
        <w:t xml:space="preserve"> null hypothesis of overall convergence</w:t>
      </w:r>
      <w:ins w:id="554" w:author="Author">
        <w:r w:rsidRPr="00093F5E">
          <w:rPr>
            <w:rFonts w:ascii="Calibri" w:eastAsia="Yu Mincho" w:hAnsi="Calibri" w:cs="Times New Roman"/>
            <w:lang w:val="en-GB"/>
          </w:rPr>
          <w:t xml:space="preserve"> is rejected</w:t>
        </w:r>
      </w:ins>
      <w:r w:rsidRPr="00093F5E">
        <w:rPr>
          <w:rFonts w:ascii="Calibri" w:eastAsia="Yu Mincho" w:hAnsi="Calibri" w:cs="Times New Roman"/>
          <w:lang w:val="en-GB"/>
        </w:rPr>
        <w:t xml:space="preserve">. </w:t>
      </w:r>
      <w:r w:rsidR="00576796" w:rsidRPr="00093F5E">
        <w:rPr>
          <w:lang w:val="en-GB"/>
        </w:rPr>
        <w:t>Therefore, we can support our findings from preliminary inspection and conclude that I</w:t>
      </w:r>
      <w:r w:rsidR="00B575BE" w:rsidRPr="00093F5E">
        <w:rPr>
          <w:lang w:val="en-GB"/>
        </w:rPr>
        <w:t xml:space="preserve">ndonesian provinces </w:t>
      </w:r>
      <w:r w:rsidR="00576796" w:rsidRPr="00093F5E">
        <w:rPr>
          <w:lang w:val="en-GB"/>
        </w:rPr>
        <w:t>d</w:t>
      </w:r>
      <w:r w:rsidR="00EE56C1" w:rsidRPr="00093F5E">
        <w:rPr>
          <w:lang w:val="en-GB"/>
        </w:rPr>
        <w:t>o</w:t>
      </w:r>
      <w:r w:rsidR="00576796" w:rsidRPr="00093F5E">
        <w:rPr>
          <w:lang w:val="en-GB"/>
        </w:rPr>
        <w:t xml:space="preserve"> not converge to a common equilibrium in terms of real </w:t>
      </w:r>
      <w:ins w:id="555" w:author="Author">
        <w:r w:rsidR="00576796" w:rsidRPr="00093F5E">
          <w:rPr>
            <w:lang w:val="en-GB"/>
          </w:rPr>
          <w:t>wages</w:t>
        </w:r>
      </w:ins>
      <w:del w:id="556" w:author="Author">
        <w:r w:rsidR="00576796" w:rsidRPr="00093F5E">
          <w:rPr>
            <w:lang w:val="en-GB"/>
          </w:rPr>
          <w:delText>wage</w:delText>
        </w:r>
      </w:del>
      <w:r w:rsidR="00576796" w:rsidRPr="00093F5E">
        <w:rPr>
          <w:lang w:val="en-GB"/>
        </w:rPr>
        <w:t xml:space="preserve"> </w:t>
      </w:r>
      <w:r w:rsidR="00B575BE" w:rsidRPr="00093F5E">
        <w:rPr>
          <w:lang w:val="en-GB"/>
        </w:rPr>
        <w:t>during the observation period</w:t>
      </w:r>
      <w:r w:rsidR="00576796" w:rsidRPr="00093F5E">
        <w:rPr>
          <w:lang w:val="en-GB"/>
        </w:rPr>
        <w:t>. As real wage is partially linked to the price level in each province, th</w:t>
      </w:r>
      <w:r w:rsidR="00731BE2" w:rsidRPr="00093F5E">
        <w:rPr>
          <w:lang w:val="en-GB"/>
        </w:rPr>
        <w:t>is result is consistent with the</w:t>
      </w:r>
      <w:r w:rsidR="00576796" w:rsidRPr="00093F5E">
        <w:rPr>
          <w:lang w:val="en-GB"/>
        </w:rPr>
        <w:t xml:space="preserve"> evidence from previous studies where overall convergence is not observed in regional price dynamics across Indonesia prices</w:t>
      </w:r>
      <w:r w:rsidR="00783463" w:rsidRPr="00093F5E">
        <w:rPr>
          <w:lang w:val="en-GB"/>
        </w:rPr>
        <w:t xml:space="preserve"> </w:t>
      </w:r>
      <w:r w:rsidR="00576796" w:rsidRPr="00093F5E">
        <w:rPr>
          <w:lang w:val="en-GB"/>
        </w:rPr>
        <w:t>(</w:t>
      </w:r>
      <w:r w:rsidR="00783463" w:rsidRPr="00093F5E">
        <w:rPr>
          <w:lang w:val="en-GB"/>
        </w:rPr>
        <w:fldChar w:fldCharType="begin"/>
      </w:r>
      <w:r w:rsidR="004C42BA" w:rsidRPr="00093F5E">
        <w:rPr>
          <w:lang w:val="en-GB"/>
        </w:rPr>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rsidRPr="00093F5E">
        <w:rPr>
          <w:lang w:val="en-GB"/>
        </w:rPr>
        <w:fldChar w:fldCharType="separate"/>
      </w:r>
      <w:r w:rsidR="00783463" w:rsidRPr="00093F5E">
        <w:rPr>
          <w:rFonts w:ascii="Calibri" w:hAnsi="Calibri" w:cs="Calibri"/>
          <w:lang w:val="en-GB"/>
        </w:rPr>
        <w:t>Jangam &amp; Akram</w:t>
      </w:r>
      <w:r w:rsidR="00576796" w:rsidRPr="00093F5E">
        <w:rPr>
          <w:rFonts w:ascii="Calibri" w:hAnsi="Calibri" w:cs="Calibri"/>
          <w:lang w:val="en-GB"/>
        </w:rPr>
        <w:t xml:space="preserve">, </w:t>
      </w:r>
      <w:r w:rsidR="00783463" w:rsidRPr="00093F5E">
        <w:rPr>
          <w:rFonts w:ascii="Calibri" w:hAnsi="Calibri" w:cs="Calibri"/>
          <w:lang w:val="en-GB"/>
        </w:rPr>
        <w:t>2019</w:t>
      </w:r>
      <w:r w:rsidR="00783463" w:rsidRPr="00093F5E">
        <w:rPr>
          <w:lang w:val="en-GB"/>
        </w:rPr>
        <w:fldChar w:fldCharType="end"/>
      </w:r>
      <w:r w:rsidR="00576796" w:rsidRPr="00093F5E">
        <w:rPr>
          <w:lang w:val="en-GB"/>
        </w:rPr>
        <w:t>;</w:t>
      </w:r>
      <w:r w:rsidR="00731BE2" w:rsidRPr="00093F5E">
        <w:rPr>
          <w:lang w:val="en-GB"/>
        </w:rPr>
        <w:t xml:space="preserve"> </w:t>
      </w:r>
      <w:r w:rsidR="00F60C11" w:rsidRPr="00093F5E">
        <w:rPr>
          <w:lang w:val="en-GB"/>
        </w:rPr>
        <w:fldChar w:fldCharType="begin"/>
      </w:r>
      <w:r w:rsidR="009B1E97" w:rsidRPr="00093F5E">
        <w:rPr>
          <w:lang w:val="en-GB"/>
        </w:rPr>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rsidRPr="00093F5E">
        <w:rPr>
          <w:lang w:val="en-GB"/>
        </w:rPr>
        <w:fldChar w:fldCharType="separate"/>
      </w:r>
      <w:r w:rsidR="00F60C11" w:rsidRPr="00093F5E">
        <w:rPr>
          <w:rFonts w:ascii="Calibri" w:hAnsi="Calibri" w:cs="Calibri"/>
          <w:lang w:val="en-GB"/>
        </w:rPr>
        <w:t>Aginta</w:t>
      </w:r>
      <w:ins w:id="557" w:author="Muhamad Rifki Maulana" w:date="2021-12-14T16:40:00Z">
        <w:r w:rsidR="008F4133">
          <w:rPr>
            <w:rFonts w:ascii="Calibri" w:hAnsi="Calibri" w:cs="Calibri"/>
            <w:lang w:val="en-GB"/>
          </w:rPr>
          <w:t>,</w:t>
        </w:r>
      </w:ins>
      <w:ins w:id="558" w:author="Harry" w:date="2021-12-14T22:54:00Z">
        <w:r w:rsidR="00283C30">
          <w:rPr>
            <w:rFonts w:ascii="Calibri" w:hAnsi="Calibri" w:cs="Calibri"/>
            <w:lang w:val="en-GB"/>
          </w:rPr>
          <w:t xml:space="preserve"> </w:t>
        </w:r>
      </w:ins>
      <w:del w:id="559" w:author="Muhamad Rifki Maulana" w:date="2021-12-14T16:40:00Z">
        <w:r w:rsidR="00F60C11" w:rsidRPr="00093F5E" w:rsidDel="008F4133">
          <w:rPr>
            <w:rFonts w:ascii="Calibri" w:hAnsi="Calibri" w:cs="Calibri"/>
            <w:lang w:val="en-GB"/>
          </w:rPr>
          <w:delText xml:space="preserve"> </w:delText>
        </w:r>
      </w:del>
      <w:r w:rsidR="00F60C11" w:rsidRPr="00093F5E">
        <w:rPr>
          <w:rFonts w:ascii="Calibri" w:hAnsi="Calibri" w:cs="Calibri"/>
          <w:lang w:val="en-GB"/>
        </w:rPr>
        <w:t>2021)</w:t>
      </w:r>
      <w:r w:rsidR="00F60C11" w:rsidRPr="00093F5E">
        <w:rPr>
          <w:lang w:val="en-GB"/>
        </w:rPr>
        <w:fldChar w:fldCharType="end"/>
      </w:r>
      <w:commentRangeStart w:id="560"/>
      <w:commentRangeStart w:id="561"/>
      <w:r w:rsidR="00576796" w:rsidRPr="00093F5E">
        <w:rPr>
          <w:lang w:val="en-GB"/>
        </w:rPr>
        <w:t>.</w:t>
      </w:r>
      <w:commentRangeEnd w:id="560"/>
      <w:r w:rsidR="00511C7B">
        <w:rPr>
          <w:rStyle w:val="CommentReference"/>
        </w:rPr>
        <w:commentReference w:id="560"/>
      </w:r>
      <w:commentRangeEnd w:id="561"/>
      <w:r w:rsidR="008F4133">
        <w:rPr>
          <w:rStyle w:val="CommentReference"/>
        </w:rPr>
        <w:commentReference w:id="561"/>
      </w:r>
      <w:r w:rsidR="00731BE2" w:rsidRPr="00093F5E">
        <w:rPr>
          <w:lang w:val="en-GB"/>
        </w:rPr>
        <w:t xml:space="preserve"> </w:t>
      </w:r>
      <w:r w:rsidR="006D276B" w:rsidRPr="00093F5E">
        <w:rPr>
          <w:lang w:val="en-GB"/>
        </w:rPr>
        <w:t xml:space="preserve">It is important to </w:t>
      </w:r>
      <w:ins w:id="562" w:author="Author">
        <w:r w:rsidR="009C0D5B" w:rsidRPr="00093F5E">
          <w:rPr>
            <w:lang w:val="en-GB"/>
          </w:rPr>
          <w:t>emphasise</w:t>
        </w:r>
      </w:ins>
      <w:del w:id="563" w:author="Author">
        <w:r w:rsidR="009C0D5B" w:rsidRPr="00093F5E">
          <w:rPr>
            <w:lang w:val="en-GB"/>
          </w:rPr>
          <w:delText>emphasize</w:delText>
        </w:r>
      </w:del>
      <w:r w:rsidR="006D276B" w:rsidRPr="00093F5E">
        <w:rPr>
          <w:lang w:val="en-GB"/>
        </w:rPr>
        <w:t xml:space="preserve"> that</w:t>
      </w:r>
      <w:r w:rsidR="009C0D5B" w:rsidRPr="00093F5E">
        <w:rPr>
          <w:lang w:val="en-GB"/>
        </w:rPr>
        <w:t>,</w:t>
      </w:r>
      <w:r w:rsidR="006D276B" w:rsidRPr="00093F5E">
        <w:rPr>
          <w:lang w:val="en-GB"/>
        </w:rPr>
        <w:t xml:space="preserve"> given the</w:t>
      </w:r>
      <w:r w:rsidR="009C0D5B" w:rsidRPr="00093F5E">
        <w:rPr>
          <w:lang w:val="en-GB"/>
        </w:rPr>
        <w:t xml:space="preserve"> method used to build r</w:t>
      </w:r>
      <w:r w:rsidR="006D276B" w:rsidRPr="00093F5E">
        <w:rPr>
          <w:lang w:val="en-GB"/>
        </w:rPr>
        <w:t xml:space="preserve">eal wage data </w:t>
      </w:r>
      <w:r w:rsidR="009C0D5B" w:rsidRPr="00093F5E">
        <w:rPr>
          <w:lang w:val="en-GB"/>
        </w:rPr>
        <w:t xml:space="preserve">in this analysis </w:t>
      </w:r>
      <w:r w:rsidR="000D5878" w:rsidRPr="00093F5E">
        <w:rPr>
          <w:lang w:val="en-GB"/>
        </w:rPr>
        <w:t xml:space="preserve">as </w:t>
      </w:r>
      <w:r w:rsidR="009C0D5B" w:rsidRPr="00093F5E">
        <w:rPr>
          <w:lang w:val="en-GB"/>
        </w:rPr>
        <w:t>describe</w:t>
      </w:r>
      <w:r w:rsidR="006D276B" w:rsidRPr="00093F5E">
        <w:rPr>
          <w:lang w:val="en-GB"/>
        </w:rPr>
        <w:t xml:space="preserve">d in </w:t>
      </w:r>
      <w:r w:rsidR="0010523A" w:rsidRPr="00093F5E">
        <w:rPr>
          <w:lang w:val="en-GB"/>
        </w:rPr>
        <w:t>Section 3.2</w:t>
      </w:r>
      <w:r w:rsidR="006D276B" w:rsidRPr="00093F5E">
        <w:rPr>
          <w:lang w:val="en-GB"/>
        </w:rPr>
        <w:t xml:space="preserve">, the absence of overall convergence from </w:t>
      </w:r>
      <w:r w:rsidR="008E6657" w:rsidRPr="00093F5E">
        <w:rPr>
          <w:lang w:val="en-GB"/>
        </w:rPr>
        <w:t xml:space="preserve">log </w:t>
      </w:r>
      <w:r w:rsidR="008E6657" w:rsidRPr="00093F5E">
        <w:rPr>
          <w:i/>
          <w:iCs/>
          <w:lang w:val="en-GB"/>
        </w:rPr>
        <w:t>t</w:t>
      </w:r>
      <w:r w:rsidR="008E6657" w:rsidRPr="00093F5E">
        <w:rPr>
          <w:lang w:val="en-GB"/>
        </w:rPr>
        <w:t xml:space="preserve"> regression does not necessarily imply divergence in </w:t>
      </w:r>
      <w:ins w:id="564" w:author="Author">
        <w:r w:rsidR="008E6657" w:rsidRPr="00093F5E">
          <w:rPr>
            <w:lang w:val="en-GB"/>
          </w:rPr>
          <w:t>labour’s</w:t>
        </w:r>
      </w:ins>
      <w:del w:id="565" w:author="Author">
        <w:r w:rsidR="008E6657" w:rsidRPr="00093F5E">
          <w:rPr>
            <w:lang w:val="en-GB"/>
          </w:rPr>
          <w:delText>labor’s</w:delText>
        </w:r>
      </w:del>
      <w:r w:rsidR="008E6657" w:rsidRPr="00093F5E">
        <w:rPr>
          <w:lang w:val="en-GB"/>
        </w:rPr>
        <w:t xml:space="preserve"> purchasing power</w:t>
      </w:r>
      <w:r w:rsidR="00EE40CF" w:rsidRPr="00093F5E">
        <w:rPr>
          <w:lang w:val="en-GB"/>
        </w:rPr>
        <w:t xml:space="preserve"> a</w:t>
      </w:r>
      <w:r w:rsidR="0010523A" w:rsidRPr="00093F5E">
        <w:rPr>
          <w:lang w:val="en-GB"/>
        </w:rPr>
        <w:t>mong</w:t>
      </w:r>
      <w:r w:rsidR="00EE40CF" w:rsidRPr="00093F5E">
        <w:rPr>
          <w:lang w:val="en-GB"/>
        </w:rPr>
        <w:t xml:space="preserve"> Indonesian </w:t>
      </w:r>
      <w:r w:rsidR="0010523A" w:rsidRPr="00093F5E">
        <w:rPr>
          <w:lang w:val="en-GB"/>
        </w:rPr>
        <w:t>provinces</w:t>
      </w:r>
      <w:r w:rsidR="00EE40CF" w:rsidRPr="00093F5E">
        <w:rPr>
          <w:lang w:val="en-GB"/>
        </w:rPr>
        <w:t>.</w:t>
      </w:r>
    </w:p>
    <w:p w14:paraId="3AE120B8" w14:textId="77777777" w:rsidR="000D4F2D" w:rsidRPr="00093F5E" w:rsidRDefault="00093F5E" w:rsidP="00F62225">
      <w:pPr>
        <w:pStyle w:val="ListParagraph"/>
        <w:spacing w:line="360" w:lineRule="auto"/>
        <w:ind w:left="709"/>
        <w:jc w:val="center"/>
        <w:outlineLvl w:val="0"/>
        <w:rPr>
          <w:lang w:val="en-GB"/>
        </w:rPr>
      </w:pPr>
      <w:r w:rsidRPr="00093F5E">
        <w:rPr>
          <w:rFonts w:hint="eastAsia"/>
          <w:lang w:val="en-GB"/>
        </w:rPr>
        <w:t>T</w:t>
      </w:r>
      <w:r w:rsidRPr="00093F5E">
        <w:rPr>
          <w:lang w:val="en-GB"/>
        </w:rPr>
        <w:t xml:space="preserve">able 1. </w:t>
      </w:r>
      <w:r w:rsidR="00A158F9" w:rsidRPr="00093F5E">
        <w:rPr>
          <w:lang w:val="en-GB"/>
        </w:rPr>
        <w:t>Test of o</w:t>
      </w:r>
      <w:r w:rsidRPr="00093F5E">
        <w:rPr>
          <w:lang w:val="en-GB"/>
        </w:rPr>
        <w:t>verall convergence</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8E3EEF" w:rsidRPr="00093F5E" w14:paraId="6C553639" w14:textId="77777777" w:rsidTr="00731BE2">
        <w:tc>
          <w:tcPr>
            <w:tcW w:w="2337" w:type="dxa"/>
            <w:vAlign w:val="center"/>
          </w:tcPr>
          <w:p w14:paraId="69B0FB26" w14:textId="77777777" w:rsidR="000D4F2D" w:rsidRPr="00093F5E" w:rsidRDefault="000D4F2D" w:rsidP="00C05620">
            <w:pPr>
              <w:pStyle w:val="ListParagraph"/>
              <w:adjustRightInd w:val="0"/>
              <w:snapToGrid w:val="0"/>
              <w:ind w:left="0"/>
              <w:contextualSpacing w:val="0"/>
              <w:jc w:val="center"/>
              <w:rPr>
                <w:rFonts w:ascii="Bookman Old Style" w:eastAsia="Adobe Myungjo Std M" w:hAnsi="Bookman Old Style"/>
                <w:b/>
                <w:szCs w:val="18"/>
                <w:lang w:val="en-GB"/>
              </w:rPr>
            </w:pPr>
          </w:p>
        </w:tc>
        <w:tc>
          <w:tcPr>
            <w:tcW w:w="2337" w:type="dxa"/>
            <w:vAlign w:val="center"/>
          </w:tcPr>
          <w:p w14:paraId="459FC582" w14:textId="77777777" w:rsidR="000D4F2D" w:rsidRPr="00093F5E" w:rsidRDefault="00093F5E" w:rsidP="00C05620">
            <w:pPr>
              <w:pStyle w:val="ListParagraph"/>
              <w:adjustRightInd w:val="0"/>
              <w:snapToGrid w:val="0"/>
              <w:ind w:left="0"/>
              <w:contextualSpacing w:val="0"/>
              <w:jc w:val="center"/>
              <w:rPr>
                <w:rFonts w:ascii="Bookman Old Style" w:eastAsia="Adobe Myungjo Std M" w:hAnsi="Bookman Old Style"/>
                <w:bCs/>
                <w:szCs w:val="18"/>
                <w:lang w:val="en-GB"/>
              </w:rPr>
            </w:pPr>
            <w:r w:rsidRPr="00093F5E">
              <w:rPr>
                <w:rFonts w:hint="eastAsia"/>
                <w:sz w:val="22"/>
                <w:szCs w:val="22"/>
                <w:lang w:val="en-GB"/>
              </w:rPr>
              <w:t>C</w:t>
            </w:r>
            <w:r w:rsidRPr="00093F5E">
              <w:rPr>
                <w:sz w:val="22"/>
                <w:szCs w:val="22"/>
                <w:lang w:val="en-GB"/>
              </w:rPr>
              <w:t>oefficient</w:t>
            </w:r>
          </w:p>
        </w:tc>
        <w:tc>
          <w:tcPr>
            <w:tcW w:w="2338" w:type="dxa"/>
            <w:vAlign w:val="center"/>
          </w:tcPr>
          <w:p w14:paraId="1D68EADD" w14:textId="77777777" w:rsidR="000D4F2D"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S</w:t>
            </w:r>
            <w:r w:rsidRPr="00093F5E">
              <w:rPr>
                <w:sz w:val="22"/>
                <w:szCs w:val="22"/>
                <w:lang w:val="en-GB"/>
              </w:rPr>
              <w:t>tandard error</w:t>
            </w:r>
          </w:p>
        </w:tc>
        <w:tc>
          <w:tcPr>
            <w:tcW w:w="2338" w:type="dxa"/>
            <w:vAlign w:val="center"/>
          </w:tcPr>
          <w:p w14:paraId="5D06E392" w14:textId="77777777" w:rsidR="000D4F2D"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i/>
                <w:iCs/>
                <w:sz w:val="22"/>
                <w:szCs w:val="22"/>
                <w:lang w:val="en-GB"/>
              </w:rPr>
              <w:t>t</w:t>
            </w:r>
            <w:r w:rsidRPr="00093F5E">
              <w:rPr>
                <w:sz w:val="22"/>
                <w:szCs w:val="22"/>
                <w:lang w:val="en-GB"/>
              </w:rPr>
              <w:t>-statistics</w:t>
            </w:r>
          </w:p>
        </w:tc>
      </w:tr>
      <w:tr w:rsidR="008E3EEF" w:rsidRPr="00093F5E" w14:paraId="27F586E1" w14:textId="77777777" w:rsidTr="00731BE2">
        <w:tc>
          <w:tcPr>
            <w:tcW w:w="2337" w:type="dxa"/>
            <w:vAlign w:val="center"/>
          </w:tcPr>
          <w:p w14:paraId="1C0E0EE9" w14:textId="77777777" w:rsidR="000D4F2D" w:rsidRPr="00093F5E" w:rsidRDefault="00093F5E" w:rsidP="00C05620">
            <w:pPr>
              <w:pStyle w:val="ListParagraph"/>
              <w:adjustRightInd w:val="0"/>
              <w:snapToGrid w:val="0"/>
              <w:ind w:left="0"/>
              <w:contextualSpacing w:val="0"/>
              <w:jc w:val="center"/>
              <w:rPr>
                <w:rFonts w:ascii="Bookman Old Style" w:eastAsia="Adobe Myungjo Std M" w:hAnsi="Bookman Old Style"/>
                <w:b/>
                <w:szCs w:val="18"/>
                <w:lang w:val="en-GB"/>
              </w:rPr>
            </w:pPr>
            <w:r w:rsidRPr="00093F5E">
              <w:rPr>
                <w:sz w:val="22"/>
                <w:szCs w:val="22"/>
                <w:lang w:val="en-GB"/>
              </w:rPr>
              <w:t>Log(t)</w:t>
            </w:r>
          </w:p>
        </w:tc>
        <w:tc>
          <w:tcPr>
            <w:tcW w:w="2337" w:type="dxa"/>
            <w:vAlign w:val="center"/>
          </w:tcPr>
          <w:p w14:paraId="625ED131" w14:textId="77777777" w:rsidR="000D4F2D" w:rsidRPr="00093F5E" w:rsidRDefault="00093F5E"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val="en-GB" w:eastAsia="ja-JP"/>
              </w:rPr>
            </w:pPr>
            <w:r w:rsidRPr="00093F5E">
              <w:rPr>
                <w:rFonts w:ascii="Lucida Console" w:eastAsia="MS Gothic" w:hAnsi="Lucida Console" w:cs="MS Gothic"/>
                <w:color w:val="000000"/>
                <w:sz w:val="20"/>
                <w:szCs w:val="20"/>
                <w:lang w:val="en-GB" w:eastAsia="ja-JP"/>
              </w:rPr>
              <w:t>-1.130</w:t>
            </w:r>
          </w:p>
        </w:tc>
        <w:tc>
          <w:tcPr>
            <w:tcW w:w="2338" w:type="dxa"/>
            <w:vAlign w:val="center"/>
          </w:tcPr>
          <w:p w14:paraId="6A8C28C1" w14:textId="77777777" w:rsidR="000D4F2D" w:rsidRPr="00093F5E" w:rsidRDefault="00093F5E" w:rsidP="00C05620">
            <w:pPr>
              <w:pStyle w:val="HTMLPreformatted"/>
              <w:shd w:val="clear" w:color="auto" w:fill="FFFFFF"/>
              <w:adjustRightInd w:val="0"/>
              <w:snapToGrid w:val="0"/>
              <w:jc w:val="center"/>
              <w:rPr>
                <w:rFonts w:ascii="Lucida Console" w:hAnsi="Lucida Console"/>
                <w:color w:val="000000"/>
                <w:sz w:val="20"/>
                <w:szCs w:val="20"/>
                <w:lang w:val="en-GB"/>
              </w:rPr>
            </w:pPr>
            <w:r w:rsidRPr="00093F5E">
              <w:rPr>
                <w:rFonts w:ascii="Lucida Console" w:hAnsi="Lucida Console"/>
                <w:color w:val="000000"/>
                <w:sz w:val="20"/>
                <w:szCs w:val="20"/>
                <w:lang w:val="en-GB"/>
              </w:rPr>
              <w:t>0.014</w:t>
            </w:r>
          </w:p>
        </w:tc>
        <w:tc>
          <w:tcPr>
            <w:tcW w:w="2338" w:type="dxa"/>
            <w:vAlign w:val="center"/>
          </w:tcPr>
          <w:p w14:paraId="1E0459CB" w14:textId="77777777" w:rsidR="000D4F2D" w:rsidRPr="00093F5E" w:rsidRDefault="00093F5E" w:rsidP="00C05620">
            <w:pPr>
              <w:pStyle w:val="HTMLPreformatted"/>
              <w:shd w:val="clear" w:color="auto" w:fill="FFFFFF"/>
              <w:adjustRightInd w:val="0"/>
              <w:snapToGrid w:val="0"/>
              <w:jc w:val="center"/>
              <w:rPr>
                <w:rFonts w:ascii="Lucida Console" w:hAnsi="Lucida Console"/>
                <w:color w:val="000000"/>
                <w:sz w:val="20"/>
                <w:szCs w:val="20"/>
                <w:lang w:val="en-GB"/>
              </w:rPr>
            </w:pPr>
            <w:r w:rsidRPr="00093F5E">
              <w:rPr>
                <w:rFonts w:ascii="Lucida Console" w:hAnsi="Lucida Console"/>
                <w:color w:val="000000"/>
                <w:sz w:val="20"/>
                <w:szCs w:val="20"/>
                <w:lang w:val="en-GB"/>
              </w:rPr>
              <w:t>-79.721</w:t>
            </w:r>
          </w:p>
        </w:tc>
      </w:tr>
    </w:tbl>
    <w:p w14:paraId="1144402E" w14:textId="77777777" w:rsidR="000D4F2D" w:rsidRPr="00093F5E" w:rsidRDefault="00093F5E" w:rsidP="00B575BE">
      <w:pPr>
        <w:pStyle w:val="ListParagraph"/>
        <w:spacing w:line="360" w:lineRule="auto"/>
        <w:ind w:left="709"/>
        <w:jc w:val="both"/>
        <w:rPr>
          <w:sz w:val="20"/>
          <w:szCs w:val="20"/>
          <w:lang w:val="en-GB"/>
        </w:rPr>
      </w:pPr>
      <w:r w:rsidRPr="005278FD">
        <w:rPr>
          <w:b/>
          <w:i/>
          <w:iCs/>
          <w:sz w:val="20"/>
          <w:szCs w:val="20"/>
          <w:lang w:val="en-GB"/>
          <w:rPrChange w:id="566" w:author="Author">
            <w:rPr>
              <w:i/>
              <w:iCs/>
              <w:sz w:val="20"/>
              <w:szCs w:val="20"/>
              <w:lang w:val="en-GB"/>
            </w:rPr>
          </w:rPrChange>
        </w:rPr>
        <w:t>Note</w:t>
      </w:r>
      <w:r w:rsidRPr="00093F5E">
        <w:rPr>
          <w:i/>
          <w:iCs/>
          <w:sz w:val="20"/>
          <w:szCs w:val="20"/>
          <w:lang w:val="en-GB"/>
        </w:rPr>
        <w:t>:</w:t>
      </w:r>
      <w:r w:rsidR="00457CB0" w:rsidRPr="00093F5E">
        <w:rPr>
          <w:sz w:val="20"/>
          <w:szCs w:val="20"/>
          <w:lang w:val="en-GB"/>
        </w:rPr>
        <w:t xml:space="preserve"> </w:t>
      </w:r>
      <w:r w:rsidR="00457CB0" w:rsidRPr="00093F5E">
        <w:rPr>
          <w:i/>
          <w:iCs/>
          <w:sz w:val="20"/>
          <w:szCs w:val="20"/>
          <w:lang w:val="en-GB"/>
        </w:rPr>
        <w:t>t</w:t>
      </w:r>
      <w:r w:rsidR="00457CB0" w:rsidRPr="00093F5E">
        <w:rPr>
          <w:sz w:val="20"/>
          <w:szCs w:val="20"/>
          <w:lang w:val="en-GB"/>
        </w:rPr>
        <w:t xml:space="preserve">-statistic &lt; -1.65 implies the rejection of </w:t>
      </w:r>
      <w:r w:rsidR="00444427" w:rsidRPr="00093F5E">
        <w:rPr>
          <w:sz w:val="20"/>
          <w:szCs w:val="20"/>
          <w:lang w:val="en-GB"/>
        </w:rPr>
        <w:t xml:space="preserve">the </w:t>
      </w:r>
      <w:r w:rsidRPr="00093F5E">
        <w:rPr>
          <w:sz w:val="20"/>
          <w:szCs w:val="20"/>
          <w:lang w:val="en-GB"/>
        </w:rPr>
        <w:t>null hypothesis of convergence.</w:t>
      </w:r>
    </w:p>
    <w:p w14:paraId="025EE168" w14:textId="77777777" w:rsidR="009B4476" w:rsidRPr="00093F5E" w:rsidRDefault="00093F5E" w:rsidP="00C05620">
      <w:pPr>
        <w:pStyle w:val="ListParagraph"/>
        <w:spacing w:line="360" w:lineRule="auto"/>
        <w:ind w:left="709"/>
        <w:jc w:val="both"/>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ab/>
      </w:r>
      <w:r w:rsidRPr="00093F5E">
        <w:rPr>
          <w:rFonts w:ascii="Bookman Old Style" w:eastAsia="Adobe Myungjo Std M" w:hAnsi="Bookman Old Style"/>
          <w:b/>
          <w:szCs w:val="18"/>
          <w:lang w:val="en-GB"/>
        </w:rPr>
        <w:tab/>
      </w:r>
    </w:p>
    <w:p w14:paraId="0CFA0B35" w14:textId="166517D6" w:rsidR="00084A84" w:rsidRPr="00093F5E" w:rsidRDefault="00093F5E" w:rsidP="00C05620">
      <w:pPr>
        <w:pStyle w:val="ListParagraph"/>
        <w:spacing w:line="360" w:lineRule="auto"/>
        <w:ind w:left="709"/>
        <w:jc w:val="both"/>
        <w:rPr>
          <w:lang w:val="en-GB"/>
        </w:rPr>
      </w:pPr>
      <w:r w:rsidRPr="00093F5E">
        <w:rPr>
          <w:lang w:val="en-GB"/>
        </w:rPr>
        <w:t xml:space="preserve">We continue the analysis with the clustering algorithm </w:t>
      </w:r>
      <w:r w:rsidR="00731BE2" w:rsidRPr="00093F5E">
        <w:rPr>
          <w:lang w:val="en-GB"/>
        </w:rPr>
        <w:t xml:space="preserve">by </w:t>
      </w:r>
      <w:r w:rsidR="00E906E5" w:rsidRPr="00093F5E">
        <w:rPr>
          <w:lang w:val="en-GB"/>
        </w:rPr>
        <w:fldChar w:fldCharType="begin"/>
      </w:r>
      <w:r w:rsidR="009B1E97" w:rsidRPr="00093F5E">
        <w:rPr>
          <w:lang w:val="en-GB"/>
        </w:rPr>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rsidRPr="00093F5E">
        <w:rPr>
          <w:lang w:val="en-GB"/>
        </w:rPr>
        <w:fldChar w:fldCharType="separate"/>
      </w:r>
      <w:r w:rsidR="00E906E5" w:rsidRPr="00093F5E">
        <w:rPr>
          <w:rFonts w:ascii="Calibri" w:hAnsi="Calibri" w:cs="Calibri"/>
          <w:lang w:val="en-GB"/>
        </w:rPr>
        <w:t xml:space="preserve">Phillips </w:t>
      </w:r>
      <w:ins w:id="567" w:author="Harry" w:date="2021-12-14T22:03:00Z">
        <w:r w:rsidR="005C24DD">
          <w:rPr>
            <w:rFonts w:ascii="Calibri" w:hAnsi="Calibri" w:cs="Calibri"/>
            <w:lang w:val="en-GB"/>
          </w:rPr>
          <w:t>&amp;</w:t>
        </w:r>
      </w:ins>
      <w:ins w:id="568" w:author="Muhamad Rifki Maulana" w:date="2021-12-14T17:40:00Z">
        <w:del w:id="569" w:author="Harry" w:date="2021-12-14T22:03:00Z">
          <w:r w:rsidR="00663730" w:rsidDel="005C24DD">
            <w:rPr>
              <w:rFonts w:ascii="Calibri" w:hAnsi="Calibri" w:cs="Calibri"/>
              <w:lang w:val="en-GB"/>
            </w:rPr>
            <w:delText>and</w:delText>
          </w:r>
        </w:del>
      </w:ins>
      <w:del w:id="570" w:author="Muhamad Rifki Maulana" w:date="2021-12-14T17:40:00Z">
        <w:r w:rsidR="00E906E5" w:rsidRPr="00093F5E" w:rsidDel="00663730">
          <w:rPr>
            <w:rFonts w:ascii="Calibri" w:hAnsi="Calibri" w:cs="Calibri"/>
            <w:lang w:val="en-GB"/>
          </w:rPr>
          <w:delText>&amp;</w:delText>
        </w:r>
      </w:del>
      <w:r w:rsidR="00E906E5" w:rsidRPr="00093F5E">
        <w:rPr>
          <w:rFonts w:ascii="Calibri" w:hAnsi="Calibri" w:cs="Calibri"/>
          <w:lang w:val="en-GB"/>
        </w:rPr>
        <w:t xml:space="preserve"> Sul (2009)</w:t>
      </w:r>
      <w:r w:rsidR="00E906E5" w:rsidRPr="00093F5E">
        <w:rPr>
          <w:lang w:val="en-GB"/>
        </w:rPr>
        <w:fldChar w:fldCharType="end"/>
      </w:r>
      <w:r w:rsidR="00731BE2" w:rsidRPr="00093F5E">
        <w:rPr>
          <w:lang w:val="en-GB"/>
        </w:rPr>
        <w:t xml:space="preserve"> to identify </w:t>
      </w:r>
      <w:r w:rsidRPr="00093F5E">
        <w:rPr>
          <w:lang w:val="en-GB"/>
        </w:rPr>
        <w:t xml:space="preserve">club </w:t>
      </w:r>
      <w:r w:rsidR="00731BE2" w:rsidRPr="00093F5E">
        <w:rPr>
          <w:lang w:val="en-GB"/>
        </w:rPr>
        <w:t>convergence. Table 2 presents the results</w:t>
      </w:r>
      <w:r w:rsidRPr="00093F5E">
        <w:rPr>
          <w:rFonts w:ascii="Calibri" w:eastAsia="Yu Mincho" w:hAnsi="Calibri" w:cs="Times New Roman"/>
          <w:lang w:val="en-GB"/>
        </w:rPr>
        <w:t xml:space="preserve">. </w:t>
      </w:r>
    </w:p>
    <w:p w14:paraId="6F8C9B1D" w14:textId="77777777" w:rsidR="009B4476" w:rsidRPr="00093F5E" w:rsidRDefault="009B4476" w:rsidP="00C05620">
      <w:pPr>
        <w:pStyle w:val="ListParagraph"/>
        <w:spacing w:line="360" w:lineRule="auto"/>
        <w:ind w:left="709"/>
        <w:jc w:val="both"/>
        <w:rPr>
          <w:lang w:val="en-GB"/>
        </w:rPr>
        <w:sectPr w:rsidR="009B4476" w:rsidRPr="00093F5E">
          <w:pgSz w:w="12240" w:h="15840"/>
          <w:pgMar w:top="1440" w:right="1440" w:bottom="1440" w:left="1440" w:header="720" w:footer="720" w:gutter="0"/>
          <w:cols w:space="720"/>
          <w:docGrid w:linePitch="360"/>
        </w:sectPr>
      </w:pPr>
    </w:p>
    <w:p w14:paraId="0027947A" w14:textId="77777777" w:rsidR="00C05620" w:rsidRPr="00093F5E" w:rsidRDefault="00093F5E" w:rsidP="00F62225">
      <w:pPr>
        <w:pStyle w:val="ListParagraph"/>
        <w:spacing w:line="360" w:lineRule="auto"/>
        <w:ind w:left="709"/>
        <w:jc w:val="center"/>
        <w:outlineLvl w:val="0"/>
        <w:rPr>
          <w:lang w:val="en-GB"/>
        </w:rPr>
      </w:pPr>
      <w:r w:rsidRPr="00093F5E">
        <w:rPr>
          <w:rFonts w:hint="eastAsia"/>
          <w:lang w:val="en-GB"/>
        </w:rPr>
        <w:lastRenderedPageBreak/>
        <w:t>T</w:t>
      </w:r>
      <w:r w:rsidRPr="00093F5E">
        <w:rPr>
          <w:lang w:val="en-GB"/>
        </w:rP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8E3EEF" w:rsidRPr="00093F5E" w14:paraId="5ACBFF74" w14:textId="77777777" w:rsidTr="00C05620">
        <w:tc>
          <w:tcPr>
            <w:tcW w:w="2202" w:type="dxa"/>
          </w:tcPr>
          <w:p w14:paraId="0977B4B6" w14:textId="77777777" w:rsidR="00C05620" w:rsidRPr="00093F5E" w:rsidRDefault="00C05620" w:rsidP="00C05620">
            <w:pPr>
              <w:pStyle w:val="ListParagraph"/>
              <w:adjustRightInd w:val="0"/>
              <w:snapToGrid w:val="0"/>
              <w:ind w:left="0"/>
              <w:contextualSpacing w:val="0"/>
              <w:jc w:val="center"/>
              <w:rPr>
                <w:sz w:val="22"/>
                <w:szCs w:val="22"/>
                <w:lang w:val="en-GB"/>
              </w:rPr>
            </w:pPr>
          </w:p>
        </w:tc>
        <w:tc>
          <w:tcPr>
            <w:tcW w:w="2149" w:type="dxa"/>
          </w:tcPr>
          <w:p w14:paraId="505C59EC" w14:textId="77777777" w:rsidR="00C05620"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C</w:t>
            </w:r>
            <w:r w:rsidRPr="00093F5E">
              <w:rPr>
                <w:sz w:val="22"/>
                <w:szCs w:val="22"/>
                <w:lang w:val="en-GB"/>
              </w:rPr>
              <w:t>lub 1</w:t>
            </w:r>
          </w:p>
        </w:tc>
        <w:tc>
          <w:tcPr>
            <w:tcW w:w="2150" w:type="dxa"/>
          </w:tcPr>
          <w:p w14:paraId="01F2969C" w14:textId="77777777" w:rsidR="00C05620"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C</w:t>
            </w:r>
            <w:r w:rsidRPr="00093F5E">
              <w:rPr>
                <w:sz w:val="22"/>
                <w:szCs w:val="22"/>
                <w:lang w:val="en-GB"/>
              </w:rPr>
              <w:t>lub 2</w:t>
            </w:r>
          </w:p>
        </w:tc>
        <w:tc>
          <w:tcPr>
            <w:tcW w:w="2150" w:type="dxa"/>
          </w:tcPr>
          <w:p w14:paraId="528887BB" w14:textId="77777777" w:rsidR="00C05620"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C</w:t>
            </w:r>
            <w:r w:rsidRPr="00093F5E">
              <w:rPr>
                <w:sz w:val="22"/>
                <w:szCs w:val="22"/>
                <w:lang w:val="en-GB"/>
              </w:rPr>
              <w:t>lub 3</w:t>
            </w:r>
          </w:p>
        </w:tc>
      </w:tr>
      <w:tr w:rsidR="008E3EEF" w:rsidRPr="00093F5E" w14:paraId="06441EC6" w14:textId="77777777" w:rsidTr="00C05620">
        <w:tc>
          <w:tcPr>
            <w:tcW w:w="2202" w:type="dxa"/>
            <w:tcBorders>
              <w:bottom w:val="nil"/>
            </w:tcBorders>
          </w:tcPr>
          <w:p w14:paraId="5F13F2E9" w14:textId="77777777" w:rsidR="00C05620"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C</w:t>
            </w:r>
            <w:r w:rsidRPr="00093F5E">
              <w:rPr>
                <w:sz w:val="22"/>
                <w:szCs w:val="22"/>
                <w:lang w:val="en-GB"/>
              </w:rPr>
              <w:t>oefficient</w:t>
            </w:r>
          </w:p>
        </w:tc>
        <w:tc>
          <w:tcPr>
            <w:tcW w:w="2149" w:type="dxa"/>
            <w:tcBorders>
              <w:bottom w:val="nil"/>
            </w:tcBorders>
          </w:tcPr>
          <w:p w14:paraId="1B5AB275" w14:textId="77777777" w:rsidR="00C05620" w:rsidRPr="00093F5E" w:rsidRDefault="00093F5E" w:rsidP="00C05620">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0.113</w:t>
            </w:r>
          </w:p>
        </w:tc>
        <w:tc>
          <w:tcPr>
            <w:tcW w:w="2150" w:type="dxa"/>
            <w:tcBorders>
              <w:bottom w:val="nil"/>
            </w:tcBorders>
          </w:tcPr>
          <w:p w14:paraId="017CF5DE" w14:textId="77777777" w:rsidR="00C05620" w:rsidRPr="00093F5E" w:rsidRDefault="00093F5E" w:rsidP="00C05620">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0.745</w:t>
            </w:r>
          </w:p>
        </w:tc>
        <w:tc>
          <w:tcPr>
            <w:tcW w:w="2150" w:type="dxa"/>
            <w:tcBorders>
              <w:bottom w:val="nil"/>
            </w:tcBorders>
          </w:tcPr>
          <w:p w14:paraId="31F10471" w14:textId="77777777" w:rsidR="00C05620" w:rsidRPr="00093F5E" w:rsidRDefault="00093F5E" w:rsidP="00C05620">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-0.014</w:t>
            </w:r>
          </w:p>
        </w:tc>
      </w:tr>
      <w:tr w:rsidR="008E3EEF" w:rsidRPr="00093F5E" w14:paraId="7C7D75AB" w14:textId="77777777" w:rsidTr="00093F5E">
        <w:tc>
          <w:tcPr>
            <w:tcW w:w="2202" w:type="dxa"/>
            <w:tcBorders>
              <w:top w:val="nil"/>
              <w:bottom w:val="nil"/>
            </w:tcBorders>
            <w:vAlign w:val="center"/>
          </w:tcPr>
          <w:p w14:paraId="7E5D47FD" w14:textId="77777777" w:rsidR="009241A2" w:rsidRPr="00093F5E" w:rsidRDefault="00093F5E" w:rsidP="009241A2">
            <w:pPr>
              <w:pStyle w:val="ListParagraph"/>
              <w:adjustRightInd w:val="0"/>
              <w:snapToGrid w:val="0"/>
              <w:ind w:left="0"/>
              <w:contextualSpacing w:val="0"/>
              <w:jc w:val="center"/>
              <w:rPr>
                <w:i/>
                <w:iCs/>
                <w:lang w:val="en-GB"/>
              </w:rPr>
            </w:pPr>
            <w:r w:rsidRPr="00093F5E">
              <w:rPr>
                <w:rFonts w:hint="eastAsia"/>
                <w:sz w:val="22"/>
                <w:szCs w:val="22"/>
                <w:lang w:val="en-GB"/>
              </w:rPr>
              <w:t>S</w:t>
            </w:r>
            <w:r w:rsidRPr="00093F5E">
              <w:rPr>
                <w:sz w:val="22"/>
                <w:szCs w:val="22"/>
                <w:lang w:val="en-GB"/>
              </w:rPr>
              <w:t>tandard error</w:t>
            </w:r>
          </w:p>
        </w:tc>
        <w:tc>
          <w:tcPr>
            <w:tcW w:w="2149" w:type="dxa"/>
            <w:tcBorders>
              <w:top w:val="nil"/>
              <w:bottom w:val="nil"/>
            </w:tcBorders>
          </w:tcPr>
          <w:p w14:paraId="5B9FA3FD"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hint="eastAsia"/>
                <w:sz w:val="22"/>
                <w:szCs w:val="22"/>
                <w:lang w:val="en-GB" w:eastAsia="en-US"/>
              </w:rPr>
              <w:t>0</w:t>
            </w:r>
            <w:r w:rsidRPr="00093F5E">
              <w:rPr>
                <w:rFonts w:asciiTheme="minorHAnsi" w:eastAsiaTheme="minorEastAsia" w:hAnsiTheme="minorHAnsi" w:cstheme="minorBidi"/>
                <w:sz w:val="22"/>
                <w:szCs w:val="22"/>
                <w:lang w:val="en-GB" w:eastAsia="en-US"/>
              </w:rPr>
              <w:t>.232</w:t>
            </w:r>
          </w:p>
        </w:tc>
        <w:tc>
          <w:tcPr>
            <w:tcW w:w="2150" w:type="dxa"/>
            <w:tcBorders>
              <w:top w:val="nil"/>
              <w:bottom w:val="nil"/>
            </w:tcBorders>
          </w:tcPr>
          <w:p w14:paraId="166318E0"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hint="eastAsia"/>
                <w:sz w:val="22"/>
                <w:szCs w:val="22"/>
                <w:lang w:val="en-GB" w:eastAsia="en-US"/>
              </w:rPr>
              <w:t>0</w:t>
            </w:r>
            <w:r w:rsidRPr="00093F5E">
              <w:rPr>
                <w:rFonts w:asciiTheme="minorHAnsi" w:eastAsiaTheme="minorEastAsia" w:hAnsiTheme="minorHAnsi" w:cstheme="minorBidi"/>
                <w:sz w:val="22"/>
                <w:szCs w:val="22"/>
                <w:lang w:val="en-GB" w:eastAsia="en-US"/>
              </w:rPr>
              <w:t>.242</w:t>
            </w:r>
          </w:p>
        </w:tc>
        <w:tc>
          <w:tcPr>
            <w:tcW w:w="2150" w:type="dxa"/>
            <w:tcBorders>
              <w:top w:val="nil"/>
              <w:bottom w:val="nil"/>
            </w:tcBorders>
          </w:tcPr>
          <w:p w14:paraId="72BDF56E"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hint="eastAsia"/>
                <w:sz w:val="22"/>
                <w:szCs w:val="22"/>
                <w:lang w:val="en-GB" w:eastAsia="en-US"/>
              </w:rPr>
              <w:t>0</w:t>
            </w:r>
            <w:r w:rsidRPr="00093F5E">
              <w:rPr>
                <w:rFonts w:asciiTheme="minorHAnsi" w:eastAsiaTheme="minorEastAsia" w:hAnsiTheme="minorHAnsi" w:cstheme="minorBidi"/>
                <w:sz w:val="22"/>
                <w:szCs w:val="22"/>
                <w:lang w:val="en-GB" w:eastAsia="en-US"/>
              </w:rPr>
              <w:t>.108</w:t>
            </w:r>
          </w:p>
        </w:tc>
      </w:tr>
      <w:tr w:rsidR="008E3EEF" w:rsidRPr="00093F5E" w14:paraId="32411BB5" w14:textId="77777777" w:rsidTr="00CE4A9D">
        <w:tc>
          <w:tcPr>
            <w:tcW w:w="2202" w:type="dxa"/>
            <w:tcBorders>
              <w:top w:val="nil"/>
              <w:bottom w:val="nil"/>
            </w:tcBorders>
          </w:tcPr>
          <w:p w14:paraId="741812EF"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i/>
                <w:iCs/>
                <w:sz w:val="22"/>
                <w:szCs w:val="22"/>
                <w:lang w:val="en-GB"/>
              </w:rPr>
              <w:t>t</w:t>
            </w:r>
            <w:r w:rsidRPr="00093F5E">
              <w:rPr>
                <w:sz w:val="22"/>
                <w:szCs w:val="22"/>
                <w:lang w:val="en-GB"/>
              </w:rPr>
              <w:t>-statistics</w:t>
            </w:r>
          </w:p>
        </w:tc>
        <w:tc>
          <w:tcPr>
            <w:tcW w:w="2149" w:type="dxa"/>
            <w:tcBorders>
              <w:top w:val="nil"/>
              <w:bottom w:val="nil"/>
            </w:tcBorders>
          </w:tcPr>
          <w:p w14:paraId="5A9B57BA"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0.486</w:t>
            </w:r>
          </w:p>
        </w:tc>
        <w:tc>
          <w:tcPr>
            <w:tcW w:w="2150" w:type="dxa"/>
            <w:tcBorders>
              <w:top w:val="nil"/>
              <w:bottom w:val="nil"/>
            </w:tcBorders>
          </w:tcPr>
          <w:p w14:paraId="148172FC"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3.081</w:t>
            </w:r>
          </w:p>
        </w:tc>
        <w:tc>
          <w:tcPr>
            <w:tcW w:w="2150" w:type="dxa"/>
            <w:tcBorders>
              <w:top w:val="nil"/>
              <w:bottom w:val="nil"/>
            </w:tcBorders>
          </w:tcPr>
          <w:p w14:paraId="4524DD0D"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-0.126</w:t>
            </w:r>
          </w:p>
        </w:tc>
      </w:tr>
      <w:tr w:rsidR="008E3EEF" w:rsidRPr="00093F5E" w14:paraId="181419A6" w14:textId="77777777" w:rsidTr="00CE4A9D">
        <w:tc>
          <w:tcPr>
            <w:tcW w:w="2202" w:type="dxa"/>
            <w:tcBorders>
              <w:top w:val="nil"/>
              <w:bottom w:val="single" w:sz="4" w:space="0" w:color="auto"/>
            </w:tcBorders>
          </w:tcPr>
          <w:p w14:paraId="06D0BC62"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sz w:val="22"/>
                <w:szCs w:val="22"/>
                <w:lang w:val="en-GB"/>
              </w:rPr>
              <w:t>N</w:t>
            </w:r>
            <w:r w:rsidRPr="00093F5E">
              <w:rPr>
                <w:sz w:val="22"/>
                <w:szCs w:val="22"/>
                <w:lang w:val="en-GB"/>
              </w:rPr>
              <w:t>umber of provinces</w:t>
            </w:r>
          </w:p>
        </w:tc>
        <w:tc>
          <w:tcPr>
            <w:tcW w:w="2149" w:type="dxa"/>
            <w:tcBorders>
              <w:top w:val="nil"/>
              <w:bottom w:val="single" w:sz="4" w:space="0" w:color="auto"/>
            </w:tcBorders>
          </w:tcPr>
          <w:p w14:paraId="10D7B5F9"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sz w:val="22"/>
                <w:szCs w:val="22"/>
                <w:lang w:val="en-GB"/>
              </w:rPr>
              <w:t>3</w:t>
            </w:r>
          </w:p>
        </w:tc>
        <w:tc>
          <w:tcPr>
            <w:tcW w:w="2150" w:type="dxa"/>
            <w:tcBorders>
              <w:top w:val="nil"/>
              <w:bottom w:val="single" w:sz="4" w:space="0" w:color="auto"/>
            </w:tcBorders>
          </w:tcPr>
          <w:p w14:paraId="3E6CD80A"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sz w:val="22"/>
                <w:szCs w:val="22"/>
                <w:lang w:val="en-GB"/>
              </w:rPr>
              <w:t>9</w:t>
            </w:r>
          </w:p>
        </w:tc>
        <w:tc>
          <w:tcPr>
            <w:tcW w:w="2150" w:type="dxa"/>
            <w:tcBorders>
              <w:top w:val="nil"/>
              <w:bottom w:val="single" w:sz="4" w:space="0" w:color="auto"/>
            </w:tcBorders>
          </w:tcPr>
          <w:p w14:paraId="70A8D584"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sz w:val="22"/>
                <w:szCs w:val="22"/>
                <w:lang w:val="en-GB"/>
              </w:rPr>
              <w:t>2</w:t>
            </w:r>
            <w:r w:rsidRPr="00093F5E">
              <w:rPr>
                <w:sz w:val="22"/>
                <w:szCs w:val="22"/>
                <w:lang w:val="en-GB"/>
              </w:rPr>
              <w:t>2</w:t>
            </w:r>
          </w:p>
        </w:tc>
      </w:tr>
    </w:tbl>
    <w:p w14:paraId="5628AFF9" w14:textId="77777777" w:rsidR="008C1A17" w:rsidRPr="00093F5E" w:rsidRDefault="00093F5E" w:rsidP="0016290A">
      <w:pPr>
        <w:pStyle w:val="ListParagraph"/>
        <w:spacing w:after="0" w:line="240" w:lineRule="auto"/>
        <w:ind w:left="709"/>
        <w:contextualSpacing w:val="0"/>
        <w:jc w:val="both"/>
        <w:rPr>
          <w:sz w:val="20"/>
          <w:szCs w:val="20"/>
          <w:lang w:val="en-GB"/>
        </w:rPr>
      </w:pPr>
      <w:r w:rsidRPr="005278FD">
        <w:rPr>
          <w:b/>
          <w:i/>
          <w:iCs/>
          <w:sz w:val="20"/>
          <w:szCs w:val="20"/>
          <w:lang w:val="en-GB"/>
          <w:rPrChange w:id="571" w:author="Author">
            <w:rPr>
              <w:i/>
              <w:iCs/>
              <w:sz w:val="20"/>
              <w:szCs w:val="20"/>
              <w:lang w:val="en-GB"/>
            </w:rPr>
          </w:rPrChange>
        </w:rPr>
        <w:t>Note</w:t>
      </w:r>
      <w:r w:rsidRPr="00093F5E">
        <w:rPr>
          <w:i/>
          <w:iCs/>
          <w:sz w:val="20"/>
          <w:szCs w:val="20"/>
          <w:lang w:val="en-GB"/>
        </w:rPr>
        <w:t>:</w:t>
      </w:r>
      <w:r w:rsidRPr="00093F5E">
        <w:rPr>
          <w:sz w:val="20"/>
          <w:szCs w:val="20"/>
          <w:lang w:val="en-GB"/>
        </w:rPr>
        <w:t xml:space="preserve"> </w:t>
      </w:r>
      <w:r w:rsidRPr="00093F5E">
        <w:rPr>
          <w:i/>
          <w:iCs/>
          <w:sz w:val="20"/>
          <w:szCs w:val="20"/>
          <w:lang w:val="en-GB"/>
        </w:rPr>
        <w:t>t</w:t>
      </w:r>
      <w:r w:rsidRPr="00093F5E">
        <w:rPr>
          <w:sz w:val="20"/>
          <w:szCs w:val="20"/>
          <w:lang w:val="en-GB"/>
        </w:rPr>
        <w:t xml:space="preserve">-statistic &lt; -1.65 implies the rejection of </w:t>
      </w:r>
      <w:ins w:id="572" w:author="Author">
        <w:r w:rsidR="00D415A1">
          <w:rPr>
            <w:sz w:val="20"/>
            <w:szCs w:val="20"/>
            <w:lang w:val="en-GB"/>
          </w:rPr>
          <w:t xml:space="preserve">the </w:t>
        </w:r>
      </w:ins>
      <w:r w:rsidRPr="00093F5E">
        <w:rPr>
          <w:sz w:val="20"/>
          <w:szCs w:val="20"/>
          <w:lang w:val="en-GB"/>
        </w:rPr>
        <w:t>null hypothesis of convergence.</w:t>
      </w:r>
    </w:p>
    <w:p w14:paraId="71F3C5E9" w14:textId="77777777" w:rsidR="0016290A" w:rsidRPr="00093F5E" w:rsidRDefault="00093F5E" w:rsidP="0016290A">
      <w:pPr>
        <w:pStyle w:val="ListParagraph"/>
        <w:spacing w:after="0" w:line="240" w:lineRule="auto"/>
        <w:ind w:left="709"/>
        <w:contextualSpacing w:val="0"/>
        <w:jc w:val="both"/>
        <w:rPr>
          <w:sz w:val="18"/>
          <w:szCs w:val="18"/>
          <w:lang w:val="en-GB"/>
        </w:rPr>
      </w:pPr>
      <w:r w:rsidRPr="00093F5E">
        <w:rPr>
          <w:sz w:val="18"/>
          <w:szCs w:val="18"/>
          <w:lang w:val="en-GB"/>
        </w:rPr>
        <w:t>Club 1: Jakarta, Riau Islands, Banten</w:t>
      </w:r>
    </w:p>
    <w:p w14:paraId="2FFC6F69" w14:textId="77777777" w:rsidR="0016290A" w:rsidRPr="00093F5E" w:rsidRDefault="00093F5E" w:rsidP="0016290A">
      <w:pPr>
        <w:pStyle w:val="ListParagraph"/>
        <w:spacing w:after="0" w:line="240" w:lineRule="auto"/>
        <w:ind w:left="709"/>
        <w:jc w:val="both"/>
        <w:rPr>
          <w:sz w:val="18"/>
          <w:szCs w:val="18"/>
          <w:lang w:val="en-GB"/>
        </w:rPr>
      </w:pPr>
      <w:r w:rsidRPr="00093F5E">
        <w:rPr>
          <w:rFonts w:hint="eastAsia"/>
          <w:sz w:val="18"/>
          <w:szCs w:val="18"/>
          <w:lang w:val="en-GB"/>
        </w:rPr>
        <w:t>C</w:t>
      </w:r>
      <w:r w:rsidRPr="00093F5E">
        <w:rPr>
          <w:sz w:val="18"/>
          <w:szCs w:val="18"/>
          <w:lang w:val="en-GB"/>
        </w:rPr>
        <w:t xml:space="preserve">lub 2: Papua, East Kalimantan, North Kalimantan, West Java, West Papua, North Sulawesi, Bali, Central Kalimantan, </w:t>
      </w:r>
      <w:r w:rsidR="002444CA" w:rsidRPr="00093F5E">
        <w:rPr>
          <w:sz w:val="18"/>
          <w:szCs w:val="18"/>
          <w:lang w:val="en-GB"/>
        </w:rPr>
        <w:tab/>
        <w:t xml:space="preserve">      </w:t>
      </w:r>
      <w:r w:rsidR="002444CA" w:rsidRPr="00093F5E">
        <w:rPr>
          <w:sz w:val="18"/>
          <w:szCs w:val="18"/>
          <w:lang w:val="en-GB"/>
        </w:rPr>
        <w:tab/>
        <w:t xml:space="preserve">             </w:t>
      </w:r>
      <w:r w:rsidRPr="00093F5E">
        <w:rPr>
          <w:sz w:val="18"/>
          <w:szCs w:val="18"/>
          <w:lang w:val="en-GB"/>
        </w:rPr>
        <w:t>South Sulawesi</w:t>
      </w:r>
    </w:p>
    <w:p w14:paraId="024ADB0D" w14:textId="77777777" w:rsidR="00C000C0" w:rsidRPr="00093F5E" w:rsidRDefault="00093F5E" w:rsidP="00C000C0">
      <w:pPr>
        <w:pStyle w:val="ListParagraph"/>
        <w:spacing w:after="0" w:line="240" w:lineRule="auto"/>
        <w:ind w:left="709"/>
        <w:jc w:val="both"/>
        <w:rPr>
          <w:sz w:val="18"/>
          <w:szCs w:val="18"/>
          <w:lang w:val="en-GB"/>
        </w:rPr>
      </w:pPr>
      <w:r w:rsidRPr="00093F5E">
        <w:rPr>
          <w:rFonts w:hint="eastAsia"/>
          <w:sz w:val="18"/>
          <w:szCs w:val="18"/>
          <w:lang w:val="en-GB"/>
        </w:rPr>
        <w:t>C</w:t>
      </w:r>
      <w:r w:rsidRPr="00093F5E">
        <w:rPr>
          <w:sz w:val="18"/>
          <w:szCs w:val="18"/>
          <w:lang w:val="en-GB"/>
        </w:rPr>
        <w:t xml:space="preserve">lub 3: North Maluku, Riau, Maluku, West Sulawesi, South Kalimantan, Bangka Belitung, Southeast Sulawesi, </w:t>
      </w:r>
    </w:p>
    <w:p w14:paraId="0CC23547" w14:textId="77777777" w:rsidR="0016290A" w:rsidRPr="00093F5E" w:rsidRDefault="00093F5E" w:rsidP="00C000C0">
      <w:pPr>
        <w:pStyle w:val="ListParagraph"/>
        <w:spacing w:after="0" w:line="240" w:lineRule="auto"/>
        <w:ind w:left="709"/>
        <w:jc w:val="both"/>
        <w:rPr>
          <w:sz w:val="18"/>
          <w:szCs w:val="18"/>
          <w:lang w:val="en-GB"/>
        </w:rPr>
      </w:pPr>
      <w:r w:rsidRPr="00093F5E">
        <w:rPr>
          <w:sz w:val="18"/>
          <w:szCs w:val="18"/>
          <w:lang w:val="en-GB"/>
        </w:rPr>
        <w:tab/>
        <w:t xml:space="preserve">             West Sumatra, Aceh, Gorontalo, East Java, North Sumatra, Bengkulu, Yogyakarta, Central Java, South Sumatra,</w:t>
      </w:r>
      <w:r w:rsidRPr="00093F5E">
        <w:rPr>
          <w:sz w:val="18"/>
          <w:szCs w:val="18"/>
          <w:lang w:val="en-GB"/>
        </w:rPr>
        <w:tab/>
        <w:t xml:space="preserve">             </w:t>
      </w:r>
      <w:r w:rsidRPr="00093F5E">
        <w:rPr>
          <w:sz w:val="18"/>
          <w:szCs w:val="18"/>
          <w:lang w:val="en-GB"/>
        </w:rPr>
        <w:tab/>
        <w:t xml:space="preserve">             West Nusa Tenggara, Jambi, Lampung, Central Sulawesi, West Kalimantan, East Nusa Tenggara</w:t>
      </w:r>
    </w:p>
    <w:p w14:paraId="11829713" w14:textId="77777777" w:rsidR="00FD509B" w:rsidRPr="00093F5E" w:rsidRDefault="00FD509B" w:rsidP="006934EF">
      <w:pPr>
        <w:pStyle w:val="ListParagraph"/>
        <w:spacing w:line="360" w:lineRule="auto"/>
        <w:ind w:left="709" w:firstLineChars="322" w:firstLine="708"/>
        <w:jc w:val="both"/>
        <w:rPr>
          <w:lang w:val="en-GB"/>
        </w:rPr>
      </w:pPr>
    </w:p>
    <w:p w14:paraId="59EA79CD" w14:textId="7B1AF291" w:rsidR="00060F45" w:rsidRPr="00093F5E" w:rsidRDefault="00093F5E" w:rsidP="006934EF">
      <w:pPr>
        <w:pStyle w:val="ListParagraph"/>
        <w:spacing w:line="360" w:lineRule="auto"/>
        <w:ind w:left="709" w:firstLineChars="322" w:firstLine="708"/>
        <w:jc w:val="both"/>
        <w:rPr>
          <w:lang w:val="en-GB"/>
        </w:rPr>
      </w:pPr>
      <w:commentRangeStart w:id="573"/>
      <w:commentRangeStart w:id="574"/>
      <w:r w:rsidRPr="00093F5E">
        <w:rPr>
          <w:lang w:val="en-GB"/>
        </w:rPr>
        <w:t>We find three significant initial clubs</w:t>
      </w:r>
      <w:r w:rsidR="00B2106A" w:rsidRPr="00093F5E">
        <w:rPr>
          <w:lang w:val="en-GB"/>
        </w:rPr>
        <w:t xml:space="preserve"> </w:t>
      </w:r>
      <w:ins w:id="575" w:author="Author">
        <w:r w:rsidR="001A219E" w:rsidRPr="001A219E">
          <w:rPr>
            <w:lang w:val="en-GB"/>
          </w:rPr>
          <w:t xml:space="preserve">representing regional wages' convergence dynamics </w:t>
        </w:r>
      </w:ins>
      <w:del w:id="576" w:author="Author">
        <w:r w:rsidR="00B2106A" w:rsidRPr="00093F5E" w:rsidDel="001A219E">
          <w:rPr>
            <w:lang w:val="en-GB"/>
          </w:rPr>
          <w:delText xml:space="preserve">that represent the convergence dynamics of regional </w:delText>
        </w:r>
      </w:del>
      <w:ins w:id="577" w:author="Author">
        <w:del w:id="578" w:author="Author">
          <w:r w:rsidR="00B2106A" w:rsidRPr="00093F5E" w:rsidDel="001A219E">
            <w:rPr>
              <w:lang w:val="en-GB"/>
            </w:rPr>
            <w:delText>wages</w:delText>
          </w:r>
        </w:del>
      </w:ins>
      <w:del w:id="579" w:author="Author">
        <w:r w:rsidR="00B2106A" w:rsidRPr="00093F5E" w:rsidDel="001A219E">
          <w:rPr>
            <w:lang w:val="en-GB"/>
          </w:rPr>
          <w:delText xml:space="preserve">wage </w:delText>
        </w:r>
      </w:del>
      <w:r w:rsidR="00B2106A" w:rsidRPr="00093F5E">
        <w:rPr>
          <w:lang w:val="en-GB"/>
        </w:rPr>
        <w:t>across Indonesian provinces.</w:t>
      </w:r>
      <w:r w:rsidRPr="00093F5E">
        <w:rPr>
          <w:rStyle w:val="FootnoteReference"/>
          <w:lang w:val="en-GB"/>
        </w:rPr>
        <w:footnoteReference w:id="5"/>
      </w:r>
      <w:r w:rsidR="00B321D9" w:rsidRPr="00093F5E">
        <w:rPr>
          <w:lang w:val="en-GB"/>
        </w:rPr>
        <w:t xml:space="preserve"> </w:t>
      </w:r>
      <w:commentRangeEnd w:id="573"/>
      <w:r w:rsidR="00664597">
        <w:rPr>
          <w:rStyle w:val="CommentReference"/>
        </w:rPr>
        <w:commentReference w:id="573"/>
      </w:r>
      <w:commentRangeEnd w:id="574"/>
      <w:r w:rsidR="002C3DD5">
        <w:rPr>
          <w:rStyle w:val="CommentReference"/>
        </w:rPr>
        <w:commentReference w:id="574"/>
      </w:r>
      <w:r w:rsidR="004C5458" w:rsidRPr="00093F5E">
        <w:rPr>
          <w:lang w:val="en-GB"/>
        </w:rPr>
        <w:t xml:space="preserve">These results are similar to those </w:t>
      </w:r>
      <w:del w:id="580" w:author="Author">
        <w:r w:rsidR="004C5458" w:rsidRPr="00093F5E" w:rsidDel="00EE7173">
          <w:rPr>
            <w:lang w:val="en-GB"/>
          </w:rPr>
          <w:delText xml:space="preserve">reported by </w:delText>
        </w:r>
      </w:del>
      <w:r w:rsidR="004C5458" w:rsidRPr="00093F5E">
        <w:rPr>
          <w:lang w:val="en-GB"/>
        </w:rPr>
        <w:fldChar w:fldCharType="begin"/>
      </w:r>
      <w:r w:rsidR="00BA7897" w:rsidRPr="00093F5E">
        <w:rPr>
          <w:lang w:val="en-GB"/>
        </w:rPr>
        <w:instrText xml:space="preserve"> ADDIN ZOTERO_ITEM CSL_CITATION {"citationID":"95lkoBtc","properties":{"formattedCitation":"(Neagu, 2020)","plainCitation":"(Neagu, 2020)","dontUpdate":true,"noteIndex":0},"citationItems":[{"id":372,"uris":["http://zotero.org/users/local/9Bu69DCL/items/267PF3Q2"],"uri":["http://zotero.org/users/local/9Bu69DCL/items/267PF3Q2"],"itemData":{"id":372,"type":"article-journal","container-title":"Studia Universitatis Vasile Goldiş, Arad-Seria Ştiinţe Economice","ISSN":"1584-2339","issue":"3","journalAbbreviation":"Studia Universitatis Vasile Goldiş, Arad-Seria Ştiinţe Economice","note":"publisher: Editura Universităţii Vasile Goldiş","page":"108-117","title":"Real Wage Convergence in Romania: Empirical Evidence Based on Club Converging","volume":"30","author":[{"family":"Neagu","given":"Olimpia"}],"issued":{"date-parts":[["2020"]]}}}],"schema":"https://github.com/citation-style-language/schema/raw/master/csl-citation.json"} </w:instrText>
      </w:r>
      <w:r w:rsidR="004C5458" w:rsidRPr="00093F5E">
        <w:rPr>
          <w:lang w:val="en-GB"/>
        </w:rPr>
        <w:fldChar w:fldCharType="separate"/>
      </w:r>
      <w:r w:rsidR="004C5458" w:rsidRPr="00093F5E">
        <w:rPr>
          <w:rFonts w:ascii="Calibri" w:hAnsi="Calibri" w:cs="Calibri"/>
          <w:lang w:val="en-GB"/>
        </w:rPr>
        <w:t>Neagu (2020)</w:t>
      </w:r>
      <w:r w:rsidR="004C5458" w:rsidRPr="00093F5E">
        <w:rPr>
          <w:lang w:val="en-GB"/>
        </w:rPr>
        <w:fldChar w:fldCharType="end"/>
      </w:r>
      <w:ins w:id="581" w:author="Author">
        <w:r w:rsidR="00EE7173" w:rsidRPr="00EE7173">
          <w:rPr>
            <w:lang w:val="en-GB"/>
          </w:rPr>
          <w:t xml:space="preserve"> </w:t>
        </w:r>
        <w:r w:rsidR="00EE7173">
          <w:rPr>
            <w:lang w:val="en-GB"/>
          </w:rPr>
          <w:t>reported</w:t>
        </w:r>
      </w:ins>
      <w:r w:rsidR="004C5458" w:rsidRPr="00093F5E">
        <w:rPr>
          <w:lang w:val="en-GB"/>
        </w:rPr>
        <w:t xml:space="preserve"> for the Romanian case. </w:t>
      </w:r>
      <w:r w:rsidR="001E7ACE" w:rsidRPr="00093F5E">
        <w:rPr>
          <w:lang w:val="en-GB"/>
        </w:rPr>
        <w:t>Next, we</w:t>
      </w:r>
      <w:r w:rsidR="00513EE2" w:rsidRPr="00093F5E">
        <w:rPr>
          <w:lang w:val="en-GB"/>
        </w:rPr>
        <w:t xml:space="preserve"> use </w:t>
      </w:r>
      <w:r w:rsidR="001D281F" w:rsidRPr="00093F5E">
        <w:rPr>
          <w:lang w:val="en-GB"/>
        </w:rPr>
        <w:t xml:space="preserve">the </w:t>
      </w:r>
      <w:r w:rsidR="00513EE2" w:rsidRPr="00093F5E">
        <w:rPr>
          <w:lang w:val="en-GB"/>
        </w:rPr>
        <w:t xml:space="preserve">merging method of </w:t>
      </w:r>
      <w:r w:rsidR="0024581A" w:rsidRPr="00093F5E">
        <w:rPr>
          <w:lang w:val="en-GB"/>
        </w:rPr>
        <w:fldChar w:fldCharType="begin"/>
      </w:r>
      <w:r w:rsidR="00F44D2F" w:rsidRPr="00093F5E">
        <w:rPr>
          <w:lang w:val="en-GB"/>
        </w:rPr>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24581A" w:rsidRPr="00093F5E">
        <w:rPr>
          <w:lang w:val="en-GB"/>
        </w:rPr>
        <w:fldChar w:fldCharType="separate"/>
      </w:r>
      <w:r w:rsidR="0024581A" w:rsidRPr="00093F5E">
        <w:rPr>
          <w:rFonts w:ascii="Calibri" w:hAnsi="Calibri" w:cs="Calibri"/>
          <w:lang w:val="en-GB"/>
        </w:rPr>
        <w:t xml:space="preserve">Phillips </w:t>
      </w:r>
      <w:ins w:id="582" w:author="Harry" w:date="2021-12-14T22:04:00Z">
        <w:r w:rsidR="00BA7E9C">
          <w:rPr>
            <w:rFonts w:ascii="Calibri" w:hAnsi="Calibri" w:cs="Calibri"/>
            <w:lang w:val="en-GB"/>
          </w:rPr>
          <w:t>&amp;</w:t>
        </w:r>
      </w:ins>
      <w:ins w:id="583" w:author="Harry" w:date="2021-12-14T22:05:00Z">
        <w:r w:rsidR="00DE5EFD">
          <w:rPr>
            <w:rFonts w:ascii="Calibri" w:hAnsi="Calibri" w:cs="Calibri"/>
            <w:lang w:val="en-GB"/>
          </w:rPr>
          <w:t xml:space="preserve"> </w:t>
        </w:r>
      </w:ins>
      <w:ins w:id="584" w:author="Muhamad Rifki Maulana" w:date="2021-12-14T16:42:00Z">
        <w:del w:id="585" w:author="Harry" w:date="2021-12-14T22:04:00Z">
          <w:r w:rsidR="002C3DD5" w:rsidDel="00BA7E9C">
            <w:rPr>
              <w:rFonts w:ascii="Calibri" w:hAnsi="Calibri" w:cs="Calibri"/>
              <w:lang w:val="en-GB"/>
            </w:rPr>
            <w:delText xml:space="preserve">and </w:delText>
          </w:r>
        </w:del>
      </w:ins>
      <w:del w:id="586" w:author="Muhamad Rifki Maulana" w:date="2021-12-14T16:42:00Z">
        <w:r w:rsidR="0024581A" w:rsidRPr="00093F5E" w:rsidDel="002C3DD5">
          <w:rPr>
            <w:rFonts w:ascii="Calibri" w:hAnsi="Calibri" w:cs="Calibri"/>
            <w:lang w:val="en-GB"/>
          </w:rPr>
          <w:delText xml:space="preserve">&amp; </w:delText>
        </w:r>
      </w:del>
      <w:r w:rsidR="0024581A" w:rsidRPr="00093F5E">
        <w:rPr>
          <w:rFonts w:ascii="Calibri" w:hAnsi="Calibri" w:cs="Calibri"/>
          <w:lang w:val="en-GB"/>
        </w:rPr>
        <w:t>Sul (2009)</w:t>
      </w:r>
      <w:r w:rsidR="0024581A" w:rsidRPr="00093F5E">
        <w:rPr>
          <w:lang w:val="en-GB"/>
        </w:rPr>
        <w:fldChar w:fldCharType="end"/>
      </w:r>
      <w:r w:rsidR="00513EE2" w:rsidRPr="00093F5E">
        <w:rPr>
          <w:lang w:val="en-GB"/>
        </w:rPr>
        <w:t xml:space="preserve"> described in Appendix 2</w:t>
      </w:r>
      <w:ins w:id="587" w:author="Author">
        <w:del w:id="588" w:author="Author">
          <w:r w:rsidRPr="00093F5E" w:rsidDel="00EE7173">
            <w:rPr>
              <w:rFonts w:ascii="Calibri" w:eastAsia="Yu Mincho" w:hAnsi="Calibri" w:cs="Times New Roman"/>
              <w:lang w:val="en-GB"/>
            </w:rPr>
            <w:delText>,</w:delText>
          </w:r>
        </w:del>
      </w:ins>
      <w:r w:rsidRPr="00093F5E">
        <w:rPr>
          <w:rFonts w:ascii="Calibri" w:eastAsia="Yu Mincho" w:hAnsi="Calibri" w:cs="Times New Roman"/>
          <w:lang w:val="en-GB"/>
        </w:rPr>
        <w:t xml:space="preserve"> to test whether the initial clubs can merge </w:t>
      </w:r>
      <w:ins w:id="589" w:author="Author">
        <w:r w:rsidR="00513EE2" w:rsidRPr="00093F5E">
          <w:rPr>
            <w:lang w:val="en-GB"/>
          </w:rPr>
          <w:t>with</w:t>
        </w:r>
      </w:ins>
      <w:del w:id="590" w:author="Author">
        <w:r w:rsidR="00513EE2" w:rsidRPr="00093F5E">
          <w:rPr>
            <w:lang w:val="en-GB"/>
          </w:rPr>
          <w:delText>to</w:delText>
        </w:r>
      </w:del>
      <w:r w:rsidR="00513EE2" w:rsidRPr="00093F5E">
        <w:rPr>
          <w:lang w:val="en-GB"/>
        </w:rPr>
        <w:t xml:space="preserve"> their adjacent club and thus generate </w:t>
      </w:r>
      <w:commentRangeStart w:id="591"/>
      <w:commentRangeStart w:id="592"/>
      <w:del w:id="593" w:author="Muhamad Rifki Maulana" w:date="2021-12-14T16:43:00Z">
        <w:r w:rsidR="00513EE2" w:rsidRPr="00093F5E" w:rsidDel="002C3DD5">
          <w:rPr>
            <w:lang w:val="en-GB"/>
          </w:rPr>
          <w:delText xml:space="preserve">bigger </w:delText>
        </w:r>
      </w:del>
      <w:commentRangeEnd w:id="591"/>
      <w:commentRangeEnd w:id="592"/>
      <w:ins w:id="594" w:author="Muhamad Rifki Maulana" w:date="2021-12-14T16:43:00Z">
        <w:r w:rsidR="002C3DD5">
          <w:rPr>
            <w:lang w:val="en-GB"/>
          </w:rPr>
          <w:t>higher</w:t>
        </w:r>
        <w:r w:rsidR="002C3DD5" w:rsidRPr="00093F5E">
          <w:rPr>
            <w:lang w:val="en-GB"/>
          </w:rPr>
          <w:t xml:space="preserve"> </w:t>
        </w:r>
      </w:ins>
      <w:r w:rsidR="00EC309D">
        <w:rPr>
          <w:rStyle w:val="CommentReference"/>
        </w:rPr>
        <w:commentReference w:id="591"/>
      </w:r>
      <w:r w:rsidR="002C3DD5">
        <w:rPr>
          <w:rStyle w:val="CommentReference"/>
        </w:rPr>
        <w:commentReference w:id="592"/>
      </w:r>
      <w:r w:rsidR="00513EE2" w:rsidRPr="00093F5E">
        <w:rPr>
          <w:lang w:val="en-GB"/>
        </w:rPr>
        <w:t xml:space="preserve">club convergence. </w:t>
      </w:r>
      <w:r w:rsidR="001F021A" w:rsidRPr="00093F5E">
        <w:rPr>
          <w:lang w:val="en-GB"/>
        </w:rPr>
        <w:t>The results from the merging test suggest rejecting the convergence hypothesis in any merging pair</w:t>
      </w:r>
      <w:r w:rsidR="00513EE2" w:rsidRPr="00093F5E">
        <w:rPr>
          <w:lang w:val="en-GB"/>
        </w:rPr>
        <w:t xml:space="preserve"> (</w:t>
      </w:r>
      <m:oMath>
        <m:acc>
          <m:accPr>
            <m:ctrlPr>
              <w:rPr>
                <w:rFonts w:ascii="Cambria Math" w:hAnsi="Cambria Math"/>
                <w:lang w:val="en-GB"/>
              </w:rPr>
            </m:ctrlPr>
          </m:accPr>
          <m:e>
            <m:r>
              <m:rPr>
                <m:sty m:val="bi"/>
              </m:rPr>
              <w:rPr>
                <w:rFonts w:ascii="Cambria Math" w:hAnsi="Cambria Math"/>
                <w:lang w:val="en-GB"/>
              </w:rPr>
              <m:t>b</m:t>
            </m:r>
          </m:e>
        </m:acc>
      </m:oMath>
      <w:r w:rsidR="00513EE2" w:rsidRPr="00093F5E">
        <w:rPr>
          <w:lang w:val="en-GB"/>
        </w:rPr>
        <w:t xml:space="preserve"> &lt; 0 and</w:t>
      </w:r>
      <w:r w:rsidR="00513EE2" w:rsidRPr="00093F5E">
        <w:rPr>
          <w:i/>
          <w:iCs/>
          <w:lang w:val="en-GB"/>
        </w:rPr>
        <w:t xml:space="preserve"> t</w:t>
      </w:r>
      <w:r w:rsidR="00513EE2" w:rsidRPr="00093F5E">
        <w:rPr>
          <w:lang w:val="en-GB"/>
        </w:rPr>
        <w:t>-statistics &lt; -1.65).</w:t>
      </w:r>
      <w:r w:rsidRPr="00093F5E">
        <w:rPr>
          <w:rStyle w:val="FootnoteReference"/>
          <w:lang w:val="en-GB"/>
        </w:rPr>
        <w:footnoteReference w:id="6"/>
      </w:r>
      <w:r w:rsidR="00513EE2" w:rsidRPr="00093F5E">
        <w:rPr>
          <w:lang w:val="en-GB"/>
        </w:rPr>
        <w:t xml:space="preserve"> Hence, we confirm the initial three clubs as the final club convergence. </w:t>
      </w:r>
      <w:r w:rsidR="004777B9" w:rsidRPr="00093F5E">
        <w:rPr>
          <w:lang w:val="en-GB"/>
        </w:rPr>
        <w:t>The clubs are ordered from the highest to the lowest wage; club 1 consists of higher-wage provinces, while the lowest-wage provinces are clustered in club 3</w:t>
      </w:r>
      <w:r w:rsidR="0036179B" w:rsidRPr="00093F5E">
        <w:rPr>
          <w:lang w:val="en-GB"/>
        </w:rPr>
        <w:t>.</w:t>
      </w:r>
      <w:r w:rsidR="00B321D9" w:rsidRPr="00093F5E">
        <w:rPr>
          <w:lang w:val="en-GB"/>
        </w:rPr>
        <w:t xml:space="preserve"> As mentioned before, the club convergence method estimates the transition path of clubs a</w:t>
      </w:r>
      <w:r w:rsidR="004777B9" w:rsidRPr="00093F5E">
        <w:rPr>
          <w:lang w:val="en-GB"/>
        </w:rPr>
        <w:t>nd</w:t>
      </w:r>
      <w:r w:rsidR="00AE04E2" w:rsidRPr="00093F5E">
        <w:rPr>
          <w:lang w:val="en-GB"/>
        </w:rPr>
        <w:t xml:space="preserve"> all</w:t>
      </w:r>
      <w:r w:rsidR="00B321D9" w:rsidRPr="00093F5E">
        <w:rPr>
          <w:lang w:val="en-GB"/>
        </w:rPr>
        <w:t xml:space="preserve"> individual</w:t>
      </w:r>
      <w:r w:rsidR="00AE04E2" w:rsidRPr="00093F5E">
        <w:rPr>
          <w:lang w:val="en-GB"/>
        </w:rPr>
        <w:t xml:space="preserve"> units</w:t>
      </w:r>
      <w:r w:rsidR="00B321D9" w:rsidRPr="00093F5E">
        <w:rPr>
          <w:lang w:val="en-GB"/>
        </w:rPr>
        <w:t>. Taking this advantage</w:t>
      </w:r>
      <w:r w:rsidR="00E31D2F" w:rsidRPr="00093F5E">
        <w:rPr>
          <w:lang w:val="en-GB"/>
        </w:rPr>
        <w:t>,</w:t>
      </w:r>
      <w:r w:rsidR="00B321D9" w:rsidRPr="00093F5E">
        <w:rPr>
          <w:lang w:val="en-GB"/>
        </w:rPr>
        <w:t xml:space="preserve"> i</w:t>
      </w:r>
      <w:r w:rsidR="00947042" w:rsidRPr="00093F5E">
        <w:rPr>
          <w:lang w:val="en-GB"/>
        </w:rPr>
        <w:t xml:space="preserve">n Fig </w:t>
      </w:r>
      <w:r w:rsidR="005615FF" w:rsidRPr="00093F5E">
        <w:rPr>
          <w:lang w:val="en-GB"/>
        </w:rPr>
        <w:t>4</w:t>
      </w:r>
      <w:ins w:id="595" w:author="Author">
        <w:r w:rsidRPr="00093F5E">
          <w:rPr>
            <w:rFonts w:ascii="Calibri" w:eastAsia="Yu Mincho" w:hAnsi="Calibri" w:cs="Times New Roman"/>
            <w:lang w:val="en-GB"/>
          </w:rPr>
          <w:t>,</w:t>
        </w:r>
      </w:ins>
      <w:r w:rsidR="00947042" w:rsidRPr="00093F5E">
        <w:rPr>
          <w:lang w:val="en-GB"/>
        </w:rPr>
        <w:t xml:space="preserve"> we </w:t>
      </w:r>
      <w:r w:rsidR="00E31D2F" w:rsidRPr="00093F5E">
        <w:rPr>
          <w:lang w:val="en-GB"/>
        </w:rPr>
        <w:t>show</w:t>
      </w:r>
      <w:r w:rsidR="000D30DB" w:rsidRPr="00093F5E">
        <w:rPr>
          <w:lang w:val="en-GB"/>
        </w:rPr>
        <w:t xml:space="preserve"> </w:t>
      </w:r>
      <w:r w:rsidR="003D0BA2" w:rsidRPr="00093F5E">
        <w:rPr>
          <w:lang w:val="en-GB"/>
        </w:rPr>
        <w:t xml:space="preserve">the </w:t>
      </w:r>
      <w:r w:rsidR="000D30DB" w:rsidRPr="00093F5E">
        <w:rPr>
          <w:lang w:val="en-GB"/>
        </w:rPr>
        <w:t>evolution of</w:t>
      </w:r>
      <w:r w:rsidR="00E31D2F" w:rsidRPr="00093F5E">
        <w:rPr>
          <w:lang w:val="en-GB"/>
        </w:rPr>
        <w:t xml:space="preserve"> </w:t>
      </w:r>
      <w:r w:rsidR="00947042" w:rsidRPr="00093F5E">
        <w:rPr>
          <w:lang w:val="en-GB"/>
        </w:rPr>
        <w:t xml:space="preserve">the </w:t>
      </w:r>
      <w:r w:rsidR="00E31D2F" w:rsidRPr="00093F5E">
        <w:rPr>
          <w:lang w:val="en-GB"/>
        </w:rPr>
        <w:t xml:space="preserve">computed </w:t>
      </w:r>
      <w:r w:rsidR="000D30DB" w:rsidRPr="00093F5E">
        <w:rPr>
          <w:lang w:val="en-GB"/>
        </w:rPr>
        <w:t xml:space="preserve">clubs’ </w:t>
      </w:r>
      <w:r w:rsidR="00947042" w:rsidRPr="00093F5E">
        <w:rPr>
          <w:lang w:val="en-GB"/>
        </w:rPr>
        <w:t xml:space="preserve">transition paths </w:t>
      </w:r>
      <w:r w:rsidR="000D30DB" w:rsidRPr="00093F5E">
        <w:rPr>
          <w:lang w:val="en-GB"/>
        </w:rPr>
        <w:t>over time</w:t>
      </w:r>
      <w:r w:rsidR="00B321D9" w:rsidRPr="00093F5E">
        <w:rPr>
          <w:lang w:val="en-GB"/>
        </w:rPr>
        <w:t xml:space="preserve">. Unlike </w:t>
      </w:r>
      <w:r w:rsidR="00947042" w:rsidRPr="00093F5E">
        <w:rPr>
          <w:lang w:val="en-GB"/>
        </w:rPr>
        <w:t xml:space="preserve">using </w:t>
      </w:r>
      <w:r w:rsidR="008E7302" w:rsidRPr="00093F5E">
        <w:rPr>
          <w:lang w:val="en-GB"/>
        </w:rPr>
        <w:t xml:space="preserve">the </w:t>
      </w:r>
      <w:r w:rsidR="00947042" w:rsidRPr="00093F5E">
        <w:rPr>
          <w:lang w:val="en-GB"/>
        </w:rPr>
        <w:t xml:space="preserve">absolute value of </w:t>
      </w:r>
      <w:ins w:id="596" w:author="Author">
        <w:r w:rsidR="00947042" w:rsidRPr="00093F5E">
          <w:rPr>
            <w:lang w:val="en-GB"/>
          </w:rPr>
          <w:t>wages</w:t>
        </w:r>
      </w:ins>
      <w:del w:id="597" w:author="Author">
        <w:r w:rsidR="00947042" w:rsidRPr="00093F5E">
          <w:rPr>
            <w:lang w:val="en-GB"/>
          </w:rPr>
          <w:delText>wage</w:delText>
        </w:r>
      </w:del>
      <w:r w:rsidR="00947042" w:rsidRPr="00093F5E">
        <w:rPr>
          <w:lang w:val="en-GB"/>
        </w:rPr>
        <w:t xml:space="preserve"> on </w:t>
      </w:r>
      <w:ins w:id="598"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Y axes</w:t>
      </w:r>
      <w:r w:rsidR="00EB0AC1" w:rsidRPr="00093F5E">
        <w:rPr>
          <w:lang w:val="en-GB"/>
        </w:rPr>
        <w:t xml:space="preserve"> (</w:t>
      </w:r>
      <w:r w:rsidR="004659A8" w:rsidRPr="00093F5E">
        <w:rPr>
          <w:lang w:val="en-GB"/>
        </w:rPr>
        <w:t>similar</w:t>
      </w:r>
      <w:r w:rsidR="00EB0AC1" w:rsidRPr="00093F5E">
        <w:rPr>
          <w:lang w:val="en-GB"/>
        </w:rPr>
        <w:t xml:space="preserve"> </w:t>
      </w:r>
      <w:r w:rsidR="004659A8" w:rsidRPr="00093F5E">
        <w:rPr>
          <w:lang w:val="en-GB"/>
        </w:rPr>
        <w:t>to</w:t>
      </w:r>
      <w:r w:rsidR="00EB0AC1" w:rsidRPr="00093F5E">
        <w:rPr>
          <w:lang w:val="en-GB"/>
        </w:rPr>
        <w:t xml:space="preserve"> Fig </w:t>
      </w:r>
      <w:r w:rsidR="00B06D08" w:rsidRPr="00093F5E">
        <w:rPr>
          <w:lang w:val="en-GB"/>
        </w:rPr>
        <w:t>3</w:t>
      </w:r>
      <w:r w:rsidR="00EB0AC1" w:rsidRPr="00093F5E">
        <w:rPr>
          <w:lang w:val="en-GB"/>
        </w:rPr>
        <w:t>)</w:t>
      </w:r>
      <w:r w:rsidR="00947042" w:rsidRPr="00093F5E">
        <w:rPr>
          <w:lang w:val="en-GB"/>
        </w:rPr>
        <w:t xml:space="preserve">, </w:t>
      </w:r>
      <w:r w:rsidR="00B321D9" w:rsidRPr="00093F5E">
        <w:rPr>
          <w:lang w:val="en-GB"/>
        </w:rPr>
        <w:t xml:space="preserve">in Fig </w:t>
      </w:r>
      <w:r w:rsidR="005615FF" w:rsidRPr="00093F5E">
        <w:rPr>
          <w:lang w:val="en-GB"/>
        </w:rPr>
        <w:t>4</w:t>
      </w:r>
      <w:ins w:id="599" w:author="Author">
        <w:r w:rsidRPr="00093F5E">
          <w:rPr>
            <w:rFonts w:ascii="Calibri" w:eastAsia="Yu Mincho" w:hAnsi="Calibri" w:cs="Times New Roman"/>
            <w:lang w:val="en-GB"/>
          </w:rPr>
          <w:t>,</w:t>
        </w:r>
      </w:ins>
      <w:r w:rsidR="00B321D9" w:rsidRPr="00093F5E">
        <w:rPr>
          <w:lang w:val="en-GB"/>
        </w:rPr>
        <w:t xml:space="preserve"> </w:t>
      </w:r>
      <w:r w:rsidR="00947042" w:rsidRPr="00093F5E">
        <w:rPr>
          <w:lang w:val="en-GB"/>
        </w:rPr>
        <w:t xml:space="preserve">we </w:t>
      </w:r>
      <w:r w:rsidR="00B321D9" w:rsidRPr="00093F5E">
        <w:rPr>
          <w:lang w:val="en-GB"/>
        </w:rPr>
        <w:t>plot</w:t>
      </w:r>
      <w:r w:rsidR="00947042" w:rsidRPr="00093F5E">
        <w:rPr>
          <w:lang w:val="en-GB"/>
        </w:rPr>
        <w:t xml:space="preserve"> the relative </w:t>
      </w:r>
      <w:r w:rsidR="008E7302" w:rsidRPr="00093F5E">
        <w:rPr>
          <w:lang w:val="en-GB"/>
        </w:rPr>
        <w:t>transition path</w:t>
      </w:r>
      <w:r w:rsidR="00B321D9" w:rsidRPr="00093F5E">
        <w:rPr>
          <w:lang w:val="en-GB"/>
        </w:rPr>
        <w:t xml:space="preserve"> </w:t>
      </w:r>
      <w:r w:rsidR="000C1634" w:rsidRPr="00093F5E">
        <w:rPr>
          <w:lang w:val="en-GB"/>
        </w:rPr>
        <w:t>of each club to</w:t>
      </w:r>
      <w:r w:rsidR="00947042" w:rsidRPr="00093F5E">
        <w:rPr>
          <w:lang w:val="en-GB"/>
        </w:rPr>
        <w:t xml:space="preserve"> the cross-sectional average of all three clubs. </w:t>
      </w:r>
      <w:r w:rsidR="000C1634" w:rsidRPr="00093F5E">
        <w:rPr>
          <w:lang w:val="en-GB"/>
        </w:rPr>
        <w:t xml:space="preserve">Interestingly, there is </w:t>
      </w:r>
      <w:r w:rsidR="008E7302" w:rsidRPr="00093F5E">
        <w:rPr>
          <w:lang w:val="en-GB"/>
        </w:rPr>
        <w:t xml:space="preserve">an </w:t>
      </w:r>
      <w:r w:rsidR="000C1634" w:rsidRPr="00093F5E">
        <w:rPr>
          <w:lang w:val="en-GB"/>
        </w:rPr>
        <w:t xml:space="preserve">indication of </w:t>
      </w:r>
      <w:r w:rsidR="00947CE5" w:rsidRPr="00093F5E">
        <w:rPr>
          <w:lang w:val="en-GB"/>
        </w:rPr>
        <w:t xml:space="preserve">gap reduction between </w:t>
      </w:r>
      <w:r w:rsidR="000C1634" w:rsidRPr="00093F5E">
        <w:rPr>
          <w:lang w:val="en-GB"/>
        </w:rPr>
        <w:t>club</w:t>
      </w:r>
      <w:ins w:id="600" w:author="Author">
        <w:r w:rsidR="001D553A">
          <w:rPr>
            <w:lang w:val="en-GB"/>
          </w:rPr>
          <w:t>s</w:t>
        </w:r>
      </w:ins>
      <w:r w:rsidR="000C1634" w:rsidRPr="00093F5E">
        <w:rPr>
          <w:lang w:val="en-GB"/>
        </w:rPr>
        <w:t xml:space="preserve"> 1 and </w:t>
      </w:r>
      <w:del w:id="601" w:author="Author">
        <w:r w:rsidR="000C1634" w:rsidRPr="00093F5E">
          <w:rPr>
            <w:lang w:val="en-GB"/>
          </w:rPr>
          <w:delText xml:space="preserve">club </w:delText>
        </w:r>
      </w:del>
      <w:r w:rsidR="000C1634" w:rsidRPr="00093F5E">
        <w:rPr>
          <w:lang w:val="en-GB"/>
        </w:rPr>
        <w:t xml:space="preserve">2 from 2008 until 2012. </w:t>
      </w:r>
      <w:r w:rsidR="008E7302" w:rsidRPr="00093F5E">
        <w:rPr>
          <w:lang w:val="en-GB"/>
        </w:rPr>
        <w:t xml:space="preserve">However, the transition path of club 1 </w:t>
      </w:r>
      <w:del w:id="602" w:author="Author">
        <w:r w:rsidR="008E7302" w:rsidRPr="00093F5E">
          <w:rPr>
            <w:lang w:val="en-GB"/>
          </w:rPr>
          <w:delText xml:space="preserve">after that </w:delText>
        </w:r>
      </w:del>
      <w:r w:rsidR="008E7302" w:rsidRPr="00093F5E">
        <w:rPr>
          <w:lang w:val="en-GB"/>
        </w:rPr>
        <w:t>exhibited an increasing trend with a significantly higher slope than that of club 2, resulting in a larger gap between the two clubs.</w:t>
      </w:r>
      <w:r w:rsidR="000C1634" w:rsidRPr="00093F5E">
        <w:rPr>
          <w:lang w:val="en-GB"/>
        </w:rPr>
        <w:t xml:space="preserve"> </w:t>
      </w:r>
      <w:r w:rsidRPr="00093F5E">
        <w:rPr>
          <w:lang w:val="en-GB"/>
        </w:rPr>
        <w:t>In other words, t</w:t>
      </w:r>
      <w:r w:rsidR="00947042" w:rsidRPr="00093F5E">
        <w:rPr>
          <w:lang w:val="en-GB"/>
        </w:rPr>
        <w:t>he</w:t>
      </w:r>
      <w:r w:rsidR="000C1634" w:rsidRPr="00093F5E">
        <w:rPr>
          <w:lang w:val="en-GB"/>
        </w:rPr>
        <w:t xml:space="preserve"> pattern of expanding differences</w:t>
      </w:r>
      <w:r w:rsidR="00947042" w:rsidRPr="00093F5E">
        <w:rPr>
          <w:lang w:val="en-GB"/>
        </w:rPr>
        <w:t xml:space="preserve"> </w:t>
      </w:r>
      <w:r w:rsidR="000C1634" w:rsidRPr="00093F5E">
        <w:rPr>
          <w:lang w:val="en-GB"/>
        </w:rPr>
        <w:t xml:space="preserve">among </w:t>
      </w:r>
      <w:r w:rsidR="00947042" w:rsidRPr="00093F5E">
        <w:rPr>
          <w:lang w:val="en-GB"/>
        </w:rPr>
        <w:t>the clubs’ transition path</w:t>
      </w:r>
      <w:r w:rsidR="002D06D6" w:rsidRPr="00093F5E">
        <w:rPr>
          <w:lang w:val="en-GB"/>
        </w:rPr>
        <w:t>s</w:t>
      </w:r>
      <w:r w:rsidR="00947042" w:rsidRPr="00093F5E">
        <w:rPr>
          <w:lang w:val="en-GB"/>
        </w:rPr>
        <w:t xml:space="preserve"> </w:t>
      </w:r>
      <w:r w:rsidR="000C1634" w:rsidRPr="00093F5E">
        <w:rPr>
          <w:lang w:val="en-GB"/>
        </w:rPr>
        <w:t>supports</w:t>
      </w:r>
      <w:r w:rsidR="00947042" w:rsidRPr="00093F5E">
        <w:rPr>
          <w:lang w:val="en-GB"/>
        </w:rPr>
        <w:t xml:space="preserve"> </w:t>
      </w:r>
      <w:r w:rsidR="000C1634" w:rsidRPr="00093F5E">
        <w:rPr>
          <w:lang w:val="en-GB"/>
        </w:rPr>
        <w:t xml:space="preserve">the identification of significant </w:t>
      </w:r>
      <w:r w:rsidR="00947042" w:rsidRPr="00093F5E">
        <w:rPr>
          <w:lang w:val="en-GB"/>
        </w:rPr>
        <w:t>club converge</w:t>
      </w:r>
      <w:r w:rsidR="000C1634" w:rsidRPr="00093F5E">
        <w:rPr>
          <w:lang w:val="en-GB"/>
        </w:rPr>
        <w:t>nce</w:t>
      </w:r>
      <w:r w:rsidR="00947042" w:rsidRPr="00093F5E">
        <w:rPr>
          <w:lang w:val="en-GB"/>
        </w:rPr>
        <w:t xml:space="preserve"> </w:t>
      </w:r>
      <w:r w:rsidR="000C1634" w:rsidRPr="00093F5E">
        <w:rPr>
          <w:lang w:val="en-GB"/>
        </w:rPr>
        <w:t>over overall convergence</w:t>
      </w:r>
      <w:r w:rsidR="00947042" w:rsidRPr="00093F5E">
        <w:rPr>
          <w:lang w:val="en-GB"/>
        </w:rPr>
        <w:t xml:space="preserve">. </w:t>
      </w:r>
      <w:r w:rsidR="00C458CC" w:rsidRPr="00093F5E">
        <w:rPr>
          <w:lang w:val="en-GB"/>
        </w:rPr>
        <w:t xml:space="preserve">Instead of forming </w:t>
      </w:r>
      <w:r w:rsidR="00C678B6" w:rsidRPr="00093F5E">
        <w:rPr>
          <w:lang w:val="en-GB"/>
        </w:rPr>
        <w:t xml:space="preserve">a </w:t>
      </w:r>
      <w:r w:rsidR="00C458CC" w:rsidRPr="00093F5E">
        <w:rPr>
          <w:lang w:val="en-GB"/>
        </w:rPr>
        <w:t>converging shape</w:t>
      </w:r>
      <w:r w:rsidRPr="00093F5E">
        <w:rPr>
          <w:lang w:val="en-GB"/>
        </w:rPr>
        <w:t>, reflected in</w:t>
      </w:r>
      <w:r w:rsidR="00C458CC" w:rsidRPr="00093F5E">
        <w:rPr>
          <w:lang w:val="en-GB"/>
        </w:rPr>
        <w:t xml:space="preserve"> smaller gaps between clubs over time, </w:t>
      </w:r>
      <w:r w:rsidR="00947042" w:rsidRPr="00093F5E">
        <w:rPr>
          <w:lang w:val="en-GB"/>
        </w:rPr>
        <w:t xml:space="preserve">the </w:t>
      </w:r>
      <w:r w:rsidR="00275950" w:rsidRPr="00093F5E">
        <w:rPr>
          <w:lang w:val="en-GB"/>
        </w:rPr>
        <w:t xml:space="preserve">three </w:t>
      </w:r>
      <w:r w:rsidR="00947042" w:rsidRPr="00093F5E">
        <w:rPr>
          <w:lang w:val="en-GB"/>
        </w:rPr>
        <w:t>transition path</w:t>
      </w:r>
      <w:r w:rsidR="00275950" w:rsidRPr="00093F5E">
        <w:rPr>
          <w:lang w:val="en-GB"/>
        </w:rPr>
        <w:t>s</w:t>
      </w:r>
      <w:r w:rsidR="00947042" w:rsidRPr="00093F5E">
        <w:rPr>
          <w:lang w:val="en-GB"/>
        </w:rPr>
        <w:t xml:space="preserve"> </w:t>
      </w:r>
      <w:r w:rsidRPr="00093F5E">
        <w:rPr>
          <w:lang w:val="en-GB"/>
        </w:rPr>
        <w:lastRenderedPageBreak/>
        <w:t>demonstrate</w:t>
      </w:r>
      <w:r w:rsidR="00275950" w:rsidRPr="00093F5E">
        <w:rPr>
          <w:lang w:val="en-GB"/>
        </w:rPr>
        <w:t xml:space="preserve"> increasing</w:t>
      </w:r>
      <w:r w:rsidR="00947042" w:rsidRPr="00093F5E">
        <w:rPr>
          <w:lang w:val="en-GB"/>
        </w:rPr>
        <w:t xml:space="preserve"> dispersion between clubs, where </w:t>
      </w:r>
      <w:r w:rsidR="00C458CC" w:rsidRPr="00093F5E">
        <w:rPr>
          <w:lang w:val="en-GB"/>
        </w:rPr>
        <w:t>c</w:t>
      </w:r>
      <w:r w:rsidR="00947042" w:rsidRPr="00093F5E">
        <w:rPr>
          <w:lang w:val="en-GB"/>
        </w:rPr>
        <w:t xml:space="preserve">lub </w:t>
      </w:r>
      <w:r w:rsidR="00C458CC" w:rsidRPr="00093F5E">
        <w:rPr>
          <w:lang w:val="en-GB"/>
        </w:rPr>
        <w:t>1</w:t>
      </w:r>
      <w:r w:rsidR="00947042" w:rsidRPr="00093F5E">
        <w:rPr>
          <w:lang w:val="en-GB"/>
        </w:rPr>
        <w:t xml:space="preserve"> </w:t>
      </w:r>
      <w:r w:rsidRPr="00093F5E">
        <w:rPr>
          <w:lang w:val="en-GB"/>
        </w:rPr>
        <w:t>is</w:t>
      </w:r>
      <w:r w:rsidR="00947042" w:rsidRPr="00093F5E">
        <w:rPr>
          <w:lang w:val="en-GB"/>
        </w:rPr>
        <w:t xml:space="preserve"> systematically </w:t>
      </w:r>
      <w:r w:rsidR="00C458CC" w:rsidRPr="00093F5E">
        <w:rPr>
          <w:lang w:val="en-GB"/>
        </w:rPr>
        <w:t xml:space="preserve">above </w:t>
      </w:r>
      <w:r w:rsidR="00947042" w:rsidRPr="00093F5E">
        <w:rPr>
          <w:lang w:val="en-GB"/>
        </w:rPr>
        <w:t xml:space="preserve">the average, </w:t>
      </w:r>
      <w:r w:rsidRPr="00093F5E">
        <w:rPr>
          <w:lang w:val="en-GB"/>
        </w:rPr>
        <w:t xml:space="preserve">club 2 steadily </w:t>
      </w:r>
      <w:ins w:id="603" w:author="Author">
        <w:r w:rsidRPr="00093F5E">
          <w:rPr>
            <w:lang w:val="en-GB"/>
          </w:rPr>
          <w:t>moves</w:t>
        </w:r>
      </w:ins>
      <w:del w:id="604" w:author="Author">
        <w:r w:rsidRPr="00093F5E">
          <w:rPr>
            <w:lang w:val="en-GB"/>
          </w:rPr>
          <w:delText>move</w:delText>
        </w:r>
      </w:del>
      <w:r w:rsidRPr="00093F5E">
        <w:rPr>
          <w:lang w:val="en-GB"/>
        </w:rPr>
        <w:t xml:space="preserve"> from below towards the average, </w:t>
      </w:r>
      <w:r w:rsidR="00947042" w:rsidRPr="00093F5E">
        <w:rPr>
          <w:lang w:val="en-GB"/>
        </w:rPr>
        <w:t xml:space="preserve">while </w:t>
      </w:r>
      <w:r w:rsidR="00C458CC" w:rsidRPr="00093F5E">
        <w:rPr>
          <w:lang w:val="en-GB"/>
        </w:rPr>
        <w:t>c</w:t>
      </w:r>
      <w:r w:rsidR="00947042" w:rsidRPr="00093F5E">
        <w:rPr>
          <w:lang w:val="en-GB"/>
        </w:rPr>
        <w:t xml:space="preserve">lub </w:t>
      </w:r>
      <w:r w:rsidR="00C458CC" w:rsidRPr="00093F5E">
        <w:rPr>
          <w:lang w:val="en-GB"/>
        </w:rPr>
        <w:t>3</w:t>
      </w:r>
      <w:r w:rsidR="00947042" w:rsidRPr="00093F5E">
        <w:rPr>
          <w:lang w:val="en-GB"/>
        </w:rPr>
        <w:t xml:space="preserve"> </w:t>
      </w:r>
      <w:r w:rsidR="00C458CC" w:rsidRPr="00093F5E">
        <w:rPr>
          <w:lang w:val="en-GB"/>
        </w:rPr>
        <w:t>is</w:t>
      </w:r>
      <w:r w:rsidR="00947042" w:rsidRPr="00093F5E">
        <w:rPr>
          <w:lang w:val="en-GB"/>
        </w:rPr>
        <w:t xml:space="preserve"> consistently </w:t>
      </w:r>
      <w:r w:rsidR="00C458CC" w:rsidRPr="00093F5E">
        <w:rPr>
          <w:lang w:val="en-GB"/>
        </w:rPr>
        <w:t>below</w:t>
      </w:r>
      <w:r w:rsidR="00947042" w:rsidRPr="00093F5E">
        <w:rPr>
          <w:lang w:val="en-GB"/>
        </w:rPr>
        <w:t xml:space="preserve"> the average.</w:t>
      </w:r>
      <w:r w:rsidR="006934EF" w:rsidRPr="00093F5E">
        <w:rPr>
          <w:lang w:val="en-GB"/>
        </w:rPr>
        <w:t xml:space="preserve"> </w:t>
      </w:r>
    </w:p>
    <w:p w14:paraId="134F8A20" w14:textId="77777777" w:rsidR="00787501" w:rsidRPr="00093F5E" w:rsidRDefault="00787501" w:rsidP="006934EF">
      <w:pPr>
        <w:pStyle w:val="ListParagraph"/>
        <w:spacing w:line="360" w:lineRule="auto"/>
        <w:ind w:left="709" w:firstLineChars="322" w:firstLine="708"/>
        <w:jc w:val="both"/>
        <w:rPr>
          <w:lang w:val="en-GB"/>
        </w:rPr>
      </w:pPr>
    </w:p>
    <w:p w14:paraId="6D72A4EB" w14:textId="77777777" w:rsidR="001E7ACE" w:rsidRPr="00093F5E" w:rsidRDefault="00093F5E" w:rsidP="00106418">
      <w:pPr>
        <w:pStyle w:val="ListParagraph"/>
        <w:spacing w:line="360" w:lineRule="auto"/>
        <w:ind w:left="709"/>
        <w:jc w:val="center"/>
        <w:rPr>
          <w:lang w:val="en-GB"/>
        </w:rPr>
      </w:pPr>
      <w:r w:rsidRPr="00093F5E">
        <w:rPr>
          <w:noProof/>
        </w:rPr>
        <w:drawing>
          <wp:inline distT="0" distB="0" distL="0" distR="0" wp14:anchorId="312EC3DF" wp14:editId="6A1D0BF7">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30968"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601167" cy="2000648"/>
                    </a:xfrm>
                    <a:prstGeom prst="rect">
                      <a:avLst/>
                    </a:prstGeom>
                    <a:noFill/>
                    <a:ln>
                      <a:noFill/>
                    </a:ln>
                  </pic:spPr>
                </pic:pic>
              </a:graphicData>
            </a:graphic>
          </wp:inline>
        </w:drawing>
      </w:r>
    </w:p>
    <w:p w14:paraId="622DCD85" w14:textId="77777777" w:rsidR="00D52B51" w:rsidRPr="00093F5E" w:rsidRDefault="00093F5E" w:rsidP="00F62225">
      <w:pPr>
        <w:pStyle w:val="ListParagraph"/>
        <w:spacing w:line="360" w:lineRule="auto"/>
        <w:ind w:left="709"/>
        <w:jc w:val="center"/>
        <w:outlineLvl w:val="0"/>
        <w:rPr>
          <w:lang w:val="en-GB"/>
        </w:rPr>
      </w:pPr>
      <w:r w:rsidRPr="00093F5E">
        <w:rPr>
          <w:lang w:val="en-GB"/>
        </w:rPr>
        <w:t xml:space="preserve">Fig. </w:t>
      </w:r>
      <w:r w:rsidR="004873EA" w:rsidRPr="00093F5E">
        <w:rPr>
          <w:lang w:val="en-GB"/>
        </w:rPr>
        <w:t>4</w:t>
      </w:r>
      <w:r w:rsidRPr="00093F5E">
        <w:rPr>
          <w:lang w:val="en-GB"/>
        </w:rPr>
        <w:t>. The transition path of convergence clubs, 2008-2020</w:t>
      </w:r>
    </w:p>
    <w:p w14:paraId="123254CA" w14:textId="77777777" w:rsidR="00FD509B" w:rsidRPr="00093F5E" w:rsidRDefault="00FD509B" w:rsidP="0057212D">
      <w:pPr>
        <w:pStyle w:val="ListParagraph"/>
        <w:spacing w:line="360" w:lineRule="auto"/>
        <w:ind w:left="709" w:firstLineChars="322" w:firstLine="708"/>
        <w:jc w:val="both"/>
        <w:rPr>
          <w:lang w:val="en-GB"/>
        </w:rPr>
      </w:pPr>
    </w:p>
    <w:p w14:paraId="2FEB8B52" w14:textId="392237A0" w:rsidR="00947042" w:rsidRPr="00093F5E" w:rsidRDefault="00093F5E" w:rsidP="0057212D">
      <w:pPr>
        <w:pStyle w:val="ListParagraph"/>
        <w:spacing w:line="360" w:lineRule="auto"/>
        <w:ind w:left="709" w:firstLineChars="322" w:firstLine="708"/>
        <w:jc w:val="both"/>
        <w:rPr>
          <w:lang w:val="en-GB"/>
        </w:rPr>
      </w:pPr>
      <w:r w:rsidRPr="00093F5E">
        <w:rPr>
          <w:lang w:val="en-GB"/>
        </w:rPr>
        <w:t>We</w:t>
      </w:r>
      <w:r w:rsidR="00060F45" w:rsidRPr="00093F5E">
        <w:rPr>
          <w:lang w:val="en-GB"/>
        </w:rPr>
        <w:t xml:space="preserve"> then</w:t>
      </w:r>
      <w:r w:rsidRPr="00093F5E">
        <w:rPr>
          <w:lang w:val="en-GB"/>
        </w:rPr>
        <w:t xml:space="preserve"> </w:t>
      </w:r>
      <w:ins w:id="605" w:author="Author">
        <w:r w:rsidR="00CD23B8" w:rsidRPr="00093F5E">
          <w:rPr>
            <w:lang w:val="en-GB"/>
          </w:rPr>
          <w:t>analyse</w:t>
        </w:r>
      </w:ins>
      <w:del w:id="606" w:author="Author">
        <w:r w:rsidR="00CD23B8" w:rsidRPr="00093F5E">
          <w:rPr>
            <w:lang w:val="en-GB"/>
          </w:rPr>
          <w:delText>analyze</w:delText>
        </w:r>
      </w:del>
      <w:r w:rsidR="00CD23B8" w:rsidRPr="00093F5E">
        <w:rPr>
          <w:lang w:val="en-GB"/>
        </w:rPr>
        <w:t xml:space="preserve"> the </w:t>
      </w:r>
      <w:ins w:id="607" w:author="Author">
        <w:r w:rsidR="00CD23B8" w:rsidRPr="00093F5E">
          <w:rPr>
            <w:lang w:val="en-GB"/>
          </w:rPr>
          <w:t>within-club</w:t>
        </w:r>
      </w:ins>
      <w:del w:id="608" w:author="Author">
        <w:r w:rsidR="00CD23B8" w:rsidRPr="00093F5E">
          <w:rPr>
            <w:lang w:val="en-GB"/>
          </w:rPr>
          <w:delText>within club</w:delText>
        </w:r>
      </w:del>
      <w:r w:rsidR="00CD23B8" w:rsidRPr="00093F5E">
        <w:rPr>
          <w:lang w:val="en-GB"/>
        </w:rPr>
        <w:t xml:space="preserve"> transition dynamics by </w:t>
      </w:r>
      <w:r w:rsidRPr="00093F5E">
        <w:rPr>
          <w:lang w:val="en-GB"/>
        </w:rPr>
        <w:t>plot</w:t>
      </w:r>
      <w:r w:rsidR="00CD23B8" w:rsidRPr="00093F5E">
        <w:rPr>
          <w:lang w:val="en-GB"/>
        </w:rPr>
        <w:t>ting</w:t>
      </w:r>
      <w:r w:rsidRPr="00093F5E">
        <w:rPr>
          <w:lang w:val="en-GB"/>
        </w:rPr>
        <w:t xml:space="preserve"> the transition path of provinces </w:t>
      </w:r>
      <w:r w:rsidR="00CD23B8" w:rsidRPr="00093F5E">
        <w:rPr>
          <w:lang w:val="en-GB"/>
        </w:rPr>
        <w:t>in</w:t>
      </w:r>
      <w:r w:rsidRPr="00093F5E">
        <w:rPr>
          <w:lang w:val="en-GB"/>
        </w:rPr>
        <w:t xml:space="preserve"> each club</w:t>
      </w:r>
      <w:ins w:id="609" w:author="Author">
        <w:r w:rsidRPr="00093F5E">
          <w:rPr>
            <w:rFonts w:ascii="Calibri" w:eastAsia="Yu Mincho" w:hAnsi="Calibri" w:cs="Times New Roman"/>
            <w:lang w:val="en-GB"/>
          </w:rPr>
          <w:t>, as shown</w:t>
        </w:r>
      </w:ins>
      <w:r w:rsidRPr="00093F5E">
        <w:rPr>
          <w:rFonts w:ascii="Calibri" w:eastAsia="Yu Mincho" w:hAnsi="Calibri" w:cs="Times New Roman"/>
          <w:lang w:val="en-GB"/>
        </w:rPr>
        <w:t xml:space="preserve"> in </w:t>
      </w:r>
      <w:ins w:id="610" w:author="Author">
        <w:r w:rsidRPr="00093F5E">
          <w:rPr>
            <w:lang w:val="en-GB"/>
          </w:rPr>
          <w:t>Fig</w:t>
        </w:r>
        <w:del w:id="611" w:author="Harry" w:date="2021-12-14T22:07:00Z">
          <w:r w:rsidRPr="00093F5E" w:rsidDel="000D11EF">
            <w:rPr>
              <w:lang w:val="en-GB"/>
            </w:rPr>
            <w:delText>.</w:delText>
          </w:r>
        </w:del>
      </w:ins>
      <w:del w:id="612" w:author="Author">
        <w:r w:rsidRPr="00093F5E">
          <w:rPr>
            <w:lang w:val="en-GB"/>
          </w:rPr>
          <w:delText>Fig</w:delText>
        </w:r>
      </w:del>
      <w:r w:rsidRPr="00093F5E">
        <w:rPr>
          <w:lang w:val="en-GB"/>
        </w:rPr>
        <w:t xml:space="preserve"> </w:t>
      </w:r>
      <w:r w:rsidR="002C6229" w:rsidRPr="00093F5E">
        <w:rPr>
          <w:lang w:val="en-GB"/>
        </w:rPr>
        <w:t>5</w:t>
      </w:r>
      <w:r w:rsidRPr="00093F5E">
        <w:rPr>
          <w:lang w:val="en-GB"/>
        </w:rPr>
        <w:t>. Unlike the diverging pattern shown in Fig</w:t>
      </w:r>
      <w:ins w:id="613" w:author="Author">
        <w:del w:id="614" w:author="Harry" w:date="2021-12-14T22:07:00Z">
          <w:r w:rsidR="00EC309D" w:rsidDel="000D11EF">
            <w:rPr>
              <w:lang w:val="en-GB"/>
            </w:rPr>
            <w:delText>.</w:delText>
          </w:r>
        </w:del>
      </w:ins>
      <w:r w:rsidRPr="00093F5E">
        <w:rPr>
          <w:lang w:val="en-GB"/>
        </w:rPr>
        <w:t xml:space="preserve"> </w:t>
      </w:r>
      <w:r w:rsidR="002C6229" w:rsidRPr="00093F5E">
        <w:rPr>
          <w:lang w:val="en-GB"/>
        </w:rPr>
        <w:t>4</w:t>
      </w:r>
      <w:ins w:id="615" w:author="Author">
        <w:r w:rsidR="00EC309D">
          <w:rPr>
            <w:lang w:val="en-GB"/>
          </w:rPr>
          <w:t>.</w:t>
        </w:r>
      </w:ins>
      <w:r w:rsidRPr="00093F5E">
        <w:rPr>
          <w:lang w:val="en-GB"/>
        </w:rPr>
        <w:t xml:space="preserve">, the transition </w:t>
      </w:r>
      <w:ins w:id="616" w:author="Author">
        <w:r w:rsidRPr="00093F5E">
          <w:rPr>
            <w:lang w:val="en-GB"/>
          </w:rPr>
          <w:t>paths</w:t>
        </w:r>
      </w:ins>
      <w:del w:id="617" w:author="Author">
        <w:r w:rsidRPr="00093F5E">
          <w:rPr>
            <w:lang w:val="en-GB"/>
          </w:rPr>
          <w:delText>path</w:delText>
        </w:r>
      </w:del>
      <w:r w:rsidRPr="00093F5E">
        <w:rPr>
          <w:lang w:val="en-GB"/>
        </w:rPr>
        <w:t xml:space="preserve"> in </w:t>
      </w:r>
      <w:ins w:id="618" w:author="Author">
        <w:r w:rsidRPr="00093F5E">
          <w:rPr>
            <w:lang w:val="en-GB"/>
          </w:rPr>
          <w:t>Figs</w:t>
        </w:r>
      </w:ins>
      <w:ins w:id="619" w:author="Harry" w:date="2021-12-14T22:07:00Z">
        <w:r w:rsidR="000D11EF">
          <w:rPr>
            <w:lang w:val="en-GB"/>
          </w:rPr>
          <w:t>.</w:t>
        </w:r>
      </w:ins>
      <w:ins w:id="620" w:author="Author">
        <w:del w:id="621" w:author="Harry" w:date="2021-12-14T22:07:00Z">
          <w:r w:rsidRPr="00093F5E" w:rsidDel="000D11EF">
            <w:rPr>
              <w:lang w:val="en-GB"/>
            </w:rPr>
            <w:delText>.</w:delText>
          </w:r>
        </w:del>
      </w:ins>
      <w:del w:id="622" w:author="Author">
        <w:r w:rsidRPr="00093F5E">
          <w:rPr>
            <w:lang w:val="en-GB"/>
          </w:rPr>
          <w:delText>Fig</w:delText>
        </w:r>
      </w:del>
      <w:r w:rsidRPr="00093F5E">
        <w:rPr>
          <w:lang w:val="en-GB"/>
        </w:rPr>
        <w:t xml:space="preserve"> </w:t>
      </w:r>
      <w:r w:rsidR="002C6229" w:rsidRPr="00093F5E">
        <w:rPr>
          <w:lang w:val="en-GB"/>
        </w:rPr>
        <w:t>5</w:t>
      </w:r>
      <w:r w:rsidRPr="00093F5E">
        <w:rPr>
          <w:lang w:val="en-GB"/>
        </w:rPr>
        <w:t xml:space="preserve"> (a), (b), and (c) demonstrate</w:t>
      </w:r>
      <w:r w:rsidR="002D06D6" w:rsidRPr="00093F5E">
        <w:rPr>
          <w:lang w:val="en-GB"/>
        </w:rPr>
        <w:t xml:space="preserve"> a</w:t>
      </w:r>
      <w:r w:rsidRPr="00093F5E">
        <w:rPr>
          <w:lang w:val="en-GB"/>
        </w:rPr>
        <w:t xml:space="preserve"> </w:t>
      </w:r>
      <w:r w:rsidR="002D06D6" w:rsidRPr="00093F5E">
        <w:rPr>
          <w:lang w:val="en-GB"/>
        </w:rPr>
        <w:t xml:space="preserve">clear </w:t>
      </w:r>
      <w:r w:rsidRPr="00093F5E">
        <w:rPr>
          <w:lang w:val="en-GB"/>
        </w:rPr>
        <w:t xml:space="preserve">convergence pattern, </w:t>
      </w:r>
      <w:r w:rsidR="00705C75" w:rsidRPr="00093F5E">
        <w:rPr>
          <w:lang w:val="en-GB"/>
        </w:rPr>
        <w:t xml:space="preserve">with </w:t>
      </w:r>
      <w:r w:rsidR="004A0087" w:rsidRPr="00093F5E">
        <w:rPr>
          <w:lang w:val="en-GB"/>
        </w:rPr>
        <w:t xml:space="preserve">a </w:t>
      </w:r>
      <w:r w:rsidR="00705C75" w:rsidRPr="00093F5E">
        <w:rPr>
          <w:lang w:val="en-GB"/>
        </w:rPr>
        <w:t>smaller</w:t>
      </w:r>
      <w:r w:rsidRPr="00093F5E">
        <w:rPr>
          <w:lang w:val="en-GB"/>
        </w:rPr>
        <w:t xml:space="preserve"> gap between provinces </w:t>
      </w:r>
      <w:r w:rsidR="00705C75" w:rsidRPr="00093F5E">
        <w:rPr>
          <w:lang w:val="en-GB"/>
        </w:rPr>
        <w:t>in the final period</w:t>
      </w:r>
      <w:r w:rsidRPr="00093F5E">
        <w:rPr>
          <w:lang w:val="en-GB"/>
        </w:rPr>
        <w:t>.</w:t>
      </w:r>
      <w:r w:rsidR="00705C75" w:rsidRPr="00093F5E">
        <w:rPr>
          <w:lang w:val="en-GB"/>
        </w:rPr>
        <w:t xml:space="preserve"> </w:t>
      </w:r>
      <w:r w:rsidR="004A0087" w:rsidRPr="00093F5E">
        <w:rPr>
          <w:lang w:val="en-GB"/>
        </w:rPr>
        <w:t xml:space="preserve">In </w:t>
      </w:r>
      <w:ins w:id="623" w:author="Harry" w:date="2021-12-14T22:09:00Z">
        <w:r w:rsidR="00641606">
          <w:rPr>
            <w:lang w:val="en-GB"/>
          </w:rPr>
          <w:t>c</w:t>
        </w:r>
      </w:ins>
      <w:ins w:id="624" w:author="Author">
        <w:del w:id="625" w:author="Harry" w:date="2021-12-14T22:09:00Z">
          <w:r w:rsidR="004A0087" w:rsidRPr="00093F5E" w:rsidDel="00641606">
            <w:rPr>
              <w:lang w:val="en-GB"/>
            </w:rPr>
            <w:delText>C</w:delText>
          </w:r>
        </w:del>
        <w:r w:rsidR="004A0087" w:rsidRPr="00093F5E">
          <w:rPr>
            <w:lang w:val="en-GB"/>
          </w:rPr>
          <w:t>lub</w:t>
        </w:r>
      </w:ins>
      <w:del w:id="626" w:author="Author">
        <w:r w:rsidR="004A0087" w:rsidRPr="00093F5E">
          <w:rPr>
            <w:lang w:val="en-GB"/>
          </w:rPr>
          <w:delText>club</w:delText>
        </w:r>
      </w:del>
      <w:r w:rsidR="004A0087" w:rsidRPr="00093F5E">
        <w:rPr>
          <w:lang w:val="en-GB"/>
        </w:rPr>
        <w:t xml:space="preserve"> 1, although real </w:t>
      </w:r>
      <w:ins w:id="627" w:author="Author">
        <w:r w:rsidR="004A0087" w:rsidRPr="00093F5E">
          <w:rPr>
            <w:lang w:val="en-GB"/>
          </w:rPr>
          <w:t>wages</w:t>
        </w:r>
      </w:ins>
      <w:del w:id="628" w:author="Author">
        <w:r w:rsidR="004A0087" w:rsidRPr="00093F5E">
          <w:rPr>
            <w:lang w:val="en-GB"/>
          </w:rPr>
          <w:delText>wage</w:delText>
        </w:r>
      </w:del>
      <w:r w:rsidR="004A0087" w:rsidRPr="00093F5E">
        <w:rPr>
          <w:lang w:val="en-GB"/>
        </w:rPr>
        <w:t xml:space="preserve"> in Banten and Jakarta improve over time, the convergence is largely driven by the declining real wage in </w:t>
      </w:r>
      <w:ins w:id="629"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Riau </w:t>
      </w:r>
      <w:ins w:id="630" w:author="Author">
        <w:r w:rsidR="004A0087" w:rsidRPr="00093F5E">
          <w:rPr>
            <w:lang w:val="en-GB"/>
          </w:rPr>
          <w:t>Islands</w:t>
        </w:r>
      </w:ins>
      <w:del w:id="631" w:author="Author">
        <w:r w:rsidR="004A0087" w:rsidRPr="00093F5E">
          <w:rPr>
            <w:lang w:val="en-GB"/>
          </w:rPr>
          <w:delText>islands</w:delText>
        </w:r>
      </w:del>
      <w:r w:rsidR="004A0087" w:rsidRPr="00093F5E">
        <w:rPr>
          <w:lang w:val="en-GB"/>
        </w:rPr>
        <w:t>, particularly since 2015.</w:t>
      </w:r>
      <w:r w:rsidR="00925ACE" w:rsidRPr="00093F5E">
        <w:rPr>
          <w:lang w:val="en-GB"/>
        </w:rPr>
        <w:t xml:space="preserve"> </w:t>
      </w:r>
      <w:r w:rsidR="00B77073" w:rsidRPr="00093F5E">
        <w:rPr>
          <w:lang w:val="en-GB"/>
        </w:rPr>
        <w:t xml:space="preserve">It is worth noting that </w:t>
      </w:r>
      <w:ins w:id="632"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Riau Islands </w:t>
      </w:r>
      <w:r w:rsidR="00B77073" w:rsidRPr="00093F5E">
        <w:rPr>
          <w:lang w:val="en-GB"/>
        </w:rPr>
        <w:t xml:space="preserve">is renowned as the country's industrial hub, with shipbuilding, oil and gas, and electronics </w:t>
      </w:r>
      <w:ins w:id="633" w:author="Author">
        <w:r w:rsidR="00B77073" w:rsidRPr="00093F5E">
          <w:rPr>
            <w:lang w:val="en-GB"/>
          </w:rPr>
          <w:t>manufacturing</w:t>
        </w:r>
      </w:ins>
      <w:del w:id="634" w:author="Author">
        <w:r w:rsidR="00B77073" w:rsidRPr="00093F5E">
          <w:rPr>
            <w:lang w:val="en-GB"/>
          </w:rPr>
          <w:delText>manufacture</w:delText>
        </w:r>
      </w:del>
      <w:r w:rsidR="00B77073" w:rsidRPr="00093F5E">
        <w:rPr>
          <w:lang w:val="en-GB"/>
        </w:rPr>
        <w:t xml:space="preserve"> among its mainstays.</w:t>
      </w:r>
      <w:r w:rsidR="001D5F7F" w:rsidRPr="00093F5E">
        <w:rPr>
          <w:lang w:val="en-GB"/>
        </w:rPr>
        <w:t xml:space="preserve"> </w:t>
      </w:r>
      <w:r w:rsidR="0025533D" w:rsidRPr="00093F5E">
        <w:rPr>
          <w:lang w:val="en-GB"/>
        </w:rPr>
        <w:t xml:space="preserve">Despite its proximity to Singapore, the performance of the islands' industrial sector has deteriorated, with diminishing levels of </w:t>
      </w:r>
      <w:ins w:id="635" w:author="Author">
        <w:r w:rsidR="002E579E">
          <w:rPr>
            <w:lang w:val="en-GB"/>
          </w:rPr>
          <w:t>Foreign Direct Investment (</w:t>
        </w:r>
      </w:ins>
      <w:commentRangeStart w:id="636"/>
      <w:commentRangeStart w:id="637"/>
      <w:r w:rsidR="0025533D" w:rsidRPr="00093F5E">
        <w:rPr>
          <w:lang w:val="en-GB"/>
        </w:rPr>
        <w:t>FDI</w:t>
      </w:r>
      <w:ins w:id="638" w:author="Author">
        <w:r w:rsidR="002E579E">
          <w:rPr>
            <w:lang w:val="en-GB"/>
          </w:rPr>
          <w:t>)</w:t>
        </w:r>
      </w:ins>
      <w:r w:rsidR="0025533D" w:rsidRPr="00093F5E">
        <w:rPr>
          <w:lang w:val="en-GB"/>
        </w:rPr>
        <w:t xml:space="preserve"> </w:t>
      </w:r>
      <w:commentRangeEnd w:id="636"/>
      <w:r w:rsidR="00577CCD">
        <w:rPr>
          <w:rStyle w:val="CommentReference"/>
        </w:rPr>
        <w:commentReference w:id="636"/>
      </w:r>
      <w:commentRangeEnd w:id="637"/>
      <w:r w:rsidR="002C3DD5">
        <w:rPr>
          <w:rStyle w:val="CommentReference"/>
        </w:rPr>
        <w:commentReference w:id="637"/>
      </w:r>
      <w:r w:rsidR="0025533D" w:rsidRPr="00093F5E">
        <w:rPr>
          <w:lang w:val="en-GB"/>
        </w:rPr>
        <w:t>and exports</w:t>
      </w:r>
      <w:r w:rsidR="002E305F" w:rsidRPr="00093F5E">
        <w:rPr>
          <w:lang w:val="en-GB"/>
        </w:rPr>
        <w:t xml:space="preserve"> </w:t>
      </w:r>
      <w:r w:rsidR="002E305F" w:rsidRPr="00093F5E">
        <w:rPr>
          <w:lang w:val="en-GB"/>
        </w:rPr>
        <w:fldChar w:fldCharType="begin"/>
      </w:r>
      <w:r w:rsidR="002E305F" w:rsidRPr="00093F5E">
        <w:rPr>
          <w:lang w:val="en-GB"/>
        </w:rPr>
        <w:instrText xml:space="preserve"> ADDIN ZOTERO_ITEM CSL_CITATION {"citationID":"f4dWSK2t","properties":{"formattedCitation":"(Negara &amp; Hutchinson, 2020)","plainCitation":"(Negara &amp; Hutchinson, 2020)","noteIndex":0},"citationItems":[{"id":369,"uris":["http://zotero.org/users/local/9Bu69DCL/items/GPRGFWEA"],"uri":["http://zotero.org/users/local/9Bu69DCL/items/GPRGFWEA"],"itemData":{"id":369,"type":"article-journal","container-title":"Bulletin of Indonesian Economic Studies","ISSN":"0007-4918","issue":"1","journalAbbreviation":"Bulletin of Indonesian Economic Studies","note":"publisher: Taylor &amp; Francis","page":"87-125","title":"Batam: Life after the FTZ?","volume":"56","author":[{"family":"Negara","given":"Siwage Dharma"},{"family":"Hutchinson","given":"Francis"}],"issued":{"date-parts":[["2020"]]}}}],"schema":"https://github.com/citation-style-language/schema/raw/master/csl-citation.json"} </w:instrText>
      </w:r>
      <w:r w:rsidR="002E305F" w:rsidRPr="00093F5E">
        <w:rPr>
          <w:lang w:val="en-GB"/>
        </w:rPr>
        <w:fldChar w:fldCharType="separate"/>
      </w:r>
      <w:r w:rsidR="002E305F" w:rsidRPr="00093F5E">
        <w:rPr>
          <w:rFonts w:ascii="Calibri" w:hAnsi="Calibri" w:cs="Calibri"/>
          <w:lang w:val="en-GB"/>
        </w:rPr>
        <w:t>(Negara &amp; Hutchinson, 2020)</w:t>
      </w:r>
      <w:r w:rsidR="002E305F" w:rsidRPr="00093F5E">
        <w:rPr>
          <w:lang w:val="en-GB"/>
        </w:rPr>
        <w:fldChar w:fldCharType="end"/>
      </w:r>
      <w:r w:rsidR="002E305F" w:rsidRPr="00093F5E">
        <w:rPr>
          <w:lang w:val="en-GB"/>
        </w:rPr>
        <w:t>.</w:t>
      </w:r>
      <w:r w:rsidR="001D5F7F" w:rsidRPr="00093F5E">
        <w:rPr>
          <w:lang w:val="en-GB"/>
        </w:rPr>
        <w:t xml:space="preserve"> </w:t>
      </w:r>
      <w:del w:id="639" w:author="Author">
        <w:r w:rsidR="0025533D" w:rsidRPr="00093F5E" w:rsidDel="00F3224C">
          <w:rPr>
            <w:lang w:val="en-GB"/>
          </w:rPr>
          <w:delText>On the other hand</w:delText>
        </w:r>
      </w:del>
      <w:ins w:id="640" w:author="Author">
        <w:r w:rsidR="00F3224C">
          <w:rPr>
            <w:lang w:val="en-GB"/>
          </w:rPr>
          <w:t>Meanwhile</w:t>
        </w:r>
      </w:ins>
      <w:r w:rsidR="0025533D" w:rsidRPr="00093F5E">
        <w:rPr>
          <w:lang w:val="en-GB"/>
        </w:rPr>
        <w:t xml:space="preserve">, </w:t>
      </w:r>
      <w:r w:rsidR="00925ACE" w:rsidRPr="00093F5E">
        <w:rPr>
          <w:lang w:val="en-GB"/>
        </w:rPr>
        <w:t xml:space="preserve">Jakarta is the </w:t>
      </w:r>
      <w:ins w:id="641" w:author="Author">
        <w:r w:rsidR="00925ACE" w:rsidRPr="00093F5E">
          <w:rPr>
            <w:lang w:val="en-GB"/>
          </w:rPr>
          <w:t>country’s</w:t>
        </w:r>
      </w:ins>
      <w:del w:id="642" w:author="Author">
        <w:r w:rsidR="00925ACE" w:rsidRPr="00093F5E">
          <w:rPr>
            <w:lang w:val="en-GB"/>
          </w:rPr>
          <w:delText>countries’</w:delText>
        </w:r>
      </w:del>
      <w:r w:rsidR="00925ACE" w:rsidRPr="00093F5E">
        <w:rPr>
          <w:lang w:val="en-GB"/>
        </w:rPr>
        <w:t xml:space="preserve"> capital city </w:t>
      </w:r>
      <w:r w:rsidR="007A501E" w:rsidRPr="00093F5E">
        <w:rPr>
          <w:lang w:val="en-GB"/>
        </w:rPr>
        <w:t>where large</w:t>
      </w:r>
      <w:r w:rsidR="00925ACE" w:rsidRPr="00093F5E">
        <w:rPr>
          <w:lang w:val="en-GB"/>
        </w:rPr>
        <w:t xml:space="preserve"> business and financial </w:t>
      </w:r>
      <w:r w:rsidR="007A501E" w:rsidRPr="00093F5E">
        <w:rPr>
          <w:lang w:val="en-GB"/>
        </w:rPr>
        <w:t>service</w:t>
      </w:r>
      <w:r w:rsidR="00925ACE" w:rsidRPr="00093F5E">
        <w:rPr>
          <w:lang w:val="en-GB"/>
        </w:rPr>
        <w:t>s</w:t>
      </w:r>
      <w:r w:rsidR="007A501E" w:rsidRPr="00093F5E">
        <w:rPr>
          <w:lang w:val="en-GB"/>
        </w:rPr>
        <w:t xml:space="preserve"> are </w:t>
      </w:r>
      <w:ins w:id="643" w:author="Author">
        <w:r w:rsidR="007A501E" w:rsidRPr="00093F5E">
          <w:rPr>
            <w:lang w:val="en-GB"/>
          </w:rPr>
          <w:t>centred</w:t>
        </w:r>
      </w:ins>
      <w:del w:id="644" w:author="Author">
        <w:r w:rsidR="007A501E" w:rsidRPr="00093F5E">
          <w:rPr>
            <w:lang w:val="en-GB"/>
          </w:rPr>
          <w:delText>centered</w:delText>
        </w:r>
      </w:del>
      <w:r w:rsidR="007A501E" w:rsidRPr="00093F5E">
        <w:rPr>
          <w:lang w:val="en-GB"/>
        </w:rPr>
        <w:t xml:space="preserve">, </w:t>
      </w:r>
      <w:r w:rsidR="000D3C49" w:rsidRPr="00093F5E">
        <w:rPr>
          <w:lang w:val="en-GB"/>
        </w:rPr>
        <w:t xml:space="preserve">and </w:t>
      </w:r>
      <w:r w:rsidR="00D912D7" w:rsidRPr="00093F5E">
        <w:rPr>
          <w:lang w:val="en-GB"/>
        </w:rPr>
        <w:t>Banten is a province that shares a border with Jakarta and relies heavily on the manufacturing industry to support its economy (</w:t>
      </w:r>
      <w:del w:id="645" w:author="Author">
        <w:r w:rsidR="00D912D7" w:rsidRPr="00093F5E" w:rsidDel="00F3224C">
          <w:rPr>
            <w:lang w:val="en-GB"/>
          </w:rPr>
          <w:delText xml:space="preserve">around </w:delText>
        </w:r>
      </w:del>
      <w:ins w:id="646" w:author="Author">
        <w:r w:rsidR="00F3224C">
          <w:rPr>
            <w:lang w:val="en-GB"/>
          </w:rPr>
          <w:t>approximately</w:t>
        </w:r>
        <w:r w:rsidR="00F3224C" w:rsidRPr="00093F5E">
          <w:rPr>
            <w:lang w:val="en-GB"/>
          </w:rPr>
          <w:t xml:space="preserve"> </w:t>
        </w:r>
      </w:ins>
      <w:r w:rsidR="00D912D7" w:rsidRPr="00093F5E">
        <w:rPr>
          <w:lang w:val="en-GB"/>
        </w:rPr>
        <w:t>37% of GDP).</w:t>
      </w:r>
      <w:r w:rsidR="00925ACE" w:rsidRPr="00093F5E">
        <w:rPr>
          <w:lang w:val="en-GB"/>
        </w:rPr>
        <w:t xml:space="preserve"> </w:t>
      </w:r>
    </w:p>
    <w:tbl>
      <w:tblPr>
        <w:tblStyle w:val="TableGrid"/>
        <w:tblpPr w:leftFromText="142" w:rightFromText="142" w:vertAnchor="text" w:horzAnchor="margin" w:tblpXSpec="center" w:tblpY="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E3EEF" w:rsidRPr="00093F5E" w14:paraId="752F032E" w14:textId="77777777" w:rsidTr="00CC582F">
        <w:tc>
          <w:tcPr>
            <w:tcW w:w="8640" w:type="dxa"/>
          </w:tcPr>
          <w:p w14:paraId="7A4C9CA1" w14:textId="77777777" w:rsidR="00CC582F" w:rsidRPr="00093F5E" w:rsidRDefault="00093F5E" w:rsidP="00CC582F">
            <w:pPr>
              <w:pStyle w:val="ListParagraph"/>
              <w:ind w:leftChars="272" w:left="598" w:rightChars="388" w:right="854"/>
              <w:jc w:val="center"/>
              <w:rPr>
                <w:rFonts w:ascii="Bookman Old Style" w:eastAsia="Adobe Myungjo Std M" w:hAnsi="Bookman Old Style"/>
                <w:b/>
                <w:szCs w:val="18"/>
                <w:lang w:val="en-GB"/>
              </w:rPr>
            </w:pPr>
            <w:r w:rsidRPr="00093F5E">
              <w:rPr>
                <w:noProof/>
              </w:rPr>
              <w:lastRenderedPageBreak/>
              <w:drawing>
                <wp:inline distT="0" distB="0" distL="0" distR="0" wp14:anchorId="7760E748" wp14:editId="5B95AC37">
                  <wp:extent cx="3177672" cy="176537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51775"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185601" cy="1769779"/>
                          </a:xfrm>
                          <a:prstGeom prst="rect">
                            <a:avLst/>
                          </a:prstGeom>
                          <a:noFill/>
                          <a:ln>
                            <a:noFill/>
                          </a:ln>
                        </pic:spPr>
                      </pic:pic>
                    </a:graphicData>
                  </a:graphic>
                </wp:inline>
              </w:drawing>
            </w:r>
          </w:p>
          <w:p w14:paraId="6821D681" w14:textId="77777777" w:rsidR="00CC582F" w:rsidRPr="00093F5E" w:rsidRDefault="00093F5E" w:rsidP="00CC582F">
            <w:pPr>
              <w:pStyle w:val="ListParagraph"/>
              <w:numPr>
                <w:ilvl w:val="0"/>
                <w:numId w:val="4"/>
              </w:numPr>
              <w:ind w:rightChars="388" w:right="854"/>
              <w:jc w:val="center"/>
              <w:rPr>
                <w:rFonts w:ascii="Bookman Old Style" w:eastAsia="Adobe Myungjo Std M" w:hAnsi="Bookman Old Style"/>
                <w:bCs/>
                <w:szCs w:val="18"/>
                <w:lang w:val="en-GB"/>
              </w:rPr>
            </w:pPr>
            <w:r w:rsidRPr="00093F5E">
              <w:rPr>
                <w:rFonts w:hint="eastAsia"/>
                <w:sz w:val="22"/>
                <w:szCs w:val="22"/>
                <w:lang w:val="en-GB"/>
              </w:rPr>
              <w:t>C</w:t>
            </w:r>
            <w:r w:rsidRPr="00093F5E">
              <w:rPr>
                <w:sz w:val="22"/>
                <w:szCs w:val="22"/>
                <w:lang w:val="en-GB"/>
              </w:rPr>
              <w:t>lub 1</w:t>
            </w:r>
          </w:p>
        </w:tc>
      </w:tr>
      <w:tr w:rsidR="008E3EEF" w:rsidRPr="00093F5E" w14:paraId="2ED437B0" w14:textId="77777777" w:rsidTr="00CC582F">
        <w:tc>
          <w:tcPr>
            <w:tcW w:w="8640" w:type="dxa"/>
          </w:tcPr>
          <w:p w14:paraId="2799E044" w14:textId="77777777" w:rsidR="00CC582F" w:rsidRPr="00093F5E" w:rsidRDefault="00093F5E" w:rsidP="00CC582F">
            <w:pPr>
              <w:pStyle w:val="ListParagraph"/>
              <w:ind w:leftChars="401" w:left="882" w:rightChars="388" w:right="854"/>
              <w:jc w:val="center"/>
              <w:rPr>
                <w:rFonts w:ascii="Bookman Old Style" w:eastAsia="Adobe Myungjo Std M" w:hAnsi="Bookman Old Style"/>
                <w:b/>
                <w:szCs w:val="18"/>
                <w:lang w:val="en-GB"/>
              </w:rPr>
            </w:pPr>
            <w:r w:rsidRPr="00093F5E">
              <w:rPr>
                <w:noProof/>
              </w:rPr>
              <w:drawing>
                <wp:inline distT="0" distB="0" distL="0" distR="0" wp14:anchorId="17FCABF3" wp14:editId="535D4751">
                  <wp:extent cx="3414356" cy="18974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085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434929" cy="1908911"/>
                          </a:xfrm>
                          <a:prstGeom prst="rect">
                            <a:avLst/>
                          </a:prstGeom>
                          <a:noFill/>
                          <a:ln>
                            <a:noFill/>
                          </a:ln>
                        </pic:spPr>
                      </pic:pic>
                    </a:graphicData>
                  </a:graphic>
                </wp:inline>
              </w:drawing>
            </w:r>
          </w:p>
          <w:p w14:paraId="553D618D" w14:textId="77777777" w:rsidR="00CC582F" w:rsidRPr="00093F5E" w:rsidRDefault="00093F5E" w:rsidP="00CC582F">
            <w:pPr>
              <w:pStyle w:val="ListParagraph"/>
              <w:numPr>
                <w:ilvl w:val="0"/>
                <w:numId w:val="4"/>
              </w:numPr>
              <w:ind w:rightChars="388" w:right="854"/>
              <w:jc w:val="center"/>
              <w:rPr>
                <w:rFonts w:ascii="Bookman Old Style" w:eastAsia="Adobe Myungjo Std M" w:hAnsi="Bookman Old Style"/>
                <w:b/>
                <w:szCs w:val="18"/>
                <w:lang w:val="en-GB"/>
              </w:rPr>
            </w:pPr>
            <w:r w:rsidRPr="00093F5E">
              <w:rPr>
                <w:rFonts w:hint="eastAsia"/>
                <w:sz w:val="22"/>
                <w:szCs w:val="22"/>
                <w:lang w:val="en-GB"/>
              </w:rPr>
              <w:t>C</w:t>
            </w:r>
            <w:r w:rsidRPr="00093F5E">
              <w:rPr>
                <w:sz w:val="22"/>
                <w:szCs w:val="22"/>
                <w:lang w:val="en-GB"/>
              </w:rPr>
              <w:t>lub 2</w:t>
            </w:r>
          </w:p>
        </w:tc>
      </w:tr>
      <w:tr w:rsidR="008E3EEF" w:rsidRPr="00093F5E" w14:paraId="70D142E5" w14:textId="77777777" w:rsidTr="00CC582F">
        <w:tc>
          <w:tcPr>
            <w:tcW w:w="8640" w:type="dxa"/>
          </w:tcPr>
          <w:p w14:paraId="1E693022" w14:textId="77777777" w:rsidR="00CC582F" w:rsidRPr="00093F5E" w:rsidRDefault="00093F5E" w:rsidP="00CC582F">
            <w:pPr>
              <w:pStyle w:val="ListParagraph"/>
              <w:ind w:leftChars="465" w:left="1023" w:rightChars="388" w:right="854"/>
              <w:jc w:val="center"/>
              <w:rPr>
                <w:rFonts w:ascii="Bookman Old Style" w:eastAsia="Adobe Myungjo Std M" w:hAnsi="Bookman Old Style"/>
                <w:b/>
                <w:szCs w:val="18"/>
                <w:lang w:val="en-GB"/>
              </w:rPr>
            </w:pPr>
            <w:r w:rsidRPr="00093F5E">
              <w:rPr>
                <w:noProof/>
              </w:rPr>
              <w:drawing>
                <wp:inline distT="0" distB="0" distL="0" distR="0" wp14:anchorId="3C85D78D" wp14:editId="75AB0FFD">
                  <wp:extent cx="3557080" cy="197679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563"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571535" cy="1984828"/>
                          </a:xfrm>
                          <a:prstGeom prst="rect">
                            <a:avLst/>
                          </a:prstGeom>
                          <a:noFill/>
                          <a:ln>
                            <a:noFill/>
                          </a:ln>
                        </pic:spPr>
                      </pic:pic>
                    </a:graphicData>
                  </a:graphic>
                </wp:inline>
              </w:drawing>
            </w:r>
          </w:p>
          <w:p w14:paraId="44684FFC" w14:textId="77777777" w:rsidR="00CC582F" w:rsidRPr="00093F5E" w:rsidRDefault="00093F5E" w:rsidP="00CC582F">
            <w:pPr>
              <w:pStyle w:val="ListParagraph"/>
              <w:numPr>
                <w:ilvl w:val="0"/>
                <w:numId w:val="4"/>
              </w:numPr>
              <w:ind w:rightChars="388" w:right="854"/>
              <w:jc w:val="center"/>
              <w:rPr>
                <w:rFonts w:ascii="Bookman Old Style" w:eastAsia="Adobe Myungjo Std M" w:hAnsi="Bookman Old Style"/>
                <w:b/>
                <w:szCs w:val="18"/>
                <w:lang w:val="en-GB"/>
              </w:rPr>
            </w:pPr>
            <w:r w:rsidRPr="00093F5E">
              <w:rPr>
                <w:rFonts w:hint="eastAsia"/>
                <w:sz w:val="22"/>
                <w:szCs w:val="22"/>
                <w:lang w:val="en-GB"/>
              </w:rPr>
              <w:t>C</w:t>
            </w:r>
            <w:r w:rsidRPr="00093F5E">
              <w:rPr>
                <w:sz w:val="22"/>
                <w:szCs w:val="22"/>
                <w:lang w:val="en-GB"/>
              </w:rPr>
              <w:t>lub 3</w:t>
            </w:r>
          </w:p>
        </w:tc>
      </w:tr>
    </w:tbl>
    <w:p w14:paraId="27004EEB" w14:textId="77777777" w:rsidR="00CC582F" w:rsidRPr="00093F5E" w:rsidRDefault="00093F5E" w:rsidP="00CC582F">
      <w:pPr>
        <w:pStyle w:val="ListParagraph"/>
        <w:spacing w:after="0" w:line="360" w:lineRule="auto"/>
        <w:jc w:val="both"/>
        <w:rPr>
          <w:lang w:val="en-GB"/>
        </w:rPr>
      </w:pPr>
      <w:r w:rsidRPr="00093F5E">
        <w:rPr>
          <w:lang w:val="en-GB"/>
        </w:rPr>
        <w:tab/>
        <w:t xml:space="preserve">Fig. </w:t>
      </w:r>
      <w:r w:rsidR="0038698D" w:rsidRPr="00093F5E">
        <w:rPr>
          <w:lang w:val="en-GB"/>
        </w:rPr>
        <w:t>5</w:t>
      </w:r>
      <w:r w:rsidRPr="00093F5E">
        <w:rPr>
          <w:lang w:val="en-GB"/>
        </w:rPr>
        <w:t>. The transition path of provinces within each convergence club, 2008-2020</w:t>
      </w:r>
    </w:p>
    <w:p w14:paraId="51E04D6F" w14:textId="77777777" w:rsidR="00CC582F" w:rsidRPr="00093F5E" w:rsidRDefault="00CC582F" w:rsidP="00B53C74">
      <w:pPr>
        <w:pStyle w:val="ListParagraph"/>
        <w:spacing w:after="0" w:line="360" w:lineRule="auto"/>
        <w:jc w:val="both"/>
        <w:rPr>
          <w:lang w:val="en-GB"/>
        </w:rPr>
      </w:pPr>
    </w:p>
    <w:p w14:paraId="250780C7" w14:textId="77777777" w:rsidR="00F53207" w:rsidRPr="00093F5E" w:rsidRDefault="00093F5E" w:rsidP="008B5764">
      <w:pPr>
        <w:pStyle w:val="ListParagraph"/>
        <w:spacing w:after="0" w:line="360" w:lineRule="auto"/>
        <w:jc w:val="both"/>
        <w:rPr>
          <w:lang w:val="en-GB"/>
        </w:rPr>
      </w:pPr>
      <w:r w:rsidRPr="00093F5E">
        <w:rPr>
          <w:lang w:val="en-GB"/>
        </w:rPr>
        <w:tab/>
      </w:r>
      <w:r w:rsidR="00B53C74" w:rsidRPr="00093F5E">
        <w:rPr>
          <w:lang w:val="en-GB"/>
        </w:rPr>
        <w:t>The convergence in club 2 is due to a combination of real wage decline</w:t>
      </w:r>
      <w:del w:id="647" w:author="Author">
        <w:r w:rsidR="00B53C74" w:rsidRPr="00093F5E" w:rsidDel="0039396D">
          <w:rPr>
            <w:lang w:val="en-GB"/>
          </w:rPr>
          <w:delText>s</w:delText>
        </w:r>
      </w:del>
      <w:r w:rsidR="00B53C74" w:rsidRPr="00093F5E">
        <w:rPr>
          <w:lang w:val="en-GB"/>
        </w:rPr>
        <w:t xml:space="preserve"> in mining-based provinces (e.g., East Kalimantan, Papua, and West Papua) and improved conditions in </w:t>
      </w:r>
      <w:r w:rsidR="00983E3C" w:rsidRPr="00093F5E">
        <w:rPr>
          <w:lang w:val="en-GB"/>
        </w:rPr>
        <w:t xml:space="preserve">the </w:t>
      </w:r>
      <w:ins w:id="648" w:author="Author">
        <w:r w:rsidR="009803E1" w:rsidRPr="00093F5E">
          <w:rPr>
            <w:lang w:val="en-GB"/>
          </w:rPr>
          <w:t>industrialised</w:t>
        </w:r>
      </w:ins>
      <w:del w:id="649" w:author="Author">
        <w:r w:rsidR="009803E1" w:rsidRPr="00093F5E">
          <w:rPr>
            <w:lang w:val="en-GB"/>
          </w:rPr>
          <w:delText>industrialized</w:delText>
        </w:r>
      </w:del>
      <w:r w:rsidR="009803E1" w:rsidRPr="00093F5E">
        <w:rPr>
          <w:lang w:val="en-GB"/>
        </w:rPr>
        <w:t xml:space="preserve"> province of </w:t>
      </w:r>
      <w:r w:rsidR="00B53C74" w:rsidRPr="00093F5E">
        <w:rPr>
          <w:lang w:val="en-GB"/>
        </w:rPr>
        <w:t xml:space="preserve">West Java and </w:t>
      </w:r>
      <w:r w:rsidR="00983E3C" w:rsidRPr="00093F5E">
        <w:rPr>
          <w:lang w:val="en-GB"/>
        </w:rPr>
        <w:t xml:space="preserve">the </w:t>
      </w:r>
      <w:r w:rsidR="009803E1" w:rsidRPr="00093F5E">
        <w:rPr>
          <w:lang w:val="en-GB"/>
        </w:rPr>
        <w:t xml:space="preserve">newly established province of </w:t>
      </w:r>
      <w:r w:rsidR="00B53C74" w:rsidRPr="00093F5E">
        <w:rPr>
          <w:lang w:val="en-GB"/>
        </w:rPr>
        <w:t>North Kalimantan.</w:t>
      </w:r>
      <w:r w:rsidRPr="00093F5E">
        <w:rPr>
          <w:lang w:val="en-GB"/>
        </w:rPr>
        <w:t xml:space="preserve"> </w:t>
      </w:r>
      <w:r w:rsidR="006454A6" w:rsidRPr="00093F5E">
        <w:rPr>
          <w:lang w:val="en-GB"/>
        </w:rPr>
        <w:t xml:space="preserve">Similarly, the consistent growth of real wages in Java's other two </w:t>
      </w:r>
      <w:ins w:id="650" w:author="Author">
        <w:r w:rsidR="006454A6" w:rsidRPr="00093F5E">
          <w:rPr>
            <w:lang w:val="en-GB"/>
          </w:rPr>
          <w:t>industrialised</w:t>
        </w:r>
      </w:ins>
      <w:del w:id="651" w:author="Author">
        <w:r w:rsidR="006454A6" w:rsidRPr="00093F5E">
          <w:rPr>
            <w:lang w:val="en-GB"/>
          </w:rPr>
          <w:delText>industrialized</w:delText>
        </w:r>
      </w:del>
      <w:r w:rsidR="006454A6" w:rsidRPr="00093F5E">
        <w:rPr>
          <w:lang w:val="en-GB"/>
        </w:rPr>
        <w:t xml:space="preserve"> provinces (Central Java and East Java, </w:t>
      </w:r>
      <w:del w:id="652" w:author="Author">
        <w:r w:rsidR="006454A6" w:rsidRPr="00093F5E" w:rsidDel="00A37B7A">
          <w:rPr>
            <w:lang w:val="en-GB"/>
          </w:rPr>
          <w:delText xml:space="preserve">respectively, </w:delText>
        </w:r>
      </w:del>
      <w:r w:rsidR="006454A6" w:rsidRPr="00093F5E">
        <w:rPr>
          <w:lang w:val="en-GB"/>
        </w:rPr>
        <w:t xml:space="preserve">with </w:t>
      </w:r>
      <w:r w:rsidR="006454A6" w:rsidRPr="00093F5E">
        <w:rPr>
          <w:lang w:val="en-GB"/>
        </w:rPr>
        <w:lastRenderedPageBreak/>
        <w:t>manufacturing shares of 30% and 34% of GDP</w:t>
      </w:r>
      <w:ins w:id="653" w:author="Author">
        <w:r w:rsidR="00A37B7A">
          <w:rPr>
            <w:lang w:val="en-GB"/>
          </w:rPr>
          <w:t>, respectively</w:t>
        </w:r>
      </w:ins>
      <w:r w:rsidR="006454A6" w:rsidRPr="00093F5E">
        <w:rPr>
          <w:lang w:val="en-GB"/>
        </w:rPr>
        <w:t xml:space="preserve">) dominates the club 3 convergence process. </w:t>
      </w:r>
      <w:del w:id="654" w:author="Author">
        <w:r w:rsidR="006454A6" w:rsidRPr="00093F5E" w:rsidDel="00A37B7A">
          <w:rPr>
            <w:lang w:val="en-GB"/>
          </w:rPr>
          <w:delText>On the other hand</w:delText>
        </w:r>
      </w:del>
      <w:ins w:id="655" w:author="Author">
        <w:r w:rsidR="00A37B7A">
          <w:rPr>
            <w:lang w:val="en-GB"/>
          </w:rPr>
          <w:t>Conversely</w:t>
        </w:r>
      </w:ins>
      <w:r w:rsidR="006454A6" w:rsidRPr="00093F5E">
        <w:rPr>
          <w:lang w:val="en-GB"/>
        </w:rPr>
        <w:t xml:space="preserve">, </w:t>
      </w:r>
      <w:ins w:id="656"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wage condition in East Nusa Tenggara continues to decline. </w:t>
      </w:r>
      <w:r w:rsidR="008B5764" w:rsidRPr="00093F5E">
        <w:rPr>
          <w:lang w:val="en-GB"/>
        </w:rPr>
        <w:t xml:space="preserve">Agriculture's prolonged dominance – most of which is low-tech and </w:t>
      </w:r>
      <w:r w:rsidR="00A92EB0" w:rsidRPr="00093F5E">
        <w:rPr>
          <w:lang w:val="en-GB"/>
        </w:rPr>
        <w:t>subsistence-oriented</w:t>
      </w:r>
      <w:ins w:id="657" w:author="Author">
        <w:r w:rsidR="00A92EB0" w:rsidRPr="00093F5E">
          <w:rPr>
            <w:lang w:val="en-GB"/>
          </w:rPr>
          <w:t>,</w:t>
        </w:r>
      </w:ins>
      <w:del w:id="658" w:author="Author">
        <w:r w:rsidR="00A92EB0" w:rsidRPr="00093F5E">
          <w:rPr>
            <w:lang w:val="en-GB"/>
          </w:rPr>
          <w:delText xml:space="preserve"> –</w:delText>
        </w:r>
      </w:del>
      <w:r w:rsidR="00A92EB0" w:rsidRPr="00093F5E">
        <w:rPr>
          <w:lang w:val="en-GB"/>
        </w:rPr>
        <w:t xml:space="preserve"> plays a significant role in this phenomenon</w:t>
      </w:r>
      <w:r w:rsidR="00FC77C3" w:rsidRPr="00093F5E">
        <w:rPr>
          <w:lang w:val="en-GB"/>
        </w:rPr>
        <w:t xml:space="preserve"> </w:t>
      </w:r>
      <w:r w:rsidR="00FC77C3" w:rsidRPr="00093F5E">
        <w:rPr>
          <w:lang w:val="en-GB"/>
        </w:rPr>
        <w:fldChar w:fldCharType="begin"/>
      </w:r>
      <w:r w:rsidR="00FC77C3" w:rsidRPr="00093F5E">
        <w:rPr>
          <w:lang w:val="en-GB"/>
        </w:rPr>
        <w:instrText xml:space="preserve"> ADDIN ZOTERO_ITEM CSL_CITATION {"citationID":"vRNL2d1W","properties":{"formattedCitation":"({\\i{}Decent Work Profile East Nusa Tenggara}, 2013)","plainCitation":"(Decent Work Profile East Nusa Tenggara, 2013)","noteIndex":0},"citationItems":[{"id":381,"uris":["http://zotero.org/users/local/9Bu69DCL/items/GWPZ4U5F"],"uri":["http://zotero.org/users/local/9Bu69DCL/items/GWPZ4U5F"],"itemData":{"id":381,"type":"book","event-place":"Geneva","ISBN":"978-92-2-127611-1","language":"English","publisher":"International Labour Organization","publisher-place":"Geneva","title":"Decent Work Profile East Nusa Tenggara","URL":"https://www.ilo.org/wcmsp5/groups/public/---dgreports/---integration/documents/publication/wcms_228702.pdf","issued":{"date-parts":[["2013"]]}}}],"schema":"https://github.com/citation-style-language/schema/raw/master/csl-citation.json"} </w:instrText>
      </w:r>
      <w:r w:rsidR="00FC77C3" w:rsidRPr="00093F5E">
        <w:rPr>
          <w:lang w:val="en-GB"/>
        </w:rPr>
        <w:fldChar w:fldCharType="separate"/>
      </w:r>
      <w:r w:rsidR="00FC77C3" w:rsidRPr="00093F5E">
        <w:rPr>
          <w:rFonts w:ascii="Calibri" w:hAnsi="Calibri" w:cs="Calibri"/>
          <w:szCs w:val="24"/>
          <w:lang w:val="en-GB"/>
        </w:rPr>
        <w:t>(</w:t>
      </w:r>
      <w:r w:rsidR="00FC77C3" w:rsidRPr="00093F5E">
        <w:rPr>
          <w:rFonts w:ascii="Calibri" w:hAnsi="Calibri" w:cs="Calibri"/>
          <w:i/>
          <w:iCs/>
          <w:szCs w:val="24"/>
          <w:lang w:val="en-GB"/>
        </w:rPr>
        <w:t>Decent Work Profile East Nusa Tenggara</w:t>
      </w:r>
      <w:r w:rsidR="00FC77C3" w:rsidRPr="00093F5E">
        <w:rPr>
          <w:rFonts w:ascii="Calibri" w:hAnsi="Calibri" w:cs="Calibri"/>
          <w:szCs w:val="24"/>
          <w:lang w:val="en-GB"/>
        </w:rPr>
        <w:t>, 2013)</w:t>
      </w:r>
      <w:r w:rsidR="00FC77C3" w:rsidRPr="00093F5E">
        <w:rPr>
          <w:lang w:val="en-GB"/>
        </w:rPr>
        <w:fldChar w:fldCharType="end"/>
      </w:r>
      <w:r w:rsidR="00FC77C3" w:rsidRPr="00093F5E">
        <w:rPr>
          <w:lang w:val="en-GB"/>
        </w:rPr>
        <w:t>.</w:t>
      </w:r>
    </w:p>
    <w:p w14:paraId="2BE429E3" w14:textId="6BEECDB6" w:rsidR="00FD509B" w:rsidRPr="00093F5E" w:rsidRDefault="00093F5E" w:rsidP="00FD509B">
      <w:pPr>
        <w:pStyle w:val="ListParagraph"/>
        <w:spacing w:line="360" w:lineRule="auto"/>
        <w:ind w:firstLine="720"/>
        <w:jc w:val="both"/>
        <w:rPr>
          <w:lang w:val="en-GB"/>
        </w:rPr>
      </w:pPr>
      <w:r w:rsidRPr="00093F5E">
        <w:rPr>
          <w:rFonts w:hint="eastAsia"/>
          <w:lang w:val="en-GB"/>
        </w:rPr>
        <w:t>F</w:t>
      </w:r>
      <w:r w:rsidRPr="00093F5E">
        <w:rPr>
          <w:lang w:val="en-GB"/>
        </w:rPr>
        <w:t xml:space="preserve">inally, we </w:t>
      </w:r>
      <w:ins w:id="659" w:author="Author">
        <w:r w:rsidRPr="00093F5E">
          <w:rPr>
            <w:lang w:val="en-GB"/>
          </w:rPr>
          <w:t>visualised</w:t>
        </w:r>
      </w:ins>
      <w:del w:id="660" w:author="Author">
        <w:r w:rsidRPr="00093F5E">
          <w:rPr>
            <w:lang w:val="en-GB"/>
          </w:rPr>
          <w:delText>visualize</w:delText>
        </w:r>
      </w:del>
      <w:r w:rsidRPr="00093F5E">
        <w:rPr>
          <w:lang w:val="en-GB"/>
        </w:rPr>
        <w:t xml:space="preserve"> the geographical distribution of club convergence in Fig</w:t>
      </w:r>
      <w:ins w:id="661" w:author="Author">
        <w:del w:id="662" w:author="Harry" w:date="2021-12-14T22:10:00Z">
          <w:r w:rsidR="0039396D" w:rsidDel="00F57711">
            <w:rPr>
              <w:lang w:val="en-GB"/>
            </w:rPr>
            <w:delText>.</w:delText>
          </w:r>
        </w:del>
      </w:ins>
      <w:r w:rsidRPr="00093F5E">
        <w:rPr>
          <w:lang w:val="en-GB"/>
        </w:rPr>
        <w:t xml:space="preserve"> </w:t>
      </w:r>
      <w:r w:rsidR="008813C3" w:rsidRPr="00093F5E">
        <w:rPr>
          <w:lang w:val="en-GB"/>
        </w:rPr>
        <w:t>6</w:t>
      </w:r>
      <w:r w:rsidRPr="00093F5E">
        <w:rPr>
          <w:lang w:val="en-GB"/>
        </w:rPr>
        <w:t>.</w:t>
      </w:r>
      <w:r w:rsidR="00F44D2F" w:rsidRPr="00093F5E">
        <w:rPr>
          <w:lang w:val="en-GB"/>
        </w:rPr>
        <w:t xml:space="preserve"> It is worth noting that we capture geographical effects of club convergence </w:t>
      </w:r>
      <w:r w:rsidR="00F44D2F" w:rsidRPr="00093F5E">
        <w:rPr>
          <w:lang w:val="en-GB"/>
        </w:rPr>
        <w:fldChar w:fldCharType="begin"/>
      </w:r>
      <w:r w:rsidR="00F44D2F" w:rsidRPr="00093F5E">
        <w:rPr>
          <w:lang w:val="en-GB"/>
        </w:rPr>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rsidR="00F44D2F" w:rsidRPr="00093F5E">
        <w:rPr>
          <w:lang w:val="en-GB"/>
        </w:rPr>
        <w:fldChar w:fldCharType="separate"/>
      </w:r>
      <w:r w:rsidR="00F44D2F" w:rsidRPr="00093F5E">
        <w:rPr>
          <w:rFonts w:ascii="Calibri" w:hAnsi="Calibri" w:cs="Calibri"/>
          <w:lang w:val="en-GB"/>
        </w:rPr>
        <w:t>(Barro et al., 1991; Quah, 1996)</w:t>
      </w:r>
      <w:r w:rsidR="00F44D2F" w:rsidRPr="00093F5E">
        <w:rPr>
          <w:lang w:val="en-GB"/>
        </w:rPr>
        <w:fldChar w:fldCharType="end"/>
      </w:r>
      <w:r w:rsidR="00F44D2F" w:rsidRPr="00093F5E">
        <w:rPr>
          <w:lang w:val="en-GB"/>
        </w:rPr>
        <w:t xml:space="preserve">, similar to what has been documented in the study of </w:t>
      </w:r>
      <w:r w:rsidR="00F44D2F" w:rsidRPr="00093F5E">
        <w:rPr>
          <w:lang w:val="en-GB"/>
        </w:rPr>
        <w:fldChar w:fldCharType="begin"/>
      </w:r>
      <w:r w:rsidR="00335413" w:rsidRPr="00093F5E">
        <w:rPr>
          <w:lang w:val="en-GB"/>
        </w:rPr>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F44D2F" w:rsidRPr="00093F5E">
        <w:rPr>
          <w:lang w:val="en-GB"/>
        </w:rPr>
        <w:fldChar w:fldCharType="separate"/>
      </w:r>
      <w:r w:rsidR="00F44D2F" w:rsidRPr="00093F5E">
        <w:rPr>
          <w:rFonts w:ascii="Calibri" w:hAnsi="Calibri" w:cs="Calibri"/>
          <w:lang w:val="en-GB"/>
        </w:rPr>
        <w:t>Aginta et al. (2020)</w:t>
      </w:r>
      <w:r w:rsidR="00F44D2F" w:rsidRPr="00093F5E">
        <w:rPr>
          <w:lang w:val="en-GB"/>
        </w:rPr>
        <w:fldChar w:fldCharType="end"/>
      </w:r>
      <w:r w:rsidR="00F44D2F" w:rsidRPr="00093F5E">
        <w:rPr>
          <w:lang w:val="en-GB"/>
        </w:rPr>
        <w:t xml:space="preserve"> and </w:t>
      </w:r>
      <w:r w:rsidR="00F44D2F" w:rsidRPr="00093F5E">
        <w:rPr>
          <w:lang w:val="en-GB"/>
        </w:rPr>
        <w:fldChar w:fldCharType="begin"/>
      </w:r>
      <w:r w:rsidR="00335413" w:rsidRPr="00093F5E">
        <w:rPr>
          <w:lang w:val="en-GB"/>
        </w:rPr>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44D2F" w:rsidRPr="00093F5E">
        <w:rPr>
          <w:lang w:val="en-GB"/>
        </w:rPr>
        <w:fldChar w:fldCharType="separate"/>
      </w:r>
      <w:r w:rsidR="00F44D2F" w:rsidRPr="00093F5E">
        <w:rPr>
          <w:rFonts w:ascii="Calibri" w:hAnsi="Calibri" w:cs="Calibri"/>
          <w:lang w:val="en-GB"/>
        </w:rPr>
        <w:t>Aginta (2021)</w:t>
      </w:r>
      <w:r w:rsidR="00F44D2F" w:rsidRPr="00093F5E">
        <w:rPr>
          <w:lang w:val="en-GB"/>
        </w:rPr>
        <w:fldChar w:fldCharType="end"/>
      </w:r>
      <w:r w:rsidR="00F44D2F" w:rsidRPr="00093F5E">
        <w:rPr>
          <w:lang w:val="en-GB"/>
        </w:rPr>
        <w:t xml:space="preserve"> when studying regional income and price convergence in Indonesia. These geographical effects are </w:t>
      </w:r>
      <w:r w:rsidR="00FA438A" w:rsidRPr="00093F5E">
        <w:rPr>
          <w:lang w:val="en-GB"/>
        </w:rPr>
        <w:t>apparent</w:t>
      </w:r>
      <w:r w:rsidR="00F44D2F" w:rsidRPr="00093F5E">
        <w:rPr>
          <w:lang w:val="en-GB"/>
        </w:rPr>
        <w:t xml:space="preserve"> </w:t>
      </w:r>
      <w:ins w:id="663" w:author="Author">
        <w:r w:rsidR="00F44D2F" w:rsidRPr="00093F5E">
          <w:rPr>
            <w:lang w:val="en-GB"/>
          </w:rPr>
          <w:t>on</w:t>
        </w:r>
      </w:ins>
      <w:del w:id="664" w:author="Author">
        <w:r w:rsidR="00F44D2F" w:rsidRPr="00093F5E">
          <w:rPr>
            <w:lang w:val="en-GB"/>
          </w:rPr>
          <w:delText>in</w:delText>
        </w:r>
      </w:del>
      <w:r w:rsidR="00F44D2F" w:rsidRPr="00093F5E">
        <w:rPr>
          <w:lang w:val="en-GB"/>
        </w:rPr>
        <w:t xml:space="preserve"> Sumatra </w:t>
      </w:r>
      <w:ins w:id="665" w:author="Author">
        <w:r w:rsidR="00F44D2F" w:rsidRPr="00093F5E">
          <w:rPr>
            <w:lang w:val="en-GB"/>
          </w:rPr>
          <w:t>Island</w:t>
        </w:r>
      </w:ins>
      <w:del w:id="666" w:author="Author">
        <w:r w:rsidR="00F44D2F" w:rsidRPr="00093F5E">
          <w:rPr>
            <w:lang w:val="en-GB"/>
          </w:rPr>
          <w:delText>island</w:delText>
        </w:r>
      </w:del>
      <w:r w:rsidR="00FA438A" w:rsidRPr="00093F5E">
        <w:rPr>
          <w:lang w:val="en-GB"/>
        </w:rPr>
        <w:t>,</w:t>
      </w:r>
      <w:r w:rsidR="00F44D2F" w:rsidRPr="00093F5E">
        <w:rPr>
          <w:lang w:val="en-GB"/>
        </w:rPr>
        <w:t xml:space="preserve"> where a province and its </w:t>
      </w:r>
      <w:ins w:id="667" w:author="Author">
        <w:r w:rsidR="00F44D2F" w:rsidRPr="00093F5E">
          <w:rPr>
            <w:lang w:val="en-GB"/>
          </w:rPr>
          <w:t>neighbouring</w:t>
        </w:r>
      </w:ins>
      <w:del w:id="668" w:author="Author">
        <w:r w:rsidR="00F44D2F" w:rsidRPr="00093F5E">
          <w:rPr>
            <w:lang w:val="en-GB"/>
          </w:rPr>
          <w:delText>neighboring</w:delText>
        </w:r>
      </w:del>
      <w:r w:rsidR="00F44D2F" w:rsidRPr="00093F5E">
        <w:rPr>
          <w:lang w:val="en-GB"/>
        </w:rPr>
        <w:t xml:space="preserve"> provinces are clustered in the same club (club 3). </w:t>
      </w:r>
      <w:r w:rsidR="00493EE6" w:rsidRPr="00093F5E">
        <w:rPr>
          <w:lang w:val="en-GB"/>
        </w:rPr>
        <w:t>A</w:t>
      </w:r>
      <w:r w:rsidR="00F44D2F" w:rsidRPr="00093F5E">
        <w:rPr>
          <w:lang w:val="en-GB"/>
        </w:rPr>
        <w:t xml:space="preserve"> similar pattern is also observed in the distribution of club 2 </w:t>
      </w:r>
      <w:r w:rsidR="00AA57FC" w:rsidRPr="00093F5E">
        <w:rPr>
          <w:lang w:val="en-GB"/>
        </w:rPr>
        <w:t>(</w:t>
      </w:r>
      <w:r w:rsidR="00F44D2F" w:rsidRPr="00093F5E">
        <w:rPr>
          <w:lang w:val="en-GB"/>
        </w:rPr>
        <w:t xml:space="preserve">in Kalimantan and Papua </w:t>
      </w:r>
      <w:ins w:id="669" w:author="Author">
        <w:r w:rsidR="00F44D2F" w:rsidRPr="00093F5E">
          <w:rPr>
            <w:lang w:val="en-GB"/>
          </w:rPr>
          <w:t>islands</w:t>
        </w:r>
      </w:ins>
      <w:del w:id="670" w:author="Author">
        <w:r w:rsidR="00F44D2F" w:rsidRPr="00093F5E">
          <w:rPr>
            <w:lang w:val="en-GB"/>
          </w:rPr>
          <w:delText>island</w:delText>
        </w:r>
      </w:del>
      <w:r w:rsidR="00AA57FC" w:rsidRPr="00093F5E">
        <w:rPr>
          <w:lang w:val="en-GB"/>
        </w:rPr>
        <w:t xml:space="preserve">) and club 1 (where Jakarta and its </w:t>
      </w:r>
      <w:ins w:id="671" w:author="Author">
        <w:r w:rsidR="00AA57FC" w:rsidRPr="00093F5E">
          <w:rPr>
            <w:lang w:val="en-GB"/>
          </w:rPr>
          <w:t>neighbour</w:t>
        </w:r>
      </w:ins>
      <w:del w:id="672" w:author="Author">
        <w:r w:rsidR="00AA57FC" w:rsidRPr="00093F5E">
          <w:rPr>
            <w:lang w:val="en-GB"/>
          </w:rPr>
          <w:delText>neighbor</w:delText>
        </w:r>
      </w:del>
      <w:r w:rsidR="00AA57FC" w:rsidRPr="00093F5E">
        <w:rPr>
          <w:lang w:val="en-GB"/>
        </w:rPr>
        <w:t xml:space="preserve"> Banten clustered together).</w:t>
      </w:r>
    </w:p>
    <w:p w14:paraId="6B27A9E7" w14:textId="77777777" w:rsidR="00FD509B" w:rsidRPr="00093F5E" w:rsidRDefault="00093F5E" w:rsidP="00FD509B">
      <w:pPr>
        <w:pStyle w:val="ListParagraph"/>
        <w:spacing w:line="360" w:lineRule="auto"/>
        <w:ind w:hanging="11"/>
        <w:jc w:val="center"/>
        <w:rPr>
          <w:lang w:val="en-GB"/>
        </w:rPr>
      </w:pPr>
      <w:r w:rsidRPr="00093F5E">
        <w:rPr>
          <w:noProof/>
        </w:rPr>
        <w:drawing>
          <wp:inline distT="0" distB="0" distL="0" distR="0" wp14:anchorId="3E915FF6" wp14:editId="6A1B2E5E">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15763"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353050" cy="2444750"/>
                    </a:xfrm>
                    <a:prstGeom prst="rect">
                      <a:avLst/>
                    </a:prstGeom>
                    <a:noFill/>
                    <a:ln>
                      <a:noFill/>
                    </a:ln>
                  </pic:spPr>
                </pic:pic>
              </a:graphicData>
            </a:graphic>
          </wp:inline>
        </w:drawing>
      </w:r>
    </w:p>
    <w:p w14:paraId="6BADE4D9" w14:textId="77777777" w:rsidR="00FD509B" w:rsidRPr="00093F5E" w:rsidRDefault="00093F5E" w:rsidP="00F62225">
      <w:pPr>
        <w:pStyle w:val="ListParagraph"/>
        <w:spacing w:line="360" w:lineRule="auto"/>
        <w:jc w:val="center"/>
        <w:outlineLvl w:val="0"/>
        <w:rPr>
          <w:lang w:val="en-GB"/>
        </w:rPr>
      </w:pPr>
      <w:r w:rsidRPr="00093F5E">
        <w:rPr>
          <w:lang w:val="en-GB"/>
        </w:rPr>
        <w:t xml:space="preserve">Fig. </w:t>
      </w:r>
      <w:r w:rsidR="008813C3" w:rsidRPr="00093F5E">
        <w:rPr>
          <w:lang w:val="en-GB"/>
        </w:rPr>
        <w:t>6</w:t>
      </w:r>
      <w:r w:rsidRPr="00093F5E">
        <w:rPr>
          <w:lang w:val="en-GB"/>
        </w:rPr>
        <w:t>. The geographical distribution of club convergence</w:t>
      </w:r>
    </w:p>
    <w:p w14:paraId="09314243" w14:textId="77777777" w:rsidR="00A73A8C" w:rsidRPr="00093F5E" w:rsidRDefault="00A73A8C" w:rsidP="00B40673">
      <w:pPr>
        <w:pStyle w:val="ListParagraph"/>
        <w:spacing w:line="360" w:lineRule="auto"/>
        <w:ind w:firstLine="720"/>
        <w:jc w:val="both"/>
        <w:rPr>
          <w:lang w:val="en-GB"/>
        </w:rPr>
      </w:pPr>
    </w:p>
    <w:p w14:paraId="41C7A755" w14:textId="77777777" w:rsidR="007B3BC4" w:rsidRPr="00093F5E" w:rsidRDefault="00093F5E" w:rsidP="00B40673">
      <w:pPr>
        <w:pStyle w:val="ListParagraph"/>
        <w:spacing w:line="360" w:lineRule="auto"/>
        <w:ind w:firstLine="720"/>
        <w:jc w:val="both"/>
        <w:rPr>
          <w:lang w:val="en-GB"/>
        </w:rPr>
        <w:sectPr w:rsidR="007B3BC4" w:rsidRPr="00093F5E">
          <w:pgSz w:w="12240" w:h="15840"/>
          <w:pgMar w:top="1440" w:right="1440" w:bottom="1440" w:left="1440" w:header="720" w:footer="720" w:gutter="0"/>
          <w:cols w:space="720"/>
          <w:docGrid w:linePitch="360"/>
        </w:sectPr>
      </w:pPr>
      <w:r w:rsidRPr="00093F5E">
        <w:rPr>
          <w:lang w:val="en-GB"/>
        </w:rPr>
        <w:t xml:space="preserve">The </w:t>
      </w:r>
      <w:r w:rsidR="00BF48A6" w:rsidRPr="00093F5E">
        <w:rPr>
          <w:lang w:val="en-GB"/>
        </w:rPr>
        <w:t>c</w:t>
      </w:r>
      <w:r w:rsidRPr="00093F5E">
        <w:rPr>
          <w:lang w:val="en-GB"/>
        </w:rPr>
        <w:t>lub convergence test</w:t>
      </w:r>
      <w:r w:rsidR="00BF48A6" w:rsidRPr="00093F5E">
        <w:rPr>
          <w:lang w:val="en-GB"/>
        </w:rPr>
        <w:t xml:space="preserve"> results</w:t>
      </w:r>
      <w:r w:rsidRPr="00093F5E">
        <w:rPr>
          <w:lang w:val="en-GB"/>
        </w:rPr>
        <w:t xml:space="preserve"> </w:t>
      </w:r>
      <w:r w:rsidR="00BF48A6" w:rsidRPr="00093F5E">
        <w:rPr>
          <w:lang w:val="en-GB"/>
        </w:rPr>
        <w:t>show</w:t>
      </w:r>
      <w:r w:rsidRPr="00093F5E">
        <w:rPr>
          <w:lang w:val="en-GB"/>
        </w:rPr>
        <w:t xml:space="preserve"> </w:t>
      </w:r>
      <w:r w:rsidR="00316F6D" w:rsidRPr="00093F5E">
        <w:rPr>
          <w:lang w:val="en-GB"/>
        </w:rPr>
        <w:t xml:space="preserve">the presence of </w:t>
      </w:r>
      <w:r w:rsidR="00554CE2" w:rsidRPr="00093F5E">
        <w:rPr>
          <w:lang w:val="en-GB"/>
        </w:rPr>
        <w:t xml:space="preserve">a </w:t>
      </w:r>
      <w:r w:rsidRPr="00093F5E">
        <w:rPr>
          <w:lang w:val="en-GB"/>
        </w:rPr>
        <w:t xml:space="preserve">persistent gap in regional real </w:t>
      </w:r>
      <w:ins w:id="673" w:author="Author">
        <w:r w:rsidRPr="00093F5E">
          <w:rPr>
            <w:lang w:val="en-GB"/>
          </w:rPr>
          <w:t>wages</w:t>
        </w:r>
      </w:ins>
      <w:del w:id="674" w:author="Author">
        <w:r w:rsidRPr="00093F5E">
          <w:rPr>
            <w:lang w:val="en-GB"/>
          </w:rPr>
          <w:delText>wage</w:delText>
        </w:r>
      </w:del>
      <w:r w:rsidRPr="00093F5E">
        <w:rPr>
          <w:lang w:val="en-GB"/>
        </w:rPr>
        <w:t xml:space="preserve"> across Indonesia</w:t>
      </w:r>
      <w:r w:rsidR="00FA438A" w:rsidRPr="00093F5E">
        <w:rPr>
          <w:lang w:val="en-GB"/>
        </w:rPr>
        <w:t>n</w:t>
      </w:r>
      <w:r w:rsidRPr="00093F5E">
        <w:rPr>
          <w:lang w:val="en-GB"/>
        </w:rPr>
        <w:t xml:space="preserve"> provinces. Th</w:t>
      </w:r>
      <w:r w:rsidR="00FA438A" w:rsidRPr="00093F5E">
        <w:rPr>
          <w:lang w:val="en-GB"/>
        </w:rPr>
        <w:t>e results also</w:t>
      </w:r>
      <w:r w:rsidRPr="00093F5E">
        <w:rPr>
          <w:lang w:val="en-GB"/>
        </w:rPr>
        <w:t xml:space="preserve"> reflect</w:t>
      </w:r>
      <w:r w:rsidR="00B40673" w:rsidRPr="00093F5E">
        <w:rPr>
          <w:lang w:val="en-GB"/>
        </w:rPr>
        <w:t xml:space="preserve"> wage </w:t>
      </w:r>
      <w:r w:rsidRPr="00093F5E">
        <w:rPr>
          <w:lang w:val="en-GB"/>
        </w:rPr>
        <w:t>rigidity</w:t>
      </w:r>
      <w:r w:rsidR="00617AE2" w:rsidRPr="00093F5E">
        <w:rPr>
          <w:lang w:val="en-GB"/>
        </w:rPr>
        <w:t xml:space="preserve"> </w:t>
      </w:r>
      <w:commentRangeStart w:id="675"/>
      <w:commentRangeStart w:id="676"/>
      <w:ins w:id="677" w:author="Author">
        <w:r w:rsidR="00617AE2" w:rsidRPr="00093F5E">
          <w:rPr>
            <w:lang w:val="en-GB"/>
          </w:rPr>
          <w:t>and</w:t>
        </w:r>
      </w:ins>
      <w:del w:id="678" w:author="Author">
        <w:r w:rsidR="00617AE2" w:rsidRPr="00093F5E">
          <w:rPr>
            <w:lang w:val="en-GB"/>
          </w:rPr>
          <w:delText>as well as</w:delText>
        </w:r>
      </w:del>
      <w:r w:rsidR="00617AE2" w:rsidRPr="00093F5E">
        <w:rPr>
          <w:lang w:val="en-GB"/>
        </w:rPr>
        <w:t xml:space="preserve"> </w:t>
      </w:r>
      <w:commentRangeEnd w:id="675"/>
      <w:r w:rsidR="00C45502">
        <w:rPr>
          <w:rStyle w:val="CommentReference"/>
        </w:rPr>
        <w:commentReference w:id="675"/>
      </w:r>
      <w:commentRangeEnd w:id="676"/>
      <w:r w:rsidR="003D5411">
        <w:rPr>
          <w:rStyle w:val="CommentReference"/>
        </w:rPr>
        <w:commentReference w:id="676"/>
      </w:r>
      <w:r w:rsidR="003C7556" w:rsidRPr="00093F5E">
        <w:rPr>
          <w:lang w:val="en-GB"/>
        </w:rPr>
        <w:t xml:space="preserve">heterogeneity in </w:t>
      </w:r>
      <w:r w:rsidR="00B40673" w:rsidRPr="00093F5E">
        <w:rPr>
          <w:lang w:val="en-GB"/>
        </w:rPr>
        <w:t xml:space="preserve">macroeconomic and </w:t>
      </w:r>
      <w:ins w:id="679" w:author="Author">
        <w:r w:rsidR="00B40673" w:rsidRPr="00093F5E">
          <w:rPr>
            <w:lang w:val="en-GB"/>
          </w:rPr>
          <w:t>labour</w:t>
        </w:r>
      </w:ins>
      <w:del w:id="680" w:author="Author">
        <w:r w:rsidR="00B40673" w:rsidRPr="00093F5E">
          <w:rPr>
            <w:lang w:val="en-GB"/>
          </w:rPr>
          <w:delText>labor</w:delText>
        </w:r>
      </w:del>
      <w:r w:rsidR="00B40673" w:rsidRPr="00093F5E">
        <w:rPr>
          <w:lang w:val="en-GB"/>
        </w:rPr>
        <w:t xml:space="preserve"> market</w:t>
      </w:r>
      <w:r w:rsidR="00617AE2" w:rsidRPr="00093F5E">
        <w:rPr>
          <w:lang w:val="en-GB"/>
        </w:rPr>
        <w:t xml:space="preserve"> conditions</w:t>
      </w:r>
      <w:r w:rsidR="00B40673" w:rsidRPr="00093F5E">
        <w:rPr>
          <w:lang w:val="en-GB"/>
        </w:rPr>
        <w:t xml:space="preserve"> across provinces. However, </w:t>
      </w:r>
      <w:ins w:id="681" w:author="Author">
        <w:r w:rsidR="00B40673" w:rsidRPr="00093F5E">
          <w:rPr>
            <w:lang w:val="en-GB"/>
          </w:rPr>
          <w:t>to date,</w:t>
        </w:r>
      </w:ins>
      <w:del w:id="682" w:author="Author">
        <w:r w:rsidR="00B40673" w:rsidRPr="00093F5E">
          <w:rPr>
            <w:lang w:val="en-GB"/>
          </w:rPr>
          <w:delText>by this far</w:delText>
        </w:r>
      </w:del>
      <w:r w:rsidR="00B40673" w:rsidRPr="00093F5E">
        <w:rPr>
          <w:lang w:val="en-GB"/>
        </w:rPr>
        <w:t xml:space="preserve"> we do not know which components of macroeconomic and </w:t>
      </w:r>
      <w:ins w:id="683" w:author="Author">
        <w:r w:rsidR="00B40673" w:rsidRPr="00093F5E">
          <w:rPr>
            <w:lang w:val="en-GB"/>
          </w:rPr>
          <w:t>labour</w:t>
        </w:r>
      </w:ins>
      <w:del w:id="684" w:author="Author">
        <w:r w:rsidR="00B40673" w:rsidRPr="00093F5E">
          <w:rPr>
            <w:lang w:val="en-GB"/>
          </w:rPr>
          <w:delText>labor</w:delText>
        </w:r>
      </w:del>
      <w:r w:rsidR="00B40673" w:rsidRPr="00093F5E">
        <w:rPr>
          <w:lang w:val="en-GB"/>
        </w:rPr>
        <w:t xml:space="preserve"> market condition</w:t>
      </w:r>
      <w:r w:rsidR="004F5D91" w:rsidRPr="00093F5E">
        <w:rPr>
          <w:lang w:val="en-GB"/>
        </w:rPr>
        <w:t>s</w:t>
      </w:r>
      <w:r w:rsidR="00B40673" w:rsidRPr="00093F5E">
        <w:rPr>
          <w:lang w:val="en-GB"/>
        </w:rPr>
        <w:t xml:space="preserve"> explain regional wage disparity across Indonesian provinces. Therefore, in the </w:t>
      </w:r>
      <w:del w:id="685" w:author="Author">
        <w:r w:rsidR="00B40673" w:rsidRPr="00093F5E" w:rsidDel="005A0929">
          <w:rPr>
            <w:lang w:val="en-GB"/>
          </w:rPr>
          <w:delText xml:space="preserve">next </w:delText>
        </w:r>
      </w:del>
      <w:ins w:id="686" w:author="Author">
        <w:r w:rsidR="005A0929">
          <w:rPr>
            <w:lang w:val="en-GB"/>
          </w:rPr>
          <w:t>following</w:t>
        </w:r>
        <w:r w:rsidR="005A0929" w:rsidRPr="00093F5E">
          <w:rPr>
            <w:lang w:val="en-GB"/>
          </w:rPr>
          <w:t xml:space="preserve"> </w:t>
        </w:r>
      </w:ins>
      <w:r w:rsidR="00B40673" w:rsidRPr="00093F5E">
        <w:rPr>
          <w:lang w:val="en-GB"/>
        </w:rPr>
        <w:t xml:space="preserve">section, we investigate the important factors </w:t>
      </w:r>
      <w:del w:id="687" w:author="Author">
        <w:r w:rsidR="00B40673" w:rsidRPr="00093F5E" w:rsidDel="000E3542">
          <w:rPr>
            <w:lang w:val="en-GB"/>
          </w:rPr>
          <w:delText>that contribute</w:delText>
        </w:r>
      </w:del>
      <w:ins w:id="688" w:author="Author">
        <w:r w:rsidR="000E3542">
          <w:rPr>
            <w:lang w:val="en-GB"/>
          </w:rPr>
          <w:t>contributing</w:t>
        </w:r>
      </w:ins>
      <w:r w:rsidR="00B40673" w:rsidRPr="00093F5E">
        <w:rPr>
          <w:lang w:val="en-GB"/>
        </w:rPr>
        <w:t xml:space="preserve"> to </w:t>
      </w:r>
      <w:del w:id="689" w:author="Author">
        <w:r w:rsidR="00B40673" w:rsidRPr="00093F5E">
          <w:rPr>
            <w:lang w:val="en-GB"/>
          </w:rPr>
          <w:delText xml:space="preserve">the </w:delText>
        </w:r>
      </w:del>
      <w:r w:rsidR="00B40673" w:rsidRPr="00093F5E">
        <w:rPr>
          <w:lang w:val="en-GB"/>
        </w:rPr>
        <w:t>persistent regional wage disparity</w:t>
      </w:r>
      <w:r w:rsidR="00AE0B24" w:rsidRPr="00093F5E">
        <w:rPr>
          <w:lang w:val="en-GB"/>
        </w:rPr>
        <w:t>.</w:t>
      </w:r>
      <w:r w:rsidR="00B40673" w:rsidRPr="00093F5E">
        <w:rPr>
          <w:lang w:val="en-GB"/>
        </w:rPr>
        <w:t xml:space="preserve"> More specifically, we </w:t>
      </w:r>
      <w:r w:rsidR="00BF48A6" w:rsidRPr="00093F5E">
        <w:rPr>
          <w:lang w:val="en-GB"/>
        </w:rPr>
        <w:t>aim</w:t>
      </w:r>
      <w:r w:rsidR="00B40673" w:rsidRPr="00093F5E">
        <w:rPr>
          <w:lang w:val="en-GB"/>
        </w:rPr>
        <w:t xml:space="preserve"> to </w:t>
      </w:r>
      <w:r w:rsidR="00BF48A6" w:rsidRPr="00093F5E">
        <w:rPr>
          <w:lang w:val="en-GB"/>
        </w:rPr>
        <w:t xml:space="preserve">provide empirical evidence to </w:t>
      </w:r>
      <w:r w:rsidR="00B40673" w:rsidRPr="00093F5E">
        <w:rPr>
          <w:lang w:val="en-GB"/>
        </w:rPr>
        <w:lastRenderedPageBreak/>
        <w:t>a</w:t>
      </w:r>
      <w:r w:rsidR="00BF48A6" w:rsidRPr="00093F5E">
        <w:rPr>
          <w:lang w:val="en-GB"/>
        </w:rPr>
        <w:t>ddress</w:t>
      </w:r>
      <w:r w:rsidR="00B40673" w:rsidRPr="00093F5E">
        <w:rPr>
          <w:lang w:val="en-GB"/>
        </w:rPr>
        <w:t xml:space="preserve"> the following </w:t>
      </w:r>
      <w:r w:rsidR="00BF48A6" w:rsidRPr="00093F5E">
        <w:rPr>
          <w:lang w:val="en-GB"/>
        </w:rPr>
        <w:t>qu</w:t>
      </w:r>
      <w:r w:rsidR="003203DD" w:rsidRPr="00093F5E">
        <w:rPr>
          <w:lang w:val="en-GB"/>
        </w:rPr>
        <w:t>estion</w:t>
      </w:r>
      <w:r w:rsidR="00B40673" w:rsidRPr="00093F5E">
        <w:rPr>
          <w:lang w:val="en-GB"/>
        </w:rPr>
        <w:t xml:space="preserve">: what regional factors influence the formation of club convergence? </w:t>
      </w:r>
      <w:r w:rsidRPr="00093F5E">
        <w:rPr>
          <w:lang w:val="en-GB"/>
        </w:rPr>
        <w:t xml:space="preserve">   </w:t>
      </w:r>
    </w:p>
    <w:p w14:paraId="236B3B0D" w14:textId="77777777" w:rsidR="00766F05" w:rsidRPr="00093F5E" w:rsidRDefault="00093F5E" w:rsidP="00766F05">
      <w:pPr>
        <w:pStyle w:val="ListParagraph"/>
        <w:numPr>
          <w:ilvl w:val="1"/>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 xml:space="preserve">Factors influencing the </w:t>
      </w:r>
      <w:r w:rsidR="00CD7A61" w:rsidRPr="00093F5E">
        <w:rPr>
          <w:rFonts w:ascii="Bookman Old Style" w:eastAsia="Adobe Myungjo Std M" w:hAnsi="Bookman Old Style"/>
          <w:b/>
          <w:szCs w:val="18"/>
          <w:lang w:val="en-GB"/>
        </w:rPr>
        <w:t xml:space="preserve">club </w:t>
      </w:r>
      <w:r w:rsidRPr="00093F5E">
        <w:rPr>
          <w:rFonts w:ascii="Bookman Old Style" w:eastAsia="Adobe Myungjo Std M" w:hAnsi="Bookman Old Style"/>
          <w:b/>
          <w:szCs w:val="18"/>
          <w:lang w:val="en-GB"/>
        </w:rPr>
        <w:t>convergence</w:t>
      </w:r>
    </w:p>
    <w:p w14:paraId="63C52D06" w14:textId="77777777" w:rsidR="00766F05" w:rsidRPr="00093F5E" w:rsidRDefault="00766F05" w:rsidP="00766F05">
      <w:pPr>
        <w:pStyle w:val="ListParagraph"/>
        <w:ind w:left="1440"/>
        <w:rPr>
          <w:rFonts w:ascii="Bookman Old Style" w:eastAsia="Adobe Myungjo Std M" w:hAnsi="Bookman Old Style"/>
          <w:b/>
          <w:szCs w:val="18"/>
          <w:lang w:val="en-GB"/>
        </w:rPr>
      </w:pPr>
    </w:p>
    <w:p w14:paraId="1E5D2E13" w14:textId="59A2B26B" w:rsidR="0007361F" w:rsidRPr="00093F5E" w:rsidRDefault="00093F5E" w:rsidP="00766E89">
      <w:pPr>
        <w:spacing w:after="0" w:line="360" w:lineRule="auto"/>
        <w:ind w:left="720" w:rightChars="1" w:right="2"/>
        <w:jc w:val="both"/>
        <w:rPr>
          <w:lang w:val="en-GB"/>
        </w:rPr>
      </w:pPr>
      <w:del w:id="690" w:author="Author">
        <w:r w:rsidRPr="00093F5E" w:rsidDel="004E1A1F">
          <w:rPr>
            <w:lang w:val="en-GB"/>
          </w:rPr>
          <w:delText>In t</w:delText>
        </w:r>
        <w:r w:rsidR="00AE0B24" w:rsidRPr="00093F5E" w:rsidDel="004E1A1F">
          <w:rPr>
            <w:lang w:val="en-GB"/>
          </w:rPr>
          <w:delText>his</w:delText>
        </w:r>
      </w:del>
      <w:ins w:id="691" w:author="Author">
        <w:r w:rsidR="004E1A1F">
          <w:rPr>
            <w:lang w:val="en-GB"/>
          </w:rPr>
          <w:t>This</w:t>
        </w:r>
      </w:ins>
      <w:r w:rsidR="00AE0B24" w:rsidRPr="00093F5E">
        <w:rPr>
          <w:lang w:val="en-GB"/>
        </w:rPr>
        <w:t xml:space="preserve"> section</w:t>
      </w:r>
      <w:del w:id="692" w:author="Author">
        <w:r w:rsidR="00554CE2" w:rsidRPr="00093F5E" w:rsidDel="004E1A1F">
          <w:rPr>
            <w:lang w:val="en-GB"/>
          </w:rPr>
          <w:delText>,</w:delText>
        </w:r>
        <w:r w:rsidR="00AE0B24" w:rsidRPr="00093F5E" w:rsidDel="004E1A1F">
          <w:rPr>
            <w:lang w:val="en-GB"/>
          </w:rPr>
          <w:delText xml:space="preserve"> </w:delText>
        </w:r>
        <w:r w:rsidRPr="00093F5E" w:rsidDel="004E1A1F">
          <w:rPr>
            <w:lang w:val="en-GB"/>
          </w:rPr>
          <w:delText>we</w:delText>
        </w:r>
      </w:del>
      <w:r w:rsidRPr="00093F5E">
        <w:rPr>
          <w:lang w:val="en-GB"/>
        </w:rPr>
        <w:t xml:space="preserve"> </w:t>
      </w:r>
      <w:r w:rsidR="00AE0B24" w:rsidRPr="00093F5E">
        <w:rPr>
          <w:lang w:val="en-GB"/>
        </w:rPr>
        <w:t>examine</w:t>
      </w:r>
      <w:ins w:id="693" w:author="Author">
        <w:r w:rsidR="004E1A1F">
          <w:rPr>
            <w:lang w:val="en-GB"/>
          </w:rPr>
          <w:t>s</w:t>
        </w:r>
      </w:ins>
      <w:r w:rsidRPr="00093F5E">
        <w:rPr>
          <w:lang w:val="en-GB"/>
        </w:rPr>
        <w:t xml:space="preserve"> and discuss</w:t>
      </w:r>
      <w:ins w:id="694" w:author="Author">
        <w:r w:rsidR="004E1A1F">
          <w:rPr>
            <w:lang w:val="en-GB"/>
          </w:rPr>
          <w:t>es</w:t>
        </w:r>
      </w:ins>
      <w:r w:rsidR="00D84FDE" w:rsidRPr="00093F5E">
        <w:rPr>
          <w:lang w:val="en-GB"/>
        </w:rPr>
        <w:t xml:space="preserve"> </w:t>
      </w:r>
      <w:ins w:id="695" w:author="Author">
        <w:r w:rsidRPr="00093F5E">
          <w:rPr>
            <w:rFonts w:ascii="Calibri" w:eastAsia="Yu Mincho" w:hAnsi="Calibri" w:cs="Times New Roman"/>
            <w:lang w:val="en-GB"/>
          </w:rPr>
          <w:t xml:space="preserve">the </w:t>
        </w:r>
      </w:ins>
      <w:r w:rsidR="00AE0B24" w:rsidRPr="00093F5E">
        <w:rPr>
          <w:lang w:val="en-GB"/>
        </w:rPr>
        <w:t xml:space="preserve">important conditioning factors that </w:t>
      </w:r>
      <w:r w:rsidRPr="00093F5E">
        <w:rPr>
          <w:lang w:val="en-GB"/>
        </w:rPr>
        <w:t>theoretically influence</w:t>
      </w:r>
      <w:r w:rsidR="00AE0B24" w:rsidRPr="00093F5E">
        <w:rPr>
          <w:lang w:val="en-GB"/>
        </w:rPr>
        <w:t xml:space="preserve"> </w:t>
      </w:r>
      <w:r w:rsidRPr="00093F5E">
        <w:rPr>
          <w:lang w:val="en-GB"/>
        </w:rPr>
        <w:t xml:space="preserve">club </w:t>
      </w:r>
      <w:r w:rsidR="00AE0B24" w:rsidRPr="00093F5E">
        <w:rPr>
          <w:lang w:val="en-GB"/>
        </w:rPr>
        <w:t>convergence formation</w:t>
      </w:r>
      <w:r w:rsidRPr="00093F5E">
        <w:rPr>
          <w:lang w:val="en-GB"/>
        </w:rPr>
        <w:t xml:space="preserve">. </w:t>
      </w:r>
      <w:r w:rsidR="004F4BB8" w:rsidRPr="00093F5E">
        <w:rPr>
          <w:lang w:val="en-GB"/>
        </w:rPr>
        <w:t>T</w:t>
      </w:r>
      <w:r w:rsidR="00766E89" w:rsidRPr="00093F5E">
        <w:rPr>
          <w:lang w:val="en-GB"/>
        </w:rPr>
        <w:t>he club convergence hypothesis</w:t>
      </w:r>
      <w:r w:rsidR="004F4BB8" w:rsidRPr="00093F5E">
        <w:rPr>
          <w:lang w:val="en-GB"/>
        </w:rPr>
        <w:t xml:space="preserve"> </w:t>
      </w:r>
      <w:ins w:id="696" w:author="Author">
        <w:r w:rsidR="00323478" w:rsidRPr="00093F5E">
          <w:rPr>
            <w:lang w:val="en-GB"/>
          </w:rPr>
          <w:t>places</w:t>
        </w:r>
      </w:ins>
      <w:del w:id="697" w:author="Author">
        <w:r w:rsidR="00323478" w:rsidRPr="00093F5E">
          <w:rPr>
            <w:lang w:val="en-GB"/>
          </w:rPr>
          <w:delText>puts</w:delText>
        </w:r>
      </w:del>
      <w:r w:rsidR="00323478" w:rsidRPr="00093F5E">
        <w:rPr>
          <w:lang w:val="en-GB"/>
        </w:rPr>
        <w:t xml:space="preserve"> a </w:t>
      </w:r>
      <w:del w:id="698" w:author="Author">
        <w:r w:rsidR="00323478" w:rsidRPr="00093F5E" w:rsidDel="003439AD">
          <w:rPr>
            <w:lang w:val="en-GB"/>
          </w:rPr>
          <w:delText xml:space="preserve">large </w:delText>
        </w:r>
      </w:del>
      <w:ins w:id="699" w:author="Author">
        <w:r w:rsidR="003439AD">
          <w:rPr>
            <w:lang w:val="en-GB"/>
          </w:rPr>
          <w:t>considerable</w:t>
        </w:r>
        <w:r w:rsidR="003439AD" w:rsidRPr="00093F5E">
          <w:rPr>
            <w:lang w:val="en-GB"/>
          </w:rPr>
          <w:t xml:space="preserve"> </w:t>
        </w:r>
      </w:ins>
      <w:r w:rsidR="00323478" w:rsidRPr="00093F5E">
        <w:rPr>
          <w:lang w:val="en-GB"/>
        </w:rPr>
        <w:t>weight on the</w:t>
      </w:r>
      <w:r w:rsidR="004F4BB8" w:rsidRPr="00093F5E">
        <w:rPr>
          <w:lang w:val="en-GB"/>
        </w:rPr>
        <w:t xml:space="preserve"> </w:t>
      </w:r>
      <w:r w:rsidR="00323478" w:rsidRPr="00093F5E">
        <w:rPr>
          <w:lang w:val="en-GB"/>
        </w:rPr>
        <w:t xml:space="preserve">crucial roles </w:t>
      </w:r>
      <w:r w:rsidR="004F4BB8" w:rsidRPr="00093F5E">
        <w:rPr>
          <w:lang w:val="en-GB"/>
        </w:rPr>
        <w:t xml:space="preserve">of </w:t>
      </w:r>
      <w:r w:rsidR="000B4DE0" w:rsidRPr="00093F5E">
        <w:rPr>
          <w:lang w:val="en-GB"/>
        </w:rPr>
        <w:t xml:space="preserve">the </w:t>
      </w:r>
      <w:r w:rsidR="004F4BB8" w:rsidRPr="00093F5E">
        <w:rPr>
          <w:lang w:val="en-GB"/>
        </w:rPr>
        <w:t>initial condition and</w:t>
      </w:r>
      <w:r w:rsidR="00766E89" w:rsidRPr="00093F5E">
        <w:rPr>
          <w:lang w:val="en-GB"/>
        </w:rPr>
        <w:t xml:space="preserve"> structural characteristics </w:t>
      </w:r>
      <w:r w:rsidR="00323478" w:rsidRPr="00093F5E">
        <w:rPr>
          <w:lang w:val="en-GB"/>
        </w:rPr>
        <w:t xml:space="preserve">in influencing </w:t>
      </w:r>
      <w:r w:rsidR="000B4DE0" w:rsidRPr="00093F5E">
        <w:rPr>
          <w:lang w:val="en-GB"/>
        </w:rPr>
        <w:t xml:space="preserve">the </w:t>
      </w:r>
      <w:r w:rsidR="004F4BB8" w:rsidRPr="00093F5E">
        <w:rPr>
          <w:lang w:val="en-GB"/>
        </w:rPr>
        <w:t>convergence process</w:t>
      </w:r>
      <w:r w:rsidR="000B4DE0" w:rsidRPr="00093F5E">
        <w:rPr>
          <w:lang w:val="en-GB"/>
        </w:rPr>
        <w:t>;</w:t>
      </w:r>
      <w:r w:rsidR="004F4BB8" w:rsidRPr="00093F5E">
        <w:rPr>
          <w:lang w:val="en-GB"/>
        </w:rPr>
        <w:t xml:space="preserve"> that is, countries or regions will </w:t>
      </w:r>
      <w:r w:rsidR="00766E89" w:rsidRPr="00093F5E">
        <w:rPr>
          <w:lang w:val="en-GB"/>
        </w:rPr>
        <w:t xml:space="preserve">only converge </w:t>
      </w:r>
      <w:r w:rsidR="00000B51" w:rsidRPr="00093F5E">
        <w:rPr>
          <w:lang w:val="en-GB"/>
        </w:rPr>
        <w:t xml:space="preserve">to </w:t>
      </w:r>
      <w:r w:rsidR="000B4DE0" w:rsidRPr="00093F5E">
        <w:rPr>
          <w:lang w:val="en-GB"/>
        </w:rPr>
        <w:t xml:space="preserve">a </w:t>
      </w:r>
      <w:r w:rsidR="00000B51" w:rsidRPr="00093F5E">
        <w:rPr>
          <w:lang w:val="en-GB"/>
        </w:rPr>
        <w:t xml:space="preserve">common </w:t>
      </w:r>
      <w:ins w:id="700" w:author="Author">
        <w:r w:rsidR="00000B51" w:rsidRPr="00093F5E">
          <w:rPr>
            <w:lang w:val="en-GB"/>
          </w:rPr>
          <w:t>steady state</w:t>
        </w:r>
      </w:ins>
      <w:del w:id="701" w:author="Author">
        <w:r w:rsidR="00000B51" w:rsidRPr="00093F5E">
          <w:rPr>
            <w:lang w:val="en-GB"/>
          </w:rPr>
          <w:delText>steady-state</w:delText>
        </w:r>
      </w:del>
      <w:r w:rsidR="00766E89" w:rsidRPr="00093F5E">
        <w:rPr>
          <w:lang w:val="en-GB"/>
        </w:rPr>
        <w:t xml:space="preserve"> if they </w:t>
      </w:r>
      <w:r w:rsidR="00000B51" w:rsidRPr="00093F5E">
        <w:rPr>
          <w:lang w:val="en-GB"/>
        </w:rPr>
        <w:t xml:space="preserve">depart from similar </w:t>
      </w:r>
      <w:r w:rsidR="00766E89" w:rsidRPr="00093F5E">
        <w:rPr>
          <w:lang w:val="en-GB"/>
        </w:rPr>
        <w:t>initial conditions</w:t>
      </w:r>
      <w:r w:rsidR="00000B51" w:rsidRPr="00093F5E">
        <w:rPr>
          <w:lang w:val="en-GB"/>
        </w:rPr>
        <w:t xml:space="preserve"> and share </w:t>
      </w:r>
      <w:ins w:id="702"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same structural characteristics</w:t>
      </w:r>
      <w:r w:rsidR="00766E89" w:rsidRPr="00093F5E">
        <w:rPr>
          <w:lang w:val="en-GB"/>
        </w:rPr>
        <w:t xml:space="preserve"> </w:t>
      </w:r>
      <w:r w:rsidR="00000B51" w:rsidRPr="00093F5E">
        <w:rPr>
          <w:lang w:val="en-GB"/>
        </w:rPr>
        <w:fldChar w:fldCharType="begin"/>
      </w:r>
      <w:r w:rsidR="00000B51" w:rsidRPr="00093F5E">
        <w:rPr>
          <w:lang w:val="en-GB"/>
        </w:rPr>
        <w:instrText xml:space="preserve"> ADDIN ZOTERO_ITEM CSL_CITATION {"citationID":"5fAP00U8","properties":{"formattedCitation":"(Galor, 1996)","plainCitation":"(Galor, 1996)","noteIndex":0},"citationItems":[{"id":82,"uris":["http://zotero.org/users/local/9Bu69DCL/items/RSE97NIJ"],"uri":["http://zotero.org/users/local/9Bu69DCL/items/RSE97NIJ"],"itemData":{"id":82,"type":"article-journal","abstract":"[This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000B51" w:rsidRPr="00093F5E">
        <w:rPr>
          <w:lang w:val="en-GB"/>
        </w:rPr>
        <w:fldChar w:fldCharType="separate"/>
      </w:r>
      <w:r w:rsidR="00000B51" w:rsidRPr="00093F5E">
        <w:rPr>
          <w:rFonts w:ascii="Calibri" w:hAnsi="Calibri" w:cs="Calibri"/>
          <w:lang w:val="en-GB"/>
        </w:rPr>
        <w:t>(Galor, 1996)</w:t>
      </w:r>
      <w:r w:rsidR="00000B51" w:rsidRPr="00093F5E">
        <w:rPr>
          <w:lang w:val="en-GB"/>
        </w:rPr>
        <w:fldChar w:fldCharType="end"/>
      </w:r>
      <w:r w:rsidR="00766E89" w:rsidRPr="00093F5E">
        <w:rPr>
          <w:lang w:val="en-GB"/>
        </w:rPr>
        <w:t>.</w:t>
      </w:r>
      <w:r w:rsidRPr="00093F5E">
        <w:rPr>
          <w:rStyle w:val="FootnoteReference"/>
          <w:lang w:val="en-GB"/>
        </w:rPr>
        <w:footnoteReference w:id="7"/>
      </w:r>
      <w:r w:rsidR="00555852" w:rsidRPr="00093F5E">
        <w:rPr>
          <w:lang w:val="en-GB"/>
        </w:rPr>
        <w:t xml:space="preserve"> </w:t>
      </w:r>
      <w:r w:rsidR="004C1489" w:rsidRPr="00093F5E">
        <w:rPr>
          <w:lang w:val="en-GB"/>
        </w:rPr>
        <w:t xml:space="preserve">Therefore, in addition to the level of real wage in 2008 to control for the initial condition, we also include sectoral and </w:t>
      </w:r>
      <w:ins w:id="708" w:author="Author">
        <w:r w:rsidR="004C1489" w:rsidRPr="00093F5E">
          <w:rPr>
            <w:lang w:val="en-GB"/>
          </w:rPr>
          <w:t>labour</w:t>
        </w:r>
      </w:ins>
      <w:del w:id="709" w:author="Author">
        <w:r w:rsidR="004C1489" w:rsidRPr="00093F5E">
          <w:rPr>
            <w:lang w:val="en-GB"/>
          </w:rPr>
          <w:delText>labor</w:delText>
        </w:r>
      </w:del>
      <w:r w:rsidR="004C1489" w:rsidRPr="00093F5E">
        <w:rPr>
          <w:lang w:val="en-GB"/>
        </w:rPr>
        <w:t xml:space="preserve"> market indicators to capture the role of </w:t>
      </w:r>
      <w:del w:id="710" w:author="Author">
        <w:r w:rsidR="004C1489" w:rsidRPr="00093F5E" w:rsidDel="00A74F22">
          <w:rPr>
            <w:lang w:val="en-GB"/>
          </w:rPr>
          <w:delText xml:space="preserve"> </w:delText>
        </w:r>
      </w:del>
      <w:r w:rsidR="004C1489" w:rsidRPr="00093F5E">
        <w:rPr>
          <w:lang w:val="en-GB"/>
        </w:rPr>
        <w:t>structural characteristics in club convergence formation.</w:t>
      </w:r>
      <w:ins w:id="711" w:author="Author">
        <w:r w:rsidR="003439AD">
          <w:rPr>
            <w:lang w:val="en-GB"/>
          </w:rPr>
          <w:t xml:space="preserve"> </w:t>
        </w:r>
      </w:ins>
      <w:del w:id="712" w:author="Author">
        <w:r w:rsidR="004C1489" w:rsidRPr="00093F5E" w:rsidDel="003439AD">
          <w:rPr>
            <w:lang w:val="en-GB"/>
          </w:rPr>
          <w:delText xml:space="preserve"> Not only</w:delText>
        </w:r>
      </w:del>
      <w:ins w:id="713" w:author="Author">
        <w:r w:rsidR="003439AD">
          <w:rPr>
            <w:lang w:val="en-GB"/>
          </w:rPr>
          <w:t>T</w:t>
        </w:r>
      </w:ins>
      <w:del w:id="714" w:author="Author">
        <w:r w:rsidR="004C1489" w:rsidRPr="00093F5E" w:rsidDel="003439AD">
          <w:rPr>
            <w:lang w:val="en-GB"/>
          </w:rPr>
          <w:delText xml:space="preserve"> t</w:delText>
        </w:r>
      </w:del>
      <w:r w:rsidR="004C1489" w:rsidRPr="00093F5E">
        <w:rPr>
          <w:lang w:val="en-GB"/>
        </w:rPr>
        <w:t xml:space="preserve">o be consistent with the theoretical foundation of </w:t>
      </w:r>
      <w:ins w:id="715"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convergence framework</w:t>
      </w:r>
      <w:ins w:id="716" w:author="Author">
        <w:r w:rsidR="003439AD">
          <w:rPr>
            <w:rFonts w:ascii="Calibri" w:eastAsia="Yu Mincho" w:hAnsi="Calibri" w:cs="Times New Roman"/>
            <w:lang w:val="en-GB"/>
          </w:rPr>
          <w:t>,</w:t>
        </w:r>
      </w:ins>
      <w:del w:id="717" w:author="Author">
        <w:r w:rsidRPr="00093F5E" w:rsidDel="0069224A">
          <w:rPr>
            <w:rFonts w:ascii="Calibri" w:eastAsia="Yu Mincho" w:hAnsi="Calibri" w:cs="Times New Roman"/>
            <w:lang w:val="en-GB"/>
          </w:rPr>
          <w:delText>,</w:delText>
        </w:r>
      </w:del>
      <w:r w:rsidRPr="00093F5E">
        <w:rPr>
          <w:rFonts w:ascii="Calibri" w:eastAsia="Yu Mincho" w:hAnsi="Calibri" w:cs="Times New Roman"/>
          <w:lang w:val="en-GB"/>
        </w:rPr>
        <w:t xml:space="preserve"> the selection of variables in our ordered logit model is also comparable with previous club convergence studies</w:t>
      </w:r>
      <w:r w:rsidR="00E05E65" w:rsidRPr="00093F5E">
        <w:rPr>
          <w:lang w:val="en-GB"/>
        </w:rPr>
        <w:t xml:space="preserve"> </w:t>
      </w:r>
      <w:r w:rsidR="0096046D" w:rsidRPr="00093F5E">
        <w:rPr>
          <w:lang w:val="en-GB"/>
        </w:rPr>
        <w:fldChar w:fldCharType="begin"/>
      </w:r>
      <w:r w:rsidR="0096046D" w:rsidRPr="00093F5E">
        <w:rPr>
          <w:lang w:val="en-GB"/>
        </w:rPr>
        <w:instrText xml:space="preserve"> ADDIN ZOTERO_ITEM CSL_CITATION {"citationID":"BOYEjAhV","properties":{"formattedCitation":"(Bartkowska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96046D" w:rsidRPr="00093F5E">
        <w:rPr>
          <w:lang w:val="en-GB"/>
        </w:rPr>
        <w:fldChar w:fldCharType="separate"/>
      </w:r>
      <w:r w:rsidR="0096046D" w:rsidRPr="00093F5E">
        <w:rPr>
          <w:rFonts w:ascii="Calibri" w:hAnsi="Calibri" w:cs="Calibri"/>
          <w:lang w:val="en-GB"/>
        </w:rPr>
        <w:t>(Bartkowska &amp; Riedl, 2012; Cutrini, 2019; Von Lyncker &amp; Thoennessen, 2017)</w:t>
      </w:r>
      <w:r w:rsidR="0096046D" w:rsidRPr="00093F5E">
        <w:rPr>
          <w:lang w:val="en-GB"/>
        </w:rPr>
        <w:fldChar w:fldCharType="end"/>
      </w:r>
      <w:r w:rsidR="009721C1" w:rsidRPr="00093F5E">
        <w:rPr>
          <w:lang w:val="en-GB"/>
        </w:rPr>
        <w:t>.</w:t>
      </w:r>
    </w:p>
    <w:p w14:paraId="77BD6225" w14:textId="7A4E7D7E" w:rsidR="00E96243" w:rsidRPr="00093F5E" w:rsidRDefault="00093F5E" w:rsidP="0007361F">
      <w:pPr>
        <w:spacing w:after="0" w:line="360" w:lineRule="auto"/>
        <w:ind w:left="720" w:rightChars="1" w:right="2"/>
        <w:jc w:val="both"/>
        <w:rPr>
          <w:lang w:val="en-GB"/>
        </w:rPr>
      </w:pPr>
      <w:r w:rsidRPr="00093F5E">
        <w:rPr>
          <w:lang w:val="en-GB"/>
        </w:rPr>
        <w:tab/>
        <w:t>The ordered logit specification requires variable</w:t>
      </w:r>
      <w:r w:rsidR="004465C3" w:rsidRPr="00093F5E">
        <w:rPr>
          <w:lang w:val="en-GB"/>
        </w:rPr>
        <w:t>s</w:t>
      </w:r>
      <w:r w:rsidRPr="00093F5E">
        <w:rPr>
          <w:lang w:val="en-GB"/>
        </w:rPr>
        <w:t xml:space="preserve"> to be explained in an ordinal manner </w:t>
      </w:r>
      <w:r w:rsidRPr="00093F5E">
        <w:rPr>
          <w:lang w:val="en-GB"/>
        </w:rPr>
        <w:fldChar w:fldCharType="begin"/>
      </w:r>
      <w:r w:rsidRPr="00093F5E">
        <w:rPr>
          <w:lang w:val="en-GB"/>
        </w:rPr>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rsidRPr="00093F5E">
        <w:rPr>
          <w:lang w:val="en-GB"/>
        </w:rPr>
        <w:fldChar w:fldCharType="separate"/>
      </w:r>
      <w:r w:rsidRPr="00093F5E">
        <w:rPr>
          <w:rFonts w:ascii="Calibri" w:hAnsi="Calibri" w:cs="Calibri"/>
          <w:lang w:val="en-GB"/>
        </w:rPr>
        <w:t>(McKelvey &amp; Zavoina, 1975)</w:t>
      </w:r>
      <w:r w:rsidRPr="00093F5E">
        <w:rPr>
          <w:lang w:val="en-GB"/>
        </w:rPr>
        <w:fldChar w:fldCharType="end"/>
      </w:r>
      <w:r w:rsidRPr="00093F5E">
        <w:rPr>
          <w:lang w:val="en-GB"/>
        </w:rPr>
        <w:t xml:space="preserve">. Hence, we re-arrange the clubs by using the wage level of each club as </w:t>
      </w:r>
      <w:r w:rsidR="004465C3" w:rsidRPr="00093F5E">
        <w:rPr>
          <w:lang w:val="en-GB"/>
        </w:rPr>
        <w:t xml:space="preserve">a </w:t>
      </w:r>
      <w:r w:rsidRPr="00093F5E">
        <w:rPr>
          <w:lang w:val="en-GB"/>
        </w:rPr>
        <w:t xml:space="preserve">reference to order the clubs from </w:t>
      </w:r>
      <w:ins w:id="718" w:author="Author">
        <w:del w:id="719" w:author="Author">
          <w:r w:rsidRPr="00093F5E" w:rsidDel="00BA3CCB">
            <w:rPr>
              <w:lang w:val="en-GB"/>
            </w:rPr>
            <w:delText>Clubs</w:delText>
          </w:r>
        </w:del>
      </w:ins>
      <w:del w:id="720" w:author="Author">
        <w:r w:rsidRPr="00093F5E" w:rsidDel="00BA3CCB">
          <w:rPr>
            <w:lang w:val="en-GB"/>
          </w:rPr>
          <w:delText>club</w:delText>
        </w:r>
        <w:r w:rsidRPr="00093F5E" w:rsidDel="003439AD">
          <w:rPr>
            <w:lang w:val="en-GB"/>
          </w:rPr>
          <w:delText xml:space="preserve"> </w:delText>
        </w:r>
      </w:del>
      <w:r w:rsidRPr="00093F5E">
        <w:rPr>
          <w:lang w:val="en-GB"/>
        </w:rPr>
        <w:t xml:space="preserve">1, </w:t>
      </w:r>
      <w:del w:id="721" w:author="Author">
        <w:r w:rsidRPr="00093F5E">
          <w:rPr>
            <w:lang w:val="en-GB"/>
          </w:rPr>
          <w:delText xml:space="preserve">club </w:delText>
        </w:r>
      </w:del>
      <w:r w:rsidRPr="00093F5E">
        <w:rPr>
          <w:lang w:val="en-GB"/>
        </w:rPr>
        <w:t>2</w:t>
      </w:r>
      <w:r w:rsidR="000052C1" w:rsidRPr="00093F5E">
        <w:rPr>
          <w:lang w:val="en-GB"/>
        </w:rPr>
        <w:t>,</w:t>
      </w:r>
      <w:r w:rsidRPr="00093F5E">
        <w:rPr>
          <w:lang w:val="en-GB"/>
        </w:rPr>
        <w:t xml:space="preserve"> and </w:t>
      </w:r>
      <w:del w:id="722" w:author="Author">
        <w:r w:rsidRPr="00093F5E">
          <w:rPr>
            <w:lang w:val="en-GB"/>
          </w:rPr>
          <w:delText xml:space="preserve">club </w:delText>
        </w:r>
      </w:del>
      <w:r w:rsidRPr="00093F5E">
        <w:rPr>
          <w:lang w:val="en-GB"/>
        </w:rPr>
        <w:t>3 as</w:t>
      </w:r>
      <w:ins w:id="723" w:author="Author">
        <w:r w:rsidR="00BA3CCB">
          <w:rPr>
            <w:lang w:val="en-GB"/>
          </w:rPr>
          <w:t xml:space="preserve"> </w:t>
        </w:r>
        <w:r w:rsidRPr="00093F5E">
          <w:rPr>
            <w:lang w:val="en-GB"/>
          </w:rPr>
          <w:t>high -</w:t>
        </w:r>
      </w:ins>
      <w:del w:id="724" w:author="Author">
        <w:r w:rsidRPr="00093F5E">
          <w:rPr>
            <w:lang w:val="en-GB"/>
          </w:rPr>
          <w:delText xml:space="preserve"> high</w:delText>
        </w:r>
        <w:r w:rsidR="000E57BA" w:rsidRPr="00093F5E">
          <w:rPr>
            <w:lang w:val="en-GB"/>
          </w:rPr>
          <w:delText>-wage</w:delText>
        </w:r>
      </w:del>
      <w:r w:rsidRPr="00093F5E">
        <w:rPr>
          <w:lang w:val="en-GB"/>
        </w:rPr>
        <w:t>,</w:t>
      </w:r>
      <w:ins w:id="725" w:author="Author">
        <w:r w:rsidRPr="00093F5E">
          <w:rPr>
            <w:lang w:val="en-GB"/>
          </w:rPr>
          <w:t>middle -</w:t>
        </w:r>
      </w:ins>
      <w:del w:id="726" w:author="Author">
        <w:r w:rsidRPr="00093F5E">
          <w:rPr>
            <w:lang w:val="en-GB"/>
          </w:rPr>
          <w:delText xml:space="preserve"> middle</w:delText>
        </w:r>
        <w:r w:rsidR="000E57BA" w:rsidRPr="00093F5E">
          <w:rPr>
            <w:lang w:val="en-GB"/>
          </w:rPr>
          <w:delText>-wage</w:delText>
        </w:r>
      </w:del>
      <w:r w:rsidR="000052C1" w:rsidRPr="00093F5E">
        <w:rPr>
          <w:lang w:val="en-GB"/>
        </w:rPr>
        <w:t>,</w:t>
      </w:r>
      <w:r w:rsidR="000E57BA" w:rsidRPr="00093F5E">
        <w:rPr>
          <w:lang w:val="en-GB"/>
        </w:rPr>
        <w:t xml:space="preserve"> </w:t>
      </w:r>
      <w:r w:rsidRPr="00093F5E">
        <w:rPr>
          <w:lang w:val="en-GB"/>
        </w:rPr>
        <w:t>and low</w:t>
      </w:r>
      <w:r w:rsidR="000E57BA" w:rsidRPr="00093F5E">
        <w:rPr>
          <w:lang w:val="en-GB"/>
        </w:rPr>
        <w:t>-wage</w:t>
      </w:r>
      <w:r w:rsidRPr="00093F5E">
        <w:rPr>
          <w:lang w:val="en-GB"/>
        </w:rPr>
        <w:t xml:space="preserve"> clubs, respectively.</w:t>
      </w:r>
      <w:r w:rsidRPr="00093F5E">
        <w:rPr>
          <w:rFonts w:hint="eastAsia"/>
          <w:lang w:val="en-GB"/>
        </w:rPr>
        <w:t xml:space="preserve"> </w:t>
      </w:r>
      <w:r w:rsidRPr="00093F5E">
        <w:rPr>
          <w:lang w:val="en-GB"/>
        </w:rPr>
        <w:t>Finally</w:t>
      </w:r>
      <w:r w:rsidR="002A60F9" w:rsidRPr="00093F5E">
        <w:rPr>
          <w:lang w:val="en-GB"/>
        </w:rPr>
        <w:t xml:space="preserve">, </w:t>
      </w:r>
      <w:r w:rsidR="00DA586F" w:rsidRPr="00093F5E">
        <w:rPr>
          <w:lang w:val="en-GB"/>
        </w:rPr>
        <w:t>as in</w:t>
      </w:r>
      <w:r w:rsidRPr="00093F5E">
        <w:rPr>
          <w:lang w:val="en-GB"/>
        </w:rPr>
        <w:t xml:space="preserve"> </w:t>
      </w:r>
      <w:ins w:id="727"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previous</w:t>
      </w:r>
      <w:r w:rsidR="002A60F9" w:rsidRPr="00093F5E">
        <w:rPr>
          <w:lang w:val="en-GB"/>
        </w:rPr>
        <w:t xml:space="preserve"> literature, </w:t>
      </w:r>
      <w:r w:rsidRPr="00093F5E">
        <w:rPr>
          <w:lang w:val="en-GB"/>
        </w:rPr>
        <w:t xml:space="preserve">we </w:t>
      </w:r>
      <w:r w:rsidR="00E05BA2" w:rsidRPr="00093F5E">
        <w:rPr>
          <w:lang w:val="en-GB"/>
        </w:rPr>
        <w:t xml:space="preserve">use </w:t>
      </w:r>
      <w:r w:rsidR="002A60F9" w:rsidRPr="00093F5E">
        <w:rPr>
          <w:lang w:val="en-GB"/>
        </w:rPr>
        <w:t xml:space="preserve">these ordered </w:t>
      </w:r>
      <w:r w:rsidR="00AB6A95" w:rsidRPr="00093F5E">
        <w:rPr>
          <w:lang w:val="en-GB"/>
        </w:rPr>
        <w:t xml:space="preserve">clubs </w:t>
      </w:r>
      <w:r w:rsidR="002A60F9" w:rsidRPr="00093F5E">
        <w:rPr>
          <w:lang w:val="en-GB"/>
        </w:rPr>
        <w:t xml:space="preserve">as </w:t>
      </w:r>
      <w:r w:rsidR="000052C1" w:rsidRPr="00093F5E">
        <w:rPr>
          <w:lang w:val="en-GB"/>
        </w:rPr>
        <w:t xml:space="preserve">the </w:t>
      </w:r>
      <w:r w:rsidR="002A60F9" w:rsidRPr="00093F5E">
        <w:rPr>
          <w:lang w:val="en-GB"/>
        </w:rPr>
        <w:t xml:space="preserve">dependent variable </w:t>
      </w:r>
      <w:r w:rsidR="00571DB9" w:rsidRPr="00093F5E">
        <w:rPr>
          <w:lang w:val="en-GB"/>
        </w:rPr>
        <w:t>of the</w:t>
      </w:r>
      <w:r w:rsidR="00DA586F" w:rsidRPr="00093F5E">
        <w:rPr>
          <w:lang w:val="en-GB"/>
        </w:rPr>
        <w:t xml:space="preserve"> regression</w:t>
      </w:r>
      <w:ins w:id="728"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t>
      </w:r>
      <w:r w:rsidR="00E05BA2" w:rsidRPr="00093F5E">
        <w:rPr>
          <w:lang w:val="en-GB"/>
        </w:rPr>
        <w:t xml:space="preserve">while </w:t>
      </w:r>
      <w:r w:rsidR="002A60F9" w:rsidRPr="00093F5E">
        <w:rPr>
          <w:lang w:val="en-GB"/>
        </w:rPr>
        <w:t xml:space="preserve">independent variables </w:t>
      </w:r>
      <w:r w:rsidR="00E05BA2" w:rsidRPr="00093F5E">
        <w:rPr>
          <w:lang w:val="en-GB"/>
        </w:rPr>
        <w:t xml:space="preserve">consist of </w:t>
      </w:r>
      <w:ins w:id="729"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main</w:t>
      </w:r>
      <w:r w:rsidR="002A60F9" w:rsidRPr="00093F5E">
        <w:rPr>
          <w:lang w:val="en-GB"/>
        </w:rPr>
        <w:t xml:space="preserve"> factors</w:t>
      </w:r>
      <w:r w:rsidR="00AB6A95" w:rsidRPr="00093F5E">
        <w:rPr>
          <w:lang w:val="en-GB"/>
        </w:rPr>
        <w:t xml:space="preserve"> that </w:t>
      </w:r>
      <w:r w:rsidR="00E05BA2" w:rsidRPr="00093F5E">
        <w:rPr>
          <w:lang w:val="en-GB"/>
        </w:rPr>
        <w:t xml:space="preserve">theoretically </w:t>
      </w:r>
      <w:r w:rsidR="00AB6A95" w:rsidRPr="00093F5E">
        <w:rPr>
          <w:lang w:val="en-GB"/>
        </w:rPr>
        <w:t>influence</w:t>
      </w:r>
      <w:r w:rsidR="002A60F9" w:rsidRPr="00093F5E">
        <w:rPr>
          <w:lang w:val="en-GB"/>
        </w:rPr>
        <w:t xml:space="preserve"> </w:t>
      </w:r>
      <w:r w:rsidR="00AB6A95" w:rsidRPr="00093F5E">
        <w:rPr>
          <w:lang w:val="en-GB"/>
        </w:rPr>
        <w:t>club</w:t>
      </w:r>
      <w:r w:rsidR="002A60F9" w:rsidRPr="00093F5E">
        <w:rPr>
          <w:lang w:val="en-GB"/>
        </w:rPr>
        <w:t xml:space="preserve"> convergence</w:t>
      </w:r>
      <w:r w:rsidR="00AB6A95" w:rsidRPr="00093F5E">
        <w:rPr>
          <w:lang w:val="en-GB"/>
        </w:rPr>
        <w:t xml:space="preserve">. </w:t>
      </w:r>
      <w:r w:rsidR="002A60F9" w:rsidRPr="00093F5E">
        <w:rPr>
          <w:lang w:val="en-GB"/>
        </w:rPr>
        <w:t>T</w:t>
      </w:r>
      <w:r w:rsidR="00DA586F" w:rsidRPr="00093F5E">
        <w:rPr>
          <w:lang w:val="en-GB"/>
        </w:rPr>
        <w:t>able 3 contains</w:t>
      </w:r>
      <w:r w:rsidR="00AB6A95" w:rsidRPr="00093F5E">
        <w:rPr>
          <w:lang w:val="en-GB"/>
        </w:rPr>
        <w:t xml:space="preserve"> </w:t>
      </w:r>
      <w:r w:rsidR="004465C3" w:rsidRPr="00093F5E">
        <w:rPr>
          <w:lang w:val="en-GB"/>
        </w:rPr>
        <w:t xml:space="preserve">the </w:t>
      </w:r>
      <w:ins w:id="730" w:author="Author">
        <w:r w:rsidR="00AB6A95" w:rsidRPr="00093F5E">
          <w:rPr>
            <w:lang w:val="en-GB"/>
          </w:rPr>
          <w:t>definitions</w:t>
        </w:r>
      </w:ins>
      <w:del w:id="731" w:author="Author">
        <w:r w:rsidR="00AB6A95" w:rsidRPr="00093F5E">
          <w:rPr>
            <w:lang w:val="en-GB"/>
          </w:rPr>
          <w:delText>definition</w:delText>
        </w:r>
      </w:del>
      <w:r w:rsidR="00AB6A95" w:rsidRPr="00093F5E">
        <w:rPr>
          <w:lang w:val="en-GB"/>
        </w:rPr>
        <w:t xml:space="preserve"> and source</w:t>
      </w:r>
      <w:r w:rsidR="000A2022" w:rsidRPr="00093F5E">
        <w:rPr>
          <w:lang w:val="en-GB"/>
        </w:rPr>
        <w:t>s</w:t>
      </w:r>
      <w:r w:rsidR="00AB6A95" w:rsidRPr="00093F5E">
        <w:rPr>
          <w:lang w:val="en-GB"/>
        </w:rPr>
        <w:t xml:space="preserve"> </w:t>
      </w:r>
      <w:r w:rsidR="00E05BA2" w:rsidRPr="00093F5E">
        <w:rPr>
          <w:lang w:val="en-GB"/>
        </w:rPr>
        <w:t xml:space="preserve">of </w:t>
      </w:r>
      <w:ins w:id="732" w:author="Author">
        <w:r w:rsidRPr="00093F5E">
          <w:rPr>
            <w:rFonts w:ascii="Calibri" w:eastAsia="Yu Mincho" w:hAnsi="Calibri" w:cs="Times New Roman"/>
            <w:lang w:val="en-GB"/>
          </w:rPr>
          <w:t xml:space="preserve">the </w:t>
        </w:r>
      </w:ins>
      <w:r w:rsidR="00AB6A95" w:rsidRPr="00093F5E">
        <w:rPr>
          <w:lang w:val="en-GB"/>
        </w:rPr>
        <w:t>variable</w:t>
      </w:r>
      <w:r w:rsidR="00E05BA2" w:rsidRPr="00093F5E">
        <w:rPr>
          <w:lang w:val="en-GB"/>
        </w:rPr>
        <w:t>s</w:t>
      </w:r>
      <w:r w:rsidR="00DA586F" w:rsidRPr="00093F5E">
        <w:rPr>
          <w:lang w:val="en-GB"/>
        </w:rPr>
        <w:t>.</w:t>
      </w:r>
    </w:p>
    <w:p w14:paraId="376B1E14" w14:textId="77777777" w:rsidR="006E79B9" w:rsidRPr="00093F5E" w:rsidRDefault="00093F5E" w:rsidP="00F62225">
      <w:pPr>
        <w:spacing w:line="360" w:lineRule="auto"/>
        <w:ind w:left="720" w:rightChars="1" w:right="2"/>
        <w:jc w:val="center"/>
        <w:outlineLvl w:val="0"/>
        <w:rPr>
          <w:lang w:val="en-GB"/>
        </w:rPr>
      </w:pPr>
      <w:r w:rsidRPr="00093F5E">
        <w:rPr>
          <w:rFonts w:hint="eastAsia"/>
          <w:lang w:val="en-GB"/>
        </w:rPr>
        <w:t>T</w:t>
      </w:r>
      <w:r w:rsidRPr="00093F5E">
        <w:rPr>
          <w:lang w:val="en-GB"/>
        </w:rPr>
        <w:t xml:space="preserve">able 3. </w:t>
      </w:r>
      <w:r w:rsidR="00025BA9" w:rsidRPr="00093F5E">
        <w:rPr>
          <w:lang w:val="en-GB"/>
        </w:rPr>
        <w:t>V</w:t>
      </w:r>
      <w:r w:rsidRPr="00093F5E">
        <w:rPr>
          <w:lang w:val="en-GB"/>
        </w:rPr>
        <w:t>ariables</w:t>
      </w:r>
      <w:r w:rsidR="00025BA9" w:rsidRPr="00093F5E">
        <w:rPr>
          <w:lang w:val="en-GB"/>
        </w:rPr>
        <w:t xml:space="preserve"> in ordered logit estimation</w:t>
      </w:r>
    </w:p>
    <w:tbl>
      <w:tblPr>
        <w:tblStyle w:val="TableGrid"/>
        <w:tblW w:w="8631" w:type="dxa"/>
        <w:tblInd w:w="720" w:type="dxa"/>
        <w:tblBorders>
          <w:left w:val="none" w:sz="0" w:space="0" w:color="auto"/>
          <w:right w:val="none" w:sz="0" w:space="0" w:color="auto"/>
        </w:tblBorders>
        <w:tblLayout w:type="fixed"/>
        <w:tblLook w:val="04A0" w:firstRow="1" w:lastRow="0" w:firstColumn="1" w:lastColumn="0" w:noHBand="0" w:noVBand="1"/>
      </w:tblPr>
      <w:tblGrid>
        <w:gridCol w:w="2541"/>
        <w:gridCol w:w="5103"/>
        <w:gridCol w:w="987"/>
      </w:tblGrid>
      <w:tr w:rsidR="008E3EEF" w:rsidRPr="00093F5E" w14:paraId="6337158A" w14:textId="77777777" w:rsidTr="00E516A5">
        <w:tc>
          <w:tcPr>
            <w:tcW w:w="2541" w:type="dxa"/>
            <w:tcBorders>
              <w:right w:val="nil"/>
            </w:tcBorders>
          </w:tcPr>
          <w:p w14:paraId="236DA9D4" w14:textId="77777777" w:rsidR="002B2B9E" w:rsidRPr="00093F5E" w:rsidRDefault="00093F5E" w:rsidP="002B2B9E">
            <w:pPr>
              <w:ind w:rightChars="1" w:right="2"/>
              <w:jc w:val="center"/>
              <w:rPr>
                <w:rFonts w:ascii="Bookman Old Style" w:eastAsia="Adobe Myungjo Std M" w:hAnsi="Bookman Old Style"/>
                <w:b/>
                <w:szCs w:val="18"/>
                <w:lang w:val="en-GB"/>
              </w:rPr>
            </w:pPr>
            <w:r w:rsidRPr="00093F5E">
              <w:rPr>
                <w:rFonts w:hint="eastAsia"/>
                <w:sz w:val="22"/>
                <w:szCs w:val="22"/>
                <w:lang w:val="en-GB"/>
              </w:rPr>
              <w:t>V</w:t>
            </w:r>
            <w:r w:rsidRPr="00093F5E">
              <w:rPr>
                <w:sz w:val="22"/>
                <w:szCs w:val="22"/>
                <w:lang w:val="en-GB"/>
              </w:rPr>
              <w:t>ariable</w:t>
            </w:r>
          </w:p>
        </w:tc>
        <w:tc>
          <w:tcPr>
            <w:tcW w:w="5103" w:type="dxa"/>
            <w:tcBorders>
              <w:left w:val="nil"/>
              <w:right w:val="nil"/>
            </w:tcBorders>
          </w:tcPr>
          <w:p w14:paraId="4118E536" w14:textId="77777777" w:rsidR="002B2B9E" w:rsidRPr="00093F5E" w:rsidRDefault="00093F5E" w:rsidP="002B2B9E">
            <w:pPr>
              <w:ind w:rightChars="1" w:right="2"/>
              <w:jc w:val="center"/>
              <w:rPr>
                <w:rFonts w:ascii="Bookman Old Style" w:eastAsia="Adobe Myungjo Std M" w:hAnsi="Bookman Old Style"/>
                <w:b/>
                <w:szCs w:val="18"/>
                <w:lang w:val="en-GB"/>
              </w:rPr>
            </w:pPr>
            <w:r w:rsidRPr="00093F5E">
              <w:rPr>
                <w:sz w:val="22"/>
                <w:szCs w:val="22"/>
                <w:lang w:val="en-GB"/>
              </w:rPr>
              <w:t>Definition</w:t>
            </w:r>
          </w:p>
        </w:tc>
        <w:tc>
          <w:tcPr>
            <w:tcW w:w="987" w:type="dxa"/>
            <w:tcBorders>
              <w:left w:val="nil"/>
            </w:tcBorders>
          </w:tcPr>
          <w:p w14:paraId="731E0F1F" w14:textId="77777777" w:rsidR="002B2B9E" w:rsidRPr="00093F5E" w:rsidRDefault="00093F5E" w:rsidP="002B2B9E">
            <w:pPr>
              <w:ind w:rightChars="1" w:right="2"/>
              <w:jc w:val="center"/>
              <w:rPr>
                <w:rFonts w:ascii="Bookman Old Style" w:eastAsia="Adobe Myungjo Std M" w:hAnsi="Bookman Old Style"/>
                <w:b/>
                <w:szCs w:val="18"/>
                <w:lang w:val="en-GB"/>
              </w:rPr>
            </w:pPr>
            <w:r w:rsidRPr="00093F5E">
              <w:rPr>
                <w:sz w:val="22"/>
                <w:szCs w:val="22"/>
                <w:lang w:val="en-GB"/>
              </w:rPr>
              <w:t>Source</w:t>
            </w:r>
          </w:p>
        </w:tc>
      </w:tr>
      <w:tr w:rsidR="008E3EEF" w:rsidRPr="00093F5E" w14:paraId="3B065976" w14:textId="77777777" w:rsidTr="00E516A5">
        <w:tc>
          <w:tcPr>
            <w:tcW w:w="2541" w:type="dxa"/>
            <w:tcBorders>
              <w:bottom w:val="nil"/>
              <w:right w:val="nil"/>
            </w:tcBorders>
          </w:tcPr>
          <w:p w14:paraId="534243F2" w14:textId="77777777" w:rsidR="002B2B9E" w:rsidRPr="00093F5E" w:rsidRDefault="00093F5E" w:rsidP="003C4CE2">
            <w:pPr>
              <w:spacing w:afterLines="50" w:after="120"/>
              <w:ind w:rightChars="1" w:right="2"/>
              <w:rPr>
                <w:sz w:val="22"/>
                <w:szCs w:val="22"/>
                <w:lang w:val="en-GB"/>
              </w:rPr>
            </w:pPr>
            <w:r w:rsidRPr="00093F5E">
              <w:rPr>
                <w:rFonts w:hint="eastAsia"/>
                <w:sz w:val="22"/>
                <w:szCs w:val="22"/>
                <w:lang w:val="en-GB"/>
              </w:rPr>
              <w:t>I</w:t>
            </w:r>
            <w:r w:rsidRPr="00093F5E">
              <w:rPr>
                <w:sz w:val="22"/>
                <w:szCs w:val="22"/>
                <w:lang w:val="en-GB"/>
              </w:rPr>
              <w:t>nitial value of wage</w:t>
            </w:r>
            <w:r w:rsidR="00504073" w:rsidRPr="00093F5E">
              <w:rPr>
                <w:sz w:val="22"/>
                <w:szCs w:val="22"/>
                <w:lang w:val="en-GB"/>
              </w:rPr>
              <w:t xml:space="preserve"> (2008)</w:t>
            </w:r>
          </w:p>
        </w:tc>
        <w:tc>
          <w:tcPr>
            <w:tcW w:w="5103" w:type="dxa"/>
            <w:tcBorders>
              <w:left w:val="nil"/>
              <w:bottom w:val="nil"/>
              <w:right w:val="nil"/>
            </w:tcBorders>
          </w:tcPr>
          <w:p w14:paraId="30357B93" w14:textId="77777777" w:rsidR="002B2B9E" w:rsidRPr="00093F5E" w:rsidRDefault="00093F5E" w:rsidP="006E79B9">
            <w:pPr>
              <w:ind w:rightChars="1" w:right="2"/>
              <w:jc w:val="center"/>
              <w:rPr>
                <w:sz w:val="22"/>
                <w:szCs w:val="22"/>
                <w:lang w:val="en-GB"/>
              </w:rPr>
            </w:pPr>
            <w:r w:rsidRPr="00093F5E">
              <w:rPr>
                <w:rFonts w:hint="eastAsia"/>
                <w:sz w:val="22"/>
                <w:szCs w:val="22"/>
                <w:lang w:val="en-GB"/>
              </w:rPr>
              <w:t>R</w:t>
            </w:r>
            <w:r w:rsidRPr="00093F5E">
              <w:rPr>
                <w:sz w:val="22"/>
                <w:szCs w:val="22"/>
                <w:lang w:val="en-GB"/>
              </w:rPr>
              <w:t>eal wage in 2008 (in 000 IDR)</w:t>
            </w:r>
          </w:p>
        </w:tc>
        <w:tc>
          <w:tcPr>
            <w:tcW w:w="987" w:type="dxa"/>
            <w:tcBorders>
              <w:left w:val="nil"/>
              <w:bottom w:val="nil"/>
            </w:tcBorders>
          </w:tcPr>
          <w:p w14:paraId="0ED27605"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r w:rsidR="008E3EEF" w:rsidRPr="00093F5E" w14:paraId="04934CE5" w14:textId="77777777" w:rsidTr="00E516A5">
        <w:tc>
          <w:tcPr>
            <w:tcW w:w="2541" w:type="dxa"/>
            <w:tcBorders>
              <w:top w:val="nil"/>
              <w:bottom w:val="nil"/>
              <w:right w:val="nil"/>
            </w:tcBorders>
          </w:tcPr>
          <w:p w14:paraId="7DA2CDD1" w14:textId="77777777" w:rsidR="002B2B9E" w:rsidRPr="00093F5E" w:rsidRDefault="00093F5E" w:rsidP="003C4CE2">
            <w:pPr>
              <w:spacing w:afterLines="50" w:after="120"/>
              <w:ind w:rightChars="1" w:right="2"/>
              <w:rPr>
                <w:sz w:val="22"/>
                <w:szCs w:val="22"/>
                <w:lang w:val="en-GB"/>
              </w:rPr>
            </w:pPr>
            <w:r w:rsidRPr="00093F5E">
              <w:rPr>
                <w:rFonts w:hint="eastAsia"/>
                <w:sz w:val="22"/>
                <w:szCs w:val="22"/>
                <w:lang w:val="en-GB"/>
              </w:rPr>
              <w:t>M</w:t>
            </w:r>
            <w:r w:rsidRPr="00093F5E">
              <w:rPr>
                <w:sz w:val="22"/>
                <w:szCs w:val="22"/>
                <w:lang w:val="en-GB"/>
              </w:rPr>
              <w:t>anufacture employment share</w:t>
            </w:r>
          </w:p>
        </w:tc>
        <w:tc>
          <w:tcPr>
            <w:tcW w:w="5103" w:type="dxa"/>
            <w:tcBorders>
              <w:top w:val="nil"/>
              <w:left w:val="nil"/>
              <w:bottom w:val="nil"/>
              <w:right w:val="nil"/>
            </w:tcBorders>
          </w:tcPr>
          <w:p w14:paraId="69BED5D7" w14:textId="77777777" w:rsidR="002B2B9E" w:rsidRPr="00093F5E" w:rsidRDefault="00F0448A" w:rsidP="002B2B9E">
            <w:pPr>
              <w:ind w:rightChars="1" w:right="2"/>
              <w:rPr>
                <w:rFonts w:cstheme="minorHAnsi"/>
                <w:sz w:val="22"/>
                <w:szCs w:val="22"/>
                <w:lang w:val="en-GB"/>
              </w:rPr>
            </w:pPr>
            <m:oMathPara>
              <m:oMath>
                <m:f>
                  <m:fPr>
                    <m:ctrlPr>
                      <w:rPr>
                        <w:rFonts w:ascii="Cambria Math" w:hAnsi="Cambria Math" w:cstheme="minorHAnsi"/>
                        <w:sz w:val="22"/>
                        <w:szCs w:val="22"/>
                        <w:lang w:val="en-GB"/>
                      </w:rPr>
                    </m:ctrlPr>
                  </m:fPr>
                  <m:num>
                    <m:r>
                      <m:rPr>
                        <m:sty m:val="p"/>
                      </m:rPr>
                      <w:rPr>
                        <w:rFonts w:ascii="Cambria Math" w:hAnsi="Cambria Math" w:cstheme="minorHAnsi"/>
                        <w:sz w:val="22"/>
                        <w:szCs w:val="22"/>
                        <w:lang w:val="en-GB"/>
                      </w:rPr>
                      <m:t>Number of people employed in manufacturing sector</m:t>
                    </m:r>
                  </m:num>
                  <m:den>
                    <m:r>
                      <m:rPr>
                        <m:sty m:val="p"/>
                      </m:rPr>
                      <w:rPr>
                        <w:rFonts w:ascii="Cambria Math" w:hAnsi="Cambria Math" w:cstheme="minorHAnsi"/>
                        <w:sz w:val="22"/>
                        <w:szCs w:val="22"/>
                        <w:lang w:val="en-GB"/>
                      </w:rPr>
                      <m:t>Total number of people employed</m:t>
                    </m:r>
                  </m:den>
                </m:f>
              </m:oMath>
            </m:oMathPara>
          </w:p>
        </w:tc>
        <w:tc>
          <w:tcPr>
            <w:tcW w:w="987" w:type="dxa"/>
            <w:tcBorders>
              <w:top w:val="nil"/>
              <w:left w:val="nil"/>
              <w:bottom w:val="nil"/>
            </w:tcBorders>
          </w:tcPr>
          <w:p w14:paraId="591E9051"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r w:rsidR="008E3EEF" w:rsidRPr="00093F5E" w14:paraId="2A088A72" w14:textId="77777777" w:rsidTr="00E516A5">
        <w:tc>
          <w:tcPr>
            <w:tcW w:w="2541" w:type="dxa"/>
            <w:tcBorders>
              <w:top w:val="nil"/>
              <w:bottom w:val="nil"/>
              <w:right w:val="nil"/>
            </w:tcBorders>
          </w:tcPr>
          <w:p w14:paraId="21F99C06" w14:textId="77777777" w:rsidR="002B2B9E" w:rsidRPr="00093F5E" w:rsidRDefault="00093F5E" w:rsidP="003C4CE2">
            <w:pPr>
              <w:spacing w:afterLines="50" w:after="120"/>
              <w:ind w:rightChars="1" w:right="2"/>
              <w:rPr>
                <w:sz w:val="22"/>
                <w:szCs w:val="22"/>
                <w:lang w:val="en-GB"/>
              </w:rPr>
            </w:pPr>
            <w:r w:rsidRPr="00093F5E">
              <w:rPr>
                <w:rFonts w:hint="eastAsia"/>
                <w:sz w:val="22"/>
                <w:szCs w:val="22"/>
                <w:lang w:val="en-GB"/>
              </w:rPr>
              <w:t>I</w:t>
            </w:r>
            <w:r w:rsidRPr="00093F5E">
              <w:rPr>
                <w:sz w:val="22"/>
                <w:szCs w:val="22"/>
                <w:lang w:val="en-GB"/>
              </w:rPr>
              <w:t>nvestment share to GDP</w:t>
            </w:r>
          </w:p>
        </w:tc>
        <w:tc>
          <w:tcPr>
            <w:tcW w:w="5103" w:type="dxa"/>
            <w:tcBorders>
              <w:top w:val="nil"/>
              <w:left w:val="nil"/>
              <w:bottom w:val="nil"/>
              <w:right w:val="nil"/>
            </w:tcBorders>
          </w:tcPr>
          <w:p w14:paraId="7FE359CF" w14:textId="77777777" w:rsidR="006E79B9" w:rsidRPr="00093F5E" w:rsidRDefault="00F0448A" w:rsidP="002B2B9E">
            <w:pPr>
              <w:ind w:rightChars="1" w:right="2"/>
              <w:rPr>
                <w:sz w:val="22"/>
                <w:szCs w:val="22"/>
                <w:lang w:val="en-GB"/>
              </w:rPr>
            </w:pPr>
            <m:oMathPara>
              <m:oMath>
                <m:f>
                  <m:fPr>
                    <m:ctrlPr>
                      <w:rPr>
                        <w:rFonts w:ascii="Cambria Math" w:eastAsia="Arial Unicode MS" w:hAnsi="Cambria Math" w:cs="Arial Unicode MS"/>
                        <w:i/>
                        <w:sz w:val="22"/>
                        <w:szCs w:val="22"/>
                        <w:lang w:val="en-GB"/>
                      </w:rPr>
                    </m:ctrlPr>
                  </m:fPr>
                  <m:num>
                    <m:r>
                      <m:rPr>
                        <m:sty m:val="p"/>
                      </m:rPr>
                      <w:rPr>
                        <w:rFonts w:ascii="Cambria Math" w:eastAsia="Arial Unicode MS" w:hAnsi="Cambria Math" w:cs="Arial Unicode MS"/>
                        <w:sz w:val="22"/>
                        <w:szCs w:val="22"/>
                        <w:lang w:val="en-GB"/>
                      </w:rPr>
                      <m:t>Total investment</m:t>
                    </m:r>
                  </m:num>
                  <m:den>
                    <m:r>
                      <m:rPr>
                        <m:sty m:val="p"/>
                      </m:rPr>
                      <w:rPr>
                        <w:rFonts w:ascii="Cambria Math" w:eastAsia="Arial Unicode MS" w:hAnsi="Cambria Math" w:cs="Arial Unicode MS"/>
                        <w:sz w:val="22"/>
                        <w:szCs w:val="22"/>
                        <w:lang w:val="en-GB"/>
                      </w:rPr>
                      <m:t>Total GDP</m:t>
                    </m:r>
                  </m:den>
                </m:f>
              </m:oMath>
            </m:oMathPara>
          </w:p>
        </w:tc>
        <w:tc>
          <w:tcPr>
            <w:tcW w:w="987" w:type="dxa"/>
            <w:tcBorders>
              <w:top w:val="nil"/>
              <w:left w:val="nil"/>
              <w:bottom w:val="nil"/>
            </w:tcBorders>
          </w:tcPr>
          <w:p w14:paraId="4FF94CEA"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r w:rsidR="008E3EEF" w:rsidRPr="00093F5E" w14:paraId="3D541692" w14:textId="77777777" w:rsidTr="00E516A5">
        <w:tc>
          <w:tcPr>
            <w:tcW w:w="2541" w:type="dxa"/>
            <w:tcBorders>
              <w:top w:val="nil"/>
              <w:bottom w:val="nil"/>
              <w:right w:val="nil"/>
            </w:tcBorders>
          </w:tcPr>
          <w:p w14:paraId="24B3FE4C" w14:textId="77777777" w:rsidR="002B2B9E" w:rsidRPr="00093F5E" w:rsidRDefault="00093F5E" w:rsidP="003C4CE2">
            <w:pPr>
              <w:spacing w:afterLines="50" w:after="120"/>
              <w:ind w:rightChars="1" w:right="2"/>
              <w:rPr>
                <w:sz w:val="22"/>
                <w:szCs w:val="22"/>
                <w:lang w:val="en-GB"/>
              </w:rPr>
            </w:pPr>
            <w:del w:id="733" w:author="Author">
              <w:r w:rsidRPr="00093F5E" w:rsidDel="0069224A">
                <w:rPr>
                  <w:rFonts w:hint="eastAsia"/>
                  <w:sz w:val="22"/>
                  <w:szCs w:val="22"/>
                  <w:lang w:val="en-GB"/>
                </w:rPr>
                <w:delText>L</w:delText>
              </w:r>
              <w:r w:rsidRPr="00093F5E" w:rsidDel="0069224A">
                <w:rPr>
                  <w:sz w:val="22"/>
                  <w:szCs w:val="22"/>
                  <w:lang w:val="en-GB"/>
                </w:rPr>
                <w:delText>abor</w:delText>
              </w:r>
            </w:del>
            <w:ins w:id="734" w:author="Author">
              <w:r w:rsidR="0069224A" w:rsidRPr="00093F5E">
                <w:rPr>
                  <w:sz w:val="22"/>
                  <w:szCs w:val="22"/>
                  <w:lang w:val="en-GB"/>
                </w:rPr>
                <w:t>Labour</w:t>
              </w:r>
            </w:ins>
            <w:r w:rsidRPr="00093F5E">
              <w:rPr>
                <w:sz w:val="22"/>
                <w:szCs w:val="22"/>
                <w:lang w:val="en-GB"/>
              </w:rPr>
              <w:t xml:space="preserve"> force participation rate</w:t>
            </w:r>
          </w:p>
        </w:tc>
        <w:tc>
          <w:tcPr>
            <w:tcW w:w="5103" w:type="dxa"/>
            <w:tcBorders>
              <w:top w:val="nil"/>
              <w:left w:val="nil"/>
              <w:bottom w:val="nil"/>
              <w:right w:val="nil"/>
            </w:tcBorders>
          </w:tcPr>
          <w:p w14:paraId="282F7D02" w14:textId="77777777" w:rsidR="006E79B9" w:rsidRPr="00093F5E" w:rsidRDefault="00F0448A" w:rsidP="002B2B9E">
            <w:pPr>
              <w:ind w:rightChars="1" w:right="2"/>
              <w:rPr>
                <w:sz w:val="22"/>
                <w:szCs w:val="22"/>
                <w:lang w:val="en-GB"/>
              </w:rPr>
            </w:pPr>
            <m:oMathPara>
              <m:oMath>
                <m:f>
                  <m:fPr>
                    <m:ctrlPr>
                      <w:rPr>
                        <w:rFonts w:ascii="Cambria Math" w:eastAsia="Arial Unicode MS" w:hAnsi="Cambria Math" w:cs="Arial Unicode MS"/>
                        <w:i/>
                        <w:sz w:val="22"/>
                        <w:szCs w:val="22"/>
                        <w:lang w:val="en-GB"/>
                      </w:rPr>
                    </m:ctrlPr>
                  </m:fPr>
                  <m:num>
                    <m:r>
                      <m:rPr>
                        <m:sty m:val="p"/>
                      </m:rPr>
                      <w:rPr>
                        <w:rFonts w:ascii="Cambria Math" w:eastAsia="Arial Unicode MS" w:hAnsi="Cambria Math" w:cs="Arial Unicode MS"/>
                        <w:sz w:val="22"/>
                        <w:szCs w:val="22"/>
                        <w:lang w:val="en-GB"/>
                      </w:rPr>
                      <m:t>Number of persons in the labor force</m:t>
                    </m:r>
                  </m:num>
                  <m:den>
                    <m:r>
                      <m:rPr>
                        <m:sty m:val="p"/>
                      </m:rPr>
                      <w:rPr>
                        <w:rFonts w:ascii="Cambria Math" w:eastAsia="Arial Unicode MS" w:hAnsi="Cambria Math" w:cs="Arial Unicode MS"/>
                        <w:sz w:val="22"/>
                        <w:szCs w:val="22"/>
                        <w:lang w:val="en-GB"/>
                      </w:rPr>
                      <m:t>Population aged ten (10) years and over</m:t>
                    </m:r>
                  </m:den>
                </m:f>
              </m:oMath>
            </m:oMathPara>
          </w:p>
        </w:tc>
        <w:tc>
          <w:tcPr>
            <w:tcW w:w="987" w:type="dxa"/>
            <w:tcBorders>
              <w:top w:val="nil"/>
              <w:left w:val="nil"/>
              <w:bottom w:val="nil"/>
            </w:tcBorders>
          </w:tcPr>
          <w:p w14:paraId="40DB6F92"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r w:rsidR="008E3EEF" w:rsidRPr="00093F5E" w14:paraId="490AC131" w14:textId="77777777" w:rsidTr="00E516A5">
        <w:tc>
          <w:tcPr>
            <w:tcW w:w="2541" w:type="dxa"/>
            <w:tcBorders>
              <w:top w:val="nil"/>
              <w:right w:val="nil"/>
            </w:tcBorders>
          </w:tcPr>
          <w:p w14:paraId="5DF2B368" w14:textId="77777777" w:rsidR="002B2B9E" w:rsidRPr="00093F5E" w:rsidRDefault="00093F5E" w:rsidP="002B2B9E">
            <w:pPr>
              <w:ind w:rightChars="1" w:right="2"/>
              <w:rPr>
                <w:sz w:val="22"/>
                <w:szCs w:val="22"/>
                <w:lang w:val="en-GB"/>
              </w:rPr>
            </w:pPr>
            <w:r w:rsidRPr="00093F5E">
              <w:rPr>
                <w:rFonts w:hint="eastAsia"/>
                <w:sz w:val="22"/>
                <w:szCs w:val="22"/>
                <w:lang w:val="en-GB"/>
              </w:rPr>
              <w:t>G</w:t>
            </w:r>
            <w:r w:rsidRPr="00093F5E">
              <w:rPr>
                <w:sz w:val="22"/>
                <w:szCs w:val="22"/>
                <w:lang w:val="en-GB"/>
              </w:rPr>
              <w:t>DP</w:t>
            </w:r>
          </w:p>
        </w:tc>
        <w:tc>
          <w:tcPr>
            <w:tcW w:w="5103" w:type="dxa"/>
            <w:tcBorders>
              <w:top w:val="nil"/>
              <w:left w:val="nil"/>
              <w:right w:val="nil"/>
            </w:tcBorders>
          </w:tcPr>
          <w:p w14:paraId="42D98ADA" w14:textId="77777777" w:rsidR="002B2B9E" w:rsidRPr="00093F5E" w:rsidRDefault="00093F5E" w:rsidP="006E79B9">
            <w:pPr>
              <w:ind w:rightChars="1" w:right="2"/>
              <w:jc w:val="center"/>
              <w:rPr>
                <w:sz w:val="22"/>
                <w:szCs w:val="22"/>
                <w:lang w:val="en-GB"/>
              </w:rPr>
            </w:pPr>
            <w:r w:rsidRPr="00093F5E">
              <w:rPr>
                <w:rFonts w:hint="eastAsia"/>
                <w:sz w:val="22"/>
                <w:szCs w:val="22"/>
                <w:lang w:val="en-GB"/>
              </w:rPr>
              <w:t>R</w:t>
            </w:r>
            <w:r w:rsidRPr="00093F5E">
              <w:rPr>
                <w:sz w:val="22"/>
                <w:szCs w:val="22"/>
                <w:lang w:val="en-GB"/>
              </w:rPr>
              <w:t>eal GDP (2010 = 100) in log form</w:t>
            </w:r>
          </w:p>
        </w:tc>
        <w:tc>
          <w:tcPr>
            <w:tcW w:w="987" w:type="dxa"/>
            <w:tcBorders>
              <w:top w:val="nil"/>
              <w:left w:val="nil"/>
            </w:tcBorders>
          </w:tcPr>
          <w:p w14:paraId="2EB0A084"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bl>
    <w:p w14:paraId="51A8ED27" w14:textId="77777777" w:rsidR="00F33981" w:rsidRDefault="00F33981" w:rsidP="00514693">
      <w:pPr>
        <w:spacing w:line="360" w:lineRule="auto"/>
        <w:ind w:left="720" w:rightChars="1" w:right="2" w:firstLine="720"/>
        <w:jc w:val="both"/>
        <w:rPr>
          <w:ins w:id="735" w:author="Harry" w:date="2021-12-14T22:41:00Z"/>
          <w:lang w:val="en-GB"/>
        </w:rPr>
      </w:pPr>
    </w:p>
    <w:p w14:paraId="3CA25B74" w14:textId="5815A6B2" w:rsidR="00514693" w:rsidRPr="00093F5E" w:rsidRDefault="00093F5E" w:rsidP="00514693">
      <w:pPr>
        <w:spacing w:line="360" w:lineRule="auto"/>
        <w:ind w:left="720" w:rightChars="1" w:right="2" w:firstLine="720"/>
        <w:jc w:val="both"/>
        <w:rPr>
          <w:lang w:val="en-GB"/>
        </w:rPr>
      </w:pPr>
      <w:r w:rsidRPr="00093F5E">
        <w:rPr>
          <w:lang w:val="en-GB"/>
        </w:rPr>
        <w:t xml:space="preserve">We report the </w:t>
      </w:r>
      <w:r w:rsidR="00245CBE" w:rsidRPr="00093F5E">
        <w:rPr>
          <w:lang w:val="en-GB"/>
        </w:rPr>
        <w:t xml:space="preserve">marginal effects on </w:t>
      </w:r>
      <w:ins w:id="736"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probabilities computed from</w:t>
      </w:r>
      <w:r w:rsidR="00CE2789" w:rsidRPr="00093F5E">
        <w:rPr>
          <w:lang w:val="en-GB"/>
        </w:rPr>
        <w:t xml:space="preserve"> the</w:t>
      </w:r>
      <w:r w:rsidR="00245CBE" w:rsidRPr="00093F5E">
        <w:rPr>
          <w:lang w:val="en-GB"/>
        </w:rPr>
        <w:t xml:space="preserve"> ordered logit model</w:t>
      </w:r>
      <w:r w:rsidRPr="00093F5E">
        <w:rPr>
          <w:lang w:val="en-GB"/>
        </w:rPr>
        <w:t xml:space="preserve"> in </w:t>
      </w:r>
      <w:r w:rsidR="003C4CE2" w:rsidRPr="00093F5E">
        <w:rPr>
          <w:lang w:val="en-GB"/>
        </w:rPr>
        <w:t>Table 4.</w:t>
      </w:r>
      <w:r w:rsidRPr="00093F5E">
        <w:rPr>
          <w:rStyle w:val="FootnoteReference"/>
          <w:lang w:val="en-GB"/>
        </w:rPr>
        <w:footnoteReference w:id="8"/>
      </w:r>
      <w:r w:rsidR="003C4CE2" w:rsidRPr="00093F5E">
        <w:rPr>
          <w:lang w:val="en-GB"/>
        </w:rPr>
        <w:t xml:space="preserve"> </w:t>
      </w:r>
      <w:r w:rsidR="00761A56" w:rsidRPr="00093F5E">
        <w:rPr>
          <w:lang w:val="en-GB"/>
        </w:rPr>
        <w:t>The individual marginal effect measure</w:t>
      </w:r>
      <w:r w:rsidR="000052C1" w:rsidRPr="00093F5E">
        <w:rPr>
          <w:lang w:val="en-GB"/>
        </w:rPr>
        <w:t>s</w:t>
      </w:r>
      <w:r w:rsidR="00761A56" w:rsidRPr="00093F5E">
        <w:rPr>
          <w:lang w:val="en-GB"/>
        </w:rPr>
        <w:t xml:space="preserve"> how much the probability of a province </w:t>
      </w:r>
      <w:r w:rsidR="000052C1" w:rsidRPr="00093F5E">
        <w:rPr>
          <w:lang w:val="en-GB"/>
        </w:rPr>
        <w:t xml:space="preserve">being </w:t>
      </w:r>
      <w:r w:rsidR="00761A56" w:rsidRPr="00093F5E">
        <w:rPr>
          <w:lang w:val="en-GB"/>
        </w:rPr>
        <w:t xml:space="preserve">included as a member of a specific club changes with respect to a small change in the explanatory variables. </w:t>
      </w:r>
      <w:r w:rsidR="003F72E9" w:rsidRPr="00093F5E">
        <w:rPr>
          <w:lang w:val="en-GB"/>
        </w:rPr>
        <w:t>In this way, our results can explain how a unit change in the independent variable affects the probability of provinces clustered into club 2 (middle-wage) and club 3 (low-wage)</w:t>
      </w:r>
      <w:r w:rsidR="004A2F70" w:rsidRPr="00093F5E">
        <w:rPr>
          <w:lang w:val="en-GB"/>
        </w:rPr>
        <w:t xml:space="preserve">. However, </w:t>
      </w:r>
      <w:r w:rsidR="00331ED4" w:rsidRPr="00093F5E">
        <w:rPr>
          <w:lang w:val="en-GB"/>
        </w:rPr>
        <w:t xml:space="preserve">our model </w:t>
      </w:r>
      <w:commentRangeStart w:id="737"/>
      <w:commentRangeStart w:id="738"/>
      <w:ins w:id="739" w:author="Author">
        <w:r w:rsidR="00331ED4" w:rsidRPr="00093F5E">
          <w:rPr>
            <w:lang w:val="en-GB"/>
          </w:rPr>
          <w:t>cannot</w:t>
        </w:r>
      </w:ins>
      <w:del w:id="740" w:author="Author">
        <w:r w:rsidR="00331ED4" w:rsidRPr="00093F5E">
          <w:rPr>
            <w:lang w:val="en-GB"/>
          </w:rPr>
          <w:delText>can’t</w:delText>
        </w:r>
      </w:del>
      <w:r w:rsidR="00331ED4" w:rsidRPr="00093F5E">
        <w:rPr>
          <w:lang w:val="en-GB"/>
        </w:rPr>
        <w:t xml:space="preserve"> </w:t>
      </w:r>
      <w:commentRangeEnd w:id="737"/>
      <w:r w:rsidR="00F738A3">
        <w:rPr>
          <w:rStyle w:val="CommentReference"/>
        </w:rPr>
        <w:commentReference w:id="737"/>
      </w:r>
      <w:commentRangeEnd w:id="738"/>
      <w:r w:rsidR="003D5411">
        <w:rPr>
          <w:rStyle w:val="CommentReference"/>
        </w:rPr>
        <w:commentReference w:id="738"/>
      </w:r>
      <w:r w:rsidR="00331ED4" w:rsidRPr="00093F5E">
        <w:rPr>
          <w:lang w:val="en-GB"/>
        </w:rPr>
        <w:t xml:space="preserve">precisely compute </w:t>
      </w:r>
      <w:r w:rsidR="004A2F70" w:rsidRPr="00093F5E">
        <w:rPr>
          <w:lang w:val="en-GB"/>
        </w:rPr>
        <w:t xml:space="preserve">the marginal effects on </w:t>
      </w:r>
      <w:ins w:id="741"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probability </w:t>
      </w:r>
      <w:ins w:id="742" w:author="Author">
        <w:r w:rsidR="004A2F70" w:rsidRPr="00093F5E">
          <w:rPr>
            <w:lang w:val="en-GB"/>
          </w:rPr>
          <w:t>of</w:t>
        </w:r>
      </w:ins>
      <w:del w:id="743" w:author="Author">
        <w:r w:rsidR="004A2F70" w:rsidRPr="00093F5E">
          <w:rPr>
            <w:lang w:val="en-GB"/>
          </w:rPr>
          <w:delText>to</w:delText>
        </w:r>
      </w:del>
      <w:r w:rsidR="004A2F70" w:rsidRPr="00093F5E">
        <w:rPr>
          <w:lang w:val="en-GB"/>
        </w:rPr>
        <w:t xml:space="preserve"> </w:t>
      </w:r>
      <w:r w:rsidR="00244E0E" w:rsidRPr="00093F5E">
        <w:rPr>
          <w:lang w:val="en-GB"/>
        </w:rPr>
        <w:t>club 1 (high</w:t>
      </w:r>
      <w:r w:rsidR="000E57BA" w:rsidRPr="00093F5E">
        <w:rPr>
          <w:lang w:val="en-GB"/>
        </w:rPr>
        <w:t>-wage</w:t>
      </w:r>
      <w:r w:rsidR="00244E0E" w:rsidRPr="00093F5E">
        <w:rPr>
          <w:lang w:val="en-GB"/>
        </w:rPr>
        <w:t>)</w:t>
      </w:r>
      <w:r w:rsidR="003C4CE2" w:rsidRPr="00093F5E">
        <w:rPr>
          <w:lang w:val="en-GB"/>
        </w:rPr>
        <w:t xml:space="preserve">. </w:t>
      </w:r>
      <w:r w:rsidR="00CB4F11" w:rsidRPr="00093F5E">
        <w:rPr>
          <w:lang w:val="en-GB"/>
        </w:rPr>
        <w:t>We consider t</w:t>
      </w:r>
      <w:r w:rsidR="003C4CE2" w:rsidRPr="00093F5E">
        <w:rPr>
          <w:lang w:val="en-GB"/>
        </w:rPr>
        <w:t xml:space="preserve">his </w:t>
      </w:r>
      <w:ins w:id="744" w:author="Author">
        <w:r w:rsidR="00CB4F11" w:rsidRPr="00093F5E">
          <w:rPr>
            <w:lang w:val="en-GB"/>
          </w:rPr>
          <w:t>to be</w:t>
        </w:r>
      </w:ins>
      <w:del w:id="745" w:author="Author">
        <w:r w:rsidR="00CB4F11" w:rsidRPr="00093F5E">
          <w:rPr>
            <w:lang w:val="en-GB"/>
          </w:rPr>
          <w:delText>as</w:delText>
        </w:r>
      </w:del>
      <w:r w:rsidR="00CB4F11" w:rsidRPr="00093F5E">
        <w:rPr>
          <w:lang w:val="en-GB"/>
        </w:rPr>
        <w:t xml:space="preserve"> the problem of insufficient samples in </w:t>
      </w:r>
      <w:r w:rsidR="00244E0E" w:rsidRPr="00093F5E">
        <w:rPr>
          <w:lang w:val="en-GB"/>
        </w:rPr>
        <w:t>c</w:t>
      </w:r>
      <w:r w:rsidR="003C4CE2" w:rsidRPr="00093F5E">
        <w:rPr>
          <w:lang w:val="en-GB"/>
        </w:rPr>
        <w:t>lub 1 (high</w:t>
      </w:r>
      <w:r w:rsidR="000E57BA" w:rsidRPr="00093F5E">
        <w:rPr>
          <w:lang w:val="en-GB"/>
        </w:rPr>
        <w:t>-wage</w:t>
      </w:r>
      <w:r w:rsidR="003C4CE2" w:rsidRPr="00093F5E">
        <w:rPr>
          <w:lang w:val="en-GB"/>
        </w:rPr>
        <w:t>).</w:t>
      </w:r>
      <w:r w:rsidRPr="00093F5E">
        <w:rPr>
          <w:rStyle w:val="FootnoteReference"/>
          <w:lang w:val="en-GB"/>
        </w:rPr>
        <w:footnoteReference w:id="9"/>
      </w:r>
      <w:r w:rsidR="003C4CE2" w:rsidRPr="00093F5E">
        <w:rPr>
          <w:lang w:val="en-GB"/>
        </w:rPr>
        <w:t xml:space="preserve"> </w:t>
      </w:r>
      <w:r w:rsidR="00096528" w:rsidRPr="00093F5E">
        <w:rPr>
          <w:lang w:val="en-GB"/>
        </w:rPr>
        <w:t xml:space="preserve">Nonetheless, the model clarifies how the selected factors influence the membership of the </w:t>
      </w:r>
      <w:del w:id="746" w:author="Author">
        <w:r w:rsidR="00096528" w:rsidRPr="00093F5E">
          <w:rPr>
            <w:lang w:val="en-GB"/>
          </w:rPr>
          <w:delText xml:space="preserve">club of </w:delText>
        </w:r>
      </w:del>
      <w:r w:rsidR="00096528" w:rsidRPr="00093F5E">
        <w:rPr>
          <w:lang w:val="en-GB"/>
        </w:rPr>
        <w:t>convergence</w:t>
      </w:r>
      <w:ins w:id="747" w:author="Author">
        <w:r w:rsidRPr="00093F5E">
          <w:rPr>
            <w:rFonts w:ascii="Calibri" w:eastAsia="Yu Mincho" w:hAnsi="Calibri" w:cs="Times New Roman"/>
            <w:lang w:val="en-GB"/>
          </w:rPr>
          <w:t xml:space="preserve"> club</w:t>
        </w:r>
      </w:ins>
      <w:r w:rsidRPr="00093F5E">
        <w:rPr>
          <w:rFonts w:ascii="Calibri" w:eastAsia="Yu Mincho" w:hAnsi="Calibri" w:cs="Times New Roman"/>
          <w:lang w:val="en-GB"/>
        </w:rPr>
        <w:t>.</w:t>
      </w:r>
      <w:r w:rsidR="00244E0E" w:rsidRPr="00093F5E">
        <w:rPr>
          <w:lang w:val="en-GB"/>
        </w:rPr>
        <w:t xml:space="preserve"> </w:t>
      </w:r>
    </w:p>
    <w:p w14:paraId="3B9B4523" w14:textId="77777777" w:rsidR="00F307C6" w:rsidRPr="00093F5E" w:rsidRDefault="00093F5E" w:rsidP="00F62225">
      <w:pPr>
        <w:spacing w:line="360" w:lineRule="auto"/>
        <w:ind w:left="720" w:rightChars="1" w:right="2" w:firstLine="273"/>
        <w:jc w:val="center"/>
        <w:outlineLvl w:val="0"/>
        <w:rPr>
          <w:lang w:val="en-GB"/>
        </w:rPr>
      </w:pPr>
      <w:r w:rsidRPr="00093F5E">
        <w:rPr>
          <w:rFonts w:hint="eastAsia"/>
          <w:lang w:val="en-GB"/>
        </w:rPr>
        <w:t>T</w:t>
      </w:r>
      <w:r w:rsidRPr="00093F5E">
        <w:rPr>
          <w:lang w:val="en-GB"/>
        </w:rPr>
        <w:t>able 4</w:t>
      </w:r>
      <w:r w:rsidR="008F5B04" w:rsidRPr="00093F5E">
        <w:rPr>
          <w:lang w:val="en-GB"/>
        </w:rPr>
        <w:t>.</w:t>
      </w:r>
      <w:r w:rsidRPr="00093F5E">
        <w:rPr>
          <w:lang w:val="en-GB"/>
        </w:rPr>
        <w:t xml:space="preserve"> </w:t>
      </w:r>
      <w:r w:rsidR="00CB4F11" w:rsidRPr="00093F5E">
        <w:rPr>
          <w:lang w:val="en-GB"/>
        </w:rPr>
        <w:t xml:space="preserve">The </w:t>
      </w:r>
      <w:r w:rsidR="00B1529D" w:rsidRPr="00093F5E">
        <w:rPr>
          <w:lang w:val="en-GB"/>
        </w:rPr>
        <w:t>results from ordered logit estimation</w:t>
      </w:r>
    </w:p>
    <w:tbl>
      <w:tblPr>
        <w:tblStyle w:val="TableGrid"/>
        <w:tblW w:w="7230" w:type="dxa"/>
        <w:tblInd w:w="1418"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701"/>
        <w:gridCol w:w="1576"/>
      </w:tblGrid>
      <w:tr w:rsidR="008E3EEF" w:rsidRPr="00093F5E" w14:paraId="626A5AAF" w14:textId="77777777" w:rsidTr="00245CBE">
        <w:tc>
          <w:tcPr>
            <w:tcW w:w="2394" w:type="dxa"/>
            <w:vMerge w:val="restart"/>
          </w:tcPr>
          <w:p w14:paraId="4EB81AF1" w14:textId="77777777" w:rsidR="00245CBE" w:rsidRPr="00093F5E" w:rsidRDefault="00093F5E" w:rsidP="00245CBE">
            <w:pPr>
              <w:ind w:leftChars="-141" w:left="-310" w:rightChars="1" w:right="2"/>
              <w:jc w:val="center"/>
              <w:rPr>
                <w:sz w:val="22"/>
                <w:szCs w:val="22"/>
                <w:lang w:val="en-GB"/>
              </w:rPr>
            </w:pPr>
            <w:r w:rsidRPr="00093F5E">
              <w:rPr>
                <w:rFonts w:hint="eastAsia"/>
                <w:sz w:val="22"/>
                <w:szCs w:val="22"/>
                <w:lang w:val="en-GB"/>
              </w:rPr>
              <w:t>V</w:t>
            </w:r>
            <w:r w:rsidRPr="00093F5E">
              <w:rPr>
                <w:sz w:val="22"/>
                <w:szCs w:val="22"/>
                <w:lang w:val="en-GB"/>
              </w:rPr>
              <w:t>ariables</w:t>
            </w:r>
          </w:p>
        </w:tc>
        <w:tc>
          <w:tcPr>
            <w:tcW w:w="4836" w:type="dxa"/>
            <w:gridSpan w:val="3"/>
          </w:tcPr>
          <w:p w14:paraId="07EE777B" w14:textId="77777777" w:rsidR="00245CBE" w:rsidRPr="00093F5E" w:rsidRDefault="00093F5E" w:rsidP="00F307C6">
            <w:pPr>
              <w:ind w:rightChars="1" w:right="2"/>
              <w:jc w:val="center"/>
              <w:rPr>
                <w:sz w:val="22"/>
                <w:szCs w:val="22"/>
                <w:lang w:val="en-GB"/>
              </w:rPr>
            </w:pPr>
            <w:r w:rsidRPr="00093F5E">
              <w:rPr>
                <w:rFonts w:hint="eastAsia"/>
                <w:sz w:val="22"/>
                <w:szCs w:val="22"/>
                <w:lang w:val="en-GB"/>
              </w:rPr>
              <w:t>M</w:t>
            </w:r>
            <w:r w:rsidRPr="00093F5E">
              <w:rPr>
                <w:sz w:val="22"/>
                <w:szCs w:val="22"/>
                <w:lang w:val="en-GB"/>
              </w:rPr>
              <w:t>arginal effects on probabilities</w:t>
            </w:r>
          </w:p>
        </w:tc>
      </w:tr>
      <w:tr w:rsidR="008E3EEF" w:rsidRPr="00093F5E" w14:paraId="7BEDB00C" w14:textId="77777777" w:rsidTr="00245CBE">
        <w:tc>
          <w:tcPr>
            <w:tcW w:w="2394" w:type="dxa"/>
            <w:vMerge/>
            <w:tcBorders>
              <w:bottom w:val="single" w:sz="4" w:space="0" w:color="auto"/>
            </w:tcBorders>
          </w:tcPr>
          <w:p w14:paraId="2525E3D6" w14:textId="77777777" w:rsidR="00245CBE" w:rsidRPr="00093F5E" w:rsidRDefault="00245CBE" w:rsidP="00F307C6">
            <w:pPr>
              <w:ind w:rightChars="1" w:right="2"/>
              <w:rPr>
                <w:lang w:val="en-GB"/>
              </w:rPr>
            </w:pPr>
          </w:p>
        </w:tc>
        <w:tc>
          <w:tcPr>
            <w:tcW w:w="1559" w:type="dxa"/>
            <w:tcBorders>
              <w:bottom w:val="single" w:sz="4" w:space="0" w:color="auto"/>
            </w:tcBorders>
          </w:tcPr>
          <w:p w14:paraId="39A250AD" w14:textId="77777777" w:rsidR="00245CBE" w:rsidRPr="00093F5E" w:rsidRDefault="00093F5E" w:rsidP="00F307C6">
            <w:pPr>
              <w:ind w:rightChars="1" w:right="2"/>
              <w:jc w:val="center"/>
              <w:rPr>
                <w:sz w:val="22"/>
                <w:szCs w:val="22"/>
                <w:lang w:val="en-GB"/>
              </w:rPr>
            </w:pPr>
            <w:r w:rsidRPr="00093F5E">
              <w:rPr>
                <w:rFonts w:hint="eastAsia"/>
                <w:sz w:val="22"/>
                <w:szCs w:val="22"/>
                <w:lang w:val="en-GB"/>
              </w:rPr>
              <w:t>C</w:t>
            </w:r>
            <w:r w:rsidRPr="00093F5E">
              <w:rPr>
                <w:sz w:val="22"/>
                <w:szCs w:val="22"/>
                <w:lang w:val="en-GB"/>
              </w:rPr>
              <w:t>lub 1 (High)</w:t>
            </w:r>
          </w:p>
        </w:tc>
        <w:tc>
          <w:tcPr>
            <w:tcW w:w="1701" w:type="dxa"/>
            <w:tcBorders>
              <w:bottom w:val="single" w:sz="4" w:space="0" w:color="auto"/>
            </w:tcBorders>
          </w:tcPr>
          <w:p w14:paraId="22FDBEB6" w14:textId="77777777" w:rsidR="00245CBE" w:rsidRPr="00093F5E" w:rsidRDefault="00093F5E" w:rsidP="00F307C6">
            <w:pPr>
              <w:ind w:rightChars="1" w:right="2"/>
              <w:jc w:val="center"/>
              <w:rPr>
                <w:sz w:val="22"/>
                <w:szCs w:val="22"/>
                <w:lang w:val="en-GB"/>
              </w:rPr>
            </w:pPr>
            <w:r w:rsidRPr="00093F5E">
              <w:rPr>
                <w:rFonts w:hint="eastAsia"/>
                <w:sz w:val="22"/>
                <w:szCs w:val="22"/>
                <w:lang w:val="en-GB"/>
              </w:rPr>
              <w:t>C</w:t>
            </w:r>
            <w:r w:rsidRPr="00093F5E">
              <w:rPr>
                <w:sz w:val="22"/>
                <w:szCs w:val="22"/>
                <w:lang w:val="en-GB"/>
              </w:rPr>
              <w:t>lub 2 (Middle)</w:t>
            </w:r>
          </w:p>
        </w:tc>
        <w:tc>
          <w:tcPr>
            <w:tcW w:w="1576" w:type="dxa"/>
            <w:tcBorders>
              <w:bottom w:val="single" w:sz="4" w:space="0" w:color="auto"/>
            </w:tcBorders>
          </w:tcPr>
          <w:p w14:paraId="7B8A18FE" w14:textId="77777777" w:rsidR="00245CBE" w:rsidRPr="00093F5E" w:rsidRDefault="00093F5E" w:rsidP="00F307C6">
            <w:pPr>
              <w:ind w:rightChars="1" w:right="2"/>
              <w:jc w:val="center"/>
              <w:rPr>
                <w:sz w:val="22"/>
                <w:szCs w:val="22"/>
                <w:lang w:val="en-GB"/>
              </w:rPr>
            </w:pPr>
            <w:r w:rsidRPr="00093F5E">
              <w:rPr>
                <w:rFonts w:hint="eastAsia"/>
                <w:sz w:val="22"/>
                <w:szCs w:val="22"/>
                <w:lang w:val="en-GB"/>
              </w:rPr>
              <w:t>C</w:t>
            </w:r>
            <w:r w:rsidRPr="00093F5E">
              <w:rPr>
                <w:sz w:val="22"/>
                <w:szCs w:val="22"/>
                <w:lang w:val="en-GB"/>
              </w:rPr>
              <w:t>lub 3 (Low)</w:t>
            </w:r>
          </w:p>
        </w:tc>
      </w:tr>
      <w:tr w:rsidR="008E3EEF" w:rsidRPr="00093F5E" w14:paraId="37FE9423" w14:textId="77777777" w:rsidTr="00245CBE">
        <w:tc>
          <w:tcPr>
            <w:tcW w:w="2394" w:type="dxa"/>
            <w:tcBorders>
              <w:top w:val="single" w:sz="4" w:space="0" w:color="auto"/>
              <w:bottom w:val="nil"/>
            </w:tcBorders>
          </w:tcPr>
          <w:p w14:paraId="6887AC3A" w14:textId="77777777" w:rsidR="00245CBE" w:rsidRPr="00093F5E" w:rsidRDefault="00093F5E" w:rsidP="00D613A8">
            <w:pPr>
              <w:spacing w:afterLines="50" w:after="120"/>
              <w:ind w:rightChars="1" w:right="2"/>
              <w:rPr>
                <w:sz w:val="22"/>
                <w:szCs w:val="22"/>
                <w:lang w:val="en-GB"/>
              </w:rPr>
            </w:pPr>
            <w:r w:rsidRPr="00093F5E">
              <w:rPr>
                <w:rFonts w:hint="eastAsia"/>
                <w:sz w:val="22"/>
                <w:szCs w:val="22"/>
                <w:lang w:val="en-GB"/>
              </w:rPr>
              <w:t>I</w:t>
            </w:r>
            <w:r w:rsidRPr="00093F5E">
              <w:rPr>
                <w:sz w:val="22"/>
                <w:szCs w:val="22"/>
                <w:lang w:val="en-GB"/>
              </w:rPr>
              <w:t>nitial value of wage (2008)</w:t>
            </w:r>
          </w:p>
        </w:tc>
        <w:tc>
          <w:tcPr>
            <w:tcW w:w="1559" w:type="dxa"/>
            <w:tcBorders>
              <w:top w:val="single" w:sz="4" w:space="0" w:color="auto"/>
              <w:bottom w:val="nil"/>
            </w:tcBorders>
          </w:tcPr>
          <w:p w14:paraId="37E70E41"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.000</w:t>
            </w:r>
          </w:p>
          <w:p w14:paraId="361A9DA5"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single" w:sz="4" w:space="0" w:color="auto"/>
              <w:bottom w:val="nil"/>
            </w:tcBorders>
          </w:tcPr>
          <w:p w14:paraId="361E881A"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.009**</w:t>
            </w:r>
          </w:p>
          <w:p w14:paraId="4C581A06"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0.004)</w:t>
            </w:r>
          </w:p>
        </w:tc>
        <w:tc>
          <w:tcPr>
            <w:tcW w:w="1576" w:type="dxa"/>
            <w:tcBorders>
              <w:top w:val="single" w:sz="4" w:space="0" w:color="auto"/>
              <w:bottom w:val="nil"/>
            </w:tcBorders>
          </w:tcPr>
          <w:p w14:paraId="6AEB2414"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.009**</w:t>
            </w:r>
          </w:p>
          <w:p w14:paraId="59D4138B"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0.004)</w:t>
            </w:r>
          </w:p>
        </w:tc>
      </w:tr>
      <w:tr w:rsidR="008E3EEF" w:rsidRPr="00093F5E" w14:paraId="4241C29E" w14:textId="77777777" w:rsidTr="00245CBE">
        <w:tc>
          <w:tcPr>
            <w:tcW w:w="2394" w:type="dxa"/>
            <w:tcBorders>
              <w:top w:val="nil"/>
              <w:bottom w:val="nil"/>
            </w:tcBorders>
          </w:tcPr>
          <w:p w14:paraId="3C85D7FC" w14:textId="77777777" w:rsidR="00245CBE" w:rsidRPr="00093F5E" w:rsidRDefault="00093F5E" w:rsidP="00D613A8">
            <w:pPr>
              <w:spacing w:afterLines="50" w:after="120"/>
              <w:ind w:rightChars="1" w:right="2"/>
              <w:rPr>
                <w:sz w:val="22"/>
                <w:szCs w:val="22"/>
                <w:lang w:val="en-GB"/>
              </w:rPr>
            </w:pPr>
            <w:r w:rsidRPr="00093F5E">
              <w:rPr>
                <w:rFonts w:hint="eastAsia"/>
                <w:sz w:val="22"/>
                <w:szCs w:val="22"/>
                <w:lang w:val="en-GB"/>
              </w:rPr>
              <w:t>M</w:t>
            </w:r>
            <w:r w:rsidRPr="00093F5E">
              <w:rPr>
                <w:sz w:val="22"/>
                <w:szCs w:val="22"/>
                <w:lang w:val="en-GB"/>
              </w:rPr>
              <w:t>anufacture employment share</w:t>
            </w:r>
          </w:p>
        </w:tc>
        <w:tc>
          <w:tcPr>
            <w:tcW w:w="1559" w:type="dxa"/>
            <w:tcBorders>
              <w:top w:val="nil"/>
              <w:bottom w:val="nil"/>
            </w:tcBorders>
          </w:tcPr>
          <w:p w14:paraId="75BBAD25"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.000</w:t>
            </w:r>
          </w:p>
          <w:p w14:paraId="3BEE5309"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nil"/>
              <w:bottom w:val="nil"/>
            </w:tcBorders>
          </w:tcPr>
          <w:p w14:paraId="40F45E01"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.189**</w:t>
            </w:r>
          </w:p>
          <w:p w14:paraId="79C72F1E"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0.106)</w:t>
            </w:r>
          </w:p>
        </w:tc>
        <w:tc>
          <w:tcPr>
            <w:tcW w:w="1576" w:type="dxa"/>
            <w:tcBorders>
              <w:top w:val="nil"/>
              <w:bottom w:val="nil"/>
            </w:tcBorders>
          </w:tcPr>
          <w:p w14:paraId="69677B2C"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.189**</w:t>
            </w:r>
          </w:p>
          <w:p w14:paraId="41ED28C4"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0.106)</w:t>
            </w:r>
          </w:p>
        </w:tc>
      </w:tr>
      <w:tr w:rsidR="008E3EEF" w:rsidRPr="00093F5E" w14:paraId="1684D3EA" w14:textId="77777777" w:rsidTr="00245CBE">
        <w:tc>
          <w:tcPr>
            <w:tcW w:w="2394" w:type="dxa"/>
            <w:tcBorders>
              <w:top w:val="nil"/>
              <w:bottom w:val="nil"/>
            </w:tcBorders>
          </w:tcPr>
          <w:p w14:paraId="6FD3F1F3" w14:textId="77777777" w:rsidR="00245CBE" w:rsidRPr="00093F5E" w:rsidRDefault="00093F5E" w:rsidP="00D613A8">
            <w:pPr>
              <w:spacing w:afterLines="50" w:after="120"/>
              <w:ind w:rightChars="1" w:right="2"/>
              <w:rPr>
                <w:sz w:val="22"/>
                <w:szCs w:val="22"/>
                <w:lang w:val="en-GB"/>
              </w:rPr>
            </w:pPr>
            <w:r w:rsidRPr="00093F5E">
              <w:rPr>
                <w:rFonts w:hint="eastAsia"/>
                <w:sz w:val="22"/>
                <w:szCs w:val="22"/>
                <w:lang w:val="en-GB"/>
              </w:rPr>
              <w:t>I</w:t>
            </w:r>
            <w:r w:rsidRPr="00093F5E">
              <w:rPr>
                <w:sz w:val="22"/>
                <w:szCs w:val="22"/>
                <w:lang w:val="en-GB"/>
              </w:rPr>
              <w:t>nvestment share to GDP</w:t>
            </w:r>
          </w:p>
        </w:tc>
        <w:tc>
          <w:tcPr>
            <w:tcW w:w="1559" w:type="dxa"/>
            <w:tcBorders>
              <w:top w:val="nil"/>
              <w:bottom w:val="nil"/>
            </w:tcBorders>
          </w:tcPr>
          <w:p w14:paraId="30F5ED37"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.000</w:t>
            </w:r>
          </w:p>
          <w:p w14:paraId="659A2D39"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nil"/>
              <w:bottom w:val="nil"/>
            </w:tcBorders>
          </w:tcPr>
          <w:p w14:paraId="66C5C02B"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.162**</w:t>
            </w:r>
          </w:p>
          <w:p w14:paraId="4B6A1101"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0.078)</w:t>
            </w:r>
          </w:p>
        </w:tc>
        <w:tc>
          <w:tcPr>
            <w:tcW w:w="1576" w:type="dxa"/>
            <w:tcBorders>
              <w:top w:val="nil"/>
              <w:bottom w:val="nil"/>
            </w:tcBorders>
          </w:tcPr>
          <w:p w14:paraId="3F1B35F8"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.162**</w:t>
            </w:r>
          </w:p>
          <w:p w14:paraId="11F2466F"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0.078)</w:t>
            </w:r>
          </w:p>
        </w:tc>
      </w:tr>
      <w:tr w:rsidR="008E3EEF" w:rsidRPr="00093F5E" w14:paraId="6E299656" w14:textId="77777777" w:rsidTr="00245CBE">
        <w:tc>
          <w:tcPr>
            <w:tcW w:w="2394" w:type="dxa"/>
            <w:tcBorders>
              <w:top w:val="nil"/>
              <w:bottom w:val="nil"/>
            </w:tcBorders>
          </w:tcPr>
          <w:p w14:paraId="00C26558" w14:textId="77777777" w:rsidR="00245CBE" w:rsidRPr="00093F5E" w:rsidRDefault="00093F5E" w:rsidP="00D613A8">
            <w:pPr>
              <w:spacing w:afterLines="50" w:after="120"/>
              <w:ind w:rightChars="1" w:right="2"/>
              <w:rPr>
                <w:sz w:val="22"/>
                <w:szCs w:val="22"/>
                <w:lang w:val="en-GB"/>
              </w:rPr>
            </w:pPr>
            <w:del w:id="748" w:author="Author">
              <w:r w:rsidRPr="00093F5E" w:rsidDel="00850CCE">
                <w:rPr>
                  <w:rFonts w:hint="eastAsia"/>
                  <w:sz w:val="22"/>
                  <w:szCs w:val="22"/>
                  <w:lang w:val="en-GB"/>
                </w:rPr>
                <w:delText>L</w:delText>
              </w:r>
              <w:r w:rsidRPr="00093F5E" w:rsidDel="00850CCE">
                <w:rPr>
                  <w:sz w:val="22"/>
                  <w:szCs w:val="22"/>
                  <w:lang w:val="en-GB"/>
                </w:rPr>
                <w:delText>abor</w:delText>
              </w:r>
            </w:del>
            <w:ins w:id="749" w:author="Author">
              <w:r w:rsidR="00850CCE" w:rsidRPr="00093F5E">
                <w:rPr>
                  <w:sz w:val="22"/>
                  <w:szCs w:val="22"/>
                  <w:lang w:val="en-GB"/>
                </w:rPr>
                <w:t>Labour</w:t>
              </w:r>
            </w:ins>
            <w:r w:rsidRPr="00093F5E">
              <w:rPr>
                <w:sz w:val="22"/>
                <w:szCs w:val="22"/>
                <w:lang w:val="en-GB"/>
              </w:rPr>
              <w:t xml:space="preserve"> force participation rate</w:t>
            </w:r>
          </w:p>
        </w:tc>
        <w:tc>
          <w:tcPr>
            <w:tcW w:w="1559" w:type="dxa"/>
            <w:tcBorders>
              <w:top w:val="nil"/>
              <w:bottom w:val="nil"/>
            </w:tcBorders>
          </w:tcPr>
          <w:p w14:paraId="3CB69053"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.000</w:t>
            </w:r>
          </w:p>
          <w:p w14:paraId="42CB9233"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nil"/>
              <w:bottom w:val="nil"/>
            </w:tcBorders>
          </w:tcPr>
          <w:p w14:paraId="16B48FDD"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0.046**</w:t>
            </w:r>
          </w:p>
          <w:p w14:paraId="27FFC2E4"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0.022)</w:t>
            </w:r>
          </w:p>
        </w:tc>
        <w:tc>
          <w:tcPr>
            <w:tcW w:w="1576" w:type="dxa"/>
            <w:tcBorders>
              <w:top w:val="nil"/>
              <w:bottom w:val="nil"/>
            </w:tcBorders>
          </w:tcPr>
          <w:p w14:paraId="19E461BF" w14:textId="77777777" w:rsidR="00245CBE" w:rsidRPr="00093F5E" w:rsidRDefault="00093F5E" w:rsidP="00D613A8">
            <w:pPr>
              <w:ind w:rightChars="1" w:right="2"/>
              <w:jc w:val="center"/>
              <w:rPr>
                <w:sz w:val="22"/>
                <w:szCs w:val="22"/>
                <w:lang w:val="en-GB"/>
              </w:rPr>
            </w:pPr>
            <w:r w:rsidRPr="00093F5E">
              <w:rPr>
                <w:sz w:val="22"/>
                <w:szCs w:val="22"/>
                <w:lang w:val="en-GB"/>
              </w:rPr>
              <w:t>0.046**</w:t>
            </w:r>
          </w:p>
          <w:p w14:paraId="6986A9B6"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0.022)</w:t>
            </w:r>
          </w:p>
        </w:tc>
      </w:tr>
      <w:tr w:rsidR="008E3EEF" w:rsidRPr="00093F5E" w14:paraId="30292C1E" w14:textId="77777777" w:rsidTr="00245CBE">
        <w:tc>
          <w:tcPr>
            <w:tcW w:w="2394" w:type="dxa"/>
            <w:tcBorders>
              <w:top w:val="nil"/>
              <w:bottom w:val="nil"/>
            </w:tcBorders>
          </w:tcPr>
          <w:p w14:paraId="4C795EAC" w14:textId="77777777" w:rsidR="00245CBE" w:rsidRPr="00093F5E" w:rsidRDefault="00093F5E" w:rsidP="00245CBE">
            <w:pPr>
              <w:spacing w:afterLines="100" w:after="240"/>
              <w:ind w:rightChars="1" w:right="2"/>
              <w:rPr>
                <w:sz w:val="22"/>
                <w:szCs w:val="22"/>
                <w:lang w:val="en-GB"/>
              </w:rPr>
            </w:pPr>
            <w:r w:rsidRPr="00093F5E">
              <w:rPr>
                <w:rFonts w:hint="eastAsia"/>
                <w:sz w:val="22"/>
                <w:szCs w:val="22"/>
                <w:lang w:val="en-GB"/>
              </w:rPr>
              <w:t>G</w:t>
            </w:r>
            <w:r w:rsidRPr="00093F5E">
              <w:rPr>
                <w:sz w:val="22"/>
                <w:szCs w:val="22"/>
                <w:lang w:val="en-GB"/>
              </w:rPr>
              <w:t>DP</w:t>
            </w:r>
            <w:r w:rsidR="00583897" w:rsidRPr="00093F5E">
              <w:rPr>
                <w:sz w:val="22"/>
                <w:szCs w:val="22"/>
                <w:lang w:val="en-GB"/>
              </w:rPr>
              <w:t xml:space="preserve"> (</w:t>
            </w:r>
            <w:r w:rsidR="00583897" w:rsidRPr="00093F5E">
              <w:rPr>
                <w:i/>
                <w:iCs/>
                <w:sz w:val="22"/>
                <w:szCs w:val="22"/>
                <w:lang w:val="en-GB"/>
              </w:rPr>
              <w:t>in logs</w:t>
            </w:r>
            <w:r w:rsidR="00583897" w:rsidRPr="00093F5E">
              <w:rPr>
                <w:sz w:val="22"/>
                <w:szCs w:val="22"/>
                <w:lang w:val="en-GB"/>
              </w:rPr>
              <w:t>)</w:t>
            </w:r>
          </w:p>
        </w:tc>
        <w:tc>
          <w:tcPr>
            <w:tcW w:w="1559" w:type="dxa"/>
            <w:tcBorders>
              <w:top w:val="nil"/>
              <w:bottom w:val="nil"/>
            </w:tcBorders>
          </w:tcPr>
          <w:p w14:paraId="6731C905"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.000</w:t>
            </w:r>
          </w:p>
          <w:p w14:paraId="7BF9AB2A"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nil"/>
              <w:bottom w:val="nil"/>
            </w:tcBorders>
          </w:tcPr>
          <w:p w14:paraId="34286F1B"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.242</w:t>
            </w:r>
          </w:p>
          <w:p w14:paraId="0E3B3A99"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0.211)</w:t>
            </w:r>
          </w:p>
        </w:tc>
        <w:tc>
          <w:tcPr>
            <w:tcW w:w="1576" w:type="dxa"/>
            <w:tcBorders>
              <w:top w:val="nil"/>
              <w:bottom w:val="nil"/>
            </w:tcBorders>
          </w:tcPr>
          <w:p w14:paraId="1143C69E"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.242</w:t>
            </w:r>
          </w:p>
          <w:p w14:paraId="7027565D"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0.211)</w:t>
            </w:r>
          </w:p>
        </w:tc>
      </w:tr>
      <w:tr w:rsidR="008E3EEF" w:rsidRPr="00093F5E" w14:paraId="2B7C7A4E" w14:textId="77777777" w:rsidTr="00245CBE">
        <w:tc>
          <w:tcPr>
            <w:tcW w:w="2394" w:type="dxa"/>
            <w:tcBorders>
              <w:top w:val="nil"/>
            </w:tcBorders>
          </w:tcPr>
          <w:p w14:paraId="368E37F7" w14:textId="77777777" w:rsidR="00245CBE" w:rsidRPr="00093F5E" w:rsidRDefault="00093F5E" w:rsidP="00D613A8">
            <w:pPr>
              <w:ind w:rightChars="1" w:right="2"/>
              <w:rPr>
                <w:lang w:val="en-GB"/>
              </w:rPr>
            </w:pPr>
            <w:r w:rsidRPr="00093F5E">
              <w:rPr>
                <w:sz w:val="22"/>
                <w:szCs w:val="22"/>
                <w:lang w:val="en-GB"/>
              </w:rPr>
              <w:t>Number of provinces</w:t>
            </w:r>
          </w:p>
        </w:tc>
        <w:tc>
          <w:tcPr>
            <w:tcW w:w="1559" w:type="dxa"/>
            <w:tcBorders>
              <w:top w:val="nil"/>
            </w:tcBorders>
          </w:tcPr>
          <w:p w14:paraId="0905D9FF" w14:textId="77777777" w:rsidR="00245CBE" w:rsidRPr="00093F5E" w:rsidRDefault="00093F5E" w:rsidP="00D613A8">
            <w:pPr>
              <w:ind w:rightChars="1" w:right="2"/>
              <w:jc w:val="center"/>
              <w:rPr>
                <w:lang w:val="en-GB"/>
              </w:rPr>
            </w:pPr>
            <w:r w:rsidRPr="00093F5E">
              <w:rPr>
                <w:rFonts w:hint="eastAsia"/>
                <w:lang w:val="en-GB"/>
              </w:rPr>
              <w:t>3</w:t>
            </w:r>
          </w:p>
        </w:tc>
        <w:tc>
          <w:tcPr>
            <w:tcW w:w="1701" w:type="dxa"/>
            <w:tcBorders>
              <w:top w:val="nil"/>
            </w:tcBorders>
          </w:tcPr>
          <w:p w14:paraId="4088C841" w14:textId="77777777" w:rsidR="00245CBE" w:rsidRPr="00093F5E" w:rsidRDefault="00093F5E" w:rsidP="00D613A8">
            <w:pPr>
              <w:ind w:rightChars="1" w:right="2"/>
              <w:jc w:val="center"/>
              <w:rPr>
                <w:lang w:val="en-GB"/>
              </w:rPr>
            </w:pPr>
            <w:r w:rsidRPr="00093F5E">
              <w:rPr>
                <w:rFonts w:hint="eastAsia"/>
                <w:lang w:val="en-GB"/>
              </w:rPr>
              <w:t>9</w:t>
            </w:r>
          </w:p>
        </w:tc>
        <w:tc>
          <w:tcPr>
            <w:tcW w:w="1576" w:type="dxa"/>
            <w:tcBorders>
              <w:top w:val="nil"/>
            </w:tcBorders>
          </w:tcPr>
          <w:p w14:paraId="5A773D6E" w14:textId="77777777" w:rsidR="00245CBE" w:rsidRPr="00093F5E" w:rsidRDefault="00093F5E" w:rsidP="00D613A8">
            <w:pPr>
              <w:ind w:rightChars="1" w:right="2"/>
              <w:jc w:val="center"/>
              <w:rPr>
                <w:lang w:val="en-GB"/>
              </w:rPr>
            </w:pPr>
            <w:r w:rsidRPr="00093F5E">
              <w:rPr>
                <w:rFonts w:hint="eastAsia"/>
                <w:lang w:val="en-GB"/>
              </w:rPr>
              <w:t>2</w:t>
            </w:r>
            <w:r w:rsidRPr="00093F5E">
              <w:rPr>
                <w:lang w:val="en-GB"/>
              </w:rPr>
              <w:t>2</w:t>
            </w:r>
          </w:p>
        </w:tc>
      </w:tr>
    </w:tbl>
    <w:p w14:paraId="616CD7E7" w14:textId="77777777" w:rsidR="00044CCE" w:rsidRPr="00093F5E" w:rsidRDefault="00093F5E" w:rsidP="00245CBE">
      <w:pPr>
        <w:spacing w:after="0" w:line="240" w:lineRule="auto"/>
        <w:ind w:left="1418" w:rightChars="1" w:right="2" w:hanging="11"/>
        <w:rPr>
          <w:sz w:val="20"/>
          <w:szCs w:val="20"/>
          <w:lang w:val="en-GB"/>
        </w:rPr>
      </w:pPr>
      <w:r w:rsidRPr="005278FD">
        <w:rPr>
          <w:b/>
          <w:i/>
          <w:iCs/>
          <w:sz w:val="20"/>
          <w:szCs w:val="20"/>
          <w:lang w:val="en-GB"/>
          <w:rPrChange w:id="750" w:author="Author">
            <w:rPr>
              <w:i/>
              <w:iCs/>
              <w:sz w:val="20"/>
              <w:szCs w:val="20"/>
              <w:lang w:val="en-GB"/>
            </w:rPr>
          </w:rPrChange>
        </w:rPr>
        <w:t>Note</w:t>
      </w:r>
      <w:r w:rsidRPr="00093F5E">
        <w:rPr>
          <w:sz w:val="20"/>
          <w:szCs w:val="20"/>
          <w:lang w:val="en-GB"/>
        </w:rPr>
        <w:t xml:space="preserve">: </w:t>
      </w:r>
      <w:r w:rsidR="009F258A" w:rsidRPr="00093F5E">
        <w:rPr>
          <w:sz w:val="20"/>
          <w:szCs w:val="20"/>
          <w:lang w:val="en-GB"/>
        </w:rPr>
        <w:t xml:space="preserve">Numbers in </w:t>
      </w:r>
      <w:ins w:id="751" w:author="Author">
        <w:r w:rsidR="009F258A" w:rsidRPr="00093F5E">
          <w:rPr>
            <w:sz w:val="20"/>
            <w:szCs w:val="20"/>
            <w:lang w:val="en-GB"/>
          </w:rPr>
          <w:t>parentheses</w:t>
        </w:r>
      </w:ins>
      <w:del w:id="752" w:author="Author">
        <w:r w:rsidR="009F258A" w:rsidRPr="00093F5E">
          <w:rPr>
            <w:sz w:val="20"/>
            <w:szCs w:val="20"/>
            <w:lang w:val="en-GB"/>
          </w:rPr>
          <w:delText>parenthesis</w:delText>
        </w:r>
      </w:del>
      <w:r w:rsidR="009F258A" w:rsidRPr="00093F5E">
        <w:rPr>
          <w:sz w:val="20"/>
          <w:szCs w:val="20"/>
          <w:lang w:val="en-GB"/>
        </w:rPr>
        <w:t xml:space="preserve"> are </w:t>
      </w:r>
      <w:del w:id="753" w:author="Author">
        <w:r w:rsidR="009F258A" w:rsidRPr="00093F5E">
          <w:rPr>
            <w:sz w:val="20"/>
            <w:szCs w:val="20"/>
            <w:lang w:val="en-GB"/>
          </w:rPr>
          <w:delText xml:space="preserve">the </w:delText>
        </w:r>
      </w:del>
      <w:r w:rsidR="009F258A" w:rsidRPr="00093F5E">
        <w:rPr>
          <w:sz w:val="20"/>
          <w:szCs w:val="20"/>
          <w:lang w:val="en-GB"/>
        </w:rPr>
        <w:t>s</w:t>
      </w:r>
      <w:r w:rsidRPr="00093F5E">
        <w:rPr>
          <w:sz w:val="20"/>
          <w:szCs w:val="20"/>
          <w:lang w:val="en-GB"/>
        </w:rPr>
        <w:t>tandard errors</w:t>
      </w:r>
      <w:r w:rsidR="009F258A" w:rsidRPr="00093F5E">
        <w:rPr>
          <w:sz w:val="20"/>
          <w:szCs w:val="20"/>
          <w:lang w:val="en-GB"/>
        </w:rPr>
        <w:t>.</w:t>
      </w:r>
      <w:r w:rsidR="00157F1E" w:rsidRPr="00093F5E">
        <w:rPr>
          <w:sz w:val="20"/>
          <w:szCs w:val="20"/>
          <w:lang w:val="en-GB"/>
        </w:rPr>
        <w:t xml:space="preserve"> ***</w:t>
      </w:r>
      <w:r w:rsidR="00584454" w:rsidRPr="00093F5E">
        <w:rPr>
          <w:i/>
          <w:iCs/>
          <w:sz w:val="20"/>
          <w:szCs w:val="20"/>
          <w:lang w:val="en-GB"/>
        </w:rPr>
        <w:t>,</w:t>
      </w:r>
      <w:r w:rsidR="00157F1E" w:rsidRPr="00093F5E">
        <w:rPr>
          <w:sz w:val="20"/>
          <w:szCs w:val="20"/>
          <w:lang w:val="en-GB"/>
        </w:rPr>
        <w:t xml:space="preserve"> **, *</w:t>
      </w:r>
      <w:r w:rsidR="00584454" w:rsidRPr="00093F5E">
        <w:rPr>
          <w:sz w:val="20"/>
          <w:szCs w:val="20"/>
          <w:lang w:val="en-GB"/>
        </w:rPr>
        <w:t xml:space="preserve"> show significant level at </w:t>
      </w:r>
    </w:p>
    <w:p w14:paraId="27A3A365" w14:textId="77777777" w:rsidR="00E965AF" w:rsidRPr="00093F5E" w:rsidRDefault="00093F5E" w:rsidP="00245CBE">
      <w:pPr>
        <w:spacing w:after="0" w:line="240" w:lineRule="auto"/>
        <w:ind w:left="1418" w:rightChars="1" w:right="2" w:hanging="11"/>
        <w:rPr>
          <w:sz w:val="20"/>
          <w:szCs w:val="20"/>
          <w:lang w:val="en-GB"/>
        </w:rPr>
      </w:pPr>
      <w:r w:rsidRPr="00093F5E">
        <w:rPr>
          <w:sz w:val="20"/>
          <w:szCs w:val="20"/>
          <w:lang w:val="en-GB"/>
        </w:rPr>
        <w:t>1%, 5%, and 10%, respectively.</w:t>
      </w:r>
      <w:r w:rsidRPr="00093F5E">
        <w:rPr>
          <w:rFonts w:hint="eastAsia"/>
          <w:sz w:val="20"/>
          <w:szCs w:val="20"/>
          <w:lang w:val="en-GB"/>
        </w:rPr>
        <w:t xml:space="preserve"> </w:t>
      </w:r>
      <w:r w:rsidR="00157F1E" w:rsidRPr="00093F5E">
        <w:rPr>
          <w:rFonts w:hint="eastAsia"/>
          <w:i/>
          <w:iCs/>
          <w:sz w:val="20"/>
          <w:szCs w:val="20"/>
          <w:lang w:val="en-GB"/>
        </w:rPr>
        <w:t>S</w:t>
      </w:r>
      <w:r w:rsidR="00157F1E" w:rsidRPr="00093F5E">
        <w:rPr>
          <w:i/>
          <w:iCs/>
          <w:sz w:val="20"/>
          <w:szCs w:val="20"/>
          <w:lang w:val="en-GB"/>
        </w:rPr>
        <w:t>ource:</w:t>
      </w:r>
      <w:r w:rsidR="00157F1E" w:rsidRPr="00093F5E">
        <w:rPr>
          <w:sz w:val="20"/>
          <w:szCs w:val="20"/>
          <w:lang w:val="en-GB"/>
        </w:rPr>
        <w:t xml:space="preserve"> Authors’ </w:t>
      </w:r>
      <w:ins w:id="754" w:author="Author">
        <w:r w:rsidR="00157F1E" w:rsidRPr="00093F5E">
          <w:rPr>
            <w:sz w:val="20"/>
            <w:szCs w:val="20"/>
            <w:lang w:val="en-GB"/>
          </w:rPr>
          <w:t>computations</w:t>
        </w:r>
      </w:ins>
      <w:del w:id="755" w:author="Author">
        <w:r w:rsidR="00157F1E" w:rsidRPr="00093F5E">
          <w:rPr>
            <w:sz w:val="20"/>
            <w:szCs w:val="20"/>
            <w:lang w:val="en-GB"/>
          </w:rPr>
          <w:delText>computation</w:delText>
        </w:r>
      </w:del>
      <w:ins w:id="756" w:author="Author">
        <w:r w:rsidRPr="00093F5E">
          <w:rPr>
            <w:rFonts w:ascii="Calibri" w:eastAsia="Yu Mincho" w:hAnsi="Calibri" w:cs="Times New Roman"/>
            <w:sz w:val="20"/>
            <w:szCs w:val="20"/>
            <w:lang w:val="en-GB"/>
          </w:rPr>
          <w:t>.</w:t>
        </w:r>
      </w:ins>
    </w:p>
    <w:p w14:paraId="4BC01170" w14:textId="77777777" w:rsidR="002833DE" w:rsidRPr="00093F5E" w:rsidRDefault="002833DE" w:rsidP="002833DE">
      <w:pPr>
        <w:spacing w:after="0" w:line="240" w:lineRule="auto"/>
        <w:ind w:left="720" w:rightChars="1" w:right="2" w:hanging="11"/>
        <w:rPr>
          <w:lang w:val="en-GB"/>
        </w:rPr>
      </w:pPr>
    </w:p>
    <w:p w14:paraId="2269D4EC" w14:textId="49DC210D" w:rsidR="00A320AB" w:rsidRPr="00093F5E" w:rsidRDefault="00093F5E" w:rsidP="00861F56">
      <w:pPr>
        <w:spacing w:after="0" w:line="360" w:lineRule="auto"/>
        <w:ind w:left="720" w:rightChars="1" w:right="2" w:firstLine="720"/>
        <w:jc w:val="both"/>
        <w:rPr>
          <w:lang w:val="en-GB"/>
        </w:rPr>
      </w:pPr>
      <w:r w:rsidRPr="00093F5E">
        <w:rPr>
          <w:lang w:val="en-GB"/>
        </w:rPr>
        <w:t xml:space="preserve">All </w:t>
      </w:r>
      <w:ins w:id="757"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o</w:t>
      </w:r>
      <w:r w:rsidR="006701C7" w:rsidRPr="00093F5E">
        <w:rPr>
          <w:lang w:val="en-GB"/>
        </w:rPr>
        <w:t>rdered logit coefficients show</w:t>
      </w:r>
      <w:r w:rsidRPr="00093F5E">
        <w:rPr>
          <w:lang w:val="en-GB"/>
        </w:rPr>
        <w:t xml:space="preserve"> the expected signs</w:t>
      </w:r>
      <w:r w:rsidR="006701C7" w:rsidRPr="00093F5E">
        <w:rPr>
          <w:lang w:val="en-GB"/>
        </w:rPr>
        <w:t xml:space="preserve">. </w:t>
      </w:r>
      <w:del w:id="758" w:author="Author">
        <w:r w:rsidR="00AF201A" w:rsidRPr="00093F5E" w:rsidDel="00AC31F7">
          <w:rPr>
            <w:lang w:val="en-GB"/>
          </w:rPr>
          <w:delText>In addition</w:delText>
        </w:r>
      </w:del>
      <w:ins w:id="759" w:author="Author">
        <w:r w:rsidR="00AC31F7">
          <w:rPr>
            <w:lang w:val="en-GB"/>
          </w:rPr>
          <w:t>Additionally</w:t>
        </w:r>
      </w:ins>
      <w:r w:rsidR="00C0673F" w:rsidRPr="00093F5E">
        <w:rPr>
          <w:lang w:val="en-GB"/>
        </w:rPr>
        <w:t>,</w:t>
      </w:r>
      <w:r w:rsidR="008F2D53" w:rsidRPr="00093F5E">
        <w:rPr>
          <w:lang w:val="en-GB"/>
        </w:rPr>
        <w:t xml:space="preserve"> the magnitude of </w:t>
      </w:r>
      <w:ins w:id="760"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coefficients </w:t>
      </w:r>
      <w:r w:rsidR="00C0673F" w:rsidRPr="00093F5E">
        <w:rPr>
          <w:lang w:val="en-GB"/>
        </w:rPr>
        <w:t>deserve</w:t>
      </w:r>
      <w:r w:rsidR="000F7029" w:rsidRPr="00093F5E">
        <w:rPr>
          <w:lang w:val="en-GB"/>
        </w:rPr>
        <w:t>s</w:t>
      </w:r>
      <w:r w:rsidR="00C0673F" w:rsidRPr="00093F5E">
        <w:rPr>
          <w:lang w:val="en-GB"/>
        </w:rPr>
        <w:t xml:space="preserve"> </w:t>
      </w:r>
      <w:r w:rsidR="008F2D53" w:rsidRPr="00093F5E">
        <w:rPr>
          <w:lang w:val="en-GB"/>
        </w:rPr>
        <w:t>special attention</w:t>
      </w:r>
      <w:r w:rsidR="0009463A" w:rsidRPr="00093F5E">
        <w:rPr>
          <w:lang w:val="en-GB"/>
        </w:rPr>
        <w:t xml:space="preserve">. </w:t>
      </w:r>
      <w:r w:rsidR="00B05C33" w:rsidRPr="00093F5E">
        <w:rPr>
          <w:lang w:val="en-GB"/>
        </w:rPr>
        <w:t xml:space="preserve">Our results </w:t>
      </w:r>
      <w:r w:rsidR="00A77BCB" w:rsidRPr="00093F5E">
        <w:rPr>
          <w:lang w:val="en-GB"/>
        </w:rPr>
        <w:t>point to</w:t>
      </w:r>
      <w:r w:rsidR="00976CE2" w:rsidRPr="00093F5E">
        <w:rPr>
          <w:lang w:val="en-GB"/>
        </w:rPr>
        <w:t xml:space="preserve"> the</w:t>
      </w:r>
      <w:r w:rsidR="00A77BCB" w:rsidRPr="00093F5E">
        <w:rPr>
          <w:lang w:val="en-GB"/>
        </w:rPr>
        <w:t xml:space="preserve"> signific</w:t>
      </w:r>
      <w:r w:rsidR="00976CE2" w:rsidRPr="00093F5E">
        <w:rPr>
          <w:lang w:val="en-GB"/>
        </w:rPr>
        <w:t>ance of</w:t>
      </w:r>
      <w:r w:rsidR="00B05C33" w:rsidRPr="00093F5E">
        <w:rPr>
          <w:lang w:val="en-GB"/>
        </w:rPr>
        <w:t xml:space="preserve"> structural characteristics </w:t>
      </w:r>
      <w:r w:rsidR="00976CE2" w:rsidRPr="00093F5E">
        <w:rPr>
          <w:lang w:val="en-GB"/>
        </w:rPr>
        <w:t xml:space="preserve">in </w:t>
      </w:r>
      <w:r w:rsidR="00B05C33" w:rsidRPr="00093F5E">
        <w:rPr>
          <w:lang w:val="en-GB"/>
        </w:rPr>
        <w:t>expla</w:t>
      </w:r>
      <w:r w:rsidR="00976CE2" w:rsidRPr="00093F5E">
        <w:rPr>
          <w:lang w:val="en-GB"/>
        </w:rPr>
        <w:t>ining</w:t>
      </w:r>
      <w:r w:rsidR="00B05C33" w:rsidRPr="00093F5E">
        <w:rPr>
          <w:lang w:val="en-GB"/>
        </w:rPr>
        <w:t xml:space="preserve"> </w:t>
      </w:r>
      <w:del w:id="761" w:author="Author">
        <w:r w:rsidR="00976CE2" w:rsidRPr="00093F5E">
          <w:rPr>
            <w:lang w:val="en-GB"/>
          </w:rPr>
          <w:delText>the</w:delText>
        </w:r>
        <w:r w:rsidR="000E57BA" w:rsidRPr="00093F5E">
          <w:rPr>
            <w:lang w:val="en-GB"/>
          </w:rPr>
          <w:delText xml:space="preserve"> </w:delText>
        </w:r>
      </w:del>
      <w:r w:rsidR="00B05C33" w:rsidRPr="00093F5E">
        <w:rPr>
          <w:lang w:val="en-GB"/>
        </w:rPr>
        <w:t>club convergence formatio</w:t>
      </w:r>
      <w:r w:rsidR="005B3A23" w:rsidRPr="00093F5E">
        <w:rPr>
          <w:lang w:val="en-GB"/>
        </w:rPr>
        <w:t>n.</w:t>
      </w:r>
      <w:r w:rsidRPr="00093F5E">
        <w:rPr>
          <w:rStyle w:val="FootnoteReference"/>
          <w:lang w:val="en-GB"/>
        </w:rPr>
        <w:footnoteReference w:id="10"/>
      </w:r>
      <w:r w:rsidR="00B05C33" w:rsidRPr="00093F5E">
        <w:rPr>
          <w:lang w:val="en-GB"/>
        </w:rPr>
        <w:t xml:space="preserve"> </w:t>
      </w:r>
      <w:r w:rsidR="009617F8" w:rsidRPr="00093F5E">
        <w:rPr>
          <w:lang w:val="en-GB"/>
        </w:rPr>
        <w:t>Specifically</w:t>
      </w:r>
      <w:r w:rsidR="00B05C33" w:rsidRPr="00093F5E">
        <w:rPr>
          <w:lang w:val="en-GB"/>
        </w:rPr>
        <w:t>,</w:t>
      </w:r>
      <w:r w:rsidR="009617F8" w:rsidRPr="00093F5E">
        <w:rPr>
          <w:lang w:val="en-GB"/>
        </w:rPr>
        <w:t xml:space="preserve"> the share of employment in </w:t>
      </w:r>
      <w:r w:rsidR="00485526" w:rsidRPr="00093F5E">
        <w:rPr>
          <w:lang w:val="en-GB"/>
        </w:rPr>
        <w:t xml:space="preserve">the </w:t>
      </w:r>
      <w:r w:rsidR="009617F8" w:rsidRPr="00093F5E">
        <w:rPr>
          <w:lang w:val="en-GB"/>
        </w:rPr>
        <w:t xml:space="preserve">manufacturing sector </w:t>
      </w:r>
      <w:r w:rsidR="00D73BD1" w:rsidRPr="00093F5E">
        <w:rPr>
          <w:lang w:val="en-GB"/>
        </w:rPr>
        <w:t xml:space="preserve">is the most important </w:t>
      </w:r>
      <w:r w:rsidR="00C97AAC" w:rsidRPr="00093F5E">
        <w:rPr>
          <w:lang w:val="en-GB"/>
        </w:rPr>
        <w:t>structural</w:t>
      </w:r>
      <w:r w:rsidR="00D73BD1" w:rsidRPr="00093F5E">
        <w:rPr>
          <w:lang w:val="en-GB"/>
        </w:rPr>
        <w:t xml:space="preserve"> </w:t>
      </w:r>
      <w:r w:rsidR="00C97AAC" w:rsidRPr="00093F5E">
        <w:rPr>
          <w:lang w:val="en-GB"/>
        </w:rPr>
        <w:t>element</w:t>
      </w:r>
      <w:r w:rsidR="00D73BD1" w:rsidRPr="00093F5E">
        <w:rPr>
          <w:lang w:val="en-GB"/>
        </w:rPr>
        <w:t xml:space="preserve"> </w:t>
      </w:r>
      <w:r w:rsidR="00C97AAC" w:rsidRPr="00093F5E">
        <w:rPr>
          <w:lang w:val="en-GB"/>
        </w:rPr>
        <w:t>driving</w:t>
      </w:r>
      <w:r w:rsidR="00D73BD1" w:rsidRPr="00093F5E">
        <w:rPr>
          <w:lang w:val="en-GB"/>
        </w:rPr>
        <w:t xml:space="preserve"> club convergence. </w:t>
      </w:r>
      <w:ins w:id="762" w:author="Author">
        <w:r w:rsidR="008F32F5" w:rsidRPr="00093F5E">
          <w:rPr>
            <w:lang w:val="en-GB"/>
          </w:rPr>
          <w:t>A</w:t>
        </w:r>
      </w:ins>
      <w:del w:id="763" w:author="Author">
        <w:r w:rsidR="008F32F5" w:rsidRPr="00093F5E">
          <w:rPr>
            <w:lang w:val="en-GB"/>
          </w:rPr>
          <w:delText>One</w:delText>
        </w:r>
      </w:del>
      <w:r w:rsidR="008F32F5" w:rsidRPr="00093F5E">
        <w:rPr>
          <w:lang w:val="en-GB"/>
        </w:rPr>
        <w:t xml:space="preserve"> </w:t>
      </w:r>
      <w:ins w:id="764" w:author="Author">
        <w:r w:rsidR="008F32F5" w:rsidRPr="00093F5E">
          <w:rPr>
            <w:lang w:val="en-GB"/>
          </w:rPr>
          <w:t>one-point</w:t>
        </w:r>
      </w:ins>
      <w:del w:id="765" w:author="Author">
        <w:r w:rsidR="008F32F5" w:rsidRPr="00093F5E">
          <w:rPr>
            <w:lang w:val="en-GB"/>
          </w:rPr>
          <w:delText>point</w:delText>
        </w:r>
      </w:del>
      <w:r w:rsidR="008F32F5" w:rsidRPr="00093F5E">
        <w:rPr>
          <w:lang w:val="en-GB"/>
        </w:rPr>
        <w:t xml:space="preserve"> increment </w:t>
      </w:r>
      <w:r w:rsidR="00D73BD1" w:rsidRPr="00093F5E">
        <w:rPr>
          <w:lang w:val="en-GB"/>
        </w:rPr>
        <w:t xml:space="preserve">in </w:t>
      </w:r>
      <w:r w:rsidR="00485526" w:rsidRPr="00093F5E">
        <w:rPr>
          <w:lang w:val="en-GB"/>
        </w:rPr>
        <w:t xml:space="preserve">the </w:t>
      </w:r>
      <w:r w:rsidR="00D73BD1" w:rsidRPr="00093F5E">
        <w:rPr>
          <w:lang w:val="en-GB"/>
        </w:rPr>
        <w:t xml:space="preserve">manufacturing employment ratio </w:t>
      </w:r>
      <w:r w:rsidR="001D49AD" w:rsidRPr="00093F5E">
        <w:rPr>
          <w:lang w:val="en-GB"/>
        </w:rPr>
        <w:t xml:space="preserve">would significantly </w:t>
      </w:r>
      <w:r w:rsidR="0070130D" w:rsidRPr="00093F5E">
        <w:rPr>
          <w:lang w:val="en-GB"/>
        </w:rPr>
        <w:t>raise</w:t>
      </w:r>
      <w:r w:rsidR="001D49AD" w:rsidRPr="00093F5E">
        <w:rPr>
          <w:lang w:val="en-GB"/>
        </w:rPr>
        <w:t xml:space="preserve"> the probability of a province converg</w:t>
      </w:r>
      <w:r w:rsidR="00AF4C45" w:rsidRPr="00093F5E">
        <w:rPr>
          <w:lang w:val="en-GB"/>
        </w:rPr>
        <w:t>ing</w:t>
      </w:r>
      <w:r w:rsidR="001D49AD" w:rsidRPr="00093F5E">
        <w:rPr>
          <w:lang w:val="en-GB"/>
        </w:rPr>
        <w:t xml:space="preserve"> to </w:t>
      </w:r>
      <w:r w:rsidR="00AF4C45" w:rsidRPr="00093F5E">
        <w:rPr>
          <w:lang w:val="en-GB"/>
        </w:rPr>
        <w:t xml:space="preserve">the </w:t>
      </w:r>
      <w:r w:rsidR="001D49AD" w:rsidRPr="00093F5E">
        <w:rPr>
          <w:lang w:val="en-GB"/>
        </w:rPr>
        <w:t>middle</w:t>
      </w:r>
      <w:r w:rsidR="000E57BA" w:rsidRPr="00093F5E">
        <w:rPr>
          <w:lang w:val="en-GB"/>
        </w:rPr>
        <w:t>-wage</w:t>
      </w:r>
      <w:r w:rsidR="001D49AD" w:rsidRPr="00093F5E">
        <w:rPr>
          <w:lang w:val="en-GB"/>
        </w:rPr>
        <w:t xml:space="preserve"> club (club 2) by 18</w:t>
      </w:r>
      <w:r w:rsidR="00A67214" w:rsidRPr="00093F5E">
        <w:rPr>
          <w:lang w:val="en-GB"/>
        </w:rPr>
        <w:t>%</w:t>
      </w:r>
      <w:r w:rsidR="001D49AD" w:rsidRPr="00093F5E">
        <w:rPr>
          <w:lang w:val="en-GB"/>
        </w:rPr>
        <w:t xml:space="preserve"> </w:t>
      </w:r>
      <w:r w:rsidR="00AF4C45" w:rsidRPr="00093F5E">
        <w:rPr>
          <w:lang w:val="en-GB"/>
        </w:rPr>
        <w:t>while reducing the likelihood of a province converging to the low-wage club (club 3)</w:t>
      </w:r>
      <w:r w:rsidR="00D83E94" w:rsidRPr="00093F5E">
        <w:rPr>
          <w:lang w:val="en-GB"/>
        </w:rPr>
        <w:t xml:space="preserve">. </w:t>
      </w:r>
      <w:r w:rsidR="00CC68A3" w:rsidRPr="00093F5E">
        <w:rPr>
          <w:lang w:val="en-GB"/>
        </w:rPr>
        <w:t xml:space="preserve">In this respect, </w:t>
      </w:r>
      <w:r w:rsidR="00F15C0D" w:rsidRPr="00093F5E">
        <w:rPr>
          <w:lang w:val="en-GB"/>
        </w:rPr>
        <w:t>our finding</w:t>
      </w:r>
      <w:r w:rsidR="00F81296" w:rsidRPr="00093F5E">
        <w:rPr>
          <w:lang w:val="en-GB"/>
        </w:rPr>
        <w:t>s</w:t>
      </w:r>
      <w:r w:rsidR="00F15C0D" w:rsidRPr="00093F5E">
        <w:rPr>
          <w:lang w:val="en-GB"/>
        </w:rPr>
        <w:t xml:space="preserve"> </w:t>
      </w:r>
      <w:r w:rsidR="00CC68A3" w:rsidRPr="00093F5E">
        <w:rPr>
          <w:lang w:val="en-GB"/>
        </w:rPr>
        <w:t xml:space="preserve">appreciate the conventional view </w:t>
      </w:r>
      <w:r w:rsidR="00F15C0D" w:rsidRPr="00093F5E">
        <w:rPr>
          <w:lang w:val="en-GB"/>
        </w:rPr>
        <w:t>that claim</w:t>
      </w:r>
      <w:r w:rsidR="007E0B26" w:rsidRPr="00093F5E">
        <w:rPr>
          <w:lang w:val="en-GB"/>
        </w:rPr>
        <w:t>s</w:t>
      </w:r>
      <w:r w:rsidR="00F15C0D" w:rsidRPr="00093F5E">
        <w:rPr>
          <w:lang w:val="en-GB"/>
        </w:rPr>
        <w:t xml:space="preserve"> </w:t>
      </w:r>
      <w:ins w:id="766" w:author="Author">
        <w:r w:rsidR="00F15C0D" w:rsidRPr="00093F5E">
          <w:rPr>
            <w:lang w:val="en-GB"/>
          </w:rPr>
          <w:t>labour</w:t>
        </w:r>
      </w:ins>
      <w:del w:id="767" w:author="Author">
        <w:r w:rsidR="00F15C0D" w:rsidRPr="00093F5E">
          <w:rPr>
            <w:lang w:val="en-GB"/>
          </w:rPr>
          <w:delText>labor</w:delText>
        </w:r>
      </w:del>
      <w:r w:rsidR="00F15C0D" w:rsidRPr="00093F5E">
        <w:rPr>
          <w:lang w:val="en-GB"/>
        </w:rPr>
        <w:t xml:space="preserve"> productivity</w:t>
      </w:r>
      <w:r w:rsidR="00F81296" w:rsidRPr="00093F5E">
        <w:rPr>
          <w:lang w:val="en-GB"/>
        </w:rPr>
        <w:t xml:space="preserve"> is generally higher</w:t>
      </w:r>
      <w:r w:rsidR="00F15C0D" w:rsidRPr="00093F5E">
        <w:rPr>
          <w:lang w:val="en-GB"/>
        </w:rPr>
        <w:t xml:space="preserve"> – </w:t>
      </w:r>
      <w:r w:rsidR="0009244F" w:rsidRPr="00093F5E">
        <w:rPr>
          <w:lang w:val="en-GB"/>
        </w:rPr>
        <w:t>therefore</w:t>
      </w:r>
      <w:r w:rsidR="00F15C0D" w:rsidRPr="00093F5E">
        <w:rPr>
          <w:lang w:val="en-GB"/>
        </w:rPr>
        <w:t xml:space="preserve">, higher </w:t>
      </w:r>
      <w:ins w:id="768" w:author="Author">
        <w:r w:rsidR="00F15C0D" w:rsidRPr="00093F5E">
          <w:rPr>
            <w:lang w:val="en-GB"/>
          </w:rPr>
          <w:t>wages</w:t>
        </w:r>
      </w:ins>
      <w:del w:id="769" w:author="Author">
        <w:r w:rsidR="00F15C0D" w:rsidRPr="00093F5E">
          <w:rPr>
            <w:lang w:val="en-GB"/>
          </w:rPr>
          <w:delText>wage</w:delText>
        </w:r>
      </w:del>
      <w:r w:rsidR="00F15C0D" w:rsidRPr="00093F5E">
        <w:rPr>
          <w:lang w:val="en-GB"/>
        </w:rPr>
        <w:t xml:space="preserve"> – in </w:t>
      </w:r>
      <w:r w:rsidR="00906765" w:rsidRPr="00093F5E">
        <w:rPr>
          <w:lang w:val="en-GB"/>
        </w:rPr>
        <w:t xml:space="preserve">the </w:t>
      </w:r>
      <w:r w:rsidR="00F15C0D" w:rsidRPr="00093F5E">
        <w:rPr>
          <w:lang w:val="en-GB"/>
        </w:rPr>
        <w:t>manufacturing sector.</w:t>
      </w:r>
      <w:r w:rsidR="00CA0C34" w:rsidRPr="00093F5E">
        <w:rPr>
          <w:lang w:val="en-GB"/>
        </w:rPr>
        <w:t xml:space="preserve"> </w:t>
      </w:r>
      <w:r w:rsidR="009B67B0" w:rsidRPr="00093F5E">
        <w:rPr>
          <w:lang w:val="en-GB"/>
        </w:rPr>
        <w:t xml:space="preserve">The </w:t>
      </w:r>
      <w:r w:rsidR="00C0673F" w:rsidRPr="00093F5E">
        <w:rPr>
          <w:lang w:val="en-GB"/>
        </w:rPr>
        <w:t>i</w:t>
      </w:r>
      <w:r w:rsidR="009B67B0" w:rsidRPr="00093F5E">
        <w:rPr>
          <w:lang w:val="en-GB"/>
        </w:rPr>
        <w:t>nvestment</w:t>
      </w:r>
      <w:r w:rsidR="00C0673F" w:rsidRPr="00093F5E">
        <w:rPr>
          <w:lang w:val="en-GB"/>
        </w:rPr>
        <w:t xml:space="preserve"> share</w:t>
      </w:r>
      <w:r w:rsidR="009B67B0" w:rsidRPr="00093F5E">
        <w:rPr>
          <w:lang w:val="en-GB"/>
        </w:rPr>
        <w:t xml:space="preserve"> </w:t>
      </w:r>
      <w:ins w:id="770" w:author="Author">
        <w:r w:rsidR="00C0673F" w:rsidRPr="00093F5E">
          <w:rPr>
            <w:lang w:val="en-GB"/>
          </w:rPr>
          <w:t>in</w:t>
        </w:r>
      </w:ins>
      <w:del w:id="771" w:author="Author">
        <w:r w:rsidR="00C0673F" w:rsidRPr="00093F5E">
          <w:rPr>
            <w:lang w:val="en-GB"/>
          </w:rPr>
          <w:delText>to</w:delText>
        </w:r>
      </w:del>
      <w:r w:rsidR="00C0673F" w:rsidRPr="00093F5E">
        <w:rPr>
          <w:lang w:val="en-GB"/>
        </w:rPr>
        <w:t xml:space="preserve"> GDP and </w:t>
      </w:r>
      <w:ins w:id="772" w:author="Author">
        <w:r w:rsidR="00C0673F" w:rsidRPr="00093F5E">
          <w:rPr>
            <w:lang w:val="en-GB"/>
          </w:rPr>
          <w:t>labour</w:t>
        </w:r>
      </w:ins>
      <w:del w:id="773" w:author="Author">
        <w:r w:rsidR="00C0673F" w:rsidRPr="00093F5E">
          <w:rPr>
            <w:lang w:val="en-GB"/>
          </w:rPr>
          <w:delText>labor</w:delText>
        </w:r>
      </w:del>
      <w:r w:rsidR="00C0673F" w:rsidRPr="00093F5E">
        <w:rPr>
          <w:lang w:val="en-GB"/>
        </w:rPr>
        <w:t xml:space="preserve"> force participation rate </w:t>
      </w:r>
      <w:del w:id="774" w:author="Author">
        <w:r w:rsidR="00C0673F" w:rsidRPr="00093F5E" w:rsidDel="00651B05">
          <w:rPr>
            <w:lang w:val="en-GB"/>
          </w:rPr>
          <w:delText xml:space="preserve">are </w:delText>
        </w:r>
      </w:del>
      <w:ins w:id="775" w:author="Author">
        <w:r w:rsidR="00651B05">
          <w:rPr>
            <w:lang w:val="en-GB"/>
          </w:rPr>
          <w:t>is</w:t>
        </w:r>
        <w:r w:rsidR="00651B05" w:rsidRPr="00093F5E">
          <w:rPr>
            <w:lang w:val="en-GB"/>
          </w:rPr>
          <w:t xml:space="preserve"> </w:t>
        </w:r>
      </w:ins>
      <w:r w:rsidR="00C0673F" w:rsidRPr="00093F5E">
        <w:rPr>
          <w:lang w:val="en-GB"/>
        </w:rPr>
        <w:t xml:space="preserve">the other important </w:t>
      </w:r>
      <w:r w:rsidR="00A121C1" w:rsidRPr="00093F5E">
        <w:rPr>
          <w:lang w:val="en-GB"/>
        </w:rPr>
        <w:t xml:space="preserve">structural </w:t>
      </w:r>
      <w:r w:rsidR="00C0673F" w:rsidRPr="00093F5E">
        <w:rPr>
          <w:lang w:val="en-GB"/>
        </w:rPr>
        <w:t>determinant</w:t>
      </w:r>
      <w:del w:id="776" w:author="Author">
        <w:r w:rsidR="00CA0C34" w:rsidRPr="00093F5E" w:rsidDel="00BD79A1">
          <w:rPr>
            <w:lang w:val="en-GB"/>
          </w:rPr>
          <w:delText>s</w:delText>
        </w:r>
      </w:del>
      <w:r w:rsidR="00CA0C34" w:rsidRPr="00093F5E">
        <w:rPr>
          <w:lang w:val="en-GB"/>
        </w:rPr>
        <w:t xml:space="preserve">, </w:t>
      </w:r>
      <w:r w:rsidR="00C0673F" w:rsidRPr="00093F5E">
        <w:rPr>
          <w:lang w:val="en-GB"/>
        </w:rPr>
        <w:t>to a lesser extent</w:t>
      </w:r>
      <w:r w:rsidR="00CA0C34" w:rsidRPr="00093F5E">
        <w:rPr>
          <w:lang w:val="en-GB"/>
        </w:rPr>
        <w:t xml:space="preserve"> than the share of employment in </w:t>
      </w:r>
      <w:r w:rsidR="00906765" w:rsidRPr="00093F5E">
        <w:rPr>
          <w:lang w:val="en-GB"/>
        </w:rPr>
        <w:t xml:space="preserve">the </w:t>
      </w:r>
      <w:r w:rsidR="00CA0C34" w:rsidRPr="00093F5E">
        <w:rPr>
          <w:lang w:val="en-GB"/>
        </w:rPr>
        <w:t>manufacturing sector</w:t>
      </w:r>
      <w:ins w:id="777" w:author="Author">
        <w:r w:rsidRPr="00093F5E">
          <w:rPr>
            <w:rFonts w:ascii="Calibri" w:eastAsia="Yu Mincho" w:hAnsi="Calibri" w:cs="Times New Roman"/>
            <w:lang w:val="en-GB"/>
          </w:rPr>
          <w:t>,</w:t>
        </w:r>
      </w:ins>
      <w:r w:rsidR="00521E41" w:rsidRPr="00093F5E">
        <w:rPr>
          <w:lang w:val="en-GB"/>
        </w:rPr>
        <w:t xml:space="preserve"> but </w:t>
      </w:r>
      <w:ins w:id="778" w:author="Author">
        <w:r w:rsidR="002E579E">
          <w:rPr>
            <w:lang w:val="en-GB"/>
          </w:rPr>
          <w:t xml:space="preserve">has </w:t>
        </w:r>
        <w:r w:rsidRPr="00093F5E">
          <w:rPr>
            <w:rFonts w:ascii="Calibri" w:eastAsia="Yu Mincho" w:hAnsi="Calibri" w:cs="Times New Roman"/>
            <w:lang w:val="en-GB"/>
          </w:rPr>
          <w:t xml:space="preserve">a </w:t>
        </w:r>
      </w:ins>
      <w:r w:rsidRPr="00093F5E">
        <w:rPr>
          <w:rFonts w:ascii="Calibri" w:eastAsia="Yu Mincho" w:hAnsi="Calibri" w:cs="Times New Roman"/>
          <w:lang w:val="en-GB"/>
        </w:rPr>
        <w:t>larger effect than the initial level of real wage in 2008</w:t>
      </w:r>
      <w:r w:rsidR="00CA0C34" w:rsidRPr="00093F5E">
        <w:rPr>
          <w:lang w:val="en-GB"/>
        </w:rPr>
        <w:t xml:space="preserve">. </w:t>
      </w:r>
      <w:r w:rsidR="00906765" w:rsidRPr="00093F5E">
        <w:rPr>
          <w:lang w:val="en-GB"/>
        </w:rPr>
        <w:t xml:space="preserve">Overall, our results imply that the mechanism of club convergence formation in real </w:t>
      </w:r>
      <w:ins w:id="779" w:author="Author">
        <w:r w:rsidR="00906765" w:rsidRPr="00093F5E">
          <w:rPr>
            <w:lang w:val="en-GB"/>
          </w:rPr>
          <w:t>wages</w:t>
        </w:r>
      </w:ins>
      <w:del w:id="780" w:author="Author">
        <w:r w:rsidR="00906765" w:rsidRPr="00093F5E">
          <w:rPr>
            <w:lang w:val="en-GB"/>
          </w:rPr>
          <w:delText>wage</w:delText>
        </w:r>
      </w:del>
      <w:r w:rsidR="00906765" w:rsidRPr="00093F5E">
        <w:rPr>
          <w:lang w:val="en-GB"/>
        </w:rPr>
        <w:t xml:space="preserve"> across Indonesian provinces mainly works through underlying attributes in regional </w:t>
      </w:r>
      <w:ins w:id="781" w:author="Author">
        <w:r w:rsidR="00906765" w:rsidRPr="00093F5E">
          <w:rPr>
            <w:lang w:val="en-GB"/>
          </w:rPr>
          <w:t>labour</w:t>
        </w:r>
      </w:ins>
      <w:del w:id="782" w:author="Author">
        <w:r w:rsidR="00906765" w:rsidRPr="00093F5E">
          <w:rPr>
            <w:lang w:val="en-GB"/>
          </w:rPr>
          <w:delText>labor</w:delText>
        </w:r>
      </w:del>
      <w:r w:rsidR="00906765" w:rsidRPr="00093F5E">
        <w:rPr>
          <w:lang w:val="en-GB"/>
        </w:rPr>
        <w:t xml:space="preserve"> market conditions.</w:t>
      </w:r>
      <w:r w:rsidRPr="00093F5E">
        <w:rPr>
          <w:lang w:val="en-GB"/>
        </w:rPr>
        <w:t xml:space="preserve"> Next, we elaborat</w:t>
      </w:r>
      <w:r w:rsidR="00B31CB2" w:rsidRPr="00093F5E">
        <w:rPr>
          <w:lang w:val="en-GB"/>
        </w:rPr>
        <w:t>e</w:t>
      </w:r>
      <w:r w:rsidRPr="00093F5E">
        <w:rPr>
          <w:lang w:val="en-GB"/>
        </w:rPr>
        <w:t xml:space="preserve"> </w:t>
      </w:r>
      <w:r w:rsidR="00D54778" w:rsidRPr="00093F5E">
        <w:rPr>
          <w:lang w:val="en-GB"/>
        </w:rPr>
        <w:t xml:space="preserve">on </w:t>
      </w:r>
      <w:r w:rsidR="00B31CB2" w:rsidRPr="00093F5E">
        <w:rPr>
          <w:lang w:val="en-GB"/>
        </w:rPr>
        <w:t>the effects</w:t>
      </w:r>
      <w:r w:rsidRPr="00093F5E">
        <w:rPr>
          <w:lang w:val="en-GB"/>
        </w:rPr>
        <w:t xml:space="preserve"> </w:t>
      </w:r>
      <w:r w:rsidR="009D1933" w:rsidRPr="00093F5E">
        <w:rPr>
          <w:lang w:val="en-GB"/>
        </w:rPr>
        <w:t xml:space="preserve">of </w:t>
      </w:r>
      <w:r w:rsidRPr="00093F5E">
        <w:rPr>
          <w:lang w:val="en-GB"/>
        </w:rPr>
        <w:t>each factor</w:t>
      </w:r>
      <w:r w:rsidR="00B31CB2" w:rsidRPr="00093F5E">
        <w:rPr>
          <w:lang w:val="en-GB"/>
        </w:rPr>
        <w:t xml:space="preserve"> in </w:t>
      </w:r>
      <w:del w:id="783" w:author="Author">
        <w:r w:rsidR="00B31CB2" w:rsidRPr="00093F5E" w:rsidDel="002E579E">
          <w:rPr>
            <w:lang w:val="en-GB"/>
          </w:rPr>
          <w:delText xml:space="preserve">more </w:delText>
        </w:r>
      </w:del>
      <w:r w:rsidR="00B31CB2" w:rsidRPr="00093F5E">
        <w:rPr>
          <w:lang w:val="en-GB"/>
        </w:rPr>
        <w:t>detail</w:t>
      </w:r>
      <w:r w:rsidRPr="00093F5E">
        <w:rPr>
          <w:lang w:val="en-GB"/>
        </w:rPr>
        <w:t>.</w:t>
      </w:r>
    </w:p>
    <w:p w14:paraId="511A3667" w14:textId="77777777" w:rsidR="00861F56" w:rsidRPr="00093F5E" w:rsidRDefault="00093F5E" w:rsidP="00861F56">
      <w:pPr>
        <w:spacing w:after="0" w:line="360" w:lineRule="auto"/>
        <w:ind w:left="720" w:rightChars="1" w:right="2" w:firstLine="720"/>
        <w:jc w:val="both"/>
        <w:rPr>
          <w:lang w:val="en-GB"/>
        </w:rPr>
      </w:pPr>
      <w:ins w:id="784" w:author="Author">
        <w:r w:rsidRPr="00093F5E">
          <w:rPr>
            <w:lang w:val="en-GB"/>
          </w:rPr>
          <w:t>The manufacturing</w:t>
        </w:r>
      </w:ins>
      <w:del w:id="785" w:author="Author">
        <w:r w:rsidRPr="00093F5E">
          <w:rPr>
            <w:lang w:val="en-GB"/>
          </w:rPr>
          <w:delText>Manufacture</w:delText>
        </w:r>
      </w:del>
      <w:r w:rsidRPr="00093F5E">
        <w:rPr>
          <w:lang w:val="en-GB"/>
        </w:rPr>
        <w:t xml:space="preserve"> employment share has a positive effect for </w:t>
      </w:r>
      <w:ins w:id="786" w:author="Author">
        <w:del w:id="787" w:author="Author">
          <w:r w:rsidRPr="00093F5E" w:rsidDel="00BD79A1">
            <w:rPr>
              <w:lang w:val="en-GB"/>
            </w:rPr>
            <w:delText>Clubs</w:delText>
          </w:r>
        </w:del>
      </w:ins>
      <w:del w:id="788" w:author="Author">
        <w:r w:rsidRPr="00093F5E" w:rsidDel="00BD79A1">
          <w:rPr>
            <w:lang w:val="en-GB"/>
          </w:rPr>
          <w:delText>club</w:delText>
        </w:r>
      </w:del>
      <w:ins w:id="789" w:author="Author">
        <w:r w:rsidR="00BD79A1">
          <w:rPr>
            <w:lang w:val="en-GB"/>
          </w:rPr>
          <w:t>clubs</w:t>
        </w:r>
      </w:ins>
      <w:r w:rsidRPr="00093F5E">
        <w:rPr>
          <w:lang w:val="en-GB"/>
        </w:rPr>
        <w:t xml:space="preserve"> 1 and </w:t>
      </w:r>
      <w:del w:id="790" w:author="Author">
        <w:r w:rsidRPr="00093F5E">
          <w:rPr>
            <w:lang w:val="en-GB"/>
          </w:rPr>
          <w:delText xml:space="preserve">club </w:delText>
        </w:r>
      </w:del>
      <w:r w:rsidRPr="00093F5E">
        <w:rPr>
          <w:lang w:val="en-GB"/>
        </w:rPr>
        <w:t xml:space="preserve">2, </w:t>
      </w:r>
      <w:del w:id="791" w:author="Author">
        <w:r w:rsidRPr="00093F5E" w:rsidDel="000D30F9">
          <w:rPr>
            <w:lang w:val="en-GB"/>
          </w:rPr>
          <w:delText xml:space="preserve">while </w:delText>
        </w:r>
      </w:del>
      <w:ins w:id="792" w:author="Author">
        <w:r w:rsidR="000D30F9">
          <w:rPr>
            <w:lang w:val="en-GB"/>
          </w:rPr>
          <w:t>whereas</w:t>
        </w:r>
        <w:r w:rsidR="000D30F9" w:rsidRPr="00093F5E">
          <w:rPr>
            <w:lang w:val="en-GB"/>
          </w:rPr>
          <w:t xml:space="preserve"> </w:t>
        </w:r>
      </w:ins>
      <w:r w:rsidRPr="00093F5E">
        <w:rPr>
          <w:lang w:val="en-GB"/>
        </w:rPr>
        <w:t xml:space="preserve">it shows </w:t>
      </w:r>
      <w:del w:id="793" w:author="Author">
        <w:r w:rsidRPr="00093F5E" w:rsidDel="00BD79A1">
          <w:rPr>
            <w:lang w:val="en-GB"/>
          </w:rPr>
          <w:delText xml:space="preserve">a </w:delText>
        </w:r>
      </w:del>
      <w:ins w:id="794" w:author="Author">
        <w:r w:rsidR="00BD79A1">
          <w:rPr>
            <w:lang w:val="en-GB"/>
          </w:rPr>
          <w:t>an</w:t>
        </w:r>
        <w:r w:rsidR="00BD79A1" w:rsidRPr="00093F5E">
          <w:rPr>
            <w:lang w:val="en-GB"/>
          </w:rPr>
          <w:t xml:space="preserve"> </w:t>
        </w:r>
      </w:ins>
      <w:del w:id="795" w:author="Author">
        <w:r w:rsidRPr="00093F5E" w:rsidDel="00BD79A1">
          <w:rPr>
            <w:lang w:val="en-GB"/>
          </w:rPr>
          <w:delText xml:space="preserve">negative </w:delText>
        </w:r>
      </w:del>
      <w:ins w:id="796" w:author="Author">
        <w:r w:rsidR="00BD79A1">
          <w:rPr>
            <w:lang w:val="en-GB"/>
          </w:rPr>
          <w:t>adverse</w:t>
        </w:r>
        <w:r w:rsidR="00BD79A1" w:rsidRPr="00093F5E">
          <w:rPr>
            <w:lang w:val="en-GB"/>
          </w:rPr>
          <w:t xml:space="preserve"> </w:t>
        </w:r>
      </w:ins>
      <w:r w:rsidRPr="00093F5E">
        <w:rPr>
          <w:lang w:val="en-GB"/>
        </w:rPr>
        <w:t>effect for club 3</w:t>
      </w:r>
      <w:r w:rsidR="00D54778" w:rsidRPr="00093F5E">
        <w:rPr>
          <w:lang w:val="en-GB"/>
        </w:rPr>
        <w:t>,</w:t>
      </w:r>
      <w:r w:rsidRPr="00093F5E">
        <w:rPr>
          <w:lang w:val="en-GB"/>
        </w:rPr>
        <w:t xml:space="preserve"> which means </w:t>
      </w:r>
      <w:ins w:id="797" w:author="Author">
        <w:r w:rsidRPr="00093F5E">
          <w:rPr>
            <w:rFonts w:ascii="Calibri" w:eastAsia="Yu Mincho" w:hAnsi="Calibri" w:cs="Times New Roman"/>
            <w:lang w:val="en-GB"/>
          </w:rPr>
          <w:t xml:space="preserve">that </w:t>
        </w:r>
      </w:ins>
      <w:r w:rsidRPr="00093F5E">
        <w:rPr>
          <w:rFonts w:ascii="Calibri" w:eastAsia="Yu Mincho" w:hAnsi="Calibri" w:cs="Times New Roman"/>
          <w:lang w:val="en-GB"/>
        </w:rPr>
        <w:t>the province with a higher manufacturing employment share has a higher wage than the rest.</w:t>
      </w:r>
      <w:r w:rsidR="006701C7" w:rsidRPr="00093F5E">
        <w:rPr>
          <w:lang w:val="en-GB"/>
        </w:rPr>
        <w:t xml:space="preserve"> </w:t>
      </w:r>
      <w:r w:rsidR="00DD45F9" w:rsidRPr="00093F5E">
        <w:rPr>
          <w:lang w:val="en-GB"/>
        </w:rPr>
        <w:t>This</w:t>
      </w:r>
      <w:r w:rsidR="006701C7" w:rsidRPr="00093F5E">
        <w:rPr>
          <w:lang w:val="en-GB"/>
        </w:rPr>
        <w:t xml:space="preserve"> result is also </w:t>
      </w:r>
      <w:r w:rsidR="002833DE" w:rsidRPr="00093F5E">
        <w:rPr>
          <w:lang w:val="en-GB"/>
        </w:rPr>
        <w:t>con</w:t>
      </w:r>
      <w:r w:rsidR="00DD45F9" w:rsidRPr="00093F5E">
        <w:rPr>
          <w:lang w:val="en-GB"/>
        </w:rPr>
        <w:t>sistent</w:t>
      </w:r>
      <w:r w:rsidR="002833DE" w:rsidRPr="00093F5E">
        <w:rPr>
          <w:lang w:val="en-GB"/>
        </w:rPr>
        <w:t xml:space="preserve"> </w:t>
      </w:r>
      <w:r w:rsidR="00DD45F9" w:rsidRPr="00093F5E">
        <w:rPr>
          <w:lang w:val="en-GB"/>
        </w:rPr>
        <w:t xml:space="preserve">with </w:t>
      </w:r>
      <w:del w:id="798" w:author="Author">
        <w:r w:rsidR="00DD45F9" w:rsidRPr="00093F5E" w:rsidDel="00AE1C9F">
          <w:rPr>
            <w:rFonts w:hint="eastAsia"/>
            <w:lang w:val="en-GB"/>
          </w:rPr>
          <w:delText>t</w:delText>
        </w:r>
        <w:r w:rsidR="00DD45F9" w:rsidRPr="00093F5E" w:rsidDel="00AE1C9F">
          <w:rPr>
            <w:lang w:val="en-GB"/>
          </w:rPr>
          <w:delText xml:space="preserve">he finding of </w:delText>
        </w:r>
      </w:del>
      <w:r w:rsidR="00DD45F9" w:rsidRPr="00093F5E">
        <w:rPr>
          <w:lang w:val="en-GB"/>
        </w:rPr>
        <w:fldChar w:fldCharType="begin"/>
      </w:r>
      <w:r w:rsidR="00BF6189" w:rsidRPr="00093F5E">
        <w:rPr>
          <w:lang w:val="en-GB"/>
        </w:rPr>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rsidRPr="00093F5E">
        <w:rPr>
          <w:lang w:val="en-GB"/>
        </w:rPr>
        <w:fldChar w:fldCharType="separate"/>
      </w:r>
      <w:r w:rsidR="00DD45F9" w:rsidRPr="00093F5E">
        <w:rPr>
          <w:rFonts w:ascii="Calibri" w:hAnsi="Calibri" w:cs="Calibri"/>
          <w:lang w:val="en-GB"/>
        </w:rPr>
        <w:t>Felipe et al. (2019)</w:t>
      </w:r>
      <w:ins w:id="799" w:author="Author">
        <w:r w:rsidR="00AE1C9F">
          <w:rPr>
            <w:rFonts w:ascii="Calibri" w:hAnsi="Calibri" w:cs="Calibri"/>
            <w:lang w:val="en-GB"/>
          </w:rPr>
          <w:t xml:space="preserve"> finding</w:t>
        </w:r>
        <w:r w:rsidRPr="00093F5E">
          <w:rPr>
            <w:rFonts w:ascii="Calibri" w:eastAsia="Yu Mincho" w:hAnsi="Calibri" w:cs="Calibri"/>
            <w:lang w:val="en-GB"/>
          </w:rPr>
          <w:t>,</w:t>
        </w:r>
      </w:ins>
      <w:r w:rsidR="00DD45F9" w:rsidRPr="00093F5E">
        <w:rPr>
          <w:lang w:val="en-GB"/>
        </w:rPr>
        <w:fldChar w:fldCharType="end"/>
      </w:r>
      <w:r w:rsidR="000B09F3" w:rsidRPr="00093F5E">
        <w:rPr>
          <w:lang w:val="en-GB"/>
        </w:rPr>
        <w:t xml:space="preserve"> in which</w:t>
      </w:r>
      <w:r w:rsidR="006701C7" w:rsidRPr="00093F5E">
        <w:rPr>
          <w:lang w:val="en-GB"/>
        </w:rPr>
        <w:t xml:space="preserve"> high-tech manufacturing firms generally pay higher wages in Indonesia. </w:t>
      </w:r>
      <w:r w:rsidR="00546936" w:rsidRPr="00093F5E">
        <w:rPr>
          <w:lang w:val="en-GB"/>
        </w:rPr>
        <w:t xml:space="preserve">Furthermore, </w:t>
      </w:r>
      <w:r w:rsidR="000B09F3" w:rsidRPr="00093F5E">
        <w:rPr>
          <w:lang w:val="en-GB"/>
        </w:rPr>
        <w:t>they</w:t>
      </w:r>
      <w:r w:rsidR="00546936" w:rsidRPr="00093F5E">
        <w:rPr>
          <w:lang w:val="en-GB"/>
        </w:rPr>
        <w:t xml:space="preserve"> also reveal that</w:t>
      </w:r>
      <w:r w:rsidR="006701C7" w:rsidRPr="00093F5E">
        <w:rPr>
          <w:lang w:val="en-GB"/>
        </w:rPr>
        <w:t xml:space="preserve"> differences are likely due in part to differences in </w:t>
      </w:r>
      <w:ins w:id="800"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skill requirements of the </w:t>
      </w:r>
      <w:r w:rsidR="000B09F3" w:rsidRPr="00093F5E">
        <w:rPr>
          <w:lang w:val="en-GB"/>
        </w:rPr>
        <w:t xml:space="preserve">manufacturing </w:t>
      </w:r>
      <w:r w:rsidR="006701C7" w:rsidRPr="00093F5E">
        <w:rPr>
          <w:lang w:val="en-GB"/>
        </w:rPr>
        <w:t xml:space="preserve">sector, with average levels of education and training </w:t>
      </w:r>
      <w:ins w:id="801" w:author="Author">
        <w:r w:rsidRPr="00093F5E">
          <w:rPr>
            <w:rFonts w:ascii="Calibri" w:eastAsia="Yu Mincho" w:hAnsi="Calibri" w:cs="Times New Roman"/>
            <w:lang w:val="en-GB"/>
          </w:rPr>
          <w:t xml:space="preserve">being </w:t>
        </w:r>
      </w:ins>
      <w:r w:rsidRPr="00093F5E">
        <w:rPr>
          <w:rFonts w:ascii="Calibri" w:eastAsia="Yu Mincho" w:hAnsi="Calibri" w:cs="Times New Roman"/>
          <w:lang w:val="en-GB"/>
        </w:rPr>
        <w:t xml:space="preserve">significantly higher. </w:t>
      </w:r>
      <w:r w:rsidR="008233B0" w:rsidRPr="00093F5E">
        <w:rPr>
          <w:lang w:val="en-GB"/>
        </w:rPr>
        <w:t xml:space="preserve">Moreover, the high productivity rate in the manufacturing sector often becomes the main reason </w:t>
      </w:r>
      <w:ins w:id="802" w:author="Author">
        <w:r w:rsidR="008233B0" w:rsidRPr="00093F5E">
          <w:rPr>
            <w:lang w:val="en-GB"/>
          </w:rPr>
          <w:t>labour</w:t>
        </w:r>
      </w:ins>
      <w:del w:id="803" w:author="Author">
        <w:r w:rsidR="008233B0" w:rsidRPr="00093F5E">
          <w:rPr>
            <w:lang w:val="en-GB"/>
          </w:rPr>
          <w:delText>labor</w:delText>
        </w:r>
      </w:del>
      <w:r w:rsidR="008233B0" w:rsidRPr="00093F5E">
        <w:rPr>
          <w:lang w:val="en-GB"/>
        </w:rPr>
        <w:t xml:space="preserve"> in the manufacturing sector often earns a higher wage than </w:t>
      </w:r>
      <w:ins w:id="804" w:author="Author">
        <w:r w:rsidR="008233B0" w:rsidRPr="00093F5E">
          <w:rPr>
            <w:lang w:val="en-GB"/>
          </w:rPr>
          <w:t>labour</w:t>
        </w:r>
      </w:ins>
      <w:del w:id="805" w:author="Author">
        <w:r w:rsidR="008233B0" w:rsidRPr="00093F5E">
          <w:rPr>
            <w:lang w:val="en-GB"/>
          </w:rPr>
          <w:delText>labor</w:delText>
        </w:r>
      </w:del>
      <w:r w:rsidR="008233B0" w:rsidRPr="00093F5E">
        <w:rPr>
          <w:lang w:val="en-GB"/>
        </w:rPr>
        <w:t xml:space="preserve"> in other sectors.</w:t>
      </w:r>
      <w:r w:rsidR="006701C7" w:rsidRPr="00093F5E">
        <w:rPr>
          <w:lang w:val="en-GB"/>
        </w:rPr>
        <w:t xml:space="preserve"> </w:t>
      </w:r>
      <w:r w:rsidRPr="00093F5E">
        <w:rPr>
          <w:lang w:val="en-GB"/>
        </w:rPr>
        <w:fldChar w:fldCharType="begin"/>
      </w:r>
      <w:r w:rsidR="00BF6189" w:rsidRPr="00093F5E">
        <w:rPr>
          <w:lang w:val="en-GB"/>
        </w:rPr>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Pr="00093F5E">
        <w:rPr>
          <w:lang w:val="en-GB"/>
        </w:rPr>
        <w:fldChar w:fldCharType="separate"/>
      </w:r>
      <w:r w:rsidRPr="00093F5E">
        <w:rPr>
          <w:rFonts w:ascii="Calibri" w:hAnsi="Calibri" w:cs="Calibri"/>
          <w:lang w:val="en-GB"/>
        </w:rPr>
        <w:t>Strain (2019)</w:t>
      </w:r>
      <w:r w:rsidRPr="00093F5E">
        <w:rPr>
          <w:lang w:val="en-GB"/>
        </w:rPr>
        <w:fldChar w:fldCharType="end"/>
      </w:r>
      <w:r w:rsidR="006701C7" w:rsidRPr="00093F5E">
        <w:rPr>
          <w:lang w:val="en-GB"/>
        </w:rPr>
        <w:t xml:space="preserve"> f</w:t>
      </w:r>
      <w:r w:rsidRPr="00093F5E">
        <w:rPr>
          <w:lang w:val="en-GB"/>
        </w:rPr>
        <w:t>inds</w:t>
      </w:r>
      <w:r w:rsidR="006701C7" w:rsidRPr="00093F5E">
        <w:rPr>
          <w:lang w:val="en-GB"/>
        </w:rPr>
        <w:t xml:space="preserve"> evidence </w:t>
      </w:r>
      <w:ins w:id="806" w:author="Author">
        <w:r w:rsidR="006701C7" w:rsidRPr="00093F5E">
          <w:rPr>
            <w:lang w:val="en-GB"/>
          </w:rPr>
          <w:t>of</w:t>
        </w:r>
      </w:ins>
      <w:del w:id="807" w:author="Author">
        <w:r w:rsidR="006701C7" w:rsidRPr="00093F5E">
          <w:rPr>
            <w:lang w:val="en-GB"/>
          </w:rPr>
          <w:delText>that there is</w:delText>
        </w:r>
      </w:del>
      <w:r w:rsidR="006701C7" w:rsidRPr="00093F5E">
        <w:rPr>
          <w:lang w:val="en-GB"/>
        </w:rPr>
        <w:t xml:space="preserve"> a strong </w:t>
      </w:r>
      <w:ins w:id="808" w:author="Author">
        <w:r w:rsidR="006701C7" w:rsidRPr="00093F5E">
          <w:rPr>
            <w:lang w:val="en-GB"/>
          </w:rPr>
          <w:t>link</w:t>
        </w:r>
      </w:ins>
      <w:del w:id="809" w:author="Author">
        <w:r w:rsidR="006701C7" w:rsidRPr="00093F5E">
          <w:rPr>
            <w:lang w:val="en-GB"/>
          </w:rPr>
          <w:delText>linkage</w:delText>
        </w:r>
      </w:del>
      <w:r w:rsidR="006701C7" w:rsidRPr="00093F5E">
        <w:rPr>
          <w:lang w:val="en-GB"/>
        </w:rPr>
        <w:t xml:space="preserve"> between productivity and wages. In detail, he describe</w:t>
      </w:r>
      <w:r w:rsidRPr="00093F5E">
        <w:rPr>
          <w:lang w:val="en-GB"/>
        </w:rPr>
        <w:t>s</w:t>
      </w:r>
      <w:r w:rsidR="006701C7" w:rsidRPr="00093F5E">
        <w:rPr>
          <w:lang w:val="en-GB"/>
        </w:rPr>
        <w:t xml:space="preserve"> that when properly measured, </w:t>
      </w:r>
      <w:r w:rsidR="00DA7F9C" w:rsidRPr="00093F5E">
        <w:rPr>
          <w:lang w:val="en-GB"/>
        </w:rPr>
        <w:t xml:space="preserve">productivity and </w:t>
      </w:r>
      <w:ins w:id="810" w:author="Author">
        <w:r w:rsidR="00DA7F9C" w:rsidRPr="00093F5E">
          <w:rPr>
            <w:lang w:val="en-GB"/>
          </w:rPr>
          <w:t>compensation</w:t>
        </w:r>
      </w:ins>
      <w:del w:id="811" w:author="Author">
        <w:r w:rsidR="00DA7F9C" w:rsidRPr="00093F5E">
          <w:rPr>
            <w:lang w:val="en-GB"/>
          </w:rPr>
          <w:delText>compensations</w:delText>
        </w:r>
      </w:del>
      <w:r w:rsidR="00DA7F9C" w:rsidRPr="00093F5E">
        <w:rPr>
          <w:lang w:val="en-GB"/>
        </w:rPr>
        <w:t xml:space="preserve"> show very similar </w:t>
      </w:r>
      <w:r w:rsidR="006701C7" w:rsidRPr="00093F5E">
        <w:rPr>
          <w:lang w:val="en-GB"/>
        </w:rPr>
        <w:t xml:space="preserve">trends </w:t>
      </w:r>
      <w:r w:rsidR="00D33FFB" w:rsidRPr="00093F5E">
        <w:rPr>
          <w:lang w:val="en-GB"/>
        </w:rPr>
        <w:t>in</w:t>
      </w:r>
      <w:r w:rsidR="006701C7" w:rsidRPr="00093F5E">
        <w:rPr>
          <w:lang w:val="en-GB"/>
        </w:rPr>
        <w:t xml:space="preserve"> the </w:t>
      </w:r>
      <w:r w:rsidR="00D33FFB" w:rsidRPr="00093F5E">
        <w:rPr>
          <w:lang w:val="en-GB"/>
        </w:rPr>
        <w:t>last few</w:t>
      </w:r>
      <w:r w:rsidR="006701C7" w:rsidRPr="00093F5E">
        <w:rPr>
          <w:lang w:val="en-GB"/>
        </w:rPr>
        <w:t xml:space="preserve"> decades. </w:t>
      </w:r>
    </w:p>
    <w:p w14:paraId="75A5F0FF" w14:textId="77777777" w:rsidR="00252738" w:rsidRPr="00093F5E" w:rsidRDefault="00093F5E" w:rsidP="00252738">
      <w:pPr>
        <w:spacing w:after="0" w:line="360" w:lineRule="auto"/>
        <w:ind w:left="720" w:rightChars="1" w:right="2" w:firstLine="720"/>
        <w:jc w:val="both"/>
        <w:rPr>
          <w:lang w:val="en-GB"/>
        </w:rPr>
      </w:pPr>
      <w:r w:rsidRPr="00093F5E">
        <w:rPr>
          <w:lang w:val="en-GB"/>
        </w:rPr>
        <w:t>Similar to the share of manufactur</w:t>
      </w:r>
      <w:r w:rsidR="00381EA8" w:rsidRPr="00093F5E">
        <w:rPr>
          <w:lang w:val="en-GB"/>
        </w:rPr>
        <w:t>ing</w:t>
      </w:r>
      <w:r w:rsidRPr="00093F5E">
        <w:rPr>
          <w:lang w:val="en-GB"/>
        </w:rPr>
        <w:t xml:space="preserve"> employment, the </w:t>
      </w:r>
      <w:ins w:id="812" w:author="Author">
        <w:r w:rsidRPr="00093F5E">
          <w:rPr>
            <w:lang w:val="en-GB"/>
          </w:rPr>
          <w:t>investment-to-GDP</w:t>
        </w:r>
      </w:ins>
      <w:del w:id="813" w:author="Author">
        <w:r w:rsidRPr="00093F5E">
          <w:rPr>
            <w:lang w:val="en-GB"/>
          </w:rPr>
          <w:delText>i</w:delText>
        </w:r>
        <w:r w:rsidR="006701C7" w:rsidRPr="00093F5E">
          <w:rPr>
            <w:lang w:val="en-GB"/>
          </w:rPr>
          <w:delText>nvestment to GDP</w:delText>
        </w:r>
      </w:del>
      <w:r w:rsidR="006701C7" w:rsidRPr="00093F5E">
        <w:rPr>
          <w:lang w:val="en-GB"/>
        </w:rPr>
        <w:t xml:space="preserve"> </w:t>
      </w:r>
      <w:r w:rsidR="00927A40" w:rsidRPr="00093F5E">
        <w:rPr>
          <w:lang w:val="en-GB"/>
        </w:rPr>
        <w:t xml:space="preserve">ratio </w:t>
      </w:r>
      <w:r w:rsidR="006701C7" w:rsidRPr="00093F5E">
        <w:rPr>
          <w:lang w:val="en-GB"/>
        </w:rPr>
        <w:t xml:space="preserve">also </w:t>
      </w:r>
      <w:r w:rsidR="00861F56" w:rsidRPr="00093F5E">
        <w:rPr>
          <w:lang w:val="en-GB"/>
        </w:rPr>
        <w:t>demonstrate</w:t>
      </w:r>
      <w:r w:rsidRPr="00093F5E">
        <w:rPr>
          <w:lang w:val="en-GB"/>
        </w:rPr>
        <w:t xml:space="preserve">s </w:t>
      </w:r>
      <w:r w:rsidR="00381EA8" w:rsidRPr="00093F5E">
        <w:rPr>
          <w:lang w:val="en-GB"/>
        </w:rPr>
        <w:t xml:space="preserve">a </w:t>
      </w:r>
      <w:r w:rsidRPr="00093F5E">
        <w:rPr>
          <w:lang w:val="en-GB"/>
        </w:rPr>
        <w:t>positive</w:t>
      </w:r>
      <w:r w:rsidR="006701C7" w:rsidRPr="00093F5E">
        <w:rPr>
          <w:lang w:val="en-GB"/>
        </w:rPr>
        <w:t xml:space="preserve"> </w:t>
      </w:r>
      <w:r w:rsidR="00861F56" w:rsidRPr="00093F5E">
        <w:rPr>
          <w:lang w:val="en-GB"/>
        </w:rPr>
        <w:t>effect</w:t>
      </w:r>
      <w:r w:rsidR="006701C7" w:rsidRPr="00093F5E">
        <w:rPr>
          <w:lang w:val="en-GB"/>
        </w:rPr>
        <w:t xml:space="preserve"> </w:t>
      </w:r>
      <w:ins w:id="814" w:author="Author">
        <w:r w:rsidRPr="00093F5E">
          <w:rPr>
            <w:lang w:val="en-GB"/>
          </w:rPr>
          <w:t>on</w:t>
        </w:r>
      </w:ins>
      <w:del w:id="815" w:author="Author">
        <w:r w:rsidRPr="00093F5E">
          <w:rPr>
            <w:lang w:val="en-GB"/>
          </w:rPr>
          <w:delText>towards</w:delText>
        </w:r>
      </w:del>
      <w:r w:rsidRPr="00093F5E">
        <w:rPr>
          <w:lang w:val="en-GB"/>
        </w:rPr>
        <w:t xml:space="preserve"> higher wage clubs. </w:t>
      </w:r>
      <w:r w:rsidR="009E11F2" w:rsidRPr="00093F5E">
        <w:rPr>
          <w:lang w:val="en-GB"/>
        </w:rPr>
        <w:t xml:space="preserve">This result is also similar </w:t>
      </w:r>
      <w:r w:rsidR="00927A40" w:rsidRPr="00093F5E">
        <w:rPr>
          <w:lang w:val="en-GB"/>
        </w:rPr>
        <w:t>to</w:t>
      </w:r>
      <w:r w:rsidR="009E11F2" w:rsidRPr="00093F5E">
        <w:rPr>
          <w:lang w:val="en-GB"/>
        </w:rPr>
        <w:t xml:space="preserve"> the finding of </w:t>
      </w:r>
      <w:r w:rsidR="009E11F2" w:rsidRPr="00093F5E">
        <w:rPr>
          <w:lang w:val="en-GB"/>
        </w:rPr>
        <w:fldChar w:fldCharType="begin"/>
      </w:r>
      <w:r w:rsidR="009E11F2" w:rsidRPr="00093F5E">
        <w:rPr>
          <w:lang w:val="en-GB"/>
        </w:rPr>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9E11F2" w:rsidRPr="00093F5E">
        <w:rPr>
          <w:lang w:val="en-GB"/>
        </w:rPr>
        <w:fldChar w:fldCharType="separate"/>
      </w:r>
      <w:r w:rsidR="009E11F2" w:rsidRPr="00093F5E">
        <w:rPr>
          <w:rFonts w:ascii="Calibri" w:hAnsi="Calibri" w:cs="Calibri"/>
          <w:lang w:val="en-GB"/>
        </w:rPr>
        <w:t>Baskoro et al. (2019)</w:t>
      </w:r>
      <w:r w:rsidR="009E11F2" w:rsidRPr="00093F5E">
        <w:rPr>
          <w:lang w:val="en-GB"/>
        </w:rPr>
        <w:fldChar w:fldCharType="end"/>
      </w:r>
      <w:r w:rsidR="00927A40" w:rsidRPr="00093F5E">
        <w:rPr>
          <w:lang w:val="en-GB"/>
        </w:rPr>
        <w:t>,</w:t>
      </w:r>
      <w:r w:rsidR="009E11F2" w:rsidRPr="00093F5E">
        <w:rPr>
          <w:lang w:val="en-GB"/>
        </w:rPr>
        <w:t xml:space="preserve"> </w:t>
      </w:r>
      <w:ins w:id="816" w:author="Author">
        <w:r w:rsidR="009E11F2" w:rsidRPr="00093F5E">
          <w:rPr>
            <w:lang w:val="en-GB"/>
          </w:rPr>
          <w:t>who</w:t>
        </w:r>
      </w:ins>
      <w:del w:id="817" w:author="Author">
        <w:r w:rsidR="009E11F2" w:rsidRPr="00093F5E">
          <w:rPr>
            <w:lang w:val="en-GB"/>
          </w:rPr>
          <w:delText>which</w:delText>
        </w:r>
      </w:del>
      <w:r w:rsidR="009E11F2" w:rsidRPr="00093F5E">
        <w:rPr>
          <w:lang w:val="en-GB"/>
        </w:rPr>
        <w:t xml:space="preserve"> </w:t>
      </w:r>
      <w:ins w:id="818" w:author="Author">
        <w:r w:rsidR="009E11F2" w:rsidRPr="00093F5E">
          <w:rPr>
            <w:lang w:val="en-GB"/>
          </w:rPr>
          <w:t>conclude</w:t>
        </w:r>
      </w:ins>
      <w:del w:id="819" w:author="Author">
        <w:r w:rsidR="009E11F2" w:rsidRPr="00093F5E">
          <w:rPr>
            <w:lang w:val="en-GB"/>
          </w:rPr>
          <w:delText>concludes</w:delText>
        </w:r>
      </w:del>
      <w:r w:rsidR="009E11F2" w:rsidRPr="00093F5E">
        <w:rPr>
          <w:lang w:val="en-GB"/>
        </w:rPr>
        <w:t xml:space="preserve"> that the relatively higher wage in </w:t>
      </w:r>
      <w:ins w:id="820" w:author="Author">
        <w:del w:id="821" w:author="Author">
          <w:r w:rsidR="009E11F2" w:rsidRPr="00093F5E" w:rsidDel="002E579E">
            <w:rPr>
              <w:lang w:val="en-GB"/>
            </w:rPr>
            <w:delText>foreign direct</w:delText>
          </w:r>
        </w:del>
      </w:ins>
      <w:del w:id="822" w:author="Author">
        <w:r w:rsidR="009E11F2" w:rsidRPr="00093F5E">
          <w:rPr>
            <w:lang w:val="en-GB"/>
          </w:rPr>
          <w:delText>Foreign Direct</w:delText>
        </w:r>
        <w:r w:rsidR="009E11F2" w:rsidRPr="00093F5E" w:rsidDel="002E579E">
          <w:rPr>
            <w:lang w:val="en-GB"/>
          </w:rPr>
          <w:delText xml:space="preserve"> </w:delText>
        </w:r>
      </w:del>
      <w:ins w:id="823" w:author="Author">
        <w:del w:id="824" w:author="Author">
          <w:r w:rsidR="009E11F2" w:rsidRPr="00093F5E" w:rsidDel="002E579E">
            <w:rPr>
              <w:lang w:val="en-GB"/>
            </w:rPr>
            <w:delText>investment</w:delText>
          </w:r>
        </w:del>
      </w:ins>
      <w:del w:id="825" w:author="Author">
        <w:r w:rsidR="009E11F2" w:rsidRPr="00093F5E">
          <w:rPr>
            <w:lang w:val="en-GB"/>
          </w:rPr>
          <w:delText>Investment</w:delText>
        </w:r>
        <w:r w:rsidR="009E11F2" w:rsidRPr="00093F5E" w:rsidDel="002E579E">
          <w:rPr>
            <w:lang w:val="en-GB"/>
          </w:rPr>
          <w:delText xml:space="preserve"> (</w:delText>
        </w:r>
      </w:del>
      <w:r w:rsidR="009E11F2" w:rsidRPr="00093F5E">
        <w:rPr>
          <w:lang w:val="en-GB"/>
        </w:rPr>
        <w:t>FDI</w:t>
      </w:r>
      <w:del w:id="826" w:author="Author">
        <w:r w:rsidR="009E11F2" w:rsidRPr="00093F5E" w:rsidDel="002E579E">
          <w:rPr>
            <w:lang w:val="en-GB"/>
          </w:rPr>
          <w:delText>)</w:delText>
        </w:r>
      </w:del>
      <w:r w:rsidR="009E11F2" w:rsidRPr="00093F5E">
        <w:rPr>
          <w:lang w:val="en-GB"/>
        </w:rPr>
        <w:t xml:space="preserve"> companies is possibly explained by the higher productivity of </w:t>
      </w:r>
      <w:ins w:id="827" w:author="Author">
        <w:r w:rsidR="009E11F2" w:rsidRPr="00093F5E">
          <w:rPr>
            <w:lang w:val="en-GB"/>
          </w:rPr>
          <w:t>labour</w:t>
        </w:r>
      </w:ins>
      <w:del w:id="828" w:author="Author">
        <w:r w:rsidR="009E11F2" w:rsidRPr="00093F5E">
          <w:rPr>
            <w:lang w:val="en-GB"/>
          </w:rPr>
          <w:delText>labor</w:delText>
        </w:r>
      </w:del>
      <w:r w:rsidR="009E11F2" w:rsidRPr="00093F5E">
        <w:rPr>
          <w:lang w:val="en-GB"/>
        </w:rPr>
        <w:t xml:space="preserve">, which represents </w:t>
      </w:r>
      <w:r w:rsidR="00927A40" w:rsidRPr="00093F5E">
        <w:rPr>
          <w:lang w:val="en-GB"/>
        </w:rPr>
        <w:t xml:space="preserve">an </w:t>
      </w:r>
      <w:r w:rsidR="009E11F2" w:rsidRPr="00093F5E">
        <w:rPr>
          <w:lang w:val="en-GB"/>
        </w:rPr>
        <w:t xml:space="preserve">improvement of </w:t>
      </w:r>
      <w:ins w:id="829" w:author="Author">
        <w:r w:rsidR="009E11F2" w:rsidRPr="00093F5E">
          <w:rPr>
            <w:lang w:val="en-GB"/>
          </w:rPr>
          <w:t>labour</w:t>
        </w:r>
      </w:ins>
      <w:del w:id="830" w:author="Author">
        <w:r w:rsidR="009E11F2" w:rsidRPr="00093F5E">
          <w:rPr>
            <w:lang w:val="en-GB"/>
          </w:rPr>
          <w:delText>labor</w:delText>
        </w:r>
      </w:del>
      <w:r w:rsidR="009E11F2" w:rsidRPr="00093F5E">
        <w:rPr>
          <w:lang w:val="en-GB"/>
        </w:rPr>
        <w:t xml:space="preserve"> skill and in line with the shift </w:t>
      </w:r>
      <w:ins w:id="831" w:author="Author">
        <w:r w:rsidR="009E11F2" w:rsidRPr="00093F5E">
          <w:rPr>
            <w:lang w:val="en-GB"/>
          </w:rPr>
          <w:t>in</w:t>
        </w:r>
      </w:ins>
      <w:del w:id="832" w:author="Author">
        <w:r w:rsidR="009E11F2" w:rsidRPr="00093F5E">
          <w:rPr>
            <w:lang w:val="en-GB"/>
          </w:rPr>
          <w:delText>of</w:delText>
        </w:r>
      </w:del>
      <w:r w:rsidR="009E11F2" w:rsidRPr="00093F5E">
        <w:rPr>
          <w:lang w:val="en-GB"/>
        </w:rPr>
        <w:t xml:space="preserve"> Indonesian industrial character. </w:t>
      </w:r>
      <w:r w:rsidR="009E11F2" w:rsidRPr="00093F5E">
        <w:rPr>
          <w:lang w:val="en-GB"/>
        </w:rPr>
        <w:fldChar w:fldCharType="begin"/>
      </w:r>
      <w:r w:rsidR="002E305F" w:rsidRPr="00093F5E">
        <w:rPr>
          <w:lang w:val="en-GB"/>
        </w:rPr>
        <w:instrText xml:space="preserve"> ADDIN ZOTERO_ITEM CSL_CITATION {"citationID":"aXX9mH71","properties":{"formattedCitation":"(Lipsey &amp; Sjoholm, 2001)","plainCitation":"(Lipsey &amp; Sjoholm, 2001)","dontUpdate":true,"noteIndex":0},"citationItems":[{"id":367,"uris":["http://zotero.org/users/local/9Bu69DCL/items/Y9IVFSR8"],"uri":["http://zotero.org/users/local/9Bu69DCL/items/Y9IVFSR8"],"itemData":{"id":367,"type":"article-journal","note":"publisher: National Bureau of Economic Research Cambridge, Mass., USA","title":"Foreign direct investment and wages in Indonesian manufacturing","author":[{"family":"Lipsey","given":"Robert E"},{"family":"Sjoholm","given":"Fredrik"}],"issued":{"date-parts":[["2001"]]}}}],"schema":"https://github.com/citation-style-language/schema/raw/master/csl-citation.json"} </w:instrText>
      </w:r>
      <w:r w:rsidR="009E11F2" w:rsidRPr="00093F5E">
        <w:rPr>
          <w:lang w:val="en-GB"/>
        </w:rPr>
        <w:fldChar w:fldCharType="separate"/>
      </w:r>
      <w:r w:rsidR="009E11F2" w:rsidRPr="00093F5E">
        <w:rPr>
          <w:rFonts w:ascii="Calibri" w:hAnsi="Calibri" w:cs="Calibri"/>
          <w:lang w:val="en-GB"/>
        </w:rPr>
        <w:t>Lipsey &amp; Sjoholm (2001)</w:t>
      </w:r>
      <w:r w:rsidR="009E11F2" w:rsidRPr="00093F5E">
        <w:rPr>
          <w:lang w:val="en-GB"/>
        </w:rPr>
        <w:fldChar w:fldCharType="end"/>
      </w:r>
      <w:r w:rsidR="009E11F2" w:rsidRPr="00093F5E">
        <w:rPr>
          <w:lang w:val="en-GB"/>
        </w:rPr>
        <w:t xml:space="preserve"> </w:t>
      </w:r>
      <w:r w:rsidR="00927A40" w:rsidRPr="00093F5E">
        <w:rPr>
          <w:lang w:val="en-GB"/>
        </w:rPr>
        <w:t xml:space="preserve">highlight the higher level of </w:t>
      </w:r>
      <w:del w:id="833" w:author="Author">
        <w:r w:rsidR="00927A40" w:rsidRPr="00093F5E" w:rsidDel="00C91A9C">
          <w:rPr>
            <w:lang w:val="en-GB"/>
          </w:rPr>
          <w:delText xml:space="preserve">education of </w:delText>
        </w:r>
      </w:del>
      <w:r w:rsidR="00927A40" w:rsidRPr="00093F5E">
        <w:rPr>
          <w:lang w:val="en-GB"/>
        </w:rPr>
        <w:t>workers</w:t>
      </w:r>
      <w:ins w:id="834" w:author="Author">
        <w:r w:rsidR="00C91A9C">
          <w:rPr>
            <w:lang w:val="en-GB"/>
          </w:rPr>
          <w:t>' education</w:t>
        </w:r>
      </w:ins>
      <w:r w:rsidR="00927A40" w:rsidRPr="00093F5E">
        <w:rPr>
          <w:lang w:val="en-GB"/>
        </w:rPr>
        <w:t xml:space="preserve"> in foreign-owned firms as the main factor explaining why foreign-owned firms in Indonesia might pay a high price for </w:t>
      </w:r>
      <w:ins w:id="835" w:author="Author">
        <w:r w:rsidR="00927A40" w:rsidRPr="00093F5E">
          <w:rPr>
            <w:lang w:val="en-GB"/>
          </w:rPr>
          <w:t>labour</w:t>
        </w:r>
      </w:ins>
      <w:del w:id="836" w:author="Author">
        <w:r w:rsidR="00927A40" w:rsidRPr="00093F5E">
          <w:rPr>
            <w:lang w:val="en-GB"/>
          </w:rPr>
          <w:delText>labor</w:delText>
        </w:r>
      </w:del>
      <w:r w:rsidR="00927A40" w:rsidRPr="00093F5E">
        <w:rPr>
          <w:lang w:val="en-GB"/>
        </w:rPr>
        <w:t>.</w:t>
      </w:r>
      <w:r w:rsidR="00131B0B" w:rsidRPr="00093F5E">
        <w:rPr>
          <w:lang w:val="en-GB"/>
        </w:rPr>
        <w:t xml:space="preserve"> </w:t>
      </w:r>
      <w:r w:rsidR="00111ECB" w:rsidRPr="00093F5E">
        <w:rPr>
          <w:lang w:val="en-GB"/>
        </w:rPr>
        <w:t>Another</w:t>
      </w:r>
      <w:r w:rsidR="005F389A" w:rsidRPr="00093F5E">
        <w:rPr>
          <w:lang w:val="en-GB"/>
        </w:rPr>
        <w:t xml:space="preserve"> reason </w:t>
      </w:r>
      <w:r w:rsidR="00131B0B" w:rsidRPr="00093F5E">
        <w:rPr>
          <w:lang w:val="en-GB"/>
        </w:rPr>
        <w:t xml:space="preserve">is that foreign-owned firms wish to reduce employee turnover </w:t>
      </w:r>
      <w:r w:rsidR="005F389A" w:rsidRPr="00093F5E">
        <w:rPr>
          <w:lang w:val="en-GB"/>
        </w:rPr>
        <w:t>to secure their technological advantages from being copied by their competitors.</w:t>
      </w:r>
      <w:r w:rsidR="00641E4B" w:rsidRPr="00093F5E">
        <w:rPr>
          <w:lang w:val="en-GB"/>
        </w:rPr>
        <w:t xml:space="preserve"> </w:t>
      </w:r>
      <w:r w:rsidR="00C204D0" w:rsidRPr="00093F5E">
        <w:rPr>
          <w:lang w:val="en-GB"/>
        </w:rPr>
        <w:t xml:space="preserve">The significance of investment in affecting regional wage also implies </w:t>
      </w:r>
      <w:ins w:id="837" w:author="Author">
        <w:r w:rsidR="00C91A9C">
          <w:rPr>
            <w:lang w:val="en-GB"/>
          </w:rPr>
          <w:t xml:space="preserve">a </w:t>
        </w:r>
      </w:ins>
      <w:r w:rsidR="00C204D0" w:rsidRPr="00093F5E">
        <w:rPr>
          <w:lang w:val="en-GB"/>
        </w:rPr>
        <w:t>regional imbalance in economic development</w:t>
      </w:r>
      <w:ins w:id="838"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where investment activities are largely concentrated in a few provinces with better infrastructure, strategic geographical position, and natural resource endowment. For example, provinces </w:t>
      </w:r>
      <w:r w:rsidR="00C204D0" w:rsidRPr="00093F5E">
        <w:rPr>
          <w:lang w:val="en-GB"/>
        </w:rPr>
        <w:t xml:space="preserve">like Jakarta, Banten, and Riau islands are in </w:t>
      </w:r>
      <w:r w:rsidR="00A04D07" w:rsidRPr="00093F5E">
        <w:rPr>
          <w:lang w:val="en-GB"/>
        </w:rPr>
        <w:t>c</w:t>
      </w:r>
      <w:r w:rsidR="00C204D0" w:rsidRPr="00093F5E">
        <w:rPr>
          <w:lang w:val="en-GB"/>
        </w:rPr>
        <w:t xml:space="preserve">lub 1 and have </w:t>
      </w:r>
      <w:r w:rsidR="00A04D07" w:rsidRPr="00093F5E">
        <w:rPr>
          <w:lang w:val="en-GB"/>
        </w:rPr>
        <w:t>better</w:t>
      </w:r>
      <w:r w:rsidR="00C204D0" w:rsidRPr="00093F5E">
        <w:rPr>
          <w:lang w:val="en-GB"/>
        </w:rPr>
        <w:t xml:space="preserve"> infrastructure</w:t>
      </w:r>
      <w:r w:rsidR="00A04D07" w:rsidRPr="00093F5E">
        <w:rPr>
          <w:lang w:val="en-GB"/>
        </w:rPr>
        <w:t>s</w:t>
      </w:r>
      <w:r w:rsidR="00C204D0" w:rsidRPr="00093F5E">
        <w:rPr>
          <w:lang w:val="en-GB"/>
        </w:rPr>
        <w:t xml:space="preserve"> than other provinces.</w:t>
      </w:r>
      <w:r w:rsidR="006701C7" w:rsidRPr="00093F5E">
        <w:rPr>
          <w:lang w:val="en-GB"/>
        </w:rPr>
        <w:t xml:space="preserve"> The</w:t>
      </w:r>
      <w:r w:rsidR="006F12C0" w:rsidRPr="00093F5E">
        <w:rPr>
          <w:lang w:val="en-GB"/>
        </w:rPr>
        <w:t>se provinces</w:t>
      </w:r>
      <w:r w:rsidR="006701C7" w:rsidRPr="00093F5E">
        <w:rPr>
          <w:lang w:val="en-GB"/>
        </w:rPr>
        <w:t xml:space="preserve"> also have strategic geographical </w:t>
      </w:r>
      <w:ins w:id="839" w:author="Author">
        <w:r w:rsidR="006701C7" w:rsidRPr="00093F5E">
          <w:rPr>
            <w:lang w:val="en-GB"/>
          </w:rPr>
          <w:t>locations</w:t>
        </w:r>
      </w:ins>
      <w:del w:id="840" w:author="Author">
        <w:r w:rsidR="006701C7" w:rsidRPr="00093F5E">
          <w:rPr>
            <w:lang w:val="en-GB"/>
          </w:rPr>
          <w:delText>location</w:delText>
        </w:r>
      </w:del>
      <w:r w:rsidR="006701C7" w:rsidRPr="00093F5E">
        <w:rPr>
          <w:lang w:val="en-GB"/>
        </w:rPr>
        <w:t xml:space="preserve"> </w:t>
      </w:r>
      <w:del w:id="841" w:author="Author">
        <w:r w:rsidR="006701C7" w:rsidRPr="00093F5E">
          <w:rPr>
            <w:lang w:val="en-GB"/>
          </w:rPr>
          <w:delText xml:space="preserve">which </w:delText>
        </w:r>
      </w:del>
      <w:r w:rsidR="006701C7" w:rsidRPr="00093F5E">
        <w:rPr>
          <w:lang w:val="en-GB"/>
        </w:rPr>
        <w:t>surrounded by well</w:t>
      </w:r>
      <w:r w:rsidR="00D91B23" w:rsidRPr="00093F5E">
        <w:rPr>
          <w:lang w:val="en-GB"/>
        </w:rPr>
        <w:t>-</w:t>
      </w:r>
      <w:r w:rsidR="006701C7" w:rsidRPr="00093F5E">
        <w:rPr>
          <w:lang w:val="en-GB"/>
        </w:rPr>
        <w:t xml:space="preserve">managed transportation infrastructure, </w:t>
      </w:r>
      <w:r w:rsidR="007C1B8B" w:rsidRPr="00093F5E">
        <w:rPr>
          <w:lang w:val="en-GB"/>
        </w:rPr>
        <w:t>and thus</w:t>
      </w:r>
      <w:r w:rsidR="006701C7" w:rsidRPr="00093F5E">
        <w:rPr>
          <w:lang w:val="en-GB"/>
        </w:rPr>
        <w:t xml:space="preserve"> will in</w:t>
      </w:r>
      <w:r w:rsidR="007C1B8B" w:rsidRPr="00093F5E">
        <w:rPr>
          <w:lang w:val="en-GB"/>
        </w:rPr>
        <w:t>duce</w:t>
      </w:r>
      <w:r w:rsidR="006701C7" w:rsidRPr="00093F5E">
        <w:rPr>
          <w:lang w:val="en-GB"/>
        </w:rPr>
        <w:t xml:space="preserve"> higher </w:t>
      </w:r>
      <w:ins w:id="842" w:author="Author">
        <w:r w:rsidR="006701C7" w:rsidRPr="00093F5E">
          <w:rPr>
            <w:lang w:val="en-GB"/>
          </w:rPr>
          <w:t>labour</w:t>
        </w:r>
      </w:ins>
      <w:del w:id="843" w:author="Author">
        <w:r w:rsidR="006701C7" w:rsidRPr="00093F5E">
          <w:rPr>
            <w:lang w:val="en-GB"/>
          </w:rPr>
          <w:delText>labor</w:delText>
        </w:r>
      </w:del>
      <w:r w:rsidR="006701C7" w:rsidRPr="00093F5E">
        <w:rPr>
          <w:lang w:val="en-GB"/>
        </w:rPr>
        <w:t xml:space="preserve"> and capital mobility</w:t>
      </w:r>
      <w:r w:rsidR="009D1933" w:rsidRPr="00093F5E">
        <w:rPr>
          <w:lang w:val="en-GB"/>
        </w:rPr>
        <w:t xml:space="preserve">. </w:t>
      </w:r>
    </w:p>
    <w:p w14:paraId="7A1B4FD5" w14:textId="77777777" w:rsidR="009559E9" w:rsidRPr="00093F5E" w:rsidRDefault="00093F5E" w:rsidP="009559E9">
      <w:pPr>
        <w:spacing w:after="0" w:line="360" w:lineRule="auto"/>
        <w:ind w:left="720" w:rightChars="1" w:right="2" w:firstLine="720"/>
        <w:jc w:val="both"/>
        <w:rPr>
          <w:lang w:val="en-GB"/>
        </w:rPr>
      </w:pPr>
      <w:del w:id="844" w:author="Author">
        <w:r w:rsidRPr="00093F5E" w:rsidDel="00554230">
          <w:rPr>
            <w:lang w:val="en-GB"/>
          </w:rPr>
          <w:delText>On the other hand</w:delText>
        </w:r>
      </w:del>
      <w:ins w:id="845" w:author="Author">
        <w:r w:rsidR="00554230">
          <w:rPr>
            <w:lang w:val="en-GB"/>
          </w:rPr>
          <w:t>Meanwhile</w:t>
        </w:r>
      </w:ins>
      <w:r w:rsidRPr="00093F5E">
        <w:rPr>
          <w:lang w:val="en-GB"/>
        </w:rPr>
        <w:t xml:space="preserve">, </w:t>
      </w:r>
      <w:ins w:id="846" w:author="Author">
        <w:r w:rsidRPr="00093F5E">
          <w:rPr>
            <w:rFonts w:ascii="Calibri" w:eastAsia="Yu Mincho" w:hAnsi="Calibri" w:cs="Times New Roman"/>
            <w:lang w:val="en-GB"/>
          </w:rPr>
          <w:t xml:space="preserve">the </w:t>
        </w:r>
        <w:r w:rsidRPr="00093F5E">
          <w:rPr>
            <w:lang w:val="en-GB"/>
          </w:rPr>
          <w:t>labour</w:t>
        </w:r>
      </w:ins>
      <w:del w:id="847" w:author="Author">
        <w:r w:rsidRPr="00093F5E">
          <w:rPr>
            <w:lang w:val="en-GB"/>
          </w:rPr>
          <w:delText>labor</w:delText>
        </w:r>
      </w:del>
      <w:r w:rsidRPr="00093F5E">
        <w:rPr>
          <w:lang w:val="en-GB"/>
        </w:rPr>
        <w:t xml:space="preserve"> force participation rate shows </w:t>
      </w:r>
      <w:ins w:id="848" w:author="Author">
        <w:r w:rsidRPr="00093F5E">
          <w:rPr>
            <w:rFonts w:ascii="Calibri" w:eastAsia="Yu Mincho" w:hAnsi="Calibri" w:cs="Times New Roman"/>
            <w:lang w:val="en-GB"/>
          </w:rPr>
          <w:t xml:space="preserve">a </w:t>
        </w:r>
      </w:ins>
      <w:r w:rsidRPr="00093F5E">
        <w:rPr>
          <w:rFonts w:ascii="Calibri" w:eastAsia="Yu Mincho" w:hAnsi="Calibri" w:cs="Times New Roman"/>
          <w:lang w:val="en-GB"/>
        </w:rPr>
        <w:t xml:space="preserve">different </w:t>
      </w:r>
      <w:r w:rsidR="00594B7D" w:rsidRPr="00093F5E">
        <w:rPr>
          <w:lang w:val="en-GB"/>
        </w:rPr>
        <w:t xml:space="preserve">effect in which the sign of </w:t>
      </w:r>
      <w:r w:rsidR="006A4B47" w:rsidRPr="00093F5E">
        <w:rPr>
          <w:lang w:val="en-GB"/>
        </w:rPr>
        <w:t xml:space="preserve">the </w:t>
      </w:r>
      <w:r w:rsidR="00594B7D" w:rsidRPr="00093F5E">
        <w:rPr>
          <w:lang w:val="en-GB"/>
        </w:rPr>
        <w:t>coefficient is negative</w:t>
      </w:r>
      <w:r w:rsidRPr="00093F5E">
        <w:rPr>
          <w:lang w:val="en-GB"/>
        </w:rPr>
        <w:t xml:space="preserve"> in </w:t>
      </w:r>
      <w:ins w:id="849" w:author="Author">
        <w:del w:id="850" w:author="Author">
          <w:r w:rsidRPr="00093F5E" w:rsidDel="00554230">
            <w:rPr>
              <w:lang w:val="en-GB"/>
            </w:rPr>
            <w:delText>Clubs</w:delText>
          </w:r>
        </w:del>
      </w:ins>
      <w:del w:id="851" w:author="Author">
        <w:r w:rsidRPr="00093F5E" w:rsidDel="00554230">
          <w:rPr>
            <w:lang w:val="en-GB"/>
          </w:rPr>
          <w:delText>club</w:delText>
        </w:r>
      </w:del>
      <w:ins w:id="852" w:author="Author">
        <w:r w:rsidR="00554230">
          <w:rPr>
            <w:lang w:val="en-GB"/>
          </w:rPr>
          <w:t>clubs</w:t>
        </w:r>
      </w:ins>
      <w:r w:rsidRPr="00093F5E">
        <w:rPr>
          <w:lang w:val="en-GB"/>
        </w:rPr>
        <w:t xml:space="preserve"> 1 and </w:t>
      </w:r>
      <w:del w:id="853" w:author="Author">
        <w:r w:rsidRPr="00093F5E">
          <w:rPr>
            <w:lang w:val="en-GB"/>
          </w:rPr>
          <w:delText xml:space="preserve">club </w:delText>
        </w:r>
      </w:del>
      <w:r w:rsidRPr="00093F5E">
        <w:rPr>
          <w:lang w:val="en-GB"/>
        </w:rPr>
        <w:t>2</w:t>
      </w:r>
      <w:ins w:id="854"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t>
      </w:r>
      <w:del w:id="855" w:author="Author">
        <w:r w:rsidRPr="00093F5E" w:rsidDel="00554230">
          <w:rPr>
            <w:rFonts w:ascii="Calibri" w:eastAsia="Yu Mincho" w:hAnsi="Calibri" w:cs="Times New Roman"/>
            <w:lang w:val="en-GB"/>
          </w:rPr>
          <w:delText xml:space="preserve">while </w:delText>
        </w:r>
      </w:del>
      <w:ins w:id="856" w:author="Author">
        <w:r w:rsidR="00554230">
          <w:rPr>
            <w:rFonts w:ascii="Calibri" w:eastAsia="Yu Mincho" w:hAnsi="Calibri" w:cs="Times New Roman"/>
            <w:lang w:val="en-GB"/>
          </w:rPr>
          <w:t>whereas</w:t>
        </w:r>
        <w:r w:rsidR="00554230" w:rsidRPr="00093F5E">
          <w:rPr>
            <w:rFonts w:ascii="Calibri" w:eastAsia="Yu Mincho" w:hAnsi="Calibri" w:cs="Times New Roman"/>
            <w:lang w:val="en-GB"/>
          </w:rPr>
          <w:t xml:space="preserve"> </w:t>
        </w:r>
        <w:r w:rsidRPr="00093F5E">
          <w:rPr>
            <w:rFonts w:ascii="Calibri" w:eastAsia="Yu Mincho" w:hAnsi="Calibri" w:cs="Times New Roman"/>
            <w:lang w:val="en-GB"/>
          </w:rPr>
          <w:t xml:space="preserve">it is </w:t>
        </w:r>
      </w:ins>
      <w:r w:rsidRPr="00093F5E">
        <w:rPr>
          <w:rFonts w:ascii="Calibri" w:eastAsia="Yu Mincho" w:hAnsi="Calibri" w:cs="Times New Roman"/>
          <w:lang w:val="en-GB"/>
        </w:rPr>
        <w:t>positive</w:t>
      </w:r>
      <w:r w:rsidR="00795B0D" w:rsidRPr="00093F5E">
        <w:rPr>
          <w:lang w:val="en-GB"/>
        </w:rPr>
        <w:t xml:space="preserve"> </w:t>
      </w:r>
      <w:r w:rsidRPr="00093F5E">
        <w:rPr>
          <w:lang w:val="en-GB"/>
        </w:rPr>
        <w:t xml:space="preserve">in club 3. </w:t>
      </w:r>
      <w:r w:rsidR="00755462" w:rsidRPr="00093F5E">
        <w:rPr>
          <w:lang w:val="en-GB"/>
        </w:rPr>
        <w:t xml:space="preserve">This means that a higher </w:t>
      </w:r>
      <w:ins w:id="857" w:author="Author">
        <w:r w:rsidR="00755462" w:rsidRPr="00093F5E">
          <w:rPr>
            <w:lang w:val="en-GB"/>
          </w:rPr>
          <w:t>labour</w:t>
        </w:r>
      </w:ins>
      <w:del w:id="858" w:author="Author">
        <w:r w:rsidR="00755462" w:rsidRPr="00093F5E">
          <w:rPr>
            <w:lang w:val="en-GB"/>
          </w:rPr>
          <w:delText>labor</w:delText>
        </w:r>
      </w:del>
      <w:r w:rsidR="00755462" w:rsidRPr="00093F5E">
        <w:rPr>
          <w:lang w:val="en-GB"/>
        </w:rPr>
        <w:t xml:space="preserve"> force participation rate decreases the probability of being in higher wage clubs, reflecting the standard </w:t>
      </w:r>
      <w:ins w:id="859" w:author="Author">
        <w:r w:rsidR="00755462" w:rsidRPr="00093F5E">
          <w:rPr>
            <w:lang w:val="en-GB"/>
          </w:rPr>
          <w:t>labour</w:t>
        </w:r>
      </w:ins>
      <w:del w:id="860" w:author="Author">
        <w:r w:rsidR="00755462" w:rsidRPr="00093F5E">
          <w:rPr>
            <w:lang w:val="en-GB"/>
          </w:rPr>
          <w:delText>labor</w:delText>
        </w:r>
      </w:del>
      <w:r w:rsidR="00755462" w:rsidRPr="00093F5E">
        <w:rPr>
          <w:lang w:val="en-GB"/>
        </w:rPr>
        <w:t xml:space="preserve"> supply and demand </w:t>
      </w:r>
      <w:ins w:id="861" w:author="Author">
        <w:r w:rsidR="00755462" w:rsidRPr="00093F5E">
          <w:rPr>
            <w:lang w:val="en-GB"/>
          </w:rPr>
          <w:t>conditions</w:t>
        </w:r>
      </w:ins>
      <w:del w:id="862" w:author="Author">
        <w:r w:rsidR="00755462" w:rsidRPr="00093F5E">
          <w:rPr>
            <w:lang w:val="en-GB"/>
          </w:rPr>
          <w:delText>condition</w:delText>
        </w:r>
      </w:del>
      <w:r w:rsidR="00755462" w:rsidRPr="00093F5E">
        <w:rPr>
          <w:lang w:val="en-GB"/>
        </w:rPr>
        <w:t>.</w:t>
      </w:r>
      <w:r w:rsidRPr="00093F5E">
        <w:rPr>
          <w:lang w:val="en-GB"/>
        </w:rPr>
        <w:t xml:space="preserve"> </w:t>
      </w:r>
      <w:ins w:id="863" w:author="Author">
        <w:r w:rsidRPr="00093F5E">
          <w:rPr>
            <w:rFonts w:ascii="Calibri" w:eastAsia="Yu Mincho" w:hAnsi="Calibri" w:cs="Times New Roman"/>
            <w:lang w:val="en-GB"/>
          </w:rPr>
          <w:t xml:space="preserve">A </w:t>
        </w:r>
        <w:r w:rsidRPr="00093F5E">
          <w:rPr>
            <w:lang w:val="en-GB"/>
          </w:rPr>
          <w:t>higher</w:t>
        </w:r>
      </w:ins>
      <w:del w:id="864" w:author="Author">
        <w:r w:rsidRPr="00093F5E">
          <w:rPr>
            <w:lang w:val="en-GB"/>
          </w:rPr>
          <w:delText>Higher</w:delText>
        </w:r>
      </w:del>
      <w:r w:rsidRPr="00093F5E">
        <w:rPr>
          <w:lang w:val="en-GB"/>
        </w:rPr>
        <w:t xml:space="preserve"> </w:t>
      </w:r>
      <w:ins w:id="865" w:author="Author">
        <w:r w:rsidRPr="00093F5E">
          <w:rPr>
            <w:lang w:val="en-GB"/>
          </w:rPr>
          <w:t>labour</w:t>
        </w:r>
      </w:ins>
      <w:del w:id="866" w:author="Author">
        <w:r w:rsidRPr="00093F5E">
          <w:rPr>
            <w:lang w:val="en-GB"/>
          </w:rPr>
          <w:delText>labor</w:delText>
        </w:r>
      </w:del>
      <w:r w:rsidRPr="00093F5E">
        <w:rPr>
          <w:lang w:val="en-GB"/>
        </w:rPr>
        <w:t xml:space="preserve"> supply relative to its demand leads to downside pressure on </w:t>
      </w:r>
      <w:ins w:id="867" w:author="Author">
        <w:r w:rsidRPr="00093F5E">
          <w:rPr>
            <w:lang w:val="en-GB"/>
          </w:rPr>
          <w:t>wages</w:t>
        </w:r>
      </w:ins>
      <w:del w:id="868" w:author="Author">
        <w:r w:rsidRPr="00093F5E">
          <w:rPr>
            <w:lang w:val="en-GB"/>
          </w:rPr>
          <w:delText>wage</w:delText>
        </w:r>
      </w:del>
      <w:r w:rsidRPr="00093F5E">
        <w:rPr>
          <w:lang w:val="en-GB"/>
        </w:rPr>
        <w:t xml:space="preserve">. Similar to what is mentioned by </w:t>
      </w:r>
      <w:r w:rsidRPr="00093F5E">
        <w:rPr>
          <w:lang w:val="en-GB"/>
        </w:rPr>
        <w:fldChar w:fldCharType="begin"/>
      </w:r>
      <w:r w:rsidR="00BF6189" w:rsidRPr="00093F5E">
        <w:rPr>
          <w:lang w:val="en-GB"/>
        </w:rPr>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Pr="00093F5E">
        <w:rPr>
          <w:lang w:val="en-GB"/>
        </w:rPr>
        <w:fldChar w:fldCharType="separate"/>
      </w:r>
      <w:r w:rsidRPr="00093F5E">
        <w:rPr>
          <w:rFonts w:ascii="Calibri" w:hAnsi="Calibri" w:cs="Calibri"/>
          <w:lang w:val="en-GB"/>
        </w:rPr>
        <w:t>Herr (2002)</w:t>
      </w:r>
      <w:r w:rsidRPr="00093F5E">
        <w:rPr>
          <w:lang w:val="en-GB"/>
        </w:rPr>
        <w:fldChar w:fldCharType="end"/>
      </w:r>
      <w:r w:rsidRPr="00093F5E">
        <w:rPr>
          <w:lang w:val="en-GB"/>
        </w:rPr>
        <w:t xml:space="preserve">, we find evidence of </w:t>
      </w:r>
      <w:ins w:id="869" w:author="Author">
        <w:r w:rsidRPr="00093F5E">
          <w:rPr>
            <w:rFonts w:ascii="Calibri" w:eastAsia="Yu Mincho" w:hAnsi="Calibri" w:cs="Times New Roman"/>
            <w:lang w:val="en-GB"/>
          </w:rPr>
          <w:t xml:space="preserve">a </w:t>
        </w:r>
      </w:ins>
      <w:r w:rsidRPr="00093F5E">
        <w:rPr>
          <w:rFonts w:ascii="Calibri" w:eastAsia="Yu Mincho" w:hAnsi="Calibri" w:cs="Times New Roman"/>
          <w:lang w:val="en-GB"/>
        </w:rPr>
        <w:t xml:space="preserve">negative relationship between </w:t>
      </w:r>
      <w:ins w:id="870" w:author="Author">
        <w:r w:rsidRPr="00093F5E">
          <w:rPr>
            <w:lang w:val="en-GB"/>
          </w:rPr>
          <w:t>wages</w:t>
        </w:r>
      </w:ins>
      <w:del w:id="871" w:author="Author">
        <w:r w:rsidRPr="00093F5E">
          <w:rPr>
            <w:lang w:val="en-GB"/>
          </w:rPr>
          <w:delText>wage</w:delText>
        </w:r>
      </w:del>
      <w:r w:rsidRPr="00093F5E">
        <w:rPr>
          <w:lang w:val="en-GB"/>
        </w:rPr>
        <w:t xml:space="preserve"> and </w:t>
      </w:r>
      <w:ins w:id="872" w:author="Author">
        <w:r w:rsidRPr="00093F5E">
          <w:rPr>
            <w:lang w:val="en-GB"/>
          </w:rPr>
          <w:t>labour</w:t>
        </w:r>
      </w:ins>
      <w:del w:id="873" w:author="Author">
        <w:r w:rsidRPr="00093F5E">
          <w:rPr>
            <w:lang w:val="en-GB"/>
          </w:rPr>
          <w:delText>labor</w:delText>
        </w:r>
      </w:del>
      <w:r w:rsidRPr="00093F5E">
        <w:rPr>
          <w:lang w:val="en-GB"/>
        </w:rPr>
        <w:t xml:space="preserve"> supply. </w:t>
      </w:r>
    </w:p>
    <w:p w14:paraId="04D29F7C" w14:textId="7B6D4DB9" w:rsidR="00A27B4C" w:rsidRPr="00093F5E" w:rsidRDefault="00093F5E" w:rsidP="009559E9">
      <w:pPr>
        <w:spacing w:after="0" w:line="360" w:lineRule="auto"/>
        <w:ind w:left="720" w:rightChars="1" w:right="2" w:firstLine="720"/>
        <w:jc w:val="both"/>
        <w:rPr>
          <w:lang w:val="en-GB"/>
        </w:rPr>
      </w:pPr>
      <w:r w:rsidRPr="00093F5E">
        <w:rPr>
          <w:lang w:val="en-GB"/>
        </w:rPr>
        <w:t xml:space="preserve">The initial wage level shows a positive effect for </w:t>
      </w:r>
      <w:ins w:id="874" w:author="Author">
        <w:del w:id="875" w:author="Author">
          <w:r w:rsidRPr="00093F5E" w:rsidDel="00C37243">
            <w:rPr>
              <w:lang w:val="en-GB"/>
            </w:rPr>
            <w:delText>Clubs</w:delText>
          </w:r>
        </w:del>
      </w:ins>
      <w:del w:id="876" w:author="Author">
        <w:r w:rsidRPr="00093F5E" w:rsidDel="00C37243">
          <w:rPr>
            <w:lang w:val="en-GB"/>
          </w:rPr>
          <w:delText>club</w:delText>
        </w:r>
      </w:del>
      <w:ins w:id="877" w:author="Author">
        <w:r w:rsidR="00C37243">
          <w:rPr>
            <w:lang w:val="en-GB"/>
          </w:rPr>
          <w:t>clubs</w:t>
        </w:r>
      </w:ins>
      <w:r w:rsidRPr="00093F5E">
        <w:rPr>
          <w:lang w:val="en-GB"/>
        </w:rPr>
        <w:t xml:space="preserve"> 1 and </w:t>
      </w:r>
      <w:del w:id="878" w:author="Author">
        <w:r w:rsidRPr="00093F5E">
          <w:rPr>
            <w:lang w:val="en-GB"/>
          </w:rPr>
          <w:delText xml:space="preserve">club </w:delText>
        </w:r>
      </w:del>
      <w:r w:rsidRPr="00093F5E">
        <w:rPr>
          <w:lang w:val="en-GB"/>
        </w:rPr>
        <w:t xml:space="preserve">2, which means </w:t>
      </w:r>
      <w:ins w:id="879" w:author="Author">
        <w:r w:rsidRPr="00093F5E">
          <w:rPr>
            <w:rFonts w:ascii="Calibri" w:eastAsia="Yu Mincho" w:hAnsi="Calibri" w:cs="Times New Roman"/>
            <w:lang w:val="en-GB"/>
          </w:rPr>
          <w:t xml:space="preserve">that </w:t>
        </w:r>
      </w:ins>
      <w:r w:rsidRPr="00093F5E">
        <w:rPr>
          <w:rFonts w:ascii="Calibri" w:eastAsia="Yu Mincho" w:hAnsi="Calibri" w:cs="Times New Roman"/>
          <w:lang w:val="en-GB"/>
        </w:rPr>
        <w:t xml:space="preserve">the probability of the province belonging to </w:t>
      </w:r>
      <w:ins w:id="880" w:author="Author">
        <w:del w:id="881" w:author="Author">
          <w:r w:rsidRPr="00093F5E" w:rsidDel="00C37243">
            <w:rPr>
              <w:lang w:val="en-GB"/>
            </w:rPr>
            <w:delText>Clubs</w:delText>
          </w:r>
        </w:del>
      </w:ins>
      <w:del w:id="882" w:author="Author">
        <w:r w:rsidRPr="00093F5E" w:rsidDel="00C37243">
          <w:rPr>
            <w:lang w:val="en-GB"/>
          </w:rPr>
          <w:delText>club</w:delText>
        </w:r>
      </w:del>
      <w:ins w:id="883" w:author="Author">
        <w:r w:rsidR="00C37243">
          <w:rPr>
            <w:lang w:val="en-GB"/>
          </w:rPr>
          <w:t>clubs</w:t>
        </w:r>
      </w:ins>
      <w:r w:rsidRPr="00093F5E">
        <w:rPr>
          <w:lang w:val="en-GB"/>
        </w:rPr>
        <w:t xml:space="preserve"> 1 and </w:t>
      </w:r>
      <w:del w:id="884" w:author="Author">
        <w:r w:rsidRPr="00093F5E">
          <w:rPr>
            <w:lang w:val="en-GB"/>
          </w:rPr>
          <w:delText xml:space="preserve">club </w:delText>
        </w:r>
      </w:del>
      <w:r w:rsidRPr="00093F5E">
        <w:rPr>
          <w:lang w:val="en-GB"/>
        </w:rPr>
        <w:t xml:space="preserve">2 is higher when the province </w:t>
      </w:r>
      <w:ins w:id="885" w:author="Author">
        <w:r w:rsidRPr="00093F5E">
          <w:rPr>
            <w:lang w:val="en-GB"/>
          </w:rPr>
          <w:t>has</w:t>
        </w:r>
      </w:ins>
      <w:del w:id="886" w:author="Author">
        <w:r w:rsidRPr="00093F5E">
          <w:rPr>
            <w:lang w:val="en-GB"/>
          </w:rPr>
          <w:delText>had</w:delText>
        </w:r>
      </w:del>
      <w:r w:rsidRPr="00093F5E">
        <w:rPr>
          <w:lang w:val="en-GB"/>
        </w:rPr>
        <w:t xml:space="preserve"> a higher initial wage level. Inversely, the </w:t>
      </w:r>
      <w:del w:id="887" w:author="Author">
        <w:r w:rsidRPr="00093F5E" w:rsidDel="00C37243">
          <w:rPr>
            <w:lang w:val="en-GB"/>
          </w:rPr>
          <w:delText xml:space="preserve">negative </w:delText>
        </w:r>
      </w:del>
      <w:ins w:id="888" w:author="Author">
        <w:r w:rsidR="00C37243">
          <w:rPr>
            <w:lang w:val="en-GB"/>
          </w:rPr>
          <w:t>adverse</w:t>
        </w:r>
        <w:r w:rsidR="00C37243" w:rsidRPr="00093F5E">
          <w:rPr>
            <w:lang w:val="en-GB"/>
          </w:rPr>
          <w:t xml:space="preserve"> </w:t>
        </w:r>
      </w:ins>
      <w:r w:rsidRPr="00093F5E">
        <w:rPr>
          <w:lang w:val="en-GB"/>
        </w:rPr>
        <w:t xml:space="preserve">effect for club 3 means that the province with </w:t>
      </w:r>
      <w:r w:rsidR="003959E2" w:rsidRPr="00093F5E">
        <w:rPr>
          <w:lang w:val="en-GB"/>
        </w:rPr>
        <w:t xml:space="preserve">a </w:t>
      </w:r>
      <w:r w:rsidRPr="00093F5E">
        <w:rPr>
          <w:lang w:val="en-GB"/>
        </w:rPr>
        <w:t xml:space="preserve">higher initial value of wage has a small probability </w:t>
      </w:r>
      <w:r w:rsidR="004C1B62" w:rsidRPr="00093F5E">
        <w:rPr>
          <w:lang w:val="en-GB"/>
        </w:rPr>
        <w:t>of belonging</w:t>
      </w:r>
      <w:r w:rsidRPr="00093F5E">
        <w:rPr>
          <w:lang w:val="en-GB"/>
        </w:rPr>
        <w:t xml:space="preserve"> </w:t>
      </w:r>
      <w:ins w:id="889" w:author="Author">
        <w:r w:rsidRPr="00093F5E">
          <w:rPr>
            <w:lang w:val="en-GB"/>
          </w:rPr>
          <w:t>to</w:t>
        </w:r>
      </w:ins>
      <w:del w:id="890" w:author="Author">
        <w:r w:rsidRPr="00093F5E">
          <w:rPr>
            <w:lang w:val="en-GB"/>
          </w:rPr>
          <w:delText>in</w:delText>
        </w:r>
      </w:del>
      <w:r w:rsidRPr="00093F5E">
        <w:rPr>
          <w:lang w:val="en-GB"/>
        </w:rPr>
        <w:t xml:space="preserve"> club 3. The effect of</w:t>
      </w:r>
      <w:r w:rsidR="004C1B62" w:rsidRPr="00093F5E">
        <w:rPr>
          <w:lang w:val="en-GB"/>
        </w:rPr>
        <w:t xml:space="preserve"> the</w:t>
      </w:r>
      <w:r w:rsidRPr="00093F5E">
        <w:rPr>
          <w:lang w:val="en-GB"/>
        </w:rPr>
        <w:t xml:space="preserve"> initial condition in our study is also in line with </w:t>
      </w:r>
      <w:del w:id="891" w:author="Author">
        <w:r w:rsidRPr="00093F5E" w:rsidDel="00C37243">
          <w:rPr>
            <w:lang w:val="en-GB"/>
          </w:rPr>
          <w:delText xml:space="preserve">the </w:delText>
        </w:r>
      </w:del>
      <w:ins w:id="892" w:author="Author">
        <w:del w:id="893" w:author="Author">
          <w:r w:rsidRPr="00093F5E" w:rsidDel="00C37243">
            <w:rPr>
              <w:lang w:val="en-GB"/>
            </w:rPr>
            <w:delText>findings</w:delText>
          </w:r>
        </w:del>
      </w:ins>
      <w:del w:id="894" w:author="Author">
        <w:r w:rsidRPr="00093F5E" w:rsidDel="00C37243">
          <w:rPr>
            <w:lang w:val="en-GB"/>
          </w:rPr>
          <w:delText xml:space="preserve">finding of </w:delText>
        </w:r>
      </w:del>
      <w:r w:rsidRPr="00093F5E">
        <w:rPr>
          <w:lang w:val="en-GB"/>
        </w:rPr>
        <w:fldChar w:fldCharType="begin"/>
      </w:r>
      <w:r w:rsidRPr="00093F5E">
        <w:rPr>
          <w:lang w:val="en-GB"/>
        </w:rPr>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093F5E">
        <w:rPr>
          <w:lang w:val="en-GB"/>
        </w:rPr>
        <w:fldChar w:fldCharType="separate"/>
      </w:r>
      <w:r w:rsidRPr="00093F5E">
        <w:rPr>
          <w:rFonts w:ascii="Calibri" w:hAnsi="Calibri" w:cs="Calibri"/>
          <w:lang w:val="en-GB"/>
        </w:rPr>
        <w:t>Bartkowska &amp; Riedl (2012)</w:t>
      </w:r>
      <w:r w:rsidRPr="00093F5E">
        <w:rPr>
          <w:lang w:val="en-GB"/>
        </w:rPr>
        <w:fldChar w:fldCharType="end"/>
      </w:r>
      <w:ins w:id="895" w:author="Author">
        <w:r w:rsidR="00C37243">
          <w:rPr>
            <w:lang w:val="en-GB"/>
          </w:rPr>
          <w:t xml:space="preserve"> findings</w:t>
        </w:r>
      </w:ins>
      <w:r w:rsidRPr="00093F5E">
        <w:rPr>
          <w:lang w:val="en-GB"/>
        </w:rPr>
        <w:t xml:space="preserve">, </w:t>
      </w:r>
      <w:r w:rsidR="0026432A" w:rsidRPr="00093F5E">
        <w:rPr>
          <w:lang w:val="en-GB"/>
        </w:rPr>
        <w:t>which shows that the region's initial state plays a crucial role in the European areas to determine which club they will belong</w:t>
      </w:r>
      <w:del w:id="896" w:author="Author">
        <w:r w:rsidR="0026432A" w:rsidRPr="00093F5E" w:rsidDel="00583B73">
          <w:rPr>
            <w:lang w:val="en-GB"/>
          </w:rPr>
          <w:delText xml:space="preserve"> to</w:delText>
        </w:r>
      </w:del>
      <w:r w:rsidR="00D978E9" w:rsidRPr="00093F5E">
        <w:rPr>
          <w:lang w:val="en-GB"/>
        </w:rPr>
        <w:t>.</w:t>
      </w:r>
    </w:p>
    <w:p w14:paraId="1F3D0A53" w14:textId="77777777" w:rsidR="000A1900" w:rsidRPr="00093F5E" w:rsidRDefault="00093F5E" w:rsidP="00D352A6">
      <w:pPr>
        <w:spacing w:after="0" w:line="360" w:lineRule="auto"/>
        <w:ind w:left="720" w:rightChars="1" w:right="2" w:firstLine="720"/>
        <w:jc w:val="both"/>
        <w:rPr>
          <w:lang w:val="en-GB"/>
        </w:rPr>
      </w:pPr>
      <w:r w:rsidRPr="00093F5E">
        <w:rPr>
          <w:lang w:val="en-GB"/>
        </w:rPr>
        <w:t xml:space="preserve">As for the last variable, although statistically insignificant, the size of </w:t>
      </w:r>
      <w:ins w:id="897" w:author="Author">
        <w:r w:rsidRPr="00093F5E">
          <w:rPr>
            <w:rFonts w:ascii="Calibri" w:eastAsia="Yu Mincho" w:hAnsi="Calibri" w:cs="Times New Roman"/>
            <w:lang w:val="en-GB"/>
          </w:rPr>
          <w:t xml:space="preserve">the </w:t>
        </w:r>
      </w:ins>
      <w:r w:rsidR="00D91B00" w:rsidRPr="00093F5E">
        <w:rPr>
          <w:lang w:val="en-GB"/>
        </w:rPr>
        <w:t>economy, or GDP,</w:t>
      </w:r>
      <w:r w:rsidRPr="00093F5E">
        <w:rPr>
          <w:lang w:val="en-GB"/>
        </w:rPr>
        <w:t xml:space="preserve"> shows a positive effect </w:t>
      </w:r>
      <w:r w:rsidR="00635964" w:rsidRPr="00093F5E">
        <w:rPr>
          <w:lang w:val="en-GB"/>
        </w:rPr>
        <w:t>on</w:t>
      </w:r>
      <w:r w:rsidRPr="00093F5E">
        <w:rPr>
          <w:lang w:val="en-GB"/>
        </w:rPr>
        <w:t xml:space="preserve"> higher-level wage clubs. This implies that the </w:t>
      </w:r>
      <w:r w:rsidR="00391B3B" w:rsidRPr="00093F5E">
        <w:rPr>
          <w:lang w:val="en-GB"/>
        </w:rPr>
        <w:t xml:space="preserve">cross-sectional variation in regional </w:t>
      </w:r>
      <w:ins w:id="898" w:author="Author">
        <w:r w:rsidR="00391B3B" w:rsidRPr="00093F5E">
          <w:rPr>
            <w:lang w:val="en-GB"/>
          </w:rPr>
          <w:t>wages</w:t>
        </w:r>
      </w:ins>
      <w:del w:id="899" w:author="Author">
        <w:r w:rsidR="00391B3B" w:rsidRPr="00093F5E">
          <w:rPr>
            <w:lang w:val="en-GB"/>
          </w:rPr>
          <w:delText>wage</w:delText>
        </w:r>
      </w:del>
      <w:r w:rsidR="00391B3B" w:rsidRPr="00093F5E">
        <w:rPr>
          <w:lang w:val="en-GB"/>
        </w:rPr>
        <w:t xml:space="preserve"> in Indonesia is less connected to the </w:t>
      </w:r>
      <w:r w:rsidRPr="00093F5E">
        <w:rPr>
          <w:lang w:val="en-GB"/>
        </w:rPr>
        <w:t xml:space="preserve">size of </w:t>
      </w:r>
      <w:r w:rsidR="003959E2" w:rsidRPr="00093F5E">
        <w:rPr>
          <w:lang w:val="en-GB"/>
        </w:rPr>
        <w:t xml:space="preserve">the </w:t>
      </w:r>
      <w:r w:rsidRPr="00093F5E">
        <w:rPr>
          <w:lang w:val="en-GB"/>
        </w:rPr>
        <w:t>economy</w:t>
      </w:r>
      <w:r w:rsidR="00391B3B" w:rsidRPr="00093F5E">
        <w:rPr>
          <w:lang w:val="en-GB"/>
        </w:rPr>
        <w:t xml:space="preserve">. Instead, regional economic and </w:t>
      </w:r>
      <w:ins w:id="900" w:author="Author">
        <w:r w:rsidR="00391B3B" w:rsidRPr="00093F5E">
          <w:rPr>
            <w:lang w:val="en-GB"/>
          </w:rPr>
          <w:t>labour</w:t>
        </w:r>
      </w:ins>
      <w:del w:id="901" w:author="Author">
        <w:r w:rsidR="00391B3B" w:rsidRPr="00093F5E">
          <w:rPr>
            <w:lang w:val="en-GB"/>
          </w:rPr>
          <w:delText>labor</w:delText>
        </w:r>
      </w:del>
      <w:r w:rsidR="00391B3B" w:rsidRPr="00093F5E">
        <w:rPr>
          <w:lang w:val="en-GB"/>
        </w:rPr>
        <w:t xml:space="preserve"> market structures are the main factors </w:t>
      </w:r>
      <w:ins w:id="902" w:author="Author">
        <w:r w:rsidR="00391B3B" w:rsidRPr="00093F5E">
          <w:rPr>
            <w:lang w:val="en-GB"/>
          </w:rPr>
          <w:t>shaping</w:t>
        </w:r>
      </w:ins>
      <w:del w:id="903" w:author="Author">
        <w:r w:rsidR="00391B3B" w:rsidRPr="00093F5E">
          <w:rPr>
            <w:lang w:val="en-GB"/>
          </w:rPr>
          <w:delText>that shape</w:delText>
        </w:r>
      </w:del>
      <w:r w:rsidR="00391B3B" w:rsidRPr="00093F5E">
        <w:rPr>
          <w:lang w:val="en-GB"/>
        </w:rPr>
        <w:t xml:space="preserve"> the level of regional </w:t>
      </w:r>
      <w:ins w:id="904" w:author="Author">
        <w:r w:rsidR="00391B3B" w:rsidRPr="00093F5E">
          <w:rPr>
            <w:lang w:val="en-GB"/>
          </w:rPr>
          <w:t>wages</w:t>
        </w:r>
      </w:ins>
      <w:del w:id="905" w:author="Author">
        <w:r w:rsidR="00391B3B" w:rsidRPr="00093F5E">
          <w:rPr>
            <w:lang w:val="en-GB"/>
          </w:rPr>
          <w:delText>wage</w:delText>
        </w:r>
      </w:del>
      <w:r w:rsidR="00391B3B" w:rsidRPr="00093F5E">
        <w:rPr>
          <w:lang w:val="en-GB"/>
        </w:rPr>
        <w:t>.</w:t>
      </w:r>
    </w:p>
    <w:p w14:paraId="03C1E76D" w14:textId="77777777" w:rsidR="00D818F5" w:rsidRPr="00093F5E" w:rsidRDefault="00D818F5" w:rsidP="009559E9">
      <w:pPr>
        <w:spacing w:after="0" w:line="360" w:lineRule="auto"/>
        <w:ind w:left="720" w:rightChars="1" w:right="2" w:firstLine="720"/>
        <w:jc w:val="both"/>
        <w:rPr>
          <w:lang w:val="en-GB"/>
        </w:rPr>
      </w:pPr>
    </w:p>
    <w:p w14:paraId="40D7E8D6" w14:textId="77777777" w:rsidR="00FF6253" w:rsidRPr="00093F5E" w:rsidRDefault="00093F5E" w:rsidP="0065174F">
      <w:pPr>
        <w:pStyle w:val="ListParagraph"/>
        <w:numPr>
          <w:ilvl w:val="0"/>
          <w:numId w:val="2"/>
        </w:numPr>
        <w:rPr>
          <w:rFonts w:ascii="Bookman Old Style" w:eastAsia="Adobe Myungjo Std M" w:hAnsi="Bookman Old Style"/>
          <w:b/>
          <w:szCs w:val="18"/>
          <w:lang w:val="en-GB"/>
        </w:rPr>
      </w:pPr>
      <w:r w:rsidRPr="00093F5E">
        <w:rPr>
          <w:rFonts w:ascii="Bookman Old Style" w:eastAsia="Adobe Myungjo Std M" w:hAnsi="Bookman Old Style" w:hint="eastAsia"/>
          <w:b/>
          <w:szCs w:val="18"/>
          <w:lang w:val="en-GB"/>
        </w:rPr>
        <w:t>C</w:t>
      </w:r>
      <w:r w:rsidRPr="00093F5E">
        <w:rPr>
          <w:rFonts w:ascii="Bookman Old Style" w:eastAsia="Adobe Myungjo Std M" w:hAnsi="Bookman Old Style"/>
          <w:b/>
          <w:szCs w:val="18"/>
          <w:lang w:val="en-GB"/>
        </w:rPr>
        <w:t>onclusion</w:t>
      </w:r>
      <w:r w:rsidR="00A120D9" w:rsidRPr="00093F5E">
        <w:rPr>
          <w:rFonts w:ascii="Bookman Old Style" w:eastAsia="Adobe Myungjo Std M" w:hAnsi="Bookman Old Style"/>
          <w:b/>
          <w:szCs w:val="18"/>
          <w:lang w:val="en-GB"/>
        </w:rPr>
        <w:t>s</w:t>
      </w:r>
    </w:p>
    <w:p w14:paraId="360C21F9" w14:textId="77777777" w:rsidR="006111ED" w:rsidRPr="00093F5E" w:rsidRDefault="006111ED" w:rsidP="006111ED">
      <w:pPr>
        <w:pStyle w:val="ListParagraph"/>
        <w:rPr>
          <w:rFonts w:ascii="Bookman Old Style" w:eastAsia="Adobe Myungjo Std M" w:hAnsi="Bookman Old Style"/>
          <w:b/>
          <w:szCs w:val="18"/>
          <w:lang w:val="en-GB"/>
        </w:rPr>
      </w:pPr>
    </w:p>
    <w:p w14:paraId="0A802B32" w14:textId="04F78758" w:rsidR="00395A72" w:rsidRPr="00093F5E" w:rsidRDefault="00093F5E" w:rsidP="006111ED">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 xml:space="preserve">This </w:t>
      </w:r>
      <w:ins w:id="906" w:author="Author">
        <w:r w:rsidRPr="00093F5E">
          <w:rPr>
            <w:rFonts w:eastAsia="Adobe Myungjo Std M" w:cstheme="minorHAnsi"/>
            <w:szCs w:val="18"/>
            <w:lang w:val="en-GB"/>
          </w:rPr>
          <w:t>study</w:t>
        </w:r>
      </w:ins>
      <w:del w:id="907" w:author="Author">
        <w:r w:rsidRPr="00093F5E">
          <w:rPr>
            <w:rFonts w:eastAsia="Adobe Myungjo Std M" w:cstheme="minorHAnsi"/>
            <w:szCs w:val="18"/>
            <w:lang w:val="en-GB"/>
          </w:rPr>
          <w:delText>paper</w:delText>
        </w:r>
      </w:del>
      <w:r w:rsidRPr="00093F5E">
        <w:rPr>
          <w:rFonts w:eastAsia="Adobe Myungjo Std M" w:cstheme="minorHAnsi"/>
          <w:szCs w:val="18"/>
          <w:lang w:val="en-GB"/>
        </w:rPr>
        <w:t xml:space="preserve"> </w:t>
      </w:r>
      <w:del w:id="908" w:author="Author">
        <w:r w:rsidRPr="00093F5E" w:rsidDel="00CE277D">
          <w:rPr>
            <w:rFonts w:eastAsia="Adobe Myungjo Std M" w:cstheme="minorHAnsi"/>
            <w:szCs w:val="18"/>
            <w:lang w:val="en-GB"/>
          </w:rPr>
          <w:delText xml:space="preserve">aims to </w:delText>
        </w:r>
      </w:del>
      <w:r w:rsidRPr="00093F5E">
        <w:rPr>
          <w:rFonts w:eastAsia="Adobe Myungjo Std M" w:cstheme="minorHAnsi"/>
          <w:szCs w:val="18"/>
          <w:lang w:val="en-GB"/>
        </w:rPr>
        <w:t>empirically investigate</w:t>
      </w:r>
      <w:ins w:id="909" w:author="Author">
        <w:r w:rsidR="00CE277D">
          <w:rPr>
            <w:rFonts w:eastAsia="Adobe Myungjo Std M" w:cstheme="minorHAnsi"/>
            <w:szCs w:val="18"/>
            <w:lang w:val="en-GB"/>
          </w:rPr>
          <w:t>s</w:t>
        </w:r>
      </w:ins>
      <w:r w:rsidRPr="00093F5E">
        <w:rPr>
          <w:rFonts w:eastAsia="Adobe Myungjo Std M" w:cstheme="minorHAnsi"/>
          <w:szCs w:val="18"/>
          <w:lang w:val="en-GB"/>
        </w:rPr>
        <w:t xml:space="preserve"> the convergence of regional wages in Indonesia, a large and geographically diverse developing country.</w:t>
      </w:r>
      <w:r w:rsidR="00E730A3" w:rsidRPr="00093F5E">
        <w:rPr>
          <w:rFonts w:eastAsia="Adobe Myungjo Std M" w:cstheme="minorHAnsi"/>
          <w:szCs w:val="18"/>
          <w:lang w:val="en-GB"/>
        </w:rPr>
        <w:t xml:space="preserve"> Specifically, we address two crucial questions in </w:t>
      </w:r>
      <w:ins w:id="910" w:author="Author">
        <w:r w:rsidR="00E730A3" w:rsidRPr="00093F5E">
          <w:rPr>
            <w:rFonts w:eastAsia="Adobe Myungjo Std M" w:cstheme="minorHAnsi"/>
            <w:szCs w:val="18"/>
            <w:lang w:val="en-GB"/>
          </w:rPr>
          <w:t>the</w:t>
        </w:r>
      </w:ins>
      <w:del w:id="911" w:author="Author">
        <w:r w:rsidR="00E730A3" w:rsidRPr="00093F5E">
          <w:rPr>
            <w:rFonts w:eastAsia="Adobe Myungjo Std M" w:cstheme="minorHAnsi"/>
            <w:szCs w:val="18"/>
            <w:lang w:val="en-GB"/>
          </w:rPr>
          <w:delText>our</w:delText>
        </w:r>
      </w:del>
      <w:r w:rsidR="00E730A3" w:rsidRPr="00093F5E">
        <w:rPr>
          <w:rFonts w:eastAsia="Adobe Myungjo Std M" w:cstheme="minorHAnsi"/>
          <w:szCs w:val="18"/>
          <w:lang w:val="en-GB"/>
        </w:rPr>
        <w:t xml:space="preserve"> empirical analysis. First, can we identify club convergence in regional </w:t>
      </w:r>
      <w:ins w:id="912" w:author="Author">
        <w:r w:rsidR="00E730A3" w:rsidRPr="00093F5E">
          <w:rPr>
            <w:rFonts w:eastAsia="Adobe Myungjo Std M" w:cstheme="minorHAnsi"/>
            <w:szCs w:val="18"/>
            <w:lang w:val="en-GB"/>
          </w:rPr>
          <w:t>wages</w:t>
        </w:r>
      </w:ins>
      <w:del w:id="913" w:author="Author">
        <w:r w:rsidR="00E730A3" w:rsidRPr="00093F5E">
          <w:rPr>
            <w:rFonts w:eastAsia="Adobe Myungjo Std M" w:cstheme="minorHAnsi"/>
            <w:szCs w:val="18"/>
            <w:lang w:val="en-GB"/>
          </w:rPr>
          <w:delText>wage</w:delText>
        </w:r>
      </w:del>
      <w:r w:rsidR="00E730A3" w:rsidRPr="00093F5E">
        <w:rPr>
          <w:rFonts w:eastAsia="Adobe Myungjo Std M" w:cstheme="minorHAnsi"/>
          <w:szCs w:val="18"/>
          <w:lang w:val="en-GB"/>
        </w:rPr>
        <w:t xml:space="preserve"> in Indonesia</w:t>
      </w:r>
      <w:ins w:id="914" w:author="Author">
        <w:r w:rsidRPr="00093F5E">
          <w:rPr>
            <w:rFonts w:ascii="Calibri" w:eastAsia="Adobe Myungjo Std M" w:hAnsi="Calibri" w:cs="Calibri"/>
            <w:szCs w:val="18"/>
            <w:lang w:val="en-GB"/>
          </w:rPr>
          <w:t>,</w:t>
        </w:r>
      </w:ins>
      <w:r w:rsidRPr="00093F5E">
        <w:rPr>
          <w:rFonts w:ascii="Calibri" w:eastAsia="Adobe Myungjo Std M" w:hAnsi="Calibri" w:cs="Calibri"/>
          <w:szCs w:val="18"/>
          <w:lang w:val="en-GB"/>
        </w:rPr>
        <w:t xml:space="preserve"> despite the presence of prolonged wage disparity? Second, to what extent</w:t>
      </w:r>
      <w:ins w:id="915" w:author="Author">
        <w:r w:rsidR="00E730A3" w:rsidRPr="00093F5E">
          <w:rPr>
            <w:rFonts w:eastAsia="Adobe Myungjo Std M" w:cstheme="minorHAnsi"/>
            <w:szCs w:val="18"/>
            <w:lang w:val="en-GB"/>
          </w:rPr>
          <w:t xml:space="preserve"> do</w:t>
        </w:r>
      </w:ins>
      <w:del w:id="916" w:author="Author">
        <w:r w:rsidR="00E730A3" w:rsidRPr="00093F5E">
          <w:rPr>
            <w:rFonts w:eastAsia="Adobe Myungjo Std M" w:cstheme="minorHAnsi"/>
            <w:szCs w:val="18"/>
            <w:lang w:val="en-GB"/>
          </w:rPr>
          <w:delText>, regions</w:delText>
        </w:r>
      </w:del>
      <w:r w:rsidR="00E730A3" w:rsidRPr="00093F5E">
        <w:rPr>
          <w:rFonts w:eastAsia="Adobe Myungjo Std M" w:cstheme="minorHAnsi"/>
          <w:szCs w:val="18"/>
          <w:lang w:val="en-GB"/>
        </w:rPr>
        <w:t xml:space="preserve"> </w:t>
      </w:r>
      <w:ins w:id="917" w:author="Author">
        <w:r w:rsidR="00E730A3" w:rsidRPr="00093F5E">
          <w:rPr>
            <w:rFonts w:eastAsia="Adobe Myungjo Std M" w:cstheme="minorHAnsi"/>
            <w:szCs w:val="18"/>
            <w:lang w:val="en-GB"/>
          </w:rPr>
          <w:t>region-specific</w:t>
        </w:r>
      </w:ins>
      <w:del w:id="918" w:author="Author">
        <w:r w:rsidR="00E730A3" w:rsidRPr="00093F5E">
          <w:rPr>
            <w:rFonts w:eastAsia="Adobe Myungjo Std M" w:cstheme="minorHAnsi"/>
            <w:szCs w:val="18"/>
            <w:lang w:val="en-GB"/>
          </w:rPr>
          <w:delText>specific</w:delText>
        </w:r>
      </w:del>
      <w:r w:rsidR="00E730A3" w:rsidRPr="00093F5E">
        <w:rPr>
          <w:rFonts w:eastAsia="Adobe Myungjo Std M" w:cstheme="minorHAnsi"/>
          <w:szCs w:val="18"/>
          <w:lang w:val="en-GB"/>
        </w:rPr>
        <w:t xml:space="preserve"> characteristics influence </w:t>
      </w:r>
      <w:del w:id="919" w:author="Author">
        <w:r w:rsidR="00E730A3" w:rsidRPr="00093F5E">
          <w:rPr>
            <w:rFonts w:eastAsia="Adobe Myungjo Std M" w:cstheme="minorHAnsi"/>
            <w:szCs w:val="18"/>
            <w:lang w:val="en-GB"/>
          </w:rPr>
          <w:delText xml:space="preserve">the formation of </w:delText>
        </w:r>
      </w:del>
      <w:r w:rsidR="00E730A3" w:rsidRPr="00093F5E">
        <w:rPr>
          <w:rFonts w:eastAsia="Adobe Myungjo Std M" w:cstheme="minorHAnsi"/>
          <w:szCs w:val="18"/>
          <w:lang w:val="en-GB"/>
        </w:rPr>
        <w:t xml:space="preserve">club convergence? To achieve </w:t>
      </w:r>
      <w:ins w:id="920" w:author="Author">
        <w:r w:rsidR="00E730A3" w:rsidRPr="00093F5E">
          <w:rPr>
            <w:rFonts w:eastAsia="Adobe Myungjo Std M" w:cstheme="minorHAnsi"/>
            <w:szCs w:val="18"/>
            <w:lang w:val="en-GB"/>
          </w:rPr>
          <w:t>these</w:t>
        </w:r>
      </w:ins>
      <w:del w:id="921" w:author="Author">
        <w:r w:rsidR="00E730A3" w:rsidRPr="00093F5E">
          <w:rPr>
            <w:rFonts w:eastAsia="Adobe Myungjo Std M" w:cstheme="minorHAnsi"/>
            <w:szCs w:val="18"/>
            <w:lang w:val="en-GB"/>
          </w:rPr>
          <w:delText>the</w:delText>
        </w:r>
      </w:del>
      <w:r w:rsidR="00E730A3" w:rsidRPr="00093F5E">
        <w:rPr>
          <w:rFonts w:eastAsia="Adobe Myungjo Std M" w:cstheme="minorHAnsi"/>
          <w:szCs w:val="18"/>
          <w:lang w:val="en-GB"/>
        </w:rPr>
        <w:t xml:space="preserve"> goals, we divide our strategy into two main steps.</w:t>
      </w:r>
      <w:r w:rsidR="005720CD" w:rsidRPr="00093F5E">
        <w:rPr>
          <w:rFonts w:eastAsia="Adobe Myungjo Std M" w:cstheme="minorHAnsi"/>
          <w:szCs w:val="18"/>
          <w:lang w:val="en-GB"/>
        </w:rPr>
        <w:t xml:space="preserve"> </w:t>
      </w:r>
      <w:r w:rsidR="005E2F90" w:rsidRPr="00093F5E">
        <w:rPr>
          <w:rFonts w:eastAsia="Adobe Myungjo Std M" w:cstheme="minorHAnsi"/>
          <w:szCs w:val="18"/>
          <w:lang w:val="en-GB"/>
        </w:rPr>
        <w:t xml:space="preserve"> </w:t>
      </w:r>
      <w:commentRangeStart w:id="922"/>
      <w:commentRangeStart w:id="923"/>
      <w:r w:rsidR="002C2D66" w:rsidRPr="00093F5E">
        <w:rPr>
          <w:rFonts w:eastAsia="Adobe Myungjo Std M" w:cstheme="minorHAnsi"/>
          <w:szCs w:val="18"/>
          <w:lang w:val="en-GB"/>
        </w:rPr>
        <w:t>First,</w:t>
      </w:r>
      <w:ins w:id="924" w:author="Author">
        <w:r w:rsidR="00E920A5" w:rsidRPr="00E920A5">
          <w:rPr>
            <w:rFonts w:eastAsia="Adobe Myungjo Std M" w:cstheme="minorHAnsi"/>
            <w:szCs w:val="18"/>
            <w:lang w:val="en-GB"/>
          </w:rPr>
          <w:t xml:space="preserve"> </w:t>
        </w:r>
        <w:r w:rsidR="00E920A5" w:rsidRPr="00093F5E">
          <w:rPr>
            <w:rFonts w:eastAsia="Adobe Myungjo Std M" w:cstheme="minorHAnsi"/>
            <w:szCs w:val="18"/>
            <w:lang w:val="en-GB"/>
          </w:rPr>
          <w:t>we test whether regional wages</w:t>
        </w:r>
        <w:r w:rsidR="0082154D">
          <w:rPr>
            <w:rFonts w:eastAsia="Adobe Myungjo Std M" w:cstheme="minorHAnsi"/>
            <w:szCs w:val="18"/>
            <w:lang w:val="en-GB"/>
          </w:rPr>
          <w:t xml:space="preserve"> converge to a common steady-</w:t>
        </w:r>
        <w:r w:rsidR="00E920A5" w:rsidRPr="00093F5E">
          <w:rPr>
            <w:rFonts w:eastAsia="Adobe Myungjo Std M" w:cstheme="minorHAnsi"/>
            <w:szCs w:val="18"/>
            <w:lang w:val="en-GB"/>
          </w:rPr>
          <w:t>state</w:t>
        </w:r>
      </w:ins>
      <w:r w:rsidR="00C05F37" w:rsidRPr="00093F5E">
        <w:rPr>
          <w:rFonts w:eastAsia="Adobe Myungjo Std M" w:cstheme="minorHAnsi"/>
          <w:szCs w:val="18"/>
          <w:lang w:val="en-GB"/>
        </w:rPr>
        <w:t xml:space="preserve"> using log </w:t>
      </w:r>
      <w:r w:rsidR="00C05F37" w:rsidRPr="00093F5E">
        <w:rPr>
          <w:rFonts w:eastAsia="Adobe Myungjo Std M" w:cstheme="minorHAnsi"/>
          <w:i/>
          <w:iCs/>
          <w:szCs w:val="18"/>
          <w:lang w:val="en-GB"/>
        </w:rPr>
        <w:t>t</w:t>
      </w:r>
      <w:r w:rsidR="00C05F37" w:rsidRPr="00093F5E">
        <w:rPr>
          <w:rFonts w:eastAsia="Adobe Myungjo Std M" w:cstheme="minorHAnsi"/>
          <w:szCs w:val="18"/>
          <w:lang w:val="en-GB"/>
        </w:rPr>
        <w:t xml:space="preserve"> regression developed by </w:t>
      </w:r>
      <w:r w:rsidR="00C05F37" w:rsidRPr="00093F5E">
        <w:rPr>
          <w:rFonts w:eastAsia="Adobe Myungjo Std M" w:cstheme="minorHAnsi"/>
          <w:szCs w:val="18"/>
          <w:lang w:val="en-GB"/>
        </w:rPr>
        <w:fldChar w:fldCharType="begin"/>
      </w:r>
      <w:r w:rsidR="00C05F37" w:rsidRPr="00093F5E">
        <w:rPr>
          <w:rFonts w:eastAsia="Adobe Myungjo Std M" w:cstheme="minorHAnsi"/>
          <w:szCs w:val="18"/>
          <w:lang w:val="en-GB"/>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C05F37" w:rsidRPr="00093F5E">
        <w:rPr>
          <w:rFonts w:eastAsia="Adobe Myungjo Std M" w:cstheme="minorHAnsi"/>
          <w:szCs w:val="18"/>
          <w:lang w:val="en-GB"/>
        </w:rPr>
        <w:fldChar w:fldCharType="separate"/>
      </w:r>
      <w:r w:rsidR="00C05F37" w:rsidRPr="00093F5E">
        <w:rPr>
          <w:rFonts w:ascii="Calibri" w:hAnsi="Calibri" w:cs="Calibri"/>
          <w:lang w:val="en-GB"/>
        </w:rPr>
        <w:t xml:space="preserve">Phillips </w:t>
      </w:r>
      <w:ins w:id="925" w:author="Harry" w:date="2021-12-14T22:18:00Z">
        <w:r w:rsidR="0031777F">
          <w:rPr>
            <w:rFonts w:ascii="Calibri" w:hAnsi="Calibri" w:cs="Calibri"/>
            <w:lang w:val="en-GB"/>
          </w:rPr>
          <w:t xml:space="preserve">&amp; </w:t>
        </w:r>
      </w:ins>
      <w:ins w:id="926" w:author="Muhamad Rifki Maulana" w:date="2021-12-14T17:25:00Z">
        <w:del w:id="927" w:author="Harry" w:date="2021-12-14T22:18:00Z">
          <w:r w:rsidR="003D5411" w:rsidDel="0031777F">
            <w:rPr>
              <w:rFonts w:ascii="Calibri" w:hAnsi="Calibri" w:cs="Calibri"/>
              <w:lang w:val="en-GB"/>
            </w:rPr>
            <w:delText xml:space="preserve">and </w:delText>
          </w:r>
        </w:del>
      </w:ins>
      <w:del w:id="928" w:author="Muhamad Rifki Maulana" w:date="2021-12-14T17:25:00Z">
        <w:r w:rsidR="00C05F37" w:rsidRPr="00093F5E" w:rsidDel="003D5411">
          <w:rPr>
            <w:rFonts w:ascii="Calibri" w:hAnsi="Calibri" w:cs="Calibri"/>
            <w:lang w:val="en-GB"/>
          </w:rPr>
          <w:delText xml:space="preserve">&amp; </w:delText>
        </w:r>
      </w:del>
      <w:r w:rsidR="00C05F37" w:rsidRPr="00093F5E">
        <w:rPr>
          <w:rFonts w:ascii="Calibri" w:hAnsi="Calibri" w:cs="Calibri"/>
          <w:lang w:val="en-GB"/>
        </w:rPr>
        <w:t>Sul (2007, 2009)</w:t>
      </w:r>
      <w:r w:rsidR="00C05F37" w:rsidRPr="00093F5E">
        <w:rPr>
          <w:rFonts w:eastAsia="Adobe Myungjo Std M" w:cstheme="minorHAnsi"/>
          <w:szCs w:val="18"/>
          <w:lang w:val="en-GB"/>
        </w:rPr>
        <w:fldChar w:fldCharType="end"/>
      </w:r>
      <w:del w:id="929" w:author="Author">
        <w:r w:rsidR="00C05F37" w:rsidRPr="00093F5E" w:rsidDel="00E920A5">
          <w:rPr>
            <w:rFonts w:eastAsia="Adobe Myungjo Std M" w:cstheme="minorHAnsi"/>
            <w:szCs w:val="18"/>
            <w:lang w:val="en-GB"/>
          </w:rPr>
          <w:delText xml:space="preserve">, </w:delText>
        </w:r>
        <w:r w:rsidR="002C2D66" w:rsidRPr="00093F5E" w:rsidDel="00E920A5">
          <w:rPr>
            <w:rFonts w:eastAsia="Adobe Myungjo Std M" w:cstheme="minorHAnsi"/>
            <w:szCs w:val="18"/>
            <w:lang w:val="en-GB"/>
          </w:rPr>
          <w:delText>we</w:delText>
        </w:r>
        <w:r w:rsidR="00C05F37" w:rsidRPr="00093F5E" w:rsidDel="00E920A5">
          <w:rPr>
            <w:rFonts w:eastAsia="Adobe Myungjo Std M" w:cstheme="minorHAnsi"/>
            <w:szCs w:val="18"/>
            <w:lang w:val="en-GB"/>
          </w:rPr>
          <w:delText xml:space="preserve"> test whether regional </w:delText>
        </w:r>
      </w:del>
      <w:ins w:id="930" w:author="Author">
        <w:del w:id="931" w:author="Author">
          <w:r w:rsidR="00C05F37" w:rsidRPr="00093F5E" w:rsidDel="00E920A5">
            <w:rPr>
              <w:rFonts w:eastAsia="Adobe Myungjo Std M" w:cstheme="minorHAnsi"/>
              <w:szCs w:val="18"/>
              <w:lang w:val="en-GB"/>
            </w:rPr>
            <w:delText>wages</w:delText>
          </w:r>
        </w:del>
      </w:ins>
      <w:del w:id="932" w:author="Author">
        <w:r w:rsidR="00C05F37" w:rsidRPr="00093F5E" w:rsidDel="00E920A5">
          <w:rPr>
            <w:rFonts w:eastAsia="Adobe Myungjo Std M" w:cstheme="minorHAnsi"/>
            <w:szCs w:val="18"/>
            <w:lang w:val="en-GB"/>
          </w:rPr>
          <w:delText>wage converge to a common steady state</w:delText>
        </w:r>
      </w:del>
      <w:r w:rsidR="002C2D66" w:rsidRPr="00093F5E">
        <w:rPr>
          <w:rFonts w:eastAsia="Adobe Myungjo Std M" w:cstheme="minorHAnsi"/>
          <w:szCs w:val="18"/>
          <w:lang w:val="en-GB"/>
        </w:rPr>
        <w:t xml:space="preserve">. </w:t>
      </w:r>
      <w:commentRangeEnd w:id="922"/>
      <w:r w:rsidR="00E920A5">
        <w:rPr>
          <w:rStyle w:val="CommentReference"/>
        </w:rPr>
        <w:commentReference w:id="922"/>
      </w:r>
      <w:commentRangeEnd w:id="923"/>
      <w:r w:rsidR="003D5411">
        <w:rPr>
          <w:rStyle w:val="CommentReference"/>
        </w:rPr>
        <w:commentReference w:id="923"/>
      </w:r>
      <w:r w:rsidR="00C05F37" w:rsidRPr="00093F5E">
        <w:rPr>
          <w:rFonts w:eastAsia="Adobe Myungjo Std M" w:cstheme="minorHAnsi"/>
          <w:szCs w:val="18"/>
          <w:lang w:val="en-GB"/>
        </w:rPr>
        <w:t xml:space="preserve">In the absence of overall convergence, we further check for the presence of club convergence. </w:t>
      </w:r>
      <w:r w:rsidR="002C2D66" w:rsidRPr="00093F5E">
        <w:rPr>
          <w:rFonts w:eastAsia="Adobe Myungjo Std M" w:cstheme="minorHAnsi"/>
          <w:szCs w:val="18"/>
          <w:lang w:val="en-GB"/>
        </w:rPr>
        <w:t xml:space="preserve">Second, we </w:t>
      </w:r>
      <w:r w:rsidR="00C05F37" w:rsidRPr="00093F5E">
        <w:rPr>
          <w:rFonts w:eastAsia="Adobe Myungjo Std M" w:cstheme="minorHAnsi"/>
          <w:szCs w:val="18"/>
          <w:lang w:val="en-GB"/>
        </w:rPr>
        <w:t>investigate</w:t>
      </w:r>
      <w:r w:rsidR="00BF6189" w:rsidRPr="00093F5E">
        <w:rPr>
          <w:rFonts w:eastAsia="Adobe Myungjo Std M" w:cstheme="minorHAnsi"/>
          <w:szCs w:val="18"/>
          <w:lang w:val="en-GB"/>
        </w:rPr>
        <w:t xml:space="preserve"> </w:t>
      </w:r>
      <w:ins w:id="933" w:author="Author">
        <w:r w:rsidRPr="00093F5E">
          <w:rPr>
            <w:rFonts w:ascii="Calibri" w:eastAsia="Adobe Myungjo Std M" w:hAnsi="Calibri" w:cs="Calibri"/>
            <w:szCs w:val="18"/>
            <w:lang w:val="en-GB"/>
          </w:rPr>
          <w:t xml:space="preserve">the </w:t>
        </w:r>
      </w:ins>
      <w:r w:rsidR="00FE2876" w:rsidRPr="00093F5E">
        <w:rPr>
          <w:rFonts w:eastAsia="Adobe Myungjo Std M" w:cstheme="minorHAnsi"/>
          <w:szCs w:val="18"/>
          <w:lang w:val="en-GB"/>
        </w:rPr>
        <w:t>essential</w:t>
      </w:r>
      <w:r w:rsidR="00C05F37" w:rsidRPr="00093F5E">
        <w:rPr>
          <w:rFonts w:eastAsia="Adobe Myungjo Std M" w:cstheme="minorHAnsi"/>
          <w:szCs w:val="18"/>
          <w:lang w:val="en-GB"/>
        </w:rPr>
        <w:t xml:space="preserve"> </w:t>
      </w:r>
      <w:r w:rsidR="00BF6189" w:rsidRPr="00093F5E">
        <w:rPr>
          <w:rFonts w:eastAsia="Adobe Myungjo Std M" w:cstheme="minorHAnsi"/>
          <w:szCs w:val="18"/>
          <w:lang w:val="en-GB"/>
        </w:rPr>
        <w:t>factors</w:t>
      </w:r>
      <w:r w:rsidR="00C05F37" w:rsidRPr="00093F5E">
        <w:rPr>
          <w:rFonts w:eastAsia="Adobe Myungjo Std M" w:cstheme="minorHAnsi"/>
          <w:szCs w:val="18"/>
          <w:lang w:val="en-GB"/>
        </w:rPr>
        <w:t xml:space="preserve"> that influence club</w:t>
      </w:r>
      <w:r w:rsidR="00BF6189" w:rsidRPr="00093F5E">
        <w:rPr>
          <w:rFonts w:eastAsia="Adobe Myungjo Std M" w:cstheme="minorHAnsi"/>
          <w:szCs w:val="18"/>
          <w:lang w:val="en-GB"/>
        </w:rPr>
        <w:t xml:space="preserve"> convergence formation.</w:t>
      </w:r>
      <w:r w:rsidR="002C2D66" w:rsidRPr="00093F5E">
        <w:rPr>
          <w:rFonts w:eastAsia="Adobe Myungjo Std M" w:cstheme="minorHAnsi"/>
          <w:szCs w:val="18"/>
          <w:lang w:val="en-GB"/>
        </w:rPr>
        <w:t xml:space="preserve"> </w:t>
      </w:r>
    </w:p>
    <w:p w14:paraId="7205D98E" w14:textId="77777777" w:rsidR="006F66A7" w:rsidRPr="00093F5E" w:rsidRDefault="00093F5E" w:rsidP="0065174F">
      <w:pPr>
        <w:pStyle w:val="ListParagraph"/>
        <w:spacing w:line="360" w:lineRule="auto"/>
        <w:ind w:firstLine="720"/>
        <w:jc w:val="both"/>
        <w:rPr>
          <w:lang w:val="en-GB"/>
        </w:rPr>
      </w:pPr>
      <w:r w:rsidRPr="00093F5E">
        <w:rPr>
          <w:rFonts w:eastAsia="Adobe Myungjo Std M" w:cstheme="minorHAnsi"/>
          <w:szCs w:val="18"/>
          <w:lang w:val="en-GB"/>
        </w:rPr>
        <w:t>Our results from the first step show three significant clubs representing the convergence dynamics of regional wage across Indonesian provinces</w:t>
      </w:r>
      <w:ins w:id="934" w:author="Author">
        <w:r w:rsidR="00BD316C" w:rsidRPr="00093F5E">
          <w:rPr>
            <w:rFonts w:eastAsia="Adobe Myungjo Std M" w:cstheme="minorHAnsi"/>
            <w:szCs w:val="18"/>
            <w:lang w:val="en-GB"/>
          </w:rPr>
          <w:t>:</w:t>
        </w:r>
      </w:ins>
      <w:del w:id="935" w:author="Author">
        <w:r w:rsidR="00BD316C" w:rsidRPr="00093F5E">
          <w:rPr>
            <w:rFonts w:eastAsia="Adobe Myungjo Std M" w:cstheme="minorHAnsi"/>
            <w:szCs w:val="18"/>
            <w:lang w:val="en-GB"/>
          </w:rPr>
          <w:delText>;</w:delText>
        </w:r>
      </w:del>
      <w:r w:rsidR="00CF6554" w:rsidRPr="00093F5E">
        <w:rPr>
          <w:lang w:val="en-GB"/>
        </w:rPr>
        <w:t xml:space="preserve"> </w:t>
      </w:r>
      <w:r w:rsidR="00BD316C" w:rsidRPr="00093F5E">
        <w:rPr>
          <w:lang w:val="en-GB"/>
        </w:rPr>
        <w:t>t</w:t>
      </w:r>
      <w:r w:rsidR="00886EAE" w:rsidRPr="00093F5E">
        <w:rPr>
          <w:lang w:val="en-GB"/>
        </w:rPr>
        <w:t>hree</w:t>
      </w:r>
      <w:r w:rsidR="00CF6554" w:rsidRPr="00093F5E">
        <w:rPr>
          <w:lang w:val="en-GB"/>
        </w:rPr>
        <w:t xml:space="preserve"> provinces clustered in club 1</w:t>
      </w:r>
      <w:ins w:id="936" w:author="Author">
        <w:r w:rsidR="003515FC" w:rsidRPr="00093F5E">
          <w:rPr>
            <w:lang w:val="en-GB"/>
          </w:rPr>
          <w:t>,</w:t>
        </w:r>
      </w:ins>
      <w:del w:id="937" w:author="Author">
        <w:r w:rsidR="003515FC" w:rsidRPr="00093F5E">
          <w:rPr>
            <w:lang w:val="en-GB"/>
          </w:rPr>
          <w:delText>;</w:delText>
        </w:r>
      </w:del>
      <w:r w:rsidR="003515FC" w:rsidRPr="00093F5E">
        <w:rPr>
          <w:lang w:val="en-GB"/>
        </w:rPr>
        <w:t xml:space="preserve"> </w:t>
      </w:r>
      <w:r w:rsidR="00886EAE" w:rsidRPr="00093F5E">
        <w:rPr>
          <w:lang w:val="en-GB"/>
        </w:rPr>
        <w:t>nine</w:t>
      </w:r>
      <w:r w:rsidR="003515FC" w:rsidRPr="00093F5E">
        <w:rPr>
          <w:lang w:val="en-GB"/>
        </w:rPr>
        <w:t xml:space="preserve"> provinces</w:t>
      </w:r>
      <w:r w:rsidR="00CF6554" w:rsidRPr="00093F5E">
        <w:rPr>
          <w:lang w:val="en-GB"/>
        </w:rPr>
        <w:t xml:space="preserve"> in club 2</w:t>
      </w:r>
      <w:ins w:id="938" w:author="Author">
        <w:r w:rsidR="00866BF4">
          <w:rPr>
            <w:lang w:val="en-GB"/>
          </w:rPr>
          <w:t>,</w:t>
        </w:r>
      </w:ins>
      <w:del w:id="939" w:author="Author">
        <w:r w:rsidR="003515FC" w:rsidRPr="00093F5E" w:rsidDel="00866BF4">
          <w:rPr>
            <w:lang w:val="en-GB"/>
          </w:rPr>
          <w:delText>;</w:delText>
        </w:r>
      </w:del>
      <w:r w:rsidR="003515FC" w:rsidRPr="00093F5E">
        <w:rPr>
          <w:lang w:val="en-GB"/>
        </w:rPr>
        <w:t xml:space="preserve"> </w:t>
      </w:r>
      <w:r w:rsidR="00CF6554" w:rsidRPr="00093F5E">
        <w:rPr>
          <w:lang w:val="en-GB"/>
        </w:rPr>
        <w:t xml:space="preserve">and </w:t>
      </w:r>
      <w:commentRangeStart w:id="940"/>
      <w:commentRangeStart w:id="941"/>
      <w:ins w:id="942" w:author="Author">
        <w:r w:rsidR="0082154D">
          <w:rPr>
            <w:lang w:val="en-GB"/>
          </w:rPr>
          <w:t>22</w:t>
        </w:r>
      </w:ins>
      <w:del w:id="943" w:author="Author">
        <w:r w:rsidR="00886EAE" w:rsidRPr="00093F5E" w:rsidDel="0082154D">
          <w:rPr>
            <w:lang w:val="en-GB"/>
          </w:rPr>
          <w:delText>twenty</w:delText>
        </w:r>
        <w:r w:rsidR="00234719" w:rsidRPr="00093F5E" w:rsidDel="0082154D">
          <w:rPr>
            <w:lang w:val="en-GB"/>
          </w:rPr>
          <w:delText>-</w:delText>
        </w:r>
        <w:r w:rsidR="00886EAE" w:rsidRPr="00093F5E" w:rsidDel="0082154D">
          <w:rPr>
            <w:lang w:val="en-GB"/>
          </w:rPr>
          <w:delText>two</w:delText>
        </w:r>
      </w:del>
      <w:r w:rsidR="003515FC" w:rsidRPr="00093F5E">
        <w:rPr>
          <w:lang w:val="en-GB"/>
        </w:rPr>
        <w:t xml:space="preserve"> </w:t>
      </w:r>
      <w:commentRangeEnd w:id="940"/>
      <w:r w:rsidR="0058539A">
        <w:rPr>
          <w:rStyle w:val="CommentReference"/>
        </w:rPr>
        <w:commentReference w:id="940"/>
      </w:r>
      <w:commentRangeEnd w:id="941"/>
      <w:r w:rsidR="003D5411">
        <w:rPr>
          <w:rStyle w:val="CommentReference"/>
        </w:rPr>
        <w:commentReference w:id="941"/>
      </w:r>
      <w:r w:rsidR="003515FC" w:rsidRPr="00093F5E">
        <w:rPr>
          <w:lang w:val="en-GB"/>
        </w:rPr>
        <w:t>provinces</w:t>
      </w:r>
      <w:r w:rsidR="00CF6554" w:rsidRPr="00093F5E">
        <w:rPr>
          <w:lang w:val="en-GB"/>
        </w:rPr>
        <w:t xml:space="preserve"> in club 3</w:t>
      </w:r>
      <w:r w:rsidR="003515FC" w:rsidRPr="00093F5E">
        <w:rPr>
          <w:lang w:val="en-GB"/>
        </w:rPr>
        <w:t xml:space="preserve">. Overall, </w:t>
      </w:r>
      <w:r w:rsidR="00D217D3" w:rsidRPr="00093F5E">
        <w:rPr>
          <w:lang w:val="en-GB"/>
        </w:rPr>
        <w:t xml:space="preserve">the results from our initial investigation </w:t>
      </w:r>
      <w:r w:rsidR="003515FC" w:rsidRPr="00093F5E">
        <w:rPr>
          <w:lang w:val="en-GB"/>
        </w:rPr>
        <w:t>impl</w:t>
      </w:r>
      <w:r w:rsidR="0023744E" w:rsidRPr="00093F5E">
        <w:rPr>
          <w:lang w:val="en-GB"/>
        </w:rPr>
        <w:t>y</w:t>
      </w:r>
      <w:r w:rsidR="003515FC" w:rsidRPr="00093F5E">
        <w:rPr>
          <w:lang w:val="en-GB"/>
        </w:rPr>
        <w:t xml:space="preserve"> that</w:t>
      </w:r>
      <w:ins w:id="944"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t>
      </w:r>
      <w:r w:rsidR="001C0B5F" w:rsidRPr="00093F5E">
        <w:rPr>
          <w:lang w:val="en-GB"/>
        </w:rPr>
        <w:t xml:space="preserve">based on the </w:t>
      </w:r>
      <w:r w:rsidR="00D217D3" w:rsidRPr="00093F5E">
        <w:rPr>
          <w:lang w:val="en-GB"/>
        </w:rPr>
        <w:t>long-run dynamics</w:t>
      </w:r>
      <w:r w:rsidR="001C0B5F" w:rsidRPr="00093F5E">
        <w:rPr>
          <w:lang w:val="en-GB"/>
        </w:rPr>
        <w:t xml:space="preserve"> </w:t>
      </w:r>
      <w:r w:rsidR="003515FC" w:rsidRPr="00093F5E">
        <w:rPr>
          <w:lang w:val="en-GB"/>
        </w:rPr>
        <w:t xml:space="preserve">of </w:t>
      </w:r>
      <w:r w:rsidR="00D217D3" w:rsidRPr="00093F5E">
        <w:rPr>
          <w:lang w:val="en-GB"/>
        </w:rPr>
        <w:t xml:space="preserve">regional real </w:t>
      </w:r>
      <w:ins w:id="945" w:author="Author">
        <w:r w:rsidR="003515FC" w:rsidRPr="00093F5E">
          <w:rPr>
            <w:lang w:val="en-GB"/>
          </w:rPr>
          <w:t>wages</w:t>
        </w:r>
      </w:ins>
      <w:del w:id="946" w:author="Author">
        <w:r w:rsidR="003515FC" w:rsidRPr="00093F5E">
          <w:rPr>
            <w:lang w:val="en-GB"/>
          </w:rPr>
          <w:delText>wage</w:delText>
        </w:r>
      </w:del>
      <w:r w:rsidR="001C0B5F" w:rsidRPr="00093F5E">
        <w:rPr>
          <w:lang w:val="en-GB"/>
        </w:rPr>
        <w:t xml:space="preserve"> from </w:t>
      </w:r>
      <w:del w:id="947" w:author="Author">
        <w:r w:rsidR="00BD316C" w:rsidRPr="00093F5E" w:rsidDel="00416CEC">
          <w:rPr>
            <w:lang w:val="en-GB"/>
          </w:rPr>
          <w:delText xml:space="preserve">the </w:delText>
        </w:r>
      </w:del>
      <w:ins w:id="948" w:author="Author">
        <w:del w:id="949" w:author="Author">
          <w:r w:rsidRPr="00093F5E" w:rsidDel="00416CEC">
            <w:rPr>
              <w:rFonts w:ascii="Calibri" w:eastAsia="Yu Mincho" w:hAnsi="Calibri" w:cs="Times New Roman"/>
              <w:lang w:val="en-GB"/>
            </w:rPr>
            <w:delText xml:space="preserve">to </w:delText>
          </w:r>
        </w:del>
      </w:ins>
      <w:r w:rsidR="001C0B5F" w:rsidRPr="00093F5E">
        <w:rPr>
          <w:lang w:val="en-GB"/>
        </w:rPr>
        <w:t>2008</w:t>
      </w:r>
      <w:ins w:id="950" w:author="Author">
        <w:r w:rsidR="00416CEC">
          <w:rPr>
            <w:lang w:val="en-GB"/>
          </w:rPr>
          <w:t xml:space="preserve"> to </w:t>
        </w:r>
      </w:ins>
      <w:del w:id="951" w:author="Author">
        <w:r w:rsidR="001C0B5F" w:rsidRPr="00093F5E" w:rsidDel="00416CEC">
          <w:rPr>
            <w:lang w:val="en-GB"/>
          </w:rPr>
          <w:delText>-</w:delText>
        </w:r>
      </w:del>
      <w:r w:rsidR="001C0B5F" w:rsidRPr="00093F5E">
        <w:rPr>
          <w:lang w:val="en-GB"/>
        </w:rPr>
        <w:t>2020</w:t>
      </w:r>
      <w:del w:id="952" w:author="Author">
        <w:r w:rsidR="001C0B5F" w:rsidRPr="00093F5E" w:rsidDel="00416CEC">
          <w:rPr>
            <w:lang w:val="en-GB"/>
          </w:rPr>
          <w:delText xml:space="preserve"> period</w:delText>
        </w:r>
      </w:del>
      <w:r w:rsidR="001C0B5F" w:rsidRPr="00093F5E">
        <w:rPr>
          <w:lang w:val="en-GB"/>
        </w:rPr>
        <w:t xml:space="preserve">, </w:t>
      </w:r>
      <w:r w:rsidR="003515FC" w:rsidRPr="00093F5E">
        <w:rPr>
          <w:lang w:val="en-GB"/>
        </w:rPr>
        <w:t xml:space="preserve">Indonesian provinces </w:t>
      </w:r>
      <w:r w:rsidR="001C0B5F" w:rsidRPr="00093F5E">
        <w:rPr>
          <w:lang w:val="en-GB"/>
        </w:rPr>
        <w:t>can be clustered</w:t>
      </w:r>
      <w:r w:rsidR="003515FC" w:rsidRPr="00093F5E">
        <w:rPr>
          <w:lang w:val="en-GB"/>
        </w:rPr>
        <w:t xml:space="preserve"> into three </w:t>
      </w:r>
      <w:r w:rsidR="001C0B5F" w:rsidRPr="00093F5E">
        <w:rPr>
          <w:lang w:val="en-GB"/>
        </w:rPr>
        <w:t xml:space="preserve">club </w:t>
      </w:r>
      <w:ins w:id="953" w:author="Author">
        <w:r w:rsidR="001C0B5F" w:rsidRPr="00093F5E">
          <w:rPr>
            <w:lang w:val="en-GB"/>
          </w:rPr>
          <w:t>convergences</w:t>
        </w:r>
      </w:ins>
      <w:del w:id="954" w:author="Author">
        <w:r w:rsidR="001C0B5F" w:rsidRPr="00093F5E">
          <w:rPr>
            <w:lang w:val="en-GB"/>
          </w:rPr>
          <w:delText>convergence</w:delText>
        </w:r>
      </w:del>
      <w:r w:rsidR="003515FC" w:rsidRPr="00093F5E">
        <w:rPr>
          <w:lang w:val="en-GB"/>
        </w:rPr>
        <w:t xml:space="preserve">. </w:t>
      </w:r>
      <w:r w:rsidR="009B3F47" w:rsidRPr="00093F5E">
        <w:rPr>
          <w:lang w:val="en-GB"/>
        </w:rPr>
        <w:t xml:space="preserve">The presence of club convergence from our </w:t>
      </w:r>
      <w:ins w:id="955" w:author="Author">
        <w:r w:rsidR="009B3F47" w:rsidRPr="00093F5E">
          <w:rPr>
            <w:lang w:val="en-GB"/>
          </w:rPr>
          <w:t>results</w:t>
        </w:r>
      </w:ins>
      <w:del w:id="956" w:author="Author">
        <w:r w:rsidR="009B3F47" w:rsidRPr="00093F5E">
          <w:rPr>
            <w:lang w:val="en-GB"/>
          </w:rPr>
          <w:delText>result</w:delText>
        </w:r>
      </w:del>
      <w:r w:rsidR="009B3F47" w:rsidRPr="00093F5E">
        <w:rPr>
          <w:lang w:val="en-GB"/>
        </w:rPr>
        <w:t xml:space="preserve"> is similar to the finding of </w:t>
      </w:r>
      <w:r w:rsidR="004C5458" w:rsidRPr="00093F5E">
        <w:rPr>
          <w:lang w:val="en-GB"/>
        </w:rPr>
        <w:fldChar w:fldCharType="begin"/>
      </w:r>
      <w:r w:rsidR="00BA7897" w:rsidRPr="00093F5E">
        <w:rPr>
          <w:lang w:val="en-GB"/>
        </w:rPr>
        <w:instrText xml:space="preserve"> ADDIN ZOTERO_ITEM CSL_CITATION {"citationID":"LGENxbW1","properties":{"formattedCitation":"(Neagu, 2020)","plainCitation":"(Neagu, 2020)","dontUpdate":true,"noteIndex":0},"citationItems":[{"id":372,"uris":["http://zotero.org/users/local/9Bu69DCL/items/267PF3Q2"],"uri":["http://zotero.org/users/local/9Bu69DCL/items/267PF3Q2"],"itemData":{"id":372,"type":"article-journal","container-title":"Studia Universitatis Vasile Goldiş, Arad-Seria Ştiinţe Economice","ISSN":"1584-2339","issue":"3","journalAbbreviation":"Studia Universitatis Vasile Goldiş, Arad-Seria Ştiinţe Economice","note":"publisher: Editura Universităţii Vasile Goldiş","page":"108-117","title":"Real Wage Convergence in Romania: Empirical Evidence Based on Club Converging","volume":"30","author":[{"family":"Neagu","given":"Olimpia"}],"issued":{"date-parts":[["2020"]]}}}],"schema":"https://github.com/citation-style-language/schema/raw/master/csl-citation.json"} </w:instrText>
      </w:r>
      <w:r w:rsidR="004C5458" w:rsidRPr="00093F5E">
        <w:rPr>
          <w:lang w:val="en-GB"/>
        </w:rPr>
        <w:fldChar w:fldCharType="separate"/>
      </w:r>
      <w:r w:rsidR="004C5458" w:rsidRPr="00093F5E">
        <w:rPr>
          <w:rFonts w:ascii="Calibri" w:hAnsi="Calibri" w:cs="Calibri"/>
          <w:lang w:val="en-GB"/>
        </w:rPr>
        <w:t>Neagu (2020)</w:t>
      </w:r>
      <w:r w:rsidR="004C5458" w:rsidRPr="00093F5E">
        <w:rPr>
          <w:lang w:val="en-GB"/>
        </w:rPr>
        <w:fldChar w:fldCharType="end"/>
      </w:r>
      <w:r w:rsidR="004C5458" w:rsidRPr="00093F5E">
        <w:rPr>
          <w:lang w:val="en-GB"/>
        </w:rPr>
        <w:t xml:space="preserve"> in the context of regional wage analysis in Romania.</w:t>
      </w:r>
    </w:p>
    <w:p w14:paraId="657805DC" w14:textId="77777777" w:rsidR="00886EAE" w:rsidRPr="00093F5E" w:rsidRDefault="00093F5E" w:rsidP="00575A0B">
      <w:pPr>
        <w:pStyle w:val="ListParagraph"/>
        <w:spacing w:after="0" w:line="360" w:lineRule="auto"/>
        <w:ind w:firstLine="720"/>
        <w:contextualSpacing w:val="0"/>
        <w:jc w:val="both"/>
        <w:rPr>
          <w:lang w:val="en-GB"/>
        </w:rPr>
      </w:pPr>
      <w:r w:rsidRPr="00093F5E">
        <w:rPr>
          <w:lang w:val="en-GB"/>
        </w:rPr>
        <w:t xml:space="preserve">In the second part, the results from the ordered logit model show that regional </w:t>
      </w:r>
      <w:r w:rsidR="00102B6A" w:rsidRPr="00093F5E">
        <w:rPr>
          <w:lang w:val="en-GB"/>
        </w:rPr>
        <w:t xml:space="preserve">characteristics related to </w:t>
      </w:r>
      <w:ins w:id="957" w:author="Author">
        <w:r w:rsidRPr="00093F5E">
          <w:rPr>
            <w:lang w:val="en-GB"/>
          </w:rPr>
          <w:t>labour</w:t>
        </w:r>
      </w:ins>
      <w:del w:id="958" w:author="Author">
        <w:r w:rsidRPr="00093F5E">
          <w:rPr>
            <w:lang w:val="en-GB"/>
          </w:rPr>
          <w:delText>labor</w:delText>
        </w:r>
      </w:del>
      <w:r w:rsidRPr="00093F5E">
        <w:rPr>
          <w:lang w:val="en-GB"/>
        </w:rPr>
        <w:t xml:space="preserve"> market conditions </w:t>
      </w:r>
      <w:r w:rsidR="00153953" w:rsidRPr="00093F5E">
        <w:rPr>
          <w:lang w:val="en-GB"/>
        </w:rPr>
        <w:t xml:space="preserve">largely </w:t>
      </w:r>
      <w:r w:rsidRPr="00093F5E">
        <w:rPr>
          <w:lang w:val="en-GB"/>
        </w:rPr>
        <w:t xml:space="preserve">explain the formation of club convergence in provincial wages. </w:t>
      </w:r>
      <w:del w:id="959" w:author="Author">
        <w:r w:rsidR="003515FC" w:rsidRPr="00093F5E">
          <w:rPr>
            <w:lang w:val="en-GB"/>
          </w:rPr>
          <w:delText xml:space="preserve">The </w:delText>
        </w:r>
      </w:del>
      <w:ins w:id="960" w:author="Author">
        <w:r w:rsidR="003515FC" w:rsidRPr="00093F5E">
          <w:rPr>
            <w:lang w:val="en-GB"/>
          </w:rPr>
          <w:t>Variables</w:t>
        </w:r>
      </w:ins>
      <w:del w:id="961" w:author="Author">
        <w:r w:rsidR="003515FC" w:rsidRPr="00093F5E">
          <w:rPr>
            <w:lang w:val="en-GB"/>
          </w:rPr>
          <w:delText>variables</w:delText>
        </w:r>
      </w:del>
      <w:r w:rsidR="003515FC" w:rsidRPr="00093F5E">
        <w:rPr>
          <w:lang w:val="en-GB"/>
        </w:rPr>
        <w:t xml:space="preserve"> such as </w:t>
      </w:r>
      <w:ins w:id="962" w:author="Author">
        <w:r w:rsidR="003515FC" w:rsidRPr="00093F5E">
          <w:rPr>
            <w:lang w:val="en-GB"/>
          </w:rPr>
          <w:t>manufacturing</w:t>
        </w:r>
      </w:ins>
      <w:del w:id="963" w:author="Author">
        <w:r w:rsidR="003515FC" w:rsidRPr="00093F5E">
          <w:rPr>
            <w:lang w:val="en-GB"/>
          </w:rPr>
          <w:delText>manufacture</w:delText>
        </w:r>
      </w:del>
      <w:r w:rsidR="003515FC" w:rsidRPr="00093F5E">
        <w:rPr>
          <w:lang w:val="en-GB"/>
        </w:rPr>
        <w:t xml:space="preserve"> employment share, </w:t>
      </w:r>
      <w:ins w:id="964" w:author="Author">
        <w:r w:rsidR="003515FC" w:rsidRPr="00093F5E">
          <w:rPr>
            <w:lang w:val="en-GB"/>
          </w:rPr>
          <w:t>investment-to-GDP</w:t>
        </w:r>
      </w:ins>
      <w:del w:id="965" w:author="Author">
        <w:r w:rsidR="003515FC" w:rsidRPr="00093F5E">
          <w:rPr>
            <w:lang w:val="en-GB"/>
          </w:rPr>
          <w:delText>investment</w:delText>
        </w:r>
        <w:r w:rsidR="00BF6189" w:rsidRPr="00093F5E">
          <w:rPr>
            <w:lang w:val="en-GB"/>
          </w:rPr>
          <w:delText xml:space="preserve"> to GDP</w:delText>
        </w:r>
      </w:del>
      <w:r w:rsidR="00BF6189" w:rsidRPr="00093F5E">
        <w:rPr>
          <w:lang w:val="en-GB"/>
        </w:rPr>
        <w:t xml:space="preserve"> ratio</w:t>
      </w:r>
      <w:r w:rsidR="003515FC" w:rsidRPr="00093F5E">
        <w:rPr>
          <w:lang w:val="en-GB"/>
        </w:rPr>
        <w:t xml:space="preserve">, </w:t>
      </w:r>
      <w:ins w:id="966" w:author="Author">
        <w:r w:rsidR="003515FC" w:rsidRPr="00093F5E">
          <w:rPr>
            <w:lang w:val="en-GB"/>
          </w:rPr>
          <w:t>labour</w:t>
        </w:r>
      </w:ins>
      <w:del w:id="967" w:author="Author">
        <w:r w:rsidR="003515FC" w:rsidRPr="00093F5E">
          <w:rPr>
            <w:lang w:val="en-GB"/>
          </w:rPr>
          <w:delText>labor</w:delText>
        </w:r>
      </w:del>
      <w:r w:rsidR="003515FC" w:rsidRPr="00093F5E">
        <w:rPr>
          <w:lang w:val="en-GB"/>
        </w:rPr>
        <w:t xml:space="preserve"> force participation</w:t>
      </w:r>
      <w:r w:rsidR="00904C72" w:rsidRPr="00093F5E">
        <w:rPr>
          <w:lang w:val="en-GB"/>
        </w:rPr>
        <w:t>,</w:t>
      </w:r>
      <w:r w:rsidR="009C3294" w:rsidRPr="00093F5E">
        <w:rPr>
          <w:lang w:val="en-GB"/>
        </w:rPr>
        <w:t xml:space="preserve"> and the initial condition of wage</w:t>
      </w:r>
      <w:r w:rsidR="003515FC" w:rsidRPr="00093F5E">
        <w:rPr>
          <w:lang w:val="en-GB"/>
        </w:rPr>
        <w:t xml:space="preserve"> </w:t>
      </w:r>
      <w:r w:rsidR="00BF6189" w:rsidRPr="00093F5E">
        <w:rPr>
          <w:lang w:val="en-GB"/>
        </w:rPr>
        <w:t>significantly influence the convergence club formation, while</w:t>
      </w:r>
      <w:r w:rsidR="003515FC" w:rsidRPr="00093F5E">
        <w:rPr>
          <w:lang w:val="en-GB"/>
        </w:rPr>
        <w:t xml:space="preserve"> </w:t>
      </w:r>
      <w:r w:rsidR="00153953" w:rsidRPr="00093F5E">
        <w:rPr>
          <w:lang w:val="en-GB"/>
        </w:rPr>
        <w:t>the size of the economy, or GDP,</w:t>
      </w:r>
      <w:r w:rsidR="00BF6189" w:rsidRPr="00093F5E">
        <w:rPr>
          <w:lang w:val="en-GB"/>
        </w:rPr>
        <w:t xml:space="preserve"> </w:t>
      </w:r>
      <w:ins w:id="968" w:author="Author">
        <w:r w:rsidR="000D75FC" w:rsidRPr="00093F5E">
          <w:rPr>
            <w:lang w:val="en-GB"/>
          </w:rPr>
          <w:t>exhibit</w:t>
        </w:r>
      </w:ins>
      <w:del w:id="969" w:author="Author">
        <w:r w:rsidR="000D75FC" w:rsidRPr="00093F5E">
          <w:rPr>
            <w:lang w:val="en-GB"/>
          </w:rPr>
          <w:delText>exhibits</w:delText>
        </w:r>
      </w:del>
      <w:r w:rsidR="003515FC" w:rsidRPr="00093F5E">
        <w:rPr>
          <w:lang w:val="en-GB"/>
        </w:rPr>
        <w:t xml:space="preserve"> insignificant</w:t>
      </w:r>
      <w:r w:rsidR="000D75FC" w:rsidRPr="00093F5E">
        <w:rPr>
          <w:lang w:val="en-GB"/>
        </w:rPr>
        <w:t xml:space="preserve"> effe</w:t>
      </w:r>
      <w:r w:rsidR="00213D4A" w:rsidRPr="00093F5E">
        <w:rPr>
          <w:lang w:val="en-GB"/>
        </w:rPr>
        <w:t>ct</w:t>
      </w:r>
      <w:r w:rsidR="000D75FC" w:rsidRPr="00093F5E">
        <w:rPr>
          <w:lang w:val="en-GB"/>
        </w:rPr>
        <w:t>s</w:t>
      </w:r>
      <w:r w:rsidR="00BF6189" w:rsidRPr="00093F5E">
        <w:rPr>
          <w:lang w:val="en-GB"/>
        </w:rPr>
        <w:t>.</w:t>
      </w:r>
      <w:r w:rsidR="0027131A" w:rsidRPr="00093F5E">
        <w:rPr>
          <w:lang w:val="en-GB"/>
        </w:rPr>
        <w:t xml:space="preserve"> </w:t>
      </w:r>
      <w:commentRangeStart w:id="970"/>
      <w:commentRangeStart w:id="971"/>
      <w:r w:rsidR="00DF2F15" w:rsidRPr="00093F5E">
        <w:rPr>
          <w:lang w:val="en-GB"/>
        </w:rPr>
        <w:t xml:space="preserve">Our findings are </w:t>
      </w:r>
      <w:del w:id="972" w:author="Author">
        <w:r w:rsidR="00DF2F15" w:rsidRPr="00093F5E" w:rsidDel="000D0615">
          <w:rPr>
            <w:lang w:val="en-GB"/>
          </w:rPr>
          <w:delText xml:space="preserve">not only </w:delText>
        </w:r>
      </w:del>
      <w:r w:rsidR="00DF2F15" w:rsidRPr="00093F5E">
        <w:rPr>
          <w:lang w:val="en-GB"/>
        </w:rPr>
        <w:t>compatible with the theoretical underpinnings of the convergence concept</w:t>
      </w:r>
      <w:del w:id="973" w:author="Author">
        <w:r w:rsidR="00DF2F15" w:rsidRPr="00093F5E" w:rsidDel="0032329F">
          <w:rPr>
            <w:lang w:val="en-GB"/>
          </w:rPr>
          <w:delText>,</w:delText>
        </w:r>
      </w:del>
      <w:r w:rsidR="00DF2F15" w:rsidRPr="00093F5E">
        <w:rPr>
          <w:lang w:val="en-GB"/>
        </w:rPr>
        <w:t xml:space="preserve"> </w:t>
      </w:r>
      <w:del w:id="974" w:author="Author">
        <w:r w:rsidR="00DF2F15" w:rsidRPr="00093F5E" w:rsidDel="0032329F">
          <w:rPr>
            <w:lang w:val="en-GB"/>
          </w:rPr>
          <w:delText>but they are also</w:delText>
        </w:r>
      </w:del>
      <w:ins w:id="975" w:author="Author">
        <w:r w:rsidR="0032329F">
          <w:rPr>
            <w:lang w:val="en-GB"/>
          </w:rPr>
          <w:t>and</w:t>
        </w:r>
      </w:ins>
      <w:r w:rsidR="00DF2F15" w:rsidRPr="00093F5E">
        <w:rPr>
          <w:lang w:val="en-GB"/>
        </w:rPr>
        <w:t xml:space="preserve"> comparable to </w:t>
      </w:r>
      <w:del w:id="976" w:author="Author">
        <w:r w:rsidR="0044023B" w:rsidRPr="00093F5E">
          <w:rPr>
            <w:lang w:val="en-GB"/>
          </w:rPr>
          <w:delText>the</w:delText>
        </w:r>
        <w:r w:rsidR="00FA2F6B" w:rsidRPr="00093F5E">
          <w:rPr>
            <w:lang w:val="en-GB"/>
          </w:rPr>
          <w:delText xml:space="preserve"> </w:delText>
        </w:r>
      </w:del>
      <w:r w:rsidR="00FA2F6B" w:rsidRPr="00093F5E">
        <w:rPr>
          <w:lang w:val="en-GB"/>
        </w:rPr>
        <w:t>previous</w:t>
      </w:r>
      <w:r w:rsidR="00DF2F15" w:rsidRPr="00093F5E">
        <w:rPr>
          <w:lang w:val="en-GB"/>
        </w:rPr>
        <w:t xml:space="preserve"> club convergence investigations</w:t>
      </w:r>
      <w:r w:rsidR="0044023B" w:rsidRPr="00093F5E">
        <w:rPr>
          <w:lang w:val="en-GB"/>
        </w:rPr>
        <w:t xml:space="preserve"> </w:t>
      </w:r>
      <w:r w:rsidR="0027131A" w:rsidRPr="00093F5E">
        <w:rPr>
          <w:lang w:val="en-GB"/>
        </w:rPr>
        <w:fldChar w:fldCharType="begin"/>
      </w:r>
      <w:r w:rsidR="00BA7897" w:rsidRPr="00093F5E">
        <w:rPr>
          <w:lang w:val="en-GB"/>
        </w:rPr>
        <w:instrText xml:space="preserve"> ADDIN ZOTERO_ITEM CSL_CITATION {"citationID":"kPAi6fJU","properties":{"formattedCitation":"(Bartkowska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27131A" w:rsidRPr="00093F5E">
        <w:rPr>
          <w:lang w:val="en-GB"/>
        </w:rPr>
        <w:fldChar w:fldCharType="separate"/>
      </w:r>
      <w:r w:rsidR="0027131A" w:rsidRPr="00093F5E">
        <w:rPr>
          <w:rFonts w:ascii="Calibri" w:hAnsi="Calibri" w:cs="Calibri"/>
          <w:lang w:val="en-GB"/>
        </w:rPr>
        <w:t>(Bartkowska &amp; Riedl, 2012; Cutrini, 2019; Von Lyncker &amp; Thoennessen, 2017)</w:t>
      </w:r>
      <w:r w:rsidR="0027131A" w:rsidRPr="00093F5E">
        <w:rPr>
          <w:lang w:val="en-GB"/>
        </w:rPr>
        <w:fldChar w:fldCharType="end"/>
      </w:r>
      <w:r w:rsidR="0027131A" w:rsidRPr="00093F5E">
        <w:rPr>
          <w:lang w:val="en-GB"/>
        </w:rPr>
        <w:t>.</w:t>
      </w:r>
      <w:commentRangeEnd w:id="970"/>
      <w:r w:rsidR="0032329F">
        <w:rPr>
          <w:rStyle w:val="CommentReference"/>
        </w:rPr>
        <w:commentReference w:id="970"/>
      </w:r>
      <w:commentRangeEnd w:id="971"/>
      <w:r w:rsidR="003D5411">
        <w:rPr>
          <w:rStyle w:val="CommentReference"/>
        </w:rPr>
        <w:commentReference w:id="971"/>
      </w:r>
    </w:p>
    <w:p w14:paraId="4885AAB4" w14:textId="77777777" w:rsidR="00D85A56" w:rsidRPr="00093F5E" w:rsidRDefault="00093F5E" w:rsidP="00D85A56">
      <w:pPr>
        <w:spacing w:after="0" w:line="360" w:lineRule="auto"/>
        <w:ind w:left="720" w:rightChars="1" w:right="2" w:firstLine="720"/>
        <w:jc w:val="both"/>
        <w:rPr>
          <w:lang w:val="en-GB"/>
        </w:rPr>
      </w:pPr>
      <w:r w:rsidRPr="00093F5E">
        <w:rPr>
          <w:lang w:val="en-GB"/>
        </w:rPr>
        <w:t>Taken together</w:t>
      </w:r>
      <w:ins w:id="977" w:author="Author">
        <w:r w:rsidR="002A0D28">
          <w:rPr>
            <w:lang w:val="en-GB"/>
          </w:rPr>
          <w:t>:</w:t>
        </w:r>
      </w:ins>
      <w:del w:id="978" w:author="Author">
        <w:r w:rsidRPr="00093F5E" w:rsidDel="002A0D28">
          <w:rPr>
            <w:lang w:val="en-GB"/>
          </w:rPr>
          <w:delText>,</w:delText>
        </w:r>
      </w:del>
      <w:r w:rsidRPr="00093F5E">
        <w:rPr>
          <w:lang w:val="en-GB"/>
        </w:rPr>
        <w:t xml:space="preserve"> our results suggest four key points </w:t>
      </w:r>
      <w:r w:rsidR="001C1872" w:rsidRPr="00093F5E">
        <w:rPr>
          <w:lang w:val="en-GB"/>
        </w:rPr>
        <w:t>concerning</w:t>
      </w:r>
      <w:r w:rsidRPr="00093F5E">
        <w:rPr>
          <w:lang w:val="en-GB"/>
        </w:rPr>
        <w:t xml:space="preserve"> policy implication</w:t>
      </w:r>
      <w:r w:rsidR="001C1872" w:rsidRPr="00093F5E">
        <w:rPr>
          <w:lang w:val="en-GB"/>
        </w:rPr>
        <w:t>s</w:t>
      </w:r>
      <w:r w:rsidRPr="00093F5E">
        <w:rPr>
          <w:lang w:val="en-GB"/>
        </w:rPr>
        <w:t xml:space="preserve"> </w:t>
      </w:r>
      <w:ins w:id="979" w:author="Author">
        <w:r w:rsidRPr="00093F5E">
          <w:rPr>
            <w:lang w:val="en-GB"/>
          </w:rPr>
          <w:t>for</w:t>
        </w:r>
      </w:ins>
      <w:del w:id="980" w:author="Author">
        <w:r w:rsidRPr="00093F5E">
          <w:rPr>
            <w:lang w:val="en-GB"/>
          </w:rPr>
          <w:delText>in</w:delText>
        </w:r>
      </w:del>
      <w:r w:rsidRPr="00093F5E">
        <w:rPr>
          <w:lang w:val="en-GB"/>
        </w:rPr>
        <w:t xml:space="preserve"> reducing wage disparity across Indonesian provinces. First, it is imperative to promote the development </w:t>
      </w:r>
      <w:r w:rsidR="00B026AB" w:rsidRPr="00093F5E">
        <w:rPr>
          <w:lang w:val="en-GB"/>
        </w:rPr>
        <w:t xml:space="preserve">of </w:t>
      </w:r>
      <w:r w:rsidRPr="00093F5E">
        <w:rPr>
          <w:lang w:val="en-GB"/>
        </w:rPr>
        <w:t xml:space="preserve">manufacturing industries </w:t>
      </w:r>
      <w:ins w:id="981" w:author="Author">
        <w:r w:rsidRPr="00093F5E">
          <w:rPr>
            <w:lang w:val="en-GB"/>
          </w:rPr>
          <w:t>in</w:t>
        </w:r>
      </w:ins>
      <w:del w:id="982" w:author="Author">
        <w:r w:rsidRPr="00093F5E">
          <w:rPr>
            <w:lang w:val="en-GB"/>
          </w:rPr>
          <w:delText>throughout</w:delText>
        </w:r>
      </w:del>
      <w:r w:rsidRPr="00093F5E">
        <w:rPr>
          <w:lang w:val="en-GB"/>
        </w:rPr>
        <w:t xml:space="preserve"> all provinces. Manufacturing sectors would attract skill</w:t>
      </w:r>
      <w:r w:rsidR="00E31921" w:rsidRPr="00093F5E">
        <w:rPr>
          <w:lang w:val="en-GB"/>
        </w:rPr>
        <w:t>ed</w:t>
      </w:r>
      <w:r w:rsidRPr="00093F5E">
        <w:rPr>
          <w:lang w:val="en-GB"/>
        </w:rPr>
        <w:t xml:space="preserve"> workers from different places and </w:t>
      </w:r>
      <w:del w:id="983" w:author="Author">
        <w:r w:rsidRPr="00093F5E" w:rsidDel="002A0D28">
          <w:rPr>
            <w:lang w:val="en-GB"/>
          </w:rPr>
          <w:delText xml:space="preserve">could </w:delText>
        </w:r>
      </w:del>
      <w:r w:rsidRPr="00093F5E">
        <w:rPr>
          <w:lang w:val="en-GB"/>
        </w:rPr>
        <w:t xml:space="preserve">bring positive technical spillovers to local workers. </w:t>
      </w:r>
      <w:r w:rsidR="001C1872" w:rsidRPr="00093F5E">
        <w:rPr>
          <w:lang w:val="en-GB"/>
        </w:rPr>
        <w:t>In turn, this would create a trickle-down effect that tends to help reduce wage disparity, as in the case of India</w:t>
      </w:r>
      <w:r w:rsidRPr="00093F5E">
        <w:rPr>
          <w:lang w:val="en-GB"/>
        </w:rPr>
        <w:t xml:space="preserve"> </w:t>
      </w:r>
      <w:r w:rsidRPr="00093F5E">
        <w:rPr>
          <w:lang w:val="en-GB"/>
        </w:rPr>
        <w:fldChar w:fldCharType="begin"/>
      </w:r>
      <w:r w:rsidRPr="00093F5E">
        <w:rPr>
          <w:lang w:val="en-GB"/>
        </w:rPr>
        <w:instrText xml:space="preserve"> ADDIN ZOTERO_ITEM CSL_CITATION {"citationID":"DQiIgg2A","properties":{"formattedCitation":"(Jain, 2018)","plainCitation":"(Jain, 2018)","noteIndex":0},"citationItems":[{"id":368,"uris":["http://zotero.org/users/local/9Bu69DCL/items/DIEKW5V7"],"uri":["http://zotero.org/users/local/9Bu69DCL/items/DIEKW5V7"],"itemData":{"id":368,"type":"article-journal","container-title":"The Indian Journal of Labour Economics","ISSN":"0019-5308","issue":"2","journalAbbreviation":"The Indian Journal of Labour Economics","note":"publisher: Springer","page":"299-320","title":"Technological Change, Skill Supply and Wage Distribution: Comparison of High-Technology and Low-Technology Industries in India","volume":"61","author":[{"family":"Jain","given":"Hansa"}],"issued":{"date-parts":[["2018"]]}}}],"schema":"https://github.com/citation-style-language/schema/raw/master/csl-citation.json"} </w:instrText>
      </w:r>
      <w:r w:rsidRPr="00093F5E">
        <w:rPr>
          <w:lang w:val="en-GB"/>
        </w:rPr>
        <w:fldChar w:fldCharType="separate"/>
      </w:r>
      <w:r w:rsidRPr="00093F5E">
        <w:rPr>
          <w:rFonts w:ascii="Calibri" w:hAnsi="Calibri" w:cs="Calibri"/>
          <w:lang w:val="en-GB"/>
        </w:rPr>
        <w:t>(Jain, 2018)</w:t>
      </w:r>
      <w:r w:rsidRPr="00093F5E">
        <w:rPr>
          <w:lang w:val="en-GB"/>
        </w:rPr>
        <w:fldChar w:fldCharType="end"/>
      </w:r>
      <w:r w:rsidRPr="00093F5E">
        <w:rPr>
          <w:lang w:val="en-GB"/>
        </w:rPr>
        <w:t>. Second, boosting investment is equally important, not to mention attracting inward FDI. Technology spillovers and demand creation effects brought by FDI firms would positively influence the productivity of local firms and workers, leading to improved wage level</w:t>
      </w:r>
      <w:r w:rsidR="009C3CA6" w:rsidRPr="00093F5E">
        <w:rPr>
          <w:lang w:val="en-GB"/>
        </w:rPr>
        <w:t>s</w:t>
      </w:r>
      <w:r w:rsidRPr="00093F5E">
        <w:rPr>
          <w:lang w:val="en-GB"/>
        </w:rPr>
        <w:t xml:space="preserve">. Third, reducing wage differentials across regions requires convergence in education. </w:t>
      </w:r>
      <w:r w:rsidR="009C70AE" w:rsidRPr="00093F5E">
        <w:rPr>
          <w:lang w:val="en-GB"/>
        </w:rPr>
        <w:t xml:space="preserve">Therefore, improving education quality in less developed regions should become a priority and promote </w:t>
      </w:r>
      <w:ins w:id="984" w:author="Author">
        <w:r w:rsidR="009C70AE" w:rsidRPr="00093F5E">
          <w:rPr>
            <w:lang w:val="en-GB"/>
          </w:rPr>
          <w:t>industrialisation</w:t>
        </w:r>
      </w:ins>
      <w:del w:id="985" w:author="Author">
        <w:r w:rsidR="009C70AE" w:rsidRPr="00093F5E">
          <w:rPr>
            <w:lang w:val="en-GB"/>
          </w:rPr>
          <w:delText>industrialization</w:delText>
        </w:r>
      </w:del>
      <w:r w:rsidR="009C70AE" w:rsidRPr="00093F5E">
        <w:rPr>
          <w:lang w:val="en-GB"/>
        </w:rPr>
        <w:t xml:space="preserve"> and investment to guarantee the provision of educated </w:t>
      </w:r>
      <w:ins w:id="986" w:author="Author">
        <w:r w:rsidR="009C70AE" w:rsidRPr="00093F5E">
          <w:rPr>
            <w:lang w:val="en-GB"/>
          </w:rPr>
          <w:t>labour</w:t>
        </w:r>
      </w:ins>
      <w:del w:id="987" w:author="Author">
        <w:r w:rsidR="009C70AE" w:rsidRPr="00093F5E">
          <w:rPr>
            <w:lang w:val="en-GB"/>
          </w:rPr>
          <w:delText>labor</w:delText>
        </w:r>
      </w:del>
      <w:r w:rsidR="009C70AE" w:rsidRPr="00093F5E">
        <w:rPr>
          <w:lang w:val="en-GB"/>
        </w:rPr>
        <w:t xml:space="preserve"> and skilled workers.</w:t>
      </w:r>
      <w:r w:rsidRPr="00093F5E">
        <w:rPr>
          <w:lang w:val="en-GB"/>
        </w:rPr>
        <w:t xml:space="preserve"> </w:t>
      </w:r>
      <w:r w:rsidR="00C576A2" w:rsidRPr="00093F5E">
        <w:rPr>
          <w:lang w:val="en-GB"/>
        </w:rPr>
        <w:t xml:space="preserve">Finally, the Indonesian government needs, both national and </w:t>
      </w:r>
      <w:ins w:id="988" w:author="Author">
        <w:r w:rsidR="00C576A2" w:rsidRPr="00093F5E">
          <w:rPr>
            <w:lang w:val="en-GB"/>
          </w:rPr>
          <w:t>local</w:t>
        </w:r>
      </w:ins>
      <w:del w:id="989" w:author="Author">
        <w:r w:rsidR="00C576A2" w:rsidRPr="00093F5E">
          <w:rPr>
            <w:lang w:val="en-GB"/>
          </w:rPr>
          <w:delText>locals</w:delText>
        </w:r>
      </w:del>
      <w:r w:rsidR="00C576A2" w:rsidRPr="00093F5E">
        <w:rPr>
          <w:lang w:val="en-GB"/>
        </w:rPr>
        <w:t xml:space="preserve">, to continue enhancing healthy competition in the regional </w:t>
      </w:r>
      <w:ins w:id="990" w:author="Author">
        <w:r w:rsidR="00C576A2" w:rsidRPr="00093F5E">
          <w:rPr>
            <w:lang w:val="en-GB"/>
          </w:rPr>
          <w:t>labour</w:t>
        </w:r>
      </w:ins>
      <w:del w:id="991" w:author="Author">
        <w:r w:rsidR="00C576A2" w:rsidRPr="00093F5E">
          <w:rPr>
            <w:lang w:val="en-GB"/>
          </w:rPr>
          <w:delText>labor</w:delText>
        </w:r>
      </w:del>
      <w:r w:rsidR="00C576A2" w:rsidRPr="00093F5E">
        <w:rPr>
          <w:lang w:val="en-GB"/>
        </w:rPr>
        <w:t xml:space="preserve"> market to promote efficiency in resource allocation across regions.</w:t>
      </w:r>
    </w:p>
    <w:p w14:paraId="4AF296CE" w14:textId="77777777" w:rsidR="00183DD0" w:rsidRPr="00093F5E" w:rsidRDefault="00DC367F" w:rsidP="00D85A56">
      <w:pPr>
        <w:spacing w:after="0" w:line="360" w:lineRule="auto"/>
        <w:ind w:left="720" w:rightChars="1" w:right="2" w:firstLine="720"/>
        <w:jc w:val="both"/>
        <w:rPr>
          <w:lang w:val="en-GB"/>
        </w:rPr>
        <w:sectPr w:rsidR="00183DD0" w:rsidRPr="00093F5E">
          <w:pgSz w:w="12240" w:h="15840"/>
          <w:pgMar w:top="1440" w:right="1440" w:bottom="1440" w:left="1440" w:header="720" w:footer="720" w:gutter="0"/>
          <w:cols w:space="720"/>
          <w:docGrid w:linePitch="360"/>
        </w:sectPr>
      </w:pPr>
      <w:ins w:id="992" w:author="Author">
        <w:r>
          <w:rPr>
            <w:lang w:val="en-GB"/>
          </w:rPr>
          <w:t>H</w:t>
        </w:r>
        <w:r w:rsidRPr="00093F5E">
          <w:rPr>
            <w:lang w:val="en-GB"/>
          </w:rPr>
          <w:t xml:space="preserve">owever, </w:t>
        </w:r>
        <w:r>
          <w:rPr>
            <w:lang w:val="en-GB"/>
          </w:rPr>
          <w:t xml:space="preserve">one </w:t>
        </w:r>
      </w:ins>
      <w:del w:id="993" w:author="Author">
        <w:r w:rsidR="00093F5E" w:rsidRPr="00093F5E" w:rsidDel="00DC367F">
          <w:rPr>
            <w:lang w:val="en-GB"/>
          </w:rPr>
          <w:delText xml:space="preserve">One </w:delText>
        </w:r>
      </w:del>
      <w:r w:rsidR="00093F5E" w:rsidRPr="00093F5E">
        <w:rPr>
          <w:lang w:val="en-GB"/>
        </w:rPr>
        <w:t>limitation of t</w:t>
      </w:r>
      <w:r w:rsidR="00CE417D" w:rsidRPr="00093F5E">
        <w:rPr>
          <w:lang w:val="en-GB"/>
        </w:rPr>
        <w:t>his study</w:t>
      </w:r>
      <w:del w:id="994" w:author="Author">
        <w:r w:rsidR="00CE417D" w:rsidRPr="00093F5E" w:rsidDel="00DC367F">
          <w:rPr>
            <w:lang w:val="en-GB"/>
          </w:rPr>
          <w:delText>,</w:delText>
        </w:r>
      </w:del>
      <w:r w:rsidR="00CE417D" w:rsidRPr="00093F5E">
        <w:rPr>
          <w:lang w:val="en-GB"/>
        </w:rPr>
        <w:t xml:space="preserve"> </w:t>
      </w:r>
      <w:del w:id="995" w:author="Author">
        <w:r w:rsidR="00CE417D" w:rsidRPr="00093F5E" w:rsidDel="00DC367F">
          <w:rPr>
            <w:lang w:val="en-GB"/>
          </w:rPr>
          <w:delText>however,</w:delText>
        </w:r>
        <w:r w:rsidR="005A0EE7" w:rsidRPr="00093F5E" w:rsidDel="00DC367F">
          <w:rPr>
            <w:lang w:val="en-GB"/>
          </w:rPr>
          <w:delText xml:space="preserve"> </w:delText>
        </w:r>
      </w:del>
      <w:r w:rsidR="00093F5E" w:rsidRPr="00093F5E">
        <w:rPr>
          <w:lang w:val="en-GB"/>
        </w:rPr>
        <w:t>is the r</w:t>
      </w:r>
      <w:r w:rsidR="009C70AE" w:rsidRPr="00093F5E">
        <w:rPr>
          <w:lang w:val="en-GB"/>
        </w:rPr>
        <w:t xml:space="preserve">elatively </w:t>
      </w:r>
      <w:r w:rsidR="00093F5E" w:rsidRPr="00093F5E">
        <w:rPr>
          <w:lang w:val="en-GB"/>
        </w:rPr>
        <w:t xml:space="preserve">short </w:t>
      </w:r>
      <w:r w:rsidR="00CE417D" w:rsidRPr="00093F5E">
        <w:rPr>
          <w:lang w:val="en-GB"/>
        </w:rPr>
        <w:t xml:space="preserve">observation timeframe </w:t>
      </w:r>
      <w:ins w:id="996" w:author="Author">
        <w:r w:rsidR="00093F5E" w:rsidRPr="00093F5E">
          <w:rPr>
            <w:rFonts w:ascii="Calibri" w:eastAsia="Yu Mincho" w:hAnsi="Calibri" w:cs="Times New Roman"/>
            <w:lang w:val="en-GB"/>
          </w:rPr>
          <w:t xml:space="preserve">used </w:t>
        </w:r>
      </w:ins>
      <w:r w:rsidR="00093F5E" w:rsidRPr="00093F5E">
        <w:rPr>
          <w:rFonts w:ascii="Calibri" w:eastAsia="Yu Mincho" w:hAnsi="Calibri" w:cs="Times New Roman"/>
          <w:lang w:val="en-GB"/>
        </w:rPr>
        <w:t xml:space="preserve">to study </w:t>
      </w:r>
      <w:r w:rsidR="00F6413A" w:rsidRPr="00093F5E">
        <w:rPr>
          <w:lang w:val="en-GB"/>
        </w:rPr>
        <w:t>wage convergence.</w:t>
      </w:r>
      <w:r w:rsidR="00222370" w:rsidRPr="00093F5E">
        <w:rPr>
          <w:lang w:val="en-GB"/>
        </w:rPr>
        <w:t xml:space="preserve"> This </w:t>
      </w:r>
      <w:commentRangeStart w:id="997"/>
      <w:commentRangeStart w:id="998"/>
      <w:r w:rsidR="00222370" w:rsidRPr="00093F5E">
        <w:rPr>
          <w:lang w:val="en-GB"/>
        </w:rPr>
        <w:t xml:space="preserve">may </w:t>
      </w:r>
      <w:del w:id="999" w:author="Author">
        <w:r w:rsidR="00222370" w:rsidRPr="00093F5E" w:rsidDel="00F62896">
          <w:rPr>
            <w:lang w:val="en-GB"/>
          </w:rPr>
          <w:delText xml:space="preserve">have an </w:delText>
        </w:r>
      </w:del>
      <w:r w:rsidR="00222370" w:rsidRPr="00093F5E">
        <w:rPr>
          <w:lang w:val="en-GB"/>
        </w:rPr>
        <w:t xml:space="preserve">impact </w:t>
      </w:r>
      <w:del w:id="1000" w:author="Author">
        <w:r w:rsidR="00222370" w:rsidRPr="00093F5E" w:rsidDel="00F62896">
          <w:rPr>
            <w:lang w:val="en-GB"/>
          </w:rPr>
          <w:delText xml:space="preserve">on </w:delText>
        </w:r>
      </w:del>
      <w:r w:rsidR="00222370" w:rsidRPr="00093F5E">
        <w:rPr>
          <w:lang w:val="en-GB"/>
        </w:rPr>
        <w:t xml:space="preserve">the </w:t>
      </w:r>
      <w:commentRangeEnd w:id="997"/>
      <w:r w:rsidR="00F62896">
        <w:rPr>
          <w:rStyle w:val="CommentReference"/>
        </w:rPr>
        <w:commentReference w:id="997"/>
      </w:r>
      <w:commentRangeEnd w:id="998"/>
      <w:r w:rsidR="00AE7D61">
        <w:rPr>
          <w:rStyle w:val="CommentReference"/>
        </w:rPr>
        <w:commentReference w:id="998"/>
      </w:r>
      <w:r w:rsidR="00222370" w:rsidRPr="00093F5E">
        <w:rPr>
          <w:lang w:val="en-GB"/>
        </w:rPr>
        <w:t xml:space="preserve">estimation of club convergence, as the power of the log </w:t>
      </w:r>
      <w:r w:rsidR="00222370" w:rsidRPr="00093F5E">
        <w:rPr>
          <w:i/>
          <w:iCs/>
          <w:lang w:val="en-GB"/>
        </w:rPr>
        <w:t>t</w:t>
      </w:r>
      <w:r w:rsidR="0055597E" w:rsidRPr="00093F5E">
        <w:rPr>
          <w:lang w:val="en-GB"/>
        </w:rPr>
        <w:t>-</w:t>
      </w:r>
      <w:r w:rsidR="00222370" w:rsidRPr="00093F5E">
        <w:rPr>
          <w:lang w:val="en-GB"/>
        </w:rPr>
        <w:t xml:space="preserve">test </w:t>
      </w:r>
      <w:ins w:id="1001" w:author="Author">
        <w:r w:rsidR="00222370" w:rsidRPr="00093F5E">
          <w:rPr>
            <w:lang w:val="en-GB"/>
          </w:rPr>
          <w:t>decreases</w:t>
        </w:r>
      </w:ins>
      <w:del w:id="1002" w:author="Author">
        <w:r w:rsidR="00222370" w:rsidRPr="00093F5E">
          <w:rPr>
            <w:lang w:val="en-GB"/>
          </w:rPr>
          <w:delText>falls</w:delText>
        </w:r>
      </w:del>
      <w:r w:rsidR="00222370" w:rsidRPr="00093F5E">
        <w:rPr>
          <w:lang w:val="en-GB"/>
        </w:rPr>
        <w:t xml:space="preserve"> as the time dimension shortens</w:t>
      </w:r>
      <w:r w:rsidR="00F6413A" w:rsidRPr="00093F5E">
        <w:rPr>
          <w:lang w:val="en-GB"/>
        </w:rPr>
        <w:t xml:space="preserve"> </w:t>
      </w:r>
      <w:r w:rsidR="00F6413A" w:rsidRPr="00093F5E">
        <w:rPr>
          <w:lang w:val="en-GB"/>
        </w:rPr>
        <w:fldChar w:fldCharType="begin"/>
      </w:r>
      <w:r w:rsidR="00222370" w:rsidRPr="00093F5E">
        <w:rPr>
          <w:lang w:val="en-GB"/>
        </w:rPr>
        <w:instrText xml:space="preserve"> ADDIN ZOTERO_ITEM CSL_CITATION {"citationID":"ZTpLilRy","properties":{"formattedCitation":"(Phillips &amp; Sul, 2007, 2009; Von Lyncker &amp; Thoennessen, 2017)","plainCitation":"(Phillips &amp; Sul, 2007, 2009; Von Lyncker &amp; Thoennessen, 2017)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F6413A" w:rsidRPr="00093F5E">
        <w:rPr>
          <w:lang w:val="en-GB"/>
        </w:rPr>
        <w:fldChar w:fldCharType="separate"/>
      </w:r>
      <w:r w:rsidR="00222370" w:rsidRPr="00093F5E">
        <w:rPr>
          <w:rFonts w:ascii="Calibri" w:hAnsi="Calibri" w:cs="Calibri"/>
          <w:lang w:val="en-GB"/>
        </w:rPr>
        <w:t>(Phillips &amp; Sul, 2007, 2009; Von Lyncker &amp; Thoennessen, 2017)</w:t>
      </w:r>
      <w:r w:rsidR="00F6413A" w:rsidRPr="00093F5E">
        <w:rPr>
          <w:lang w:val="en-GB"/>
        </w:rPr>
        <w:fldChar w:fldCharType="end"/>
      </w:r>
      <w:r w:rsidR="00222370" w:rsidRPr="00093F5E">
        <w:rPr>
          <w:lang w:val="en-GB"/>
        </w:rPr>
        <w:t xml:space="preserve">. </w:t>
      </w:r>
      <w:r w:rsidR="00D96E18" w:rsidRPr="00093F5E">
        <w:rPr>
          <w:lang w:val="en-GB"/>
        </w:rPr>
        <w:t>Furthermore, based on the geographical distribution of the clubs</w:t>
      </w:r>
      <w:r w:rsidR="00093F5E" w:rsidRPr="00093F5E">
        <w:rPr>
          <w:lang w:val="en-GB"/>
        </w:rPr>
        <w:t xml:space="preserve">, </w:t>
      </w:r>
      <w:r w:rsidR="00391570" w:rsidRPr="00093F5E">
        <w:rPr>
          <w:lang w:val="en-GB"/>
        </w:rPr>
        <w:t>one is</w:t>
      </w:r>
      <w:r w:rsidR="00093F5E" w:rsidRPr="00093F5E">
        <w:rPr>
          <w:lang w:val="en-GB"/>
        </w:rPr>
        <w:t xml:space="preserve"> tempted to conclude that real </w:t>
      </w:r>
      <w:ins w:id="1003" w:author="Author">
        <w:r w:rsidR="00093F5E" w:rsidRPr="00093F5E">
          <w:rPr>
            <w:lang w:val="en-GB"/>
          </w:rPr>
          <w:t>wages</w:t>
        </w:r>
      </w:ins>
      <w:del w:id="1004" w:author="Author">
        <w:r w:rsidR="00093F5E" w:rsidRPr="00093F5E">
          <w:rPr>
            <w:lang w:val="en-GB"/>
          </w:rPr>
          <w:delText>wage</w:delText>
        </w:r>
      </w:del>
      <w:r w:rsidR="00093F5E" w:rsidRPr="00093F5E">
        <w:rPr>
          <w:lang w:val="en-GB"/>
        </w:rPr>
        <w:t xml:space="preserve"> in Sumatra </w:t>
      </w:r>
      <w:ins w:id="1005" w:author="Author">
        <w:r w:rsidR="00093F5E" w:rsidRPr="00093F5E">
          <w:rPr>
            <w:lang w:val="en-GB"/>
          </w:rPr>
          <w:t>Island</w:t>
        </w:r>
      </w:ins>
      <w:del w:id="1006" w:author="Author">
        <w:r w:rsidR="00093F5E" w:rsidRPr="00093F5E">
          <w:rPr>
            <w:lang w:val="en-GB"/>
          </w:rPr>
          <w:delText>island</w:delText>
        </w:r>
      </w:del>
      <w:r w:rsidR="00093F5E" w:rsidRPr="00093F5E">
        <w:rPr>
          <w:lang w:val="en-GB"/>
        </w:rPr>
        <w:t xml:space="preserve"> converge</w:t>
      </w:r>
      <w:r w:rsidR="00391570" w:rsidRPr="00093F5E">
        <w:rPr>
          <w:lang w:val="en-GB"/>
        </w:rPr>
        <w:t xml:space="preserve"> perfectly to club 3, except </w:t>
      </w:r>
      <w:ins w:id="1007" w:author="Author">
        <w:r w:rsidR="00093F5E" w:rsidRPr="00093F5E">
          <w:rPr>
            <w:rFonts w:ascii="Calibri" w:eastAsia="Yu Mincho" w:hAnsi="Calibri" w:cs="Times New Roman"/>
            <w:lang w:val="en-GB"/>
          </w:rPr>
          <w:t xml:space="preserve">for the </w:t>
        </w:r>
      </w:ins>
      <w:r w:rsidR="00093F5E" w:rsidRPr="00093F5E">
        <w:rPr>
          <w:rFonts w:ascii="Calibri" w:eastAsia="Yu Mincho" w:hAnsi="Calibri" w:cs="Times New Roman"/>
          <w:lang w:val="en-GB"/>
        </w:rPr>
        <w:t xml:space="preserve">Riau </w:t>
      </w:r>
      <w:ins w:id="1008" w:author="Author">
        <w:r w:rsidR="00391570" w:rsidRPr="00093F5E">
          <w:rPr>
            <w:lang w:val="en-GB"/>
          </w:rPr>
          <w:t>Islands</w:t>
        </w:r>
      </w:ins>
      <w:del w:id="1009" w:author="Author">
        <w:r w:rsidR="00391570" w:rsidRPr="00093F5E">
          <w:rPr>
            <w:lang w:val="en-GB"/>
          </w:rPr>
          <w:delText>islands</w:delText>
        </w:r>
      </w:del>
      <w:r w:rsidR="00391570" w:rsidRPr="00093F5E">
        <w:rPr>
          <w:lang w:val="en-GB"/>
        </w:rPr>
        <w:t>. This might not be the case when the spatial unit used is</w:t>
      </w:r>
      <w:r w:rsidR="0068516E" w:rsidRPr="00093F5E">
        <w:rPr>
          <w:lang w:val="en-GB"/>
        </w:rPr>
        <w:t xml:space="preserve"> </w:t>
      </w:r>
      <w:ins w:id="1010" w:author="Author">
        <w:r w:rsidR="00093F5E" w:rsidRPr="00093F5E">
          <w:rPr>
            <w:rFonts w:ascii="Calibri" w:eastAsia="Yu Mincho" w:hAnsi="Calibri" w:cs="Times New Roman"/>
            <w:lang w:val="en-GB"/>
          </w:rPr>
          <w:t xml:space="preserve">at the </w:t>
        </w:r>
      </w:ins>
      <w:r w:rsidR="00391570" w:rsidRPr="00093F5E">
        <w:rPr>
          <w:lang w:val="en-GB"/>
        </w:rPr>
        <w:t xml:space="preserve">district level, as observed in the context of regional income convergence in Indonesia </w:t>
      </w:r>
      <w:r w:rsidR="00391570" w:rsidRPr="00093F5E">
        <w:rPr>
          <w:lang w:val="en-GB"/>
        </w:rPr>
        <w:fldChar w:fldCharType="begin"/>
      </w:r>
      <w:r w:rsidR="00391570" w:rsidRPr="00093F5E">
        <w:rPr>
          <w:lang w:val="en-GB"/>
        </w:rPr>
        <w:instrText xml:space="preserve"> ADDIN ZOTERO_ITEM CSL_CITATION {"citationID":"aYh2EphC","properties":{"formattedCitation":"(Santos-Marquez et al., 2021)","plainCitation":"(Santos-Marquez et al., 2021)","noteIndex":0},"citationItems":[{"id":371,"uris":["http://zotero.org/users/local/9Bu69DCL/items/XVHTNQAD"],"uri":["http://zotero.org/users/local/9Bu69DCL/items/XVHTNQAD"],"itemData":{"id":371,"type":"article-journal","container-title":"GeoJournal","ISSN":"1572-9893","journalAbbreviation":"GeoJournal","note":"publisher: Springer","page":"1-19","title":"Regional income disparities, distributional convergence, and spatial effects: evidence from Indonesian regions 2010–2017","author":[{"family":"Santos-Marquez","given":"Felipe"},{"family":"Gunawan","given":"Anang Budi"},{"family":"Mendez","given":"Carlos"}],"issued":{"date-parts":[["2021"]]}}}],"schema":"https://github.com/citation-style-language/schema/raw/master/csl-citation.json"} </w:instrText>
      </w:r>
      <w:r w:rsidR="00391570" w:rsidRPr="00093F5E">
        <w:rPr>
          <w:lang w:val="en-GB"/>
        </w:rPr>
        <w:fldChar w:fldCharType="separate"/>
      </w:r>
      <w:r w:rsidR="00391570" w:rsidRPr="00093F5E">
        <w:rPr>
          <w:rFonts w:ascii="Calibri" w:hAnsi="Calibri" w:cs="Calibri"/>
          <w:lang w:val="en-GB"/>
        </w:rPr>
        <w:t>(Santos-Marquez et al., 2021)</w:t>
      </w:r>
      <w:r w:rsidR="00391570" w:rsidRPr="00093F5E">
        <w:rPr>
          <w:lang w:val="en-GB"/>
        </w:rPr>
        <w:fldChar w:fldCharType="end"/>
      </w:r>
      <w:r w:rsidR="00391570" w:rsidRPr="00093F5E">
        <w:rPr>
          <w:lang w:val="en-GB"/>
        </w:rPr>
        <w:t xml:space="preserve">. </w:t>
      </w:r>
      <w:r w:rsidR="004D3730" w:rsidRPr="00093F5E">
        <w:rPr>
          <w:lang w:val="en-GB"/>
        </w:rPr>
        <w:t>Hence</w:t>
      </w:r>
      <w:r w:rsidR="0068516E" w:rsidRPr="00093F5E">
        <w:rPr>
          <w:lang w:val="en-GB"/>
        </w:rPr>
        <w:t xml:space="preserve">, future studies </w:t>
      </w:r>
      <w:r w:rsidR="00FA50C9" w:rsidRPr="00093F5E">
        <w:rPr>
          <w:lang w:val="en-GB"/>
        </w:rPr>
        <w:t>could</w:t>
      </w:r>
      <w:r w:rsidR="008416DB" w:rsidRPr="00093F5E">
        <w:rPr>
          <w:lang w:val="en-GB"/>
        </w:rPr>
        <w:t xml:space="preserve"> investigate reg</w:t>
      </w:r>
      <w:r w:rsidR="0068516E" w:rsidRPr="00093F5E">
        <w:rPr>
          <w:lang w:val="en-GB"/>
        </w:rPr>
        <w:t xml:space="preserve">ional wage </w:t>
      </w:r>
      <w:commentRangeStart w:id="1011"/>
      <w:commentRangeStart w:id="1012"/>
      <w:r w:rsidR="0068516E" w:rsidRPr="00093F5E">
        <w:rPr>
          <w:lang w:val="en-GB"/>
        </w:rPr>
        <w:t xml:space="preserve">convergence </w:t>
      </w:r>
      <w:del w:id="1013" w:author="Author">
        <w:r w:rsidR="0068516E" w:rsidRPr="00093F5E" w:rsidDel="00C95619">
          <w:rPr>
            <w:lang w:val="en-GB"/>
          </w:rPr>
          <w:delText xml:space="preserve">at </w:delText>
        </w:r>
        <w:r w:rsidR="00AE46CC" w:rsidRPr="00093F5E" w:rsidDel="00C95619">
          <w:rPr>
            <w:lang w:val="en-GB"/>
          </w:rPr>
          <w:delText xml:space="preserve">the </w:delText>
        </w:r>
        <w:r w:rsidR="0068516E" w:rsidRPr="00093F5E" w:rsidDel="00C95619">
          <w:rPr>
            <w:lang w:val="en-GB"/>
          </w:rPr>
          <w:delText xml:space="preserve">district level </w:delText>
        </w:r>
      </w:del>
      <w:r w:rsidR="0068516E" w:rsidRPr="00093F5E">
        <w:rPr>
          <w:lang w:val="en-GB"/>
        </w:rPr>
        <w:t>across Indonesia</w:t>
      </w:r>
      <w:ins w:id="1014" w:author="Author">
        <w:r w:rsidR="00C95619">
          <w:rPr>
            <w:lang w:val="en-GB"/>
          </w:rPr>
          <w:t>'s district level</w:t>
        </w:r>
      </w:ins>
      <w:r w:rsidR="0068516E" w:rsidRPr="00093F5E">
        <w:rPr>
          <w:lang w:val="en-GB"/>
        </w:rPr>
        <w:t>,</w:t>
      </w:r>
      <w:commentRangeEnd w:id="1011"/>
      <w:r w:rsidR="00C95619">
        <w:rPr>
          <w:rStyle w:val="CommentReference"/>
        </w:rPr>
        <w:commentReference w:id="1011"/>
      </w:r>
      <w:commentRangeEnd w:id="1012"/>
      <w:r w:rsidR="00AE7D61">
        <w:rPr>
          <w:rStyle w:val="CommentReference"/>
        </w:rPr>
        <w:commentReference w:id="1012"/>
      </w:r>
      <w:r w:rsidR="0068516E" w:rsidRPr="00093F5E">
        <w:rPr>
          <w:lang w:val="en-GB"/>
        </w:rPr>
        <w:t xml:space="preserve"> subject to data availability.</w:t>
      </w:r>
      <w:r w:rsidR="00FE5DD4" w:rsidRPr="00093F5E">
        <w:rPr>
          <w:lang w:val="en-GB"/>
        </w:rPr>
        <w:t xml:space="preserve"> </w:t>
      </w:r>
      <w:r w:rsidR="004B32AD" w:rsidRPr="00093F5E">
        <w:rPr>
          <w:lang w:val="en-GB"/>
        </w:rPr>
        <w:t>S</w:t>
      </w:r>
      <w:r w:rsidR="00FE5DD4" w:rsidRPr="00093F5E">
        <w:rPr>
          <w:lang w:val="en-GB"/>
        </w:rPr>
        <w:t xml:space="preserve">uch studies would allow </w:t>
      </w:r>
      <w:ins w:id="1015" w:author="Author">
        <w:r w:rsidR="00E50894">
          <w:rPr>
            <w:lang w:val="en-GB"/>
          </w:rPr>
          <w:t xml:space="preserve">us </w:t>
        </w:r>
      </w:ins>
      <w:r w:rsidR="00FE5DD4" w:rsidRPr="00093F5E">
        <w:rPr>
          <w:lang w:val="en-GB"/>
        </w:rPr>
        <w:t xml:space="preserve">to look more deeply </w:t>
      </w:r>
      <w:r w:rsidR="009C69B3" w:rsidRPr="00093F5E">
        <w:rPr>
          <w:lang w:val="en-GB"/>
        </w:rPr>
        <w:t>at</w:t>
      </w:r>
      <w:r w:rsidR="00FE5DD4" w:rsidRPr="00093F5E">
        <w:rPr>
          <w:lang w:val="en-GB"/>
        </w:rPr>
        <w:t xml:space="preserve"> the role of spatial dependence</w:t>
      </w:r>
      <w:r w:rsidR="004B32AD" w:rsidRPr="00093F5E">
        <w:rPr>
          <w:lang w:val="en-GB"/>
        </w:rPr>
        <w:t xml:space="preserve"> within </w:t>
      </w:r>
      <w:r w:rsidR="00E26B2A" w:rsidRPr="00093F5E">
        <w:rPr>
          <w:lang w:val="en-GB"/>
        </w:rPr>
        <w:t>a province</w:t>
      </w:r>
      <w:r w:rsidR="004B32AD" w:rsidRPr="00093F5E">
        <w:rPr>
          <w:lang w:val="en-GB"/>
        </w:rPr>
        <w:t xml:space="preserve"> </w:t>
      </w:r>
      <w:r w:rsidR="00E26B2A" w:rsidRPr="00093F5E">
        <w:rPr>
          <w:lang w:val="en-GB"/>
        </w:rPr>
        <w:t xml:space="preserve">and between adjacent districts </w:t>
      </w:r>
      <w:del w:id="1016" w:author="Author">
        <w:r w:rsidR="00E26B2A" w:rsidRPr="00093F5E" w:rsidDel="00E50894">
          <w:rPr>
            <w:lang w:val="en-GB"/>
          </w:rPr>
          <w:delText xml:space="preserve">belongs </w:delText>
        </w:r>
      </w:del>
      <w:ins w:id="1017" w:author="Author">
        <w:r w:rsidR="00E50894">
          <w:rPr>
            <w:lang w:val="en-GB"/>
          </w:rPr>
          <w:t>belonging</w:t>
        </w:r>
        <w:r w:rsidR="00E50894" w:rsidRPr="00093F5E">
          <w:rPr>
            <w:lang w:val="en-GB"/>
          </w:rPr>
          <w:t xml:space="preserve"> </w:t>
        </w:r>
      </w:ins>
      <w:r w:rsidR="00E26B2A" w:rsidRPr="00093F5E">
        <w:rPr>
          <w:lang w:val="en-GB"/>
        </w:rPr>
        <w:t xml:space="preserve">to different </w:t>
      </w:r>
      <w:r w:rsidR="004B32AD" w:rsidRPr="00093F5E">
        <w:rPr>
          <w:lang w:val="en-GB"/>
        </w:rPr>
        <w:t>provinces</w:t>
      </w:r>
      <w:r w:rsidR="00FE5DD4" w:rsidRPr="00093F5E">
        <w:rPr>
          <w:lang w:val="en-GB"/>
        </w:rPr>
        <w:t xml:space="preserve"> in </w:t>
      </w:r>
      <w:r w:rsidR="004B32AD" w:rsidRPr="00093F5E">
        <w:rPr>
          <w:lang w:val="en-GB"/>
        </w:rPr>
        <w:t>shaping</w:t>
      </w:r>
      <w:r w:rsidR="00FE5DD4" w:rsidRPr="00093F5E">
        <w:rPr>
          <w:lang w:val="en-GB"/>
        </w:rPr>
        <w:t xml:space="preserve"> regional wage</w:t>
      </w:r>
      <w:r w:rsidR="00E26B2A" w:rsidRPr="00093F5E">
        <w:rPr>
          <w:lang w:val="en-GB"/>
        </w:rPr>
        <w:t>.</w:t>
      </w:r>
      <w:r w:rsidR="00EB0B4F" w:rsidRPr="00093F5E">
        <w:rPr>
          <w:lang w:val="en-GB"/>
        </w:rPr>
        <w:t xml:space="preserve"> </w:t>
      </w:r>
      <w:r w:rsidR="00093F5E" w:rsidRPr="00093F5E">
        <w:rPr>
          <w:lang w:val="en-GB"/>
        </w:rPr>
        <w:t xml:space="preserve">Finally, depending on data availability, future </w:t>
      </w:r>
      <w:del w:id="1018" w:author="Author">
        <w:r w:rsidR="00093F5E" w:rsidRPr="00093F5E" w:rsidDel="0008550D">
          <w:rPr>
            <w:lang w:val="en-GB"/>
          </w:rPr>
          <w:delText xml:space="preserve">research </w:delText>
        </w:r>
      </w:del>
      <w:ins w:id="1019" w:author="Author">
        <w:r w:rsidR="00E50894">
          <w:rPr>
            <w:lang w:val="en-GB"/>
          </w:rPr>
          <w:t>stud</w:t>
        </w:r>
        <w:r w:rsidR="0008550D">
          <w:rPr>
            <w:lang w:val="en-GB"/>
          </w:rPr>
          <w:t>ies</w:t>
        </w:r>
        <w:r w:rsidR="0008550D" w:rsidRPr="00093F5E">
          <w:rPr>
            <w:lang w:val="en-GB"/>
          </w:rPr>
          <w:t xml:space="preserve"> </w:t>
        </w:r>
      </w:ins>
      <w:r w:rsidR="00093F5E" w:rsidRPr="00093F5E">
        <w:rPr>
          <w:lang w:val="en-GB"/>
        </w:rPr>
        <w:t xml:space="preserve">could </w:t>
      </w:r>
      <w:ins w:id="1020" w:author="Author">
        <w:r w:rsidR="00093F5E" w:rsidRPr="00093F5E">
          <w:rPr>
            <w:lang w:val="en-GB"/>
          </w:rPr>
          <w:t>examine</w:t>
        </w:r>
      </w:ins>
      <w:del w:id="1021" w:author="Author">
        <w:r w:rsidR="00093F5E" w:rsidRPr="00093F5E">
          <w:rPr>
            <w:lang w:val="en-GB"/>
          </w:rPr>
          <w:delText>look into</w:delText>
        </w:r>
      </w:del>
      <w:r w:rsidR="00093F5E" w:rsidRPr="00093F5E">
        <w:rPr>
          <w:lang w:val="en-GB"/>
        </w:rPr>
        <w:t xml:space="preserve"> </w:t>
      </w:r>
      <w:r w:rsidR="007030C3" w:rsidRPr="00093F5E">
        <w:rPr>
          <w:lang w:val="en-GB"/>
        </w:rPr>
        <w:t xml:space="preserve">regional </w:t>
      </w:r>
      <w:r w:rsidR="00093F5E" w:rsidRPr="00093F5E">
        <w:rPr>
          <w:lang w:val="en-GB"/>
        </w:rPr>
        <w:t xml:space="preserve">wage convergence </w:t>
      </w:r>
      <w:r w:rsidR="007030C3" w:rsidRPr="00093F5E">
        <w:rPr>
          <w:lang w:val="en-GB"/>
        </w:rPr>
        <w:t xml:space="preserve">in Indonesia </w:t>
      </w:r>
      <w:ins w:id="1022" w:author="Author">
        <w:r w:rsidR="00093F5E" w:rsidRPr="00093F5E">
          <w:rPr>
            <w:rFonts w:ascii="Calibri" w:eastAsia="Yu Mincho" w:hAnsi="Calibri" w:cs="Times New Roman"/>
            <w:lang w:val="en-GB"/>
          </w:rPr>
          <w:t xml:space="preserve">by </w:t>
        </w:r>
        <w:r w:rsidR="00093F5E" w:rsidRPr="00093F5E">
          <w:rPr>
            <w:lang w:val="en-GB"/>
          </w:rPr>
          <w:t>utilising</w:t>
        </w:r>
      </w:ins>
      <w:del w:id="1023" w:author="Author">
        <w:r w:rsidR="00093F5E" w:rsidRPr="00093F5E">
          <w:rPr>
            <w:lang w:val="en-GB"/>
          </w:rPr>
          <w:delText>utilizing</w:delText>
        </w:r>
      </w:del>
      <w:r w:rsidR="00093F5E" w:rsidRPr="00093F5E">
        <w:rPr>
          <w:lang w:val="en-GB"/>
        </w:rPr>
        <w:t xml:space="preserve"> real wage data that </w:t>
      </w:r>
      <w:ins w:id="1024" w:author="Author">
        <w:r w:rsidR="00093F5E" w:rsidRPr="00093F5E">
          <w:rPr>
            <w:lang w:val="en-GB"/>
          </w:rPr>
          <w:t>capture</w:t>
        </w:r>
      </w:ins>
      <w:del w:id="1025" w:author="Author">
        <w:r w:rsidR="00093F5E" w:rsidRPr="00093F5E">
          <w:rPr>
            <w:lang w:val="en-GB"/>
          </w:rPr>
          <w:delText>captures</w:delText>
        </w:r>
      </w:del>
      <w:r w:rsidR="00093F5E" w:rsidRPr="00093F5E">
        <w:rPr>
          <w:lang w:val="en-GB"/>
        </w:rPr>
        <w:t xml:space="preserve"> cross-sectional differentials in </w:t>
      </w:r>
      <w:ins w:id="1026" w:author="Author">
        <w:r w:rsidR="00093F5E" w:rsidRPr="00093F5E">
          <w:rPr>
            <w:lang w:val="en-GB"/>
          </w:rPr>
          <w:t>labour’s</w:t>
        </w:r>
      </w:ins>
      <w:del w:id="1027" w:author="Author">
        <w:r w:rsidR="00093F5E" w:rsidRPr="00093F5E">
          <w:rPr>
            <w:lang w:val="en-GB"/>
          </w:rPr>
          <w:delText>labor's</w:delText>
        </w:r>
      </w:del>
      <w:r w:rsidR="00093F5E" w:rsidRPr="00093F5E">
        <w:rPr>
          <w:lang w:val="en-GB"/>
        </w:rPr>
        <w:t xml:space="preserve"> purchasing power.</w:t>
      </w:r>
    </w:p>
    <w:p w14:paraId="57902763" w14:textId="77777777" w:rsidR="00FD508A" w:rsidRPr="00093F5E" w:rsidRDefault="00093F5E" w:rsidP="00F62225">
      <w:pPr>
        <w:outlineLvl w:val="0"/>
        <w:rPr>
          <w:rFonts w:ascii="Bookman Old Style" w:eastAsia="Adobe Myungjo Std M" w:hAnsi="Bookman Old Style"/>
          <w:b/>
          <w:szCs w:val="18"/>
          <w:lang w:val="en-GB"/>
        </w:rPr>
      </w:pPr>
      <w:commentRangeStart w:id="1028"/>
      <w:commentRangeStart w:id="1029"/>
      <w:r w:rsidRPr="00093F5E">
        <w:rPr>
          <w:rFonts w:ascii="Bookman Old Style" w:eastAsia="Adobe Myungjo Std M" w:hAnsi="Bookman Old Style" w:hint="eastAsia"/>
          <w:b/>
          <w:szCs w:val="18"/>
          <w:lang w:val="en-GB"/>
        </w:rPr>
        <w:t>R</w:t>
      </w:r>
      <w:r w:rsidRPr="00093F5E">
        <w:rPr>
          <w:rFonts w:ascii="Bookman Old Style" w:eastAsia="Adobe Myungjo Std M" w:hAnsi="Bookman Old Style"/>
          <w:b/>
          <w:szCs w:val="18"/>
          <w:lang w:val="en-GB"/>
        </w:rPr>
        <w:t>eferences</w:t>
      </w:r>
      <w:commentRangeEnd w:id="1028"/>
      <w:r w:rsidR="00137BCF">
        <w:rPr>
          <w:rStyle w:val="CommentReference"/>
        </w:rPr>
        <w:commentReference w:id="1028"/>
      </w:r>
      <w:commentRangeEnd w:id="1029"/>
      <w:r w:rsidR="00AE7D61">
        <w:rPr>
          <w:rStyle w:val="CommentReference"/>
        </w:rPr>
        <w:commentReference w:id="1029"/>
      </w:r>
    </w:p>
    <w:p w14:paraId="5043F6E7" w14:textId="77777777" w:rsidR="00FC77C3" w:rsidRPr="00093F5E" w:rsidRDefault="00093F5E" w:rsidP="00FC77C3">
      <w:pPr>
        <w:pStyle w:val="Bibliography"/>
        <w:rPr>
          <w:rFonts w:ascii="Calibri" w:hAnsi="Calibri" w:cs="Calibri"/>
          <w:lang w:val="en-GB"/>
        </w:rPr>
      </w:pPr>
      <w:r w:rsidRPr="00093F5E">
        <w:rPr>
          <w:rFonts w:ascii="Bookman Old Style" w:eastAsia="Adobe Myungjo Std M" w:hAnsi="Bookman Old Style"/>
          <w:b/>
          <w:szCs w:val="18"/>
          <w:lang w:val="en-GB"/>
        </w:rPr>
        <w:fldChar w:fldCharType="begin"/>
      </w:r>
      <w:r w:rsidRPr="00093F5E">
        <w:rPr>
          <w:rFonts w:ascii="Bookman Old Style" w:eastAsia="Adobe Myungjo Std M" w:hAnsi="Bookman Old Style"/>
          <w:b/>
          <w:szCs w:val="18"/>
          <w:lang w:val="en-GB"/>
        </w:rPr>
        <w:instrText xml:space="preserve"> ADDIN ZOTERO_BIBL {"uncited":[],"omitted":[],"custom":[]} CSL_BIBLIOGRAPHY </w:instrText>
      </w:r>
      <w:r w:rsidRPr="00093F5E">
        <w:rPr>
          <w:rFonts w:ascii="Bookman Old Style" w:eastAsia="Adobe Myungjo Std M" w:hAnsi="Bookman Old Style"/>
          <w:b/>
          <w:szCs w:val="18"/>
          <w:lang w:val="en-GB"/>
        </w:rPr>
        <w:fldChar w:fldCharType="separate"/>
      </w:r>
      <w:r w:rsidRPr="00093F5E">
        <w:rPr>
          <w:rFonts w:ascii="Calibri" w:hAnsi="Calibri" w:cs="Calibri"/>
          <w:lang w:val="en-GB"/>
        </w:rPr>
        <w:t xml:space="preserve">Aginta, H. (2021). Spatial dynamics of consumer price in Indonesia: Convergence clubs and conditioning factors. </w:t>
      </w:r>
      <w:r w:rsidRPr="00093F5E">
        <w:rPr>
          <w:rFonts w:ascii="Calibri" w:hAnsi="Calibri" w:cs="Calibri"/>
          <w:i/>
          <w:iCs/>
          <w:lang w:val="en-GB"/>
        </w:rPr>
        <w:t>Asia-Pacific Journal of Regional Science</w:t>
      </w:r>
      <w:r w:rsidRPr="00093F5E">
        <w:rPr>
          <w:rFonts w:ascii="Calibri" w:hAnsi="Calibri" w:cs="Calibri"/>
          <w:lang w:val="en-GB"/>
        </w:rPr>
        <w:t xml:space="preserve">, </w:t>
      </w:r>
      <w:r w:rsidRPr="00093F5E">
        <w:rPr>
          <w:rFonts w:ascii="Calibri" w:hAnsi="Calibri" w:cs="Calibri"/>
          <w:i/>
          <w:iCs/>
          <w:lang w:val="en-GB"/>
        </w:rPr>
        <w:t>5</w:t>
      </w:r>
      <w:r w:rsidRPr="00093F5E">
        <w:rPr>
          <w:rFonts w:ascii="Calibri" w:hAnsi="Calibri" w:cs="Calibri"/>
          <w:lang w:val="en-GB"/>
        </w:rPr>
        <w:t>(2), 427–451. https://doi.org/10.1007/s41685-020-00178-0</w:t>
      </w:r>
    </w:p>
    <w:p w14:paraId="5A63D202"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Aginta, H., Gunawan, A. B., &amp; Mendez, C. (2020). Regional income disparities and convergence clubs in Indonesia: New district-level evidence. </w:t>
      </w:r>
      <w:r w:rsidRPr="00093F5E">
        <w:rPr>
          <w:rFonts w:ascii="Calibri" w:hAnsi="Calibri" w:cs="Calibri"/>
          <w:i/>
          <w:iCs/>
          <w:lang w:val="en-GB"/>
        </w:rPr>
        <w:t>Journal of the Asia Pacific Economy</w:t>
      </w:r>
      <w:r w:rsidRPr="00093F5E">
        <w:rPr>
          <w:rFonts w:ascii="Calibri" w:hAnsi="Calibri" w:cs="Calibri"/>
          <w:lang w:val="en-GB"/>
        </w:rPr>
        <w:t>, 1–33.</w:t>
      </w:r>
    </w:p>
    <w:p w14:paraId="427C8B9D"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Azariadis, C., &amp; Drazen, A. (1990). Threshold Externalities in Economic Development. </w:t>
      </w:r>
      <w:r w:rsidRPr="00093F5E">
        <w:rPr>
          <w:rFonts w:ascii="Calibri" w:hAnsi="Calibri" w:cs="Calibri"/>
          <w:i/>
          <w:iCs/>
          <w:lang w:val="en-GB"/>
        </w:rPr>
        <w:t>The Quarterly Journal of Economics</w:t>
      </w:r>
      <w:r w:rsidRPr="00093F5E">
        <w:rPr>
          <w:rFonts w:ascii="Calibri" w:hAnsi="Calibri" w:cs="Calibri"/>
          <w:lang w:val="en-GB"/>
        </w:rPr>
        <w:t xml:space="preserve">, </w:t>
      </w:r>
      <w:r w:rsidRPr="00093F5E">
        <w:rPr>
          <w:rFonts w:ascii="Calibri" w:hAnsi="Calibri" w:cs="Calibri"/>
          <w:i/>
          <w:iCs/>
          <w:lang w:val="en-GB"/>
        </w:rPr>
        <w:t>105</w:t>
      </w:r>
      <w:r w:rsidRPr="00093F5E">
        <w:rPr>
          <w:rFonts w:ascii="Calibri" w:hAnsi="Calibri" w:cs="Calibri"/>
          <w:lang w:val="en-GB"/>
        </w:rPr>
        <w:t>(2), 501–526. JSTOR. https://doi.org/10.2307/2937797</w:t>
      </w:r>
    </w:p>
    <w:p w14:paraId="3F04EDA9"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Barro, R. J., Sala-i-Martin, X., Blanchard, O. J., &amp; Hall, R. E. (1991). Convergence across states and regions. </w:t>
      </w:r>
      <w:r w:rsidRPr="00093F5E">
        <w:rPr>
          <w:rFonts w:ascii="Calibri" w:hAnsi="Calibri" w:cs="Calibri"/>
          <w:i/>
          <w:iCs/>
          <w:lang w:val="en-GB"/>
        </w:rPr>
        <w:t>Brookings Papers on Economic Activity</w:t>
      </w:r>
      <w:r w:rsidRPr="00093F5E">
        <w:rPr>
          <w:rFonts w:ascii="Calibri" w:hAnsi="Calibri" w:cs="Calibri"/>
          <w:lang w:val="en-GB"/>
        </w:rPr>
        <w:t>, 107–182.</w:t>
      </w:r>
    </w:p>
    <w:p w14:paraId="3B1E4E40"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Barro, R. J. &amp; Xavier Sala-i-Martin. (1992). Convergence. </w:t>
      </w:r>
      <w:r w:rsidRPr="00093F5E">
        <w:rPr>
          <w:rFonts w:ascii="Calibri" w:hAnsi="Calibri" w:cs="Calibri"/>
          <w:i/>
          <w:iCs/>
          <w:lang w:val="en-GB"/>
        </w:rPr>
        <w:t>Journal of Political Economy</w:t>
      </w:r>
      <w:r w:rsidRPr="00093F5E">
        <w:rPr>
          <w:rFonts w:ascii="Calibri" w:hAnsi="Calibri" w:cs="Calibri"/>
          <w:lang w:val="en-GB"/>
        </w:rPr>
        <w:t xml:space="preserve">, </w:t>
      </w:r>
      <w:r w:rsidRPr="00093F5E">
        <w:rPr>
          <w:rFonts w:ascii="Calibri" w:hAnsi="Calibri" w:cs="Calibri"/>
          <w:i/>
          <w:iCs/>
          <w:lang w:val="en-GB"/>
        </w:rPr>
        <w:t>100</w:t>
      </w:r>
      <w:r w:rsidRPr="00093F5E">
        <w:rPr>
          <w:rFonts w:ascii="Calibri" w:hAnsi="Calibri" w:cs="Calibri"/>
          <w:lang w:val="en-GB"/>
        </w:rPr>
        <w:t>(2), 223–251. JSTOR.</w:t>
      </w:r>
    </w:p>
    <w:p w14:paraId="14ACCFA2"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Bartkowska, M., &amp; Riedl, A. (2012). Regional convergence clubs in Europe: Identiﬁcation and conditioning factors. </w:t>
      </w:r>
      <w:r w:rsidRPr="00093F5E">
        <w:rPr>
          <w:rFonts w:ascii="Calibri" w:hAnsi="Calibri" w:cs="Calibri"/>
          <w:i/>
          <w:iCs/>
          <w:lang w:val="en-GB"/>
        </w:rPr>
        <w:t>Economic Modelling</w:t>
      </w:r>
      <w:r w:rsidRPr="00093F5E">
        <w:rPr>
          <w:rFonts w:ascii="Calibri" w:hAnsi="Calibri" w:cs="Calibri"/>
          <w:lang w:val="en-GB"/>
        </w:rPr>
        <w:t xml:space="preserve">, </w:t>
      </w:r>
      <w:r w:rsidRPr="00093F5E">
        <w:rPr>
          <w:rFonts w:ascii="Calibri" w:hAnsi="Calibri" w:cs="Calibri"/>
          <w:i/>
          <w:iCs/>
          <w:lang w:val="en-GB"/>
        </w:rPr>
        <w:t>29</w:t>
      </w:r>
      <w:r w:rsidRPr="00093F5E">
        <w:rPr>
          <w:rFonts w:ascii="Calibri" w:hAnsi="Calibri" w:cs="Calibri"/>
          <w:lang w:val="en-GB"/>
        </w:rPr>
        <w:t>(1), 22–31.</w:t>
      </w:r>
    </w:p>
    <w:p w14:paraId="44A64049"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Baskoro, L. S., Hara, Y., &amp; Otsuji, Y. (2019). Labor Productivity and Foreign Direct Investment in the Indonesian Manufacturing Sector. </w:t>
      </w:r>
      <w:r w:rsidRPr="00093F5E">
        <w:rPr>
          <w:rFonts w:ascii="Calibri" w:hAnsi="Calibri" w:cs="Calibri"/>
          <w:i/>
          <w:iCs/>
          <w:lang w:val="en-GB"/>
        </w:rPr>
        <w:t>Signifikan: Jurnal Ilmu Ekonomi</w:t>
      </w:r>
      <w:r w:rsidRPr="00093F5E">
        <w:rPr>
          <w:rFonts w:ascii="Calibri" w:hAnsi="Calibri" w:cs="Calibri"/>
          <w:lang w:val="en-GB"/>
        </w:rPr>
        <w:t xml:space="preserve">, </w:t>
      </w:r>
      <w:r w:rsidRPr="00093F5E">
        <w:rPr>
          <w:rFonts w:ascii="Calibri" w:hAnsi="Calibri" w:cs="Calibri"/>
          <w:i/>
          <w:iCs/>
          <w:lang w:val="en-GB"/>
        </w:rPr>
        <w:t>8</w:t>
      </w:r>
      <w:r w:rsidRPr="00093F5E">
        <w:rPr>
          <w:rFonts w:ascii="Calibri" w:hAnsi="Calibri" w:cs="Calibri"/>
          <w:lang w:val="en-GB"/>
        </w:rPr>
        <w:t>(1), 9–22.</w:t>
      </w:r>
    </w:p>
    <w:p w14:paraId="38FD007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Collin, K., Lundh, C., &amp; Prado, S. (2019). Exploring regional wage dispersion in Swedish manufacturing, 1860–2009. </w:t>
      </w:r>
      <w:r w:rsidRPr="00093F5E">
        <w:rPr>
          <w:rFonts w:ascii="Calibri" w:hAnsi="Calibri" w:cs="Calibri"/>
          <w:i/>
          <w:iCs/>
          <w:lang w:val="en-GB"/>
        </w:rPr>
        <w:t>Scandinavian Economic History Review</w:t>
      </w:r>
      <w:r w:rsidRPr="00093F5E">
        <w:rPr>
          <w:rFonts w:ascii="Calibri" w:hAnsi="Calibri" w:cs="Calibri"/>
          <w:lang w:val="en-GB"/>
        </w:rPr>
        <w:t xml:space="preserve">, </w:t>
      </w:r>
      <w:r w:rsidRPr="00093F5E">
        <w:rPr>
          <w:rFonts w:ascii="Calibri" w:hAnsi="Calibri" w:cs="Calibri"/>
          <w:i/>
          <w:iCs/>
          <w:lang w:val="en-GB"/>
        </w:rPr>
        <w:t>67</w:t>
      </w:r>
      <w:r w:rsidRPr="00093F5E">
        <w:rPr>
          <w:rFonts w:ascii="Calibri" w:hAnsi="Calibri" w:cs="Calibri"/>
          <w:lang w:val="en-GB"/>
        </w:rPr>
        <w:t>(3), 249–268.</w:t>
      </w:r>
    </w:p>
    <w:p w14:paraId="5D07CE2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Cutrini, E. (2019). Economic integration, structural change, and uneven development in the European Union. </w:t>
      </w:r>
      <w:r w:rsidRPr="00093F5E">
        <w:rPr>
          <w:rFonts w:ascii="Calibri" w:hAnsi="Calibri" w:cs="Calibri"/>
          <w:i/>
          <w:iCs/>
          <w:lang w:val="en-GB"/>
        </w:rPr>
        <w:t>Structural Change and Economic Dynamics</w:t>
      </w:r>
      <w:r w:rsidRPr="00093F5E">
        <w:rPr>
          <w:rFonts w:ascii="Calibri" w:hAnsi="Calibri" w:cs="Calibri"/>
          <w:lang w:val="en-GB"/>
        </w:rPr>
        <w:t xml:space="preserve">, </w:t>
      </w:r>
      <w:r w:rsidRPr="00093F5E">
        <w:rPr>
          <w:rFonts w:ascii="Calibri" w:hAnsi="Calibri" w:cs="Calibri"/>
          <w:i/>
          <w:iCs/>
          <w:lang w:val="en-GB"/>
        </w:rPr>
        <w:t>50</w:t>
      </w:r>
      <w:r w:rsidRPr="00093F5E">
        <w:rPr>
          <w:rFonts w:ascii="Calibri" w:hAnsi="Calibri" w:cs="Calibri"/>
          <w:lang w:val="en-GB"/>
        </w:rPr>
        <w:t>, 102–113.</w:t>
      </w:r>
    </w:p>
    <w:p w14:paraId="0F7D018B"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Dayanandan, A., &amp; Ralhan, M. (2005). Price index convergence among provinces and cities across Canada: 1978–2001. </w:t>
      </w:r>
      <w:r w:rsidRPr="00093F5E">
        <w:rPr>
          <w:rFonts w:ascii="Calibri" w:hAnsi="Calibri" w:cs="Calibri"/>
          <w:i/>
          <w:iCs/>
          <w:lang w:val="en-GB"/>
        </w:rPr>
        <w:t>University of Victoria Department of Economics Econometrics Working Paper</w:t>
      </w:r>
      <w:r w:rsidRPr="00093F5E">
        <w:rPr>
          <w:rFonts w:ascii="Calibri" w:hAnsi="Calibri" w:cs="Calibri"/>
          <w:lang w:val="en-GB"/>
        </w:rPr>
        <w:t xml:space="preserve">, </w:t>
      </w:r>
      <w:r w:rsidRPr="00093F5E">
        <w:rPr>
          <w:rFonts w:ascii="Calibri" w:hAnsi="Calibri" w:cs="Calibri"/>
          <w:i/>
          <w:iCs/>
          <w:lang w:val="en-GB"/>
        </w:rPr>
        <w:t>504</w:t>
      </w:r>
      <w:r w:rsidRPr="00093F5E">
        <w:rPr>
          <w:rFonts w:ascii="Calibri" w:hAnsi="Calibri" w:cs="Calibri"/>
          <w:lang w:val="en-GB"/>
        </w:rPr>
        <w:t>, 1–15.</w:t>
      </w:r>
    </w:p>
    <w:p w14:paraId="49B0F4A2" w14:textId="77777777" w:rsidR="00FC77C3" w:rsidRPr="00093F5E" w:rsidRDefault="00093F5E" w:rsidP="00FC77C3">
      <w:pPr>
        <w:pStyle w:val="Bibliography"/>
        <w:rPr>
          <w:rFonts w:ascii="Calibri" w:hAnsi="Calibri" w:cs="Calibri"/>
          <w:lang w:val="en-GB"/>
        </w:rPr>
      </w:pPr>
      <w:r w:rsidRPr="00093F5E">
        <w:rPr>
          <w:rFonts w:ascii="Calibri" w:hAnsi="Calibri" w:cs="Calibri"/>
          <w:i/>
          <w:iCs/>
          <w:lang w:val="en-GB"/>
        </w:rPr>
        <w:t>Decent Work Profile East Nusa Tenggara</w:t>
      </w:r>
      <w:r w:rsidRPr="00093F5E">
        <w:rPr>
          <w:rFonts w:ascii="Calibri" w:hAnsi="Calibri" w:cs="Calibri"/>
          <w:lang w:val="en-GB"/>
        </w:rPr>
        <w:t>. (2013). International Labour Organization. https://www.ilo.org/wcmsp5/groups/public/---dgreports/---integration/documents/publication/wcms_228702.pdf</w:t>
      </w:r>
    </w:p>
    <w:p w14:paraId="24A5BB1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Enflo, K., Lundh, C., &amp; Prado, S. (2014). The role of migration in regional wage convergence: Evidence from Sweden 1860–1940. </w:t>
      </w:r>
      <w:r w:rsidRPr="00093F5E">
        <w:rPr>
          <w:rFonts w:ascii="Calibri" w:hAnsi="Calibri" w:cs="Calibri"/>
          <w:i/>
          <w:iCs/>
          <w:lang w:val="en-GB"/>
        </w:rPr>
        <w:t>Explorations in Economic History</w:t>
      </w:r>
      <w:r w:rsidRPr="00093F5E">
        <w:rPr>
          <w:rFonts w:ascii="Calibri" w:hAnsi="Calibri" w:cs="Calibri"/>
          <w:lang w:val="en-GB"/>
        </w:rPr>
        <w:t xml:space="preserve">, </w:t>
      </w:r>
      <w:r w:rsidRPr="00093F5E">
        <w:rPr>
          <w:rFonts w:ascii="Calibri" w:hAnsi="Calibri" w:cs="Calibri"/>
          <w:i/>
          <w:iCs/>
          <w:lang w:val="en-GB"/>
        </w:rPr>
        <w:t>52</w:t>
      </w:r>
      <w:r w:rsidRPr="00093F5E">
        <w:rPr>
          <w:rFonts w:ascii="Calibri" w:hAnsi="Calibri" w:cs="Calibri"/>
          <w:lang w:val="en-GB"/>
        </w:rPr>
        <w:t>, 93–110.</w:t>
      </w:r>
    </w:p>
    <w:p w14:paraId="05079C8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Fang, C., &amp; Yang, D. (2011). Wage increases, wage convergence, and the Lewis turning point in China. </w:t>
      </w:r>
      <w:r w:rsidRPr="00093F5E">
        <w:rPr>
          <w:rFonts w:ascii="Calibri" w:hAnsi="Calibri" w:cs="Calibri"/>
          <w:i/>
          <w:iCs/>
          <w:lang w:val="en-GB"/>
        </w:rPr>
        <w:t>China Economic Review</w:t>
      </w:r>
      <w:r w:rsidRPr="00093F5E">
        <w:rPr>
          <w:rFonts w:ascii="Calibri" w:hAnsi="Calibri" w:cs="Calibri"/>
          <w:lang w:val="en-GB"/>
        </w:rPr>
        <w:t xml:space="preserve">, </w:t>
      </w:r>
      <w:r w:rsidRPr="00093F5E">
        <w:rPr>
          <w:rFonts w:ascii="Calibri" w:hAnsi="Calibri" w:cs="Calibri"/>
          <w:i/>
          <w:iCs/>
          <w:lang w:val="en-GB"/>
        </w:rPr>
        <w:t>22</w:t>
      </w:r>
      <w:r w:rsidRPr="00093F5E">
        <w:rPr>
          <w:rFonts w:ascii="Calibri" w:hAnsi="Calibri" w:cs="Calibri"/>
          <w:lang w:val="en-GB"/>
        </w:rPr>
        <w:t>(4), 601–610.</w:t>
      </w:r>
    </w:p>
    <w:p w14:paraId="100CB6D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Felipe, J., Widyasanti, A., Foster-McGregor, N., &amp; Sumo, V. (2019). </w:t>
      </w:r>
      <w:r w:rsidRPr="00093F5E">
        <w:rPr>
          <w:rFonts w:ascii="Calibri" w:hAnsi="Calibri" w:cs="Calibri"/>
          <w:i/>
          <w:iCs/>
          <w:lang w:val="en-GB"/>
        </w:rPr>
        <w:t>Policies to Support the Development of Indonesia’s Manufacturing Sector during 2020–2024: A Joint ADB–BAPPENAS Report</w:t>
      </w:r>
      <w:r w:rsidRPr="00093F5E">
        <w:rPr>
          <w:rFonts w:ascii="Calibri" w:hAnsi="Calibri" w:cs="Calibri"/>
          <w:lang w:val="en-GB"/>
        </w:rPr>
        <w:t>. Asian Development Bank.</w:t>
      </w:r>
    </w:p>
    <w:p w14:paraId="52CF411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Firdaus, M., &amp; Yusop, Z. (2009). </w:t>
      </w:r>
      <w:r w:rsidRPr="00093F5E">
        <w:rPr>
          <w:rFonts w:ascii="Calibri" w:hAnsi="Calibri" w:cs="Calibri"/>
          <w:i/>
          <w:iCs/>
          <w:lang w:val="en-GB"/>
        </w:rPr>
        <w:t>Dynamic analysis of regional convergence in Indonesia</w:t>
      </w:r>
      <w:r w:rsidRPr="00093F5E">
        <w:rPr>
          <w:rFonts w:ascii="Calibri" w:hAnsi="Calibri" w:cs="Calibri"/>
          <w:lang w:val="en-GB"/>
        </w:rPr>
        <w:t>.</w:t>
      </w:r>
    </w:p>
    <w:p w14:paraId="74016AF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Galizia, P. C. (2015). </w:t>
      </w:r>
      <w:r w:rsidRPr="00093F5E">
        <w:rPr>
          <w:rFonts w:ascii="Calibri" w:hAnsi="Calibri" w:cs="Calibri"/>
          <w:i/>
          <w:iCs/>
          <w:lang w:val="en-GB"/>
        </w:rPr>
        <w:t>Mediterranean labor markets in the first age of globalization: An economic history of real wages and market integration</w:t>
      </w:r>
      <w:r w:rsidRPr="00093F5E">
        <w:rPr>
          <w:rFonts w:ascii="Calibri" w:hAnsi="Calibri" w:cs="Calibri"/>
          <w:lang w:val="en-GB"/>
        </w:rPr>
        <w:t>. Springer.</w:t>
      </w:r>
    </w:p>
    <w:p w14:paraId="757194D7"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Galor, O. (1996). Convergence? Inferences from Theoretical Models. </w:t>
      </w:r>
      <w:r w:rsidRPr="00093F5E">
        <w:rPr>
          <w:rFonts w:ascii="Calibri" w:hAnsi="Calibri" w:cs="Calibri"/>
          <w:i/>
          <w:iCs/>
          <w:lang w:val="en-GB"/>
        </w:rPr>
        <w:t>The Economic Journal</w:t>
      </w:r>
      <w:r w:rsidRPr="00093F5E">
        <w:rPr>
          <w:rFonts w:ascii="Calibri" w:hAnsi="Calibri" w:cs="Calibri"/>
          <w:lang w:val="en-GB"/>
        </w:rPr>
        <w:t xml:space="preserve">, </w:t>
      </w:r>
      <w:r w:rsidRPr="00093F5E">
        <w:rPr>
          <w:rFonts w:ascii="Calibri" w:hAnsi="Calibri" w:cs="Calibri"/>
          <w:i/>
          <w:iCs/>
          <w:lang w:val="en-GB"/>
        </w:rPr>
        <w:t>106</w:t>
      </w:r>
      <w:r w:rsidRPr="00093F5E">
        <w:rPr>
          <w:rFonts w:ascii="Calibri" w:hAnsi="Calibri" w:cs="Calibri"/>
          <w:lang w:val="en-GB"/>
        </w:rPr>
        <w:t>(437), 1056–1069. JSTOR. https://doi.org/10.2307/2235378</w:t>
      </w:r>
    </w:p>
    <w:p w14:paraId="2167F9E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González, F. A. I. (2020). Regional price dynamics in Argentina (2016–2019). </w:t>
      </w:r>
      <w:r w:rsidRPr="00093F5E">
        <w:rPr>
          <w:rFonts w:ascii="Calibri" w:hAnsi="Calibri" w:cs="Calibri"/>
          <w:i/>
          <w:iCs/>
          <w:lang w:val="en-GB"/>
        </w:rPr>
        <w:t>Regional Statistics</w:t>
      </w:r>
      <w:r w:rsidRPr="00093F5E">
        <w:rPr>
          <w:rFonts w:ascii="Calibri" w:hAnsi="Calibri" w:cs="Calibri"/>
          <w:lang w:val="en-GB"/>
        </w:rPr>
        <w:t xml:space="preserve">, </w:t>
      </w:r>
      <w:r w:rsidRPr="00093F5E">
        <w:rPr>
          <w:rFonts w:ascii="Calibri" w:hAnsi="Calibri" w:cs="Calibri"/>
          <w:i/>
          <w:iCs/>
          <w:lang w:val="en-GB"/>
        </w:rPr>
        <w:t>10</w:t>
      </w:r>
      <w:r w:rsidRPr="00093F5E">
        <w:rPr>
          <w:rFonts w:ascii="Calibri" w:hAnsi="Calibri" w:cs="Calibri"/>
          <w:lang w:val="en-GB"/>
        </w:rPr>
        <w:t>(02), 83–94.</w:t>
      </w:r>
    </w:p>
    <w:p w14:paraId="2CEB3896"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Herr, H. (2002). </w:t>
      </w:r>
      <w:r w:rsidRPr="00093F5E">
        <w:rPr>
          <w:rFonts w:ascii="Calibri" w:hAnsi="Calibri" w:cs="Calibri"/>
          <w:i/>
          <w:iCs/>
          <w:lang w:val="en-GB"/>
        </w:rPr>
        <w:t>Wages, employment and prices: An analysis of the relationship between wage level, wage structure, minimum wages and employment and prices</w:t>
      </w:r>
      <w:r w:rsidRPr="00093F5E">
        <w:rPr>
          <w:rFonts w:ascii="Calibri" w:hAnsi="Calibri" w:cs="Calibri"/>
          <w:lang w:val="en-GB"/>
        </w:rPr>
        <w:t>. Working Paper.</w:t>
      </w:r>
    </w:p>
    <w:p w14:paraId="56E69D45"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Hicks, J. (1963). </w:t>
      </w:r>
      <w:r w:rsidRPr="00093F5E">
        <w:rPr>
          <w:rFonts w:ascii="Calibri" w:hAnsi="Calibri" w:cs="Calibri"/>
          <w:i/>
          <w:iCs/>
          <w:lang w:val="en-GB"/>
        </w:rPr>
        <w:t>The theory of wages</w:t>
      </w:r>
      <w:r w:rsidRPr="00093F5E">
        <w:rPr>
          <w:rFonts w:ascii="Calibri" w:hAnsi="Calibri" w:cs="Calibri"/>
          <w:lang w:val="en-GB"/>
        </w:rPr>
        <w:t>. Springer.</w:t>
      </w:r>
    </w:p>
    <w:p w14:paraId="682C448B"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Jain, H. (2018). Technological Change, Skill Supply and Wage Distribution: Comparison of High-Technology and Low-Technology Industries in India. </w:t>
      </w:r>
      <w:r w:rsidRPr="00093F5E">
        <w:rPr>
          <w:rFonts w:ascii="Calibri" w:hAnsi="Calibri" w:cs="Calibri"/>
          <w:i/>
          <w:iCs/>
          <w:lang w:val="en-GB"/>
        </w:rPr>
        <w:t>The Indian Journal of Labour Economics</w:t>
      </w:r>
      <w:r w:rsidRPr="00093F5E">
        <w:rPr>
          <w:rFonts w:ascii="Calibri" w:hAnsi="Calibri" w:cs="Calibri"/>
          <w:lang w:val="en-GB"/>
        </w:rPr>
        <w:t xml:space="preserve">, </w:t>
      </w:r>
      <w:r w:rsidRPr="00093F5E">
        <w:rPr>
          <w:rFonts w:ascii="Calibri" w:hAnsi="Calibri" w:cs="Calibri"/>
          <w:i/>
          <w:iCs/>
          <w:lang w:val="en-GB"/>
        </w:rPr>
        <w:t>61</w:t>
      </w:r>
      <w:r w:rsidRPr="00093F5E">
        <w:rPr>
          <w:rFonts w:ascii="Calibri" w:hAnsi="Calibri" w:cs="Calibri"/>
          <w:lang w:val="en-GB"/>
        </w:rPr>
        <w:t>(2), 299–320.</w:t>
      </w:r>
    </w:p>
    <w:p w14:paraId="054E789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Jangam, B. P., &amp; Akram, V. (2019). Do Prices Converge Among Indonesian Cities? An Empirical Analysis. </w:t>
      </w:r>
      <w:r w:rsidRPr="00093F5E">
        <w:rPr>
          <w:rFonts w:ascii="Calibri" w:hAnsi="Calibri" w:cs="Calibri"/>
          <w:i/>
          <w:iCs/>
          <w:lang w:val="en-GB"/>
        </w:rPr>
        <w:t>Bulletin of Monetary Economics and Banking</w:t>
      </w:r>
      <w:r w:rsidRPr="00093F5E">
        <w:rPr>
          <w:rFonts w:ascii="Calibri" w:hAnsi="Calibri" w:cs="Calibri"/>
          <w:lang w:val="en-GB"/>
        </w:rPr>
        <w:t xml:space="preserve">, </w:t>
      </w:r>
      <w:r w:rsidRPr="00093F5E">
        <w:rPr>
          <w:rFonts w:ascii="Calibri" w:hAnsi="Calibri" w:cs="Calibri"/>
          <w:i/>
          <w:iCs/>
          <w:lang w:val="en-GB"/>
        </w:rPr>
        <w:t>22</w:t>
      </w:r>
      <w:r w:rsidRPr="00093F5E">
        <w:rPr>
          <w:rFonts w:ascii="Calibri" w:hAnsi="Calibri" w:cs="Calibri"/>
          <w:lang w:val="en-GB"/>
        </w:rPr>
        <w:t>(3), 239–262.</w:t>
      </w:r>
    </w:p>
    <w:p w14:paraId="2E750881"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Kharisma, B., &amp; Saleh, S. (2013). Convergence of Income Among Provinces in Indonesia 1984-2008: A Panel Data Approach. </w:t>
      </w:r>
      <w:r w:rsidRPr="00093F5E">
        <w:rPr>
          <w:rFonts w:ascii="Calibri" w:hAnsi="Calibri" w:cs="Calibri"/>
          <w:i/>
          <w:iCs/>
          <w:lang w:val="en-GB"/>
        </w:rPr>
        <w:t>Journal of Indonesian Economy and Business</w:t>
      </w:r>
      <w:r w:rsidRPr="00093F5E">
        <w:rPr>
          <w:rFonts w:ascii="Calibri" w:hAnsi="Calibri" w:cs="Calibri"/>
          <w:lang w:val="en-GB"/>
        </w:rPr>
        <w:t xml:space="preserve">, </w:t>
      </w:r>
      <w:r w:rsidRPr="00093F5E">
        <w:rPr>
          <w:rFonts w:ascii="Calibri" w:hAnsi="Calibri" w:cs="Calibri"/>
          <w:i/>
          <w:iCs/>
          <w:lang w:val="en-GB"/>
        </w:rPr>
        <w:t>28</w:t>
      </w:r>
      <w:r w:rsidRPr="00093F5E">
        <w:rPr>
          <w:rFonts w:ascii="Calibri" w:hAnsi="Calibri" w:cs="Calibri"/>
          <w:lang w:val="en-GB"/>
        </w:rPr>
        <w:t>(2), 167–187.</w:t>
      </w:r>
    </w:p>
    <w:p w14:paraId="5AD419EC"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Lipsey, R. E., &amp; Sjoholm, F. (2001). </w:t>
      </w:r>
      <w:r w:rsidRPr="00093F5E">
        <w:rPr>
          <w:rFonts w:ascii="Calibri" w:hAnsi="Calibri" w:cs="Calibri"/>
          <w:i/>
          <w:iCs/>
          <w:lang w:val="en-GB"/>
        </w:rPr>
        <w:t>Foreign direct investment and wages in Indonesian manufacturing</w:t>
      </w:r>
      <w:r w:rsidRPr="00093F5E">
        <w:rPr>
          <w:rFonts w:ascii="Calibri" w:hAnsi="Calibri" w:cs="Calibri"/>
          <w:lang w:val="en-GB"/>
        </w:rPr>
        <w:t>.</w:t>
      </w:r>
    </w:p>
    <w:p w14:paraId="15F36381"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Long, J. S., &amp; Long, J. S. (1997). </w:t>
      </w:r>
      <w:r w:rsidRPr="00093F5E">
        <w:rPr>
          <w:rFonts w:ascii="Calibri" w:hAnsi="Calibri" w:cs="Calibri"/>
          <w:i/>
          <w:iCs/>
          <w:lang w:val="en-GB"/>
        </w:rPr>
        <w:t>Regression models for categorical and limited dependent variables</w:t>
      </w:r>
      <w:r w:rsidRPr="00093F5E">
        <w:rPr>
          <w:rFonts w:ascii="Calibri" w:hAnsi="Calibri" w:cs="Calibri"/>
          <w:lang w:val="en-GB"/>
        </w:rPr>
        <w:t xml:space="preserve"> (Vol. 7). Sage.</w:t>
      </w:r>
    </w:p>
    <w:p w14:paraId="353D0D80"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Mantra, I. B. (1992). Pola dan arah migrasi penduduk antar propinsi di Indonesia tahun 1990. </w:t>
      </w:r>
      <w:r w:rsidRPr="00093F5E">
        <w:rPr>
          <w:rFonts w:ascii="Calibri" w:hAnsi="Calibri" w:cs="Calibri"/>
          <w:i/>
          <w:iCs/>
          <w:lang w:val="en-GB"/>
        </w:rPr>
        <w:t>Populasi</w:t>
      </w:r>
      <w:r w:rsidRPr="00093F5E">
        <w:rPr>
          <w:rFonts w:ascii="Calibri" w:hAnsi="Calibri" w:cs="Calibri"/>
          <w:lang w:val="en-GB"/>
        </w:rPr>
        <w:t xml:space="preserve">, </w:t>
      </w:r>
      <w:r w:rsidRPr="00093F5E">
        <w:rPr>
          <w:rFonts w:ascii="Calibri" w:hAnsi="Calibri" w:cs="Calibri"/>
          <w:i/>
          <w:iCs/>
          <w:lang w:val="en-GB"/>
        </w:rPr>
        <w:t>3</w:t>
      </w:r>
      <w:r w:rsidRPr="00093F5E">
        <w:rPr>
          <w:rFonts w:ascii="Calibri" w:hAnsi="Calibri" w:cs="Calibri"/>
          <w:lang w:val="en-GB"/>
        </w:rPr>
        <w:t>(2).</w:t>
      </w:r>
    </w:p>
    <w:p w14:paraId="023BC5D7"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Marhsall, A. (1920). </w:t>
      </w:r>
      <w:r w:rsidRPr="00093F5E">
        <w:rPr>
          <w:rFonts w:ascii="Calibri" w:hAnsi="Calibri" w:cs="Calibri"/>
          <w:i/>
          <w:iCs/>
          <w:lang w:val="en-GB"/>
        </w:rPr>
        <w:t>Principles of economics</w:t>
      </w:r>
      <w:r w:rsidRPr="00093F5E">
        <w:rPr>
          <w:rFonts w:ascii="Calibri" w:hAnsi="Calibri" w:cs="Calibri"/>
          <w:lang w:val="en-GB"/>
        </w:rPr>
        <w:t>. Macmillan.</w:t>
      </w:r>
    </w:p>
    <w:p w14:paraId="4A217084"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McKelvey, R. D., &amp; Zavoina, W. (1975). A statistical model for the analysis of ordinal level dependent variables. </w:t>
      </w:r>
      <w:r w:rsidRPr="00093F5E">
        <w:rPr>
          <w:rFonts w:ascii="Calibri" w:hAnsi="Calibri" w:cs="Calibri"/>
          <w:i/>
          <w:iCs/>
          <w:lang w:val="en-GB"/>
        </w:rPr>
        <w:t>Journal of Mathematical Sociology</w:t>
      </w:r>
      <w:r w:rsidRPr="00093F5E">
        <w:rPr>
          <w:rFonts w:ascii="Calibri" w:hAnsi="Calibri" w:cs="Calibri"/>
          <w:lang w:val="en-GB"/>
        </w:rPr>
        <w:t xml:space="preserve">, </w:t>
      </w:r>
      <w:r w:rsidRPr="00093F5E">
        <w:rPr>
          <w:rFonts w:ascii="Calibri" w:hAnsi="Calibri" w:cs="Calibri"/>
          <w:i/>
          <w:iCs/>
          <w:lang w:val="en-GB"/>
        </w:rPr>
        <w:t>4</w:t>
      </w:r>
      <w:r w:rsidRPr="00093F5E">
        <w:rPr>
          <w:rFonts w:ascii="Calibri" w:hAnsi="Calibri" w:cs="Calibri"/>
          <w:lang w:val="en-GB"/>
        </w:rPr>
        <w:t>(1), 103–120.</w:t>
      </w:r>
    </w:p>
    <w:p w14:paraId="7FE6669F"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Naz, A., Ahmad, N., &amp; Naveed, A. (2017). Wage convergence across European regions: Do international borders matter? </w:t>
      </w:r>
      <w:r w:rsidRPr="00093F5E">
        <w:rPr>
          <w:rFonts w:ascii="Calibri" w:hAnsi="Calibri" w:cs="Calibri"/>
          <w:i/>
          <w:iCs/>
          <w:lang w:val="en-GB"/>
        </w:rPr>
        <w:t>Journal of Economic Integration</w:t>
      </w:r>
      <w:r w:rsidRPr="00093F5E">
        <w:rPr>
          <w:rFonts w:ascii="Calibri" w:hAnsi="Calibri" w:cs="Calibri"/>
          <w:lang w:val="en-GB"/>
        </w:rPr>
        <w:t>, 35–64.</w:t>
      </w:r>
    </w:p>
    <w:p w14:paraId="44FBDD7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Neagu, O. (2020). Real Wage Convergence in Romania: Empirical Evidence Based on Club Converging. </w:t>
      </w:r>
      <w:r w:rsidRPr="00093F5E">
        <w:rPr>
          <w:rFonts w:ascii="Calibri" w:hAnsi="Calibri" w:cs="Calibri"/>
          <w:i/>
          <w:iCs/>
          <w:lang w:val="en-GB"/>
        </w:rPr>
        <w:t>Studia Universitatis Vasile Goldiş, Arad-Seria Ştiinţe Economice</w:t>
      </w:r>
      <w:r w:rsidRPr="00093F5E">
        <w:rPr>
          <w:rFonts w:ascii="Calibri" w:hAnsi="Calibri" w:cs="Calibri"/>
          <w:lang w:val="en-GB"/>
        </w:rPr>
        <w:t xml:space="preserve">, </w:t>
      </w:r>
      <w:r w:rsidRPr="00093F5E">
        <w:rPr>
          <w:rFonts w:ascii="Calibri" w:hAnsi="Calibri" w:cs="Calibri"/>
          <w:i/>
          <w:iCs/>
          <w:lang w:val="en-GB"/>
        </w:rPr>
        <w:t>30</w:t>
      </w:r>
      <w:r w:rsidRPr="00093F5E">
        <w:rPr>
          <w:rFonts w:ascii="Calibri" w:hAnsi="Calibri" w:cs="Calibri"/>
          <w:lang w:val="en-GB"/>
        </w:rPr>
        <w:t>(3), 108–117.</w:t>
      </w:r>
    </w:p>
    <w:p w14:paraId="0D6C1A3D"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Negara, S. D., &amp; Hutchinson, F. (2020). Batam: Life after the FTZ? </w:t>
      </w:r>
      <w:r w:rsidRPr="00093F5E">
        <w:rPr>
          <w:rFonts w:ascii="Calibri" w:hAnsi="Calibri" w:cs="Calibri"/>
          <w:i/>
          <w:iCs/>
          <w:lang w:val="en-GB"/>
        </w:rPr>
        <w:t>Bulletin of Indonesian Economic Studies</w:t>
      </w:r>
      <w:r w:rsidRPr="00093F5E">
        <w:rPr>
          <w:rFonts w:ascii="Calibri" w:hAnsi="Calibri" w:cs="Calibri"/>
          <w:lang w:val="en-GB"/>
        </w:rPr>
        <w:t xml:space="preserve">, </w:t>
      </w:r>
      <w:r w:rsidRPr="00093F5E">
        <w:rPr>
          <w:rFonts w:ascii="Calibri" w:hAnsi="Calibri" w:cs="Calibri"/>
          <w:i/>
          <w:iCs/>
          <w:lang w:val="en-GB"/>
        </w:rPr>
        <w:t>56</w:t>
      </w:r>
      <w:r w:rsidRPr="00093F5E">
        <w:rPr>
          <w:rFonts w:ascii="Calibri" w:hAnsi="Calibri" w:cs="Calibri"/>
          <w:lang w:val="en-GB"/>
        </w:rPr>
        <w:t>(1), 87–125.</w:t>
      </w:r>
    </w:p>
    <w:p w14:paraId="0737613E"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Phillips, P. C. B., &amp; Sul, D. (2007). Transition Modelling and Econometric Convergence Tests. </w:t>
      </w:r>
      <w:r w:rsidRPr="00093F5E">
        <w:rPr>
          <w:rFonts w:ascii="Calibri" w:hAnsi="Calibri" w:cs="Calibri"/>
          <w:i/>
          <w:iCs/>
          <w:lang w:val="en-GB"/>
        </w:rPr>
        <w:t>Econometerica</w:t>
      </w:r>
      <w:r w:rsidRPr="00093F5E">
        <w:rPr>
          <w:rFonts w:ascii="Calibri" w:hAnsi="Calibri" w:cs="Calibri"/>
          <w:lang w:val="en-GB"/>
        </w:rPr>
        <w:t xml:space="preserve">, </w:t>
      </w:r>
      <w:r w:rsidRPr="00093F5E">
        <w:rPr>
          <w:rFonts w:ascii="Calibri" w:hAnsi="Calibri" w:cs="Calibri"/>
          <w:i/>
          <w:iCs/>
          <w:lang w:val="en-GB"/>
        </w:rPr>
        <w:t>75</w:t>
      </w:r>
      <w:r w:rsidRPr="00093F5E">
        <w:rPr>
          <w:rFonts w:ascii="Calibri" w:hAnsi="Calibri" w:cs="Calibri"/>
          <w:lang w:val="en-GB"/>
        </w:rPr>
        <w:t>(6), 1771–1855.</w:t>
      </w:r>
    </w:p>
    <w:p w14:paraId="729A3B25"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Phillips, P. C. B., &amp; Sul, D. (2009). Economic transition and growth. </w:t>
      </w:r>
      <w:r w:rsidRPr="00093F5E">
        <w:rPr>
          <w:rFonts w:ascii="Calibri" w:hAnsi="Calibri" w:cs="Calibri"/>
          <w:i/>
          <w:iCs/>
          <w:lang w:val="en-GB"/>
        </w:rPr>
        <w:t>Journal of Applied Econometrics</w:t>
      </w:r>
      <w:r w:rsidRPr="00093F5E">
        <w:rPr>
          <w:rFonts w:ascii="Calibri" w:hAnsi="Calibri" w:cs="Calibri"/>
          <w:lang w:val="en-GB"/>
        </w:rPr>
        <w:t xml:space="preserve">, </w:t>
      </w:r>
      <w:r w:rsidRPr="00093F5E">
        <w:rPr>
          <w:rFonts w:ascii="Calibri" w:hAnsi="Calibri" w:cs="Calibri"/>
          <w:i/>
          <w:iCs/>
          <w:lang w:val="en-GB"/>
        </w:rPr>
        <w:t>24</w:t>
      </w:r>
      <w:r w:rsidRPr="00093F5E">
        <w:rPr>
          <w:rFonts w:ascii="Calibri" w:hAnsi="Calibri" w:cs="Calibri"/>
          <w:lang w:val="en-GB"/>
        </w:rPr>
        <w:t>(7), 1153–1185. https://doi.org/10.1002/jae.1080</w:t>
      </w:r>
    </w:p>
    <w:p w14:paraId="21DC006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Prado, S., Lundh, C., Collin, K., &amp; Enflo, K. (2020). Labour and the ‘law of one price’: Regional wage convergence of farm workers in Sweden, 1757–1980. </w:t>
      </w:r>
      <w:r w:rsidRPr="00093F5E">
        <w:rPr>
          <w:rFonts w:ascii="Calibri" w:hAnsi="Calibri" w:cs="Calibri"/>
          <w:i/>
          <w:iCs/>
          <w:lang w:val="en-GB"/>
        </w:rPr>
        <w:t>Scandinavian Economic History Review</w:t>
      </w:r>
      <w:r w:rsidRPr="00093F5E">
        <w:rPr>
          <w:rFonts w:ascii="Calibri" w:hAnsi="Calibri" w:cs="Calibri"/>
          <w:lang w:val="en-GB"/>
        </w:rPr>
        <w:t>, 1–22.</w:t>
      </w:r>
    </w:p>
    <w:p w14:paraId="1008B3A9"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Purwono, R., Yasin, M. Z., Hamzah, I. N., &amp; Arifin, N. (2021). Total factor productivity convergence of Indonesia’s provincial economies, 2011–2017. </w:t>
      </w:r>
      <w:r w:rsidRPr="00093F5E">
        <w:rPr>
          <w:rFonts w:ascii="Calibri" w:hAnsi="Calibri" w:cs="Calibri"/>
          <w:i/>
          <w:iCs/>
          <w:lang w:val="en-GB"/>
        </w:rPr>
        <w:t>Regional Statistics</w:t>
      </w:r>
      <w:r w:rsidRPr="00093F5E">
        <w:rPr>
          <w:rFonts w:ascii="Calibri" w:hAnsi="Calibri" w:cs="Calibri"/>
          <w:lang w:val="en-GB"/>
        </w:rPr>
        <w:t xml:space="preserve">, </w:t>
      </w:r>
      <w:r w:rsidRPr="00093F5E">
        <w:rPr>
          <w:rFonts w:ascii="Calibri" w:hAnsi="Calibri" w:cs="Calibri"/>
          <w:i/>
          <w:iCs/>
          <w:lang w:val="en-GB"/>
        </w:rPr>
        <w:t>11</w:t>
      </w:r>
      <w:r w:rsidRPr="00093F5E">
        <w:rPr>
          <w:rFonts w:ascii="Calibri" w:hAnsi="Calibri" w:cs="Calibri"/>
          <w:lang w:val="en-GB"/>
        </w:rPr>
        <w:t>(4), 57–78.</w:t>
      </w:r>
    </w:p>
    <w:p w14:paraId="38E10302"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Quah, D. (1996). Twin peaks: Growth and convergence in models of distribution dynamics. </w:t>
      </w:r>
      <w:r w:rsidRPr="00093F5E">
        <w:rPr>
          <w:rFonts w:ascii="Calibri" w:hAnsi="Calibri" w:cs="Calibri"/>
          <w:i/>
          <w:iCs/>
          <w:lang w:val="en-GB"/>
        </w:rPr>
        <w:t>Economic Journal</w:t>
      </w:r>
      <w:r w:rsidRPr="00093F5E">
        <w:rPr>
          <w:rFonts w:ascii="Calibri" w:hAnsi="Calibri" w:cs="Calibri"/>
          <w:lang w:val="en-GB"/>
        </w:rPr>
        <w:t>, 1045–1055.</w:t>
      </w:r>
    </w:p>
    <w:p w14:paraId="2B3D2870"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Rosenbloom, J. L. (1998). Strikebreaking and the labor market in the United States, 1881-1894. </w:t>
      </w:r>
      <w:r w:rsidRPr="00093F5E">
        <w:rPr>
          <w:rFonts w:ascii="Calibri" w:hAnsi="Calibri" w:cs="Calibri"/>
          <w:i/>
          <w:iCs/>
          <w:lang w:val="en-GB"/>
        </w:rPr>
        <w:t>Journal of Economic History</w:t>
      </w:r>
      <w:r w:rsidRPr="00093F5E">
        <w:rPr>
          <w:rFonts w:ascii="Calibri" w:hAnsi="Calibri" w:cs="Calibri"/>
          <w:lang w:val="en-GB"/>
        </w:rPr>
        <w:t>, 183–205.</w:t>
      </w:r>
    </w:p>
    <w:p w14:paraId="644519D1"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Rosenbloom, J. L., &amp; Sundstrom, W. A. (2002). The decline in hours of work in us labour markets, 1890–1903. In </w:t>
      </w:r>
      <w:r w:rsidRPr="00093F5E">
        <w:rPr>
          <w:rFonts w:ascii="Calibri" w:hAnsi="Calibri" w:cs="Calibri"/>
          <w:i/>
          <w:iCs/>
          <w:lang w:val="en-GB"/>
        </w:rPr>
        <w:t>Labour Market Evolution</w:t>
      </w:r>
      <w:r w:rsidRPr="00093F5E">
        <w:rPr>
          <w:rFonts w:ascii="Calibri" w:hAnsi="Calibri" w:cs="Calibri"/>
          <w:lang w:val="en-GB"/>
        </w:rPr>
        <w:t xml:space="preserve"> (pp. 175–198). Routledge.</w:t>
      </w:r>
    </w:p>
    <w:p w14:paraId="49FC4B8E"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Santos-Marquez, F., Gunawan, A. B., &amp; Mendez, C. (2021). Regional income disparities, distributional convergence, and spatial effects: Evidence from Indonesian regions 2010–2017. </w:t>
      </w:r>
      <w:r w:rsidRPr="00093F5E">
        <w:rPr>
          <w:rFonts w:ascii="Calibri" w:hAnsi="Calibri" w:cs="Calibri"/>
          <w:i/>
          <w:iCs/>
          <w:lang w:val="en-GB"/>
        </w:rPr>
        <w:t>GeoJournal</w:t>
      </w:r>
      <w:r w:rsidRPr="00093F5E">
        <w:rPr>
          <w:rFonts w:ascii="Calibri" w:hAnsi="Calibri" w:cs="Calibri"/>
          <w:lang w:val="en-GB"/>
        </w:rPr>
        <w:t>, 1–19.</w:t>
      </w:r>
    </w:p>
    <w:p w14:paraId="6EEB5E40"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Sichera, R., &amp; Pizzuto, P. (2019). ConvergenceClubs: A package for performing the phillips and sul’s club convergence clustering procedure. </w:t>
      </w:r>
      <w:r w:rsidRPr="00093F5E">
        <w:rPr>
          <w:rFonts w:ascii="Calibri" w:hAnsi="Calibri" w:cs="Calibri"/>
          <w:i/>
          <w:iCs/>
          <w:lang w:val="en-GB"/>
        </w:rPr>
        <w:t>The R Journal</w:t>
      </w:r>
      <w:r w:rsidRPr="00093F5E">
        <w:rPr>
          <w:rFonts w:ascii="Calibri" w:hAnsi="Calibri" w:cs="Calibri"/>
          <w:lang w:val="en-GB"/>
        </w:rPr>
        <w:t>.</w:t>
      </w:r>
    </w:p>
    <w:p w14:paraId="568BAB05"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Strain, M. R. (2019). The Link Between Wages and Productivity Is Strong. </w:t>
      </w:r>
      <w:r w:rsidRPr="00093F5E">
        <w:rPr>
          <w:rFonts w:ascii="Calibri" w:hAnsi="Calibri" w:cs="Calibri"/>
          <w:i/>
          <w:iCs/>
          <w:lang w:val="en-GB"/>
        </w:rPr>
        <w:t>Expanding Economic Opportunity for More Americans, The Aspen Institute</w:t>
      </w:r>
      <w:r w:rsidRPr="00093F5E">
        <w:rPr>
          <w:rFonts w:ascii="Calibri" w:hAnsi="Calibri" w:cs="Calibri"/>
          <w:lang w:val="en-GB"/>
        </w:rPr>
        <w:t>.</w:t>
      </w:r>
    </w:p>
    <w:p w14:paraId="472CBCB4"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Todaro, M. P., &amp; Smith, S. C. (2003). </w:t>
      </w:r>
      <w:r w:rsidRPr="00093F5E">
        <w:rPr>
          <w:rFonts w:ascii="Calibri" w:hAnsi="Calibri" w:cs="Calibri"/>
          <w:i/>
          <w:iCs/>
          <w:lang w:val="en-GB"/>
        </w:rPr>
        <w:t>Pembangunan Ekonomi: Di Dunia Ketiga, Jilid 1</w:t>
      </w:r>
      <w:r w:rsidRPr="00093F5E">
        <w:rPr>
          <w:rFonts w:ascii="Calibri" w:hAnsi="Calibri" w:cs="Calibri"/>
          <w:lang w:val="en-GB"/>
        </w:rPr>
        <w:t>.</w:t>
      </w:r>
    </w:p>
    <w:p w14:paraId="1A500FB9"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Vidyattama, Y. (2006). Regional Convergence and Indonesia Economic Dynamics. </w:t>
      </w:r>
      <w:r w:rsidRPr="00093F5E">
        <w:rPr>
          <w:rFonts w:ascii="Calibri" w:hAnsi="Calibri" w:cs="Calibri"/>
          <w:i/>
          <w:iCs/>
          <w:lang w:val="en-GB"/>
        </w:rPr>
        <w:t>Economics and Finance in Indonesia</w:t>
      </w:r>
      <w:r w:rsidRPr="00093F5E">
        <w:rPr>
          <w:rFonts w:ascii="Calibri" w:hAnsi="Calibri" w:cs="Calibri"/>
          <w:lang w:val="en-GB"/>
        </w:rPr>
        <w:t xml:space="preserve">, </w:t>
      </w:r>
      <w:r w:rsidRPr="00093F5E">
        <w:rPr>
          <w:rFonts w:ascii="Calibri" w:hAnsi="Calibri" w:cs="Calibri"/>
          <w:i/>
          <w:iCs/>
          <w:lang w:val="en-GB"/>
        </w:rPr>
        <w:t>54</w:t>
      </w:r>
      <w:r w:rsidRPr="00093F5E">
        <w:rPr>
          <w:rFonts w:ascii="Calibri" w:hAnsi="Calibri" w:cs="Calibri"/>
          <w:lang w:val="en-GB"/>
        </w:rPr>
        <w:t>, 197–227.</w:t>
      </w:r>
    </w:p>
    <w:p w14:paraId="0C77E6E1"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Von Lyncker, K., &amp; Thoennessen, R. (2017). Regional club convergence in the EU: Evidence from a panel data analysis. </w:t>
      </w:r>
      <w:r w:rsidRPr="00093F5E">
        <w:rPr>
          <w:rFonts w:ascii="Calibri" w:hAnsi="Calibri" w:cs="Calibri"/>
          <w:i/>
          <w:iCs/>
          <w:lang w:val="en-GB"/>
        </w:rPr>
        <w:t>Empirical Economics</w:t>
      </w:r>
      <w:r w:rsidRPr="00093F5E">
        <w:rPr>
          <w:rFonts w:ascii="Calibri" w:hAnsi="Calibri" w:cs="Calibri"/>
          <w:lang w:val="en-GB"/>
        </w:rPr>
        <w:t xml:space="preserve">, </w:t>
      </w:r>
      <w:r w:rsidRPr="00093F5E">
        <w:rPr>
          <w:rFonts w:ascii="Calibri" w:hAnsi="Calibri" w:cs="Calibri"/>
          <w:i/>
          <w:iCs/>
          <w:lang w:val="en-GB"/>
        </w:rPr>
        <w:t>52</w:t>
      </w:r>
      <w:r w:rsidRPr="00093F5E">
        <w:rPr>
          <w:rFonts w:ascii="Calibri" w:hAnsi="Calibri" w:cs="Calibri"/>
          <w:lang w:val="en-GB"/>
        </w:rPr>
        <w:t>(2), 525–553.</w:t>
      </w:r>
    </w:p>
    <w:p w14:paraId="6EE101D4" w14:textId="77777777" w:rsidR="00971B36" w:rsidRPr="00093F5E" w:rsidRDefault="00093F5E" w:rsidP="00430011">
      <w:pPr>
        <w:ind w:leftChars="322" w:left="708"/>
        <w:rPr>
          <w:rFonts w:eastAsia="Adobe Myungjo Std M" w:cstheme="minorHAnsi"/>
          <w:szCs w:val="18"/>
          <w:lang w:val="en-GB"/>
        </w:rPr>
      </w:pPr>
      <w:r w:rsidRPr="00093F5E">
        <w:rPr>
          <w:rFonts w:ascii="Bookman Old Style" w:hAnsi="Bookman Old Style"/>
          <w:b/>
          <w:szCs w:val="18"/>
          <w:lang w:val="en-GB"/>
        </w:rPr>
        <w:fldChar w:fldCharType="end"/>
      </w:r>
    </w:p>
    <w:p w14:paraId="491015C8" w14:textId="77777777" w:rsidR="004D555C" w:rsidRPr="00093F5E" w:rsidRDefault="004D555C" w:rsidP="005F5ACD">
      <w:pPr>
        <w:pStyle w:val="ListParagraph"/>
        <w:ind w:left="426"/>
        <w:rPr>
          <w:rFonts w:ascii="Bookman Old Style" w:eastAsia="Adobe Myungjo Std M" w:hAnsi="Bookman Old Style"/>
          <w:b/>
          <w:szCs w:val="18"/>
          <w:lang w:val="en-GB"/>
        </w:rPr>
        <w:sectPr w:rsidR="004D555C" w:rsidRPr="00093F5E">
          <w:pgSz w:w="12240" w:h="15840"/>
          <w:pgMar w:top="1440" w:right="1440" w:bottom="1440" w:left="1440" w:header="720" w:footer="720" w:gutter="0"/>
          <w:cols w:space="720"/>
          <w:docGrid w:linePitch="360"/>
        </w:sectPr>
      </w:pPr>
    </w:p>
    <w:p w14:paraId="09206590" w14:textId="77777777" w:rsidR="003752E0" w:rsidRPr="00093F5E" w:rsidRDefault="00093F5E" w:rsidP="00F62225">
      <w:pPr>
        <w:pStyle w:val="ListParagraph"/>
        <w:ind w:left="426"/>
        <w:outlineLvl w:val="0"/>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Appendices</w:t>
      </w:r>
    </w:p>
    <w:p w14:paraId="3AE4F8DD" w14:textId="77777777" w:rsidR="00597509" w:rsidRPr="00093F5E" w:rsidRDefault="00597509" w:rsidP="005F5ACD">
      <w:pPr>
        <w:pStyle w:val="ListParagraph"/>
        <w:ind w:left="426"/>
        <w:rPr>
          <w:rFonts w:ascii="Bookman Old Style" w:eastAsia="Adobe Myungjo Std M" w:hAnsi="Bookman Old Style"/>
          <w:b/>
          <w:szCs w:val="18"/>
          <w:lang w:val="en-GB"/>
        </w:rPr>
      </w:pPr>
    </w:p>
    <w:p w14:paraId="7D2C0EEC" w14:textId="77777777" w:rsidR="00597509" w:rsidRPr="00093F5E" w:rsidRDefault="00093F5E" w:rsidP="00F62225">
      <w:pPr>
        <w:pStyle w:val="ListParagraph"/>
        <w:ind w:left="426"/>
        <w:outlineLvl w:val="0"/>
        <w:rPr>
          <w:rFonts w:ascii="Bookman Old Style" w:eastAsia="Adobe Myungjo Std M" w:hAnsi="Bookman Old Style"/>
          <w:b/>
          <w:szCs w:val="18"/>
          <w:lang w:val="en-GB"/>
        </w:rPr>
      </w:pPr>
      <w:bookmarkStart w:id="1030" w:name="Xc5d69006932744313775fe901e892f4ba62d16e"/>
      <w:r w:rsidRPr="00093F5E">
        <w:rPr>
          <w:rFonts w:ascii="Bookman Old Style" w:eastAsia="Adobe Myungjo Std M" w:hAnsi="Bookman Old Style"/>
          <w:b/>
          <w:szCs w:val="18"/>
          <w:lang w:val="en-GB"/>
        </w:rPr>
        <w:t xml:space="preserve">Appendix 1: </w:t>
      </w:r>
      <w:bookmarkEnd w:id="1030"/>
      <w:r w:rsidR="00A642D6" w:rsidRPr="00093F5E">
        <w:rPr>
          <w:rFonts w:ascii="Bookman Old Style" w:eastAsia="Adobe Myungjo Std M" w:hAnsi="Bookman Old Style"/>
          <w:b/>
          <w:szCs w:val="18"/>
          <w:lang w:val="en-GB"/>
        </w:rPr>
        <w:t xml:space="preserve">Clustering algorithm for club convergence </w:t>
      </w:r>
    </w:p>
    <w:p w14:paraId="1E456F5E" w14:textId="77777777" w:rsidR="00A642D6" w:rsidRPr="00093F5E" w:rsidRDefault="00A642D6" w:rsidP="00597509">
      <w:pPr>
        <w:pStyle w:val="ListParagraph"/>
        <w:ind w:left="426"/>
        <w:rPr>
          <w:rFonts w:ascii="Bookman Old Style" w:eastAsia="Adobe Myungjo Std M" w:hAnsi="Bookman Old Style"/>
          <w:b/>
          <w:szCs w:val="18"/>
          <w:lang w:val="en-GB"/>
        </w:rPr>
      </w:pPr>
    </w:p>
    <w:p w14:paraId="68CE37E5" w14:textId="5CBACB67" w:rsidR="00A642D6" w:rsidRPr="00093F5E" w:rsidRDefault="00093F5E" w:rsidP="00A642D6">
      <w:pPr>
        <w:pStyle w:val="ListParagraph"/>
        <w:ind w:left="426"/>
        <w:jc w:val="both"/>
        <w:rPr>
          <w:rFonts w:ascii="Bookman Old Style" w:eastAsia="Adobe Myungjo Std M" w:hAnsi="Bookman Old Style"/>
          <w:b/>
          <w:szCs w:val="18"/>
          <w:lang w:val="en-GB"/>
        </w:rPr>
      </w:pPr>
      <w:r w:rsidRPr="00093F5E">
        <w:rPr>
          <w:lang w:val="en-GB"/>
        </w:rPr>
        <w:t xml:space="preserve">When the results from log </w:t>
      </w:r>
      <w:r w:rsidRPr="00093F5E">
        <w:rPr>
          <w:i/>
          <w:iCs/>
          <w:lang w:val="en-GB"/>
        </w:rPr>
        <w:t>t</w:t>
      </w:r>
      <w:r w:rsidR="0055597E" w:rsidRPr="00093F5E">
        <w:rPr>
          <w:lang w:val="en-GB"/>
        </w:rPr>
        <w:t>-</w:t>
      </w:r>
      <w:r w:rsidRPr="00093F5E">
        <w:rPr>
          <w:lang w:val="en-GB"/>
        </w:rPr>
        <w:t xml:space="preserve">test regression reject the null hypothesis of overall convergence, the application of </w:t>
      </w:r>
      <w:ins w:id="1031" w:author="Author">
        <w:r w:rsidR="00597F28">
          <w:rPr>
            <w:lang w:val="en-GB"/>
          </w:rPr>
          <w:t xml:space="preserve">the </w:t>
        </w:r>
      </w:ins>
      <w:r w:rsidRPr="00093F5E">
        <w:rPr>
          <w:lang w:val="en-GB"/>
        </w:rPr>
        <w:t xml:space="preserve">clustering algorithm introduced by </w:t>
      </w:r>
      <w:r w:rsidRPr="00093F5E">
        <w:rPr>
          <w:lang w:val="en-GB"/>
        </w:rPr>
        <w:fldChar w:fldCharType="begin"/>
      </w:r>
      <w:r w:rsidR="0024581A" w:rsidRPr="00093F5E">
        <w:rPr>
          <w:lang w:val="en-GB"/>
        </w:rPr>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93F5E">
        <w:rPr>
          <w:lang w:val="en-GB"/>
        </w:rPr>
        <w:fldChar w:fldCharType="separate"/>
      </w:r>
      <w:r w:rsidRPr="00093F5E">
        <w:rPr>
          <w:lang w:val="en-GB"/>
        </w:rPr>
        <w:t xml:space="preserve">Phillips </w:t>
      </w:r>
      <w:ins w:id="1032" w:author="Harry" w:date="2021-12-14T22:56:00Z">
        <w:r w:rsidR="00402142">
          <w:rPr>
            <w:lang w:val="en-GB"/>
          </w:rPr>
          <w:t>&amp;</w:t>
        </w:r>
      </w:ins>
      <w:del w:id="1033" w:author="Harry" w:date="2021-12-14T22:56:00Z">
        <w:r w:rsidRPr="00093F5E" w:rsidDel="00402142">
          <w:rPr>
            <w:lang w:val="en-GB"/>
          </w:rPr>
          <w:delText>and</w:delText>
        </w:r>
      </w:del>
      <w:r w:rsidRPr="00093F5E">
        <w:rPr>
          <w:lang w:val="en-GB"/>
        </w:rPr>
        <w:t xml:space="preserve"> Sul (2009)</w:t>
      </w:r>
      <w:r w:rsidRPr="00093F5E">
        <w:rPr>
          <w:lang w:val="en-GB"/>
        </w:rPr>
        <w:fldChar w:fldCharType="end"/>
      </w:r>
      <w:r w:rsidRPr="00093F5E">
        <w:rPr>
          <w:lang w:val="en-GB"/>
        </w:rPr>
        <w:t xml:space="preserve"> can be applied for club convergence identification. The following steps briefly summarize the mechanism of the algorithm:</w:t>
      </w:r>
    </w:p>
    <w:p w14:paraId="4A4348B9" w14:textId="77777777" w:rsidR="00A642D6" w:rsidRPr="00093F5E" w:rsidRDefault="00A642D6" w:rsidP="00597509">
      <w:pPr>
        <w:pStyle w:val="ListParagraph"/>
        <w:ind w:left="426"/>
        <w:rPr>
          <w:rFonts w:ascii="Bookman Old Style" w:eastAsia="Adobe Myungjo Std M" w:hAnsi="Bookman Old Style"/>
          <w:b/>
          <w:szCs w:val="18"/>
          <w:lang w:val="en-GB"/>
        </w:rPr>
      </w:pPr>
    </w:p>
    <w:p w14:paraId="1249B6B4" w14:textId="77777777" w:rsidR="00E42BFF" w:rsidRPr="00093F5E" w:rsidRDefault="00093F5E"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rPr>
      </w:pPr>
      <w:r w:rsidRPr="00093F5E">
        <w:rPr>
          <w:rFonts w:asciiTheme="minorHAnsi" w:eastAsiaTheme="minorEastAsia" w:hAnsiTheme="minorHAnsi" w:cstheme="minorBidi"/>
          <w:b w:val="0"/>
          <w:i/>
          <w:iCs/>
          <w:sz w:val="22"/>
          <w:szCs w:val="22"/>
        </w:rPr>
        <w:t xml:space="preserve">Step 1: </w:t>
      </w:r>
      <w:r w:rsidR="00597509" w:rsidRPr="00093F5E">
        <w:rPr>
          <w:rFonts w:asciiTheme="minorHAnsi" w:eastAsiaTheme="minorEastAsia" w:hAnsiTheme="minorHAnsi" w:cstheme="minorBidi"/>
          <w:b w:val="0"/>
          <w:i/>
          <w:iCs/>
          <w:sz w:val="22"/>
          <w:szCs w:val="22"/>
        </w:rPr>
        <w:t>Ordering</w:t>
      </w:r>
      <w:r w:rsidRPr="00093F5E">
        <w:rPr>
          <w:rFonts w:asciiTheme="minorHAnsi" w:eastAsiaTheme="minorEastAsia" w:hAnsiTheme="minorHAnsi" w:cstheme="minorBidi"/>
          <w:b w:val="0"/>
          <w:i/>
          <w:iCs/>
          <w:sz w:val="22"/>
          <w:szCs w:val="22"/>
        </w:rPr>
        <w:t xml:space="preserve"> based on final observation</w:t>
      </w:r>
      <w:r w:rsidR="00597509" w:rsidRPr="00093F5E">
        <w:rPr>
          <w:rFonts w:asciiTheme="minorHAnsi" w:eastAsiaTheme="minorEastAsia" w:hAnsiTheme="minorHAnsi" w:cstheme="minorBidi"/>
          <w:b w:val="0"/>
          <w:i/>
          <w:iCs/>
          <w:sz w:val="22"/>
          <w:szCs w:val="22"/>
        </w:rPr>
        <w:t xml:space="preserve"> </w:t>
      </w:r>
    </w:p>
    <w:p w14:paraId="30F2D489" w14:textId="77777777" w:rsidR="00597509" w:rsidRPr="00093F5E" w:rsidRDefault="00093F5E" w:rsidP="00E42BFF">
      <w:pPr>
        <w:pStyle w:val="BodyText"/>
        <w:snapToGrid w:val="0"/>
        <w:spacing w:line="360" w:lineRule="auto"/>
        <w:ind w:left="782"/>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All individual units (in our study, provinces) are arranged in descending order based on their last observation in the time</w:t>
      </w:r>
      <w:ins w:id="1034" w:author="Author">
        <w:r w:rsidR="00273EFD">
          <w:rPr>
            <w:rFonts w:asciiTheme="minorHAnsi" w:eastAsiaTheme="minorEastAsia" w:hAnsiTheme="minorHAnsi" w:cstheme="minorBidi"/>
            <w:b w:val="0"/>
            <w:sz w:val="22"/>
            <w:szCs w:val="22"/>
          </w:rPr>
          <w:t>-</w:t>
        </w:r>
      </w:ins>
      <w:del w:id="1035" w:author="Author">
        <w:r w:rsidRPr="00093F5E" w:rsidDel="00273EFD">
          <w:rPr>
            <w:rFonts w:asciiTheme="minorHAnsi" w:eastAsiaTheme="minorEastAsia" w:hAnsiTheme="minorHAnsi" w:cstheme="minorBidi"/>
            <w:b w:val="0"/>
            <w:sz w:val="22"/>
            <w:szCs w:val="22"/>
          </w:rPr>
          <w:delText xml:space="preserve"> </w:delText>
        </w:r>
      </w:del>
      <w:r w:rsidRPr="00093F5E">
        <w:rPr>
          <w:rFonts w:asciiTheme="minorHAnsi" w:eastAsiaTheme="minorEastAsia" w:hAnsiTheme="minorHAnsi" w:cstheme="minorBidi"/>
          <w:b w:val="0"/>
          <w:sz w:val="22"/>
          <w:szCs w:val="22"/>
        </w:rPr>
        <w:t>series dimension of the panel</w:t>
      </w:r>
      <w:ins w:id="1036" w:author="Author">
        <w:r w:rsidRPr="00093F5E">
          <w:rPr>
            <w:rFonts w:ascii="Calibri" w:eastAsia="Yu Mincho" w:hAnsi="Calibri"/>
            <w:b w:val="0"/>
            <w:sz w:val="22"/>
            <w:szCs w:val="22"/>
          </w:rPr>
          <w:t>.</w:t>
        </w:r>
      </w:ins>
    </w:p>
    <w:p w14:paraId="6ED047A2" w14:textId="77777777" w:rsidR="00CE065A" w:rsidRPr="00093F5E" w:rsidRDefault="00093F5E"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rPr>
      </w:pPr>
      <w:r w:rsidRPr="00093F5E">
        <w:rPr>
          <w:rFonts w:asciiTheme="minorHAnsi" w:eastAsiaTheme="minorEastAsia" w:hAnsiTheme="minorHAnsi" w:cstheme="minorBidi"/>
          <w:b w:val="0"/>
          <w:i/>
          <w:iCs/>
          <w:sz w:val="22"/>
          <w:szCs w:val="22"/>
        </w:rPr>
        <w:t xml:space="preserve">Step 2: The formation of </w:t>
      </w:r>
      <w:r w:rsidR="00597509" w:rsidRPr="00093F5E">
        <w:rPr>
          <w:rFonts w:asciiTheme="minorHAnsi" w:eastAsiaTheme="minorEastAsia" w:hAnsiTheme="minorHAnsi" w:cstheme="minorBidi"/>
          <w:b w:val="0"/>
          <w:i/>
          <w:iCs/>
          <w:sz w:val="22"/>
          <w:szCs w:val="22"/>
        </w:rPr>
        <w:t>the core group</w:t>
      </w:r>
    </w:p>
    <w:p w14:paraId="47591713" w14:textId="77777777" w:rsidR="003D728F" w:rsidRPr="00093F5E" w:rsidRDefault="00093F5E" w:rsidP="00EE4D37">
      <w:pPr>
        <w:pStyle w:val="BodyText"/>
        <w:snapToGrid w:val="0"/>
        <w:spacing w:line="360" w:lineRule="auto"/>
        <w:ind w:left="782"/>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Apply log </w:t>
      </w:r>
      <w:r w:rsidRPr="00402142">
        <w:rPr>
          <w:rFonts w:asciiTheme="minorHAnsi" w:eastAsiaTheme="minorEastAsia" w:hAnsiTheme="minorHAnsi" w:cstheme="minorBidi"/>
          <w:b w:val="0"/>
          <w:i/>
          <w:iCs/>
          <w:sz w:val="22"/>
          <w:szCs w:val="22"/>
          <w:rPrChange w:id="1037" w:author="Harry" w:date="2021-12-14T22:56:00Z">
            <w:rPr>
              <w:rFonts w:asciiTheme="minorHAnsi" w:eastAsiaTheme="minorEastAsia" w:hAnsiTheme="minorHAnsi" w:cstheme="minorBidi"/>
              <w:b w:val="0"/>
              <w:sz w:val="22"/>
              <w:szCs w:val="22"/>
            </w:rPr>
          </w:rPrChange>
        </w:rPr>
        <w:t>t</w:t>
      </w:r>
      <w:r w:rsidRPr="00093F5E">
        <w:rPr>
          <w:rFonts w:asciiTheme="minorHAnsi" w:eastAsiaTheme="minorEastAsia" w:hAnsiTheme="minorHAnsi" w:cstheme="minorBidi"/>
          <w:b w:val="0"/>
          <w:sz w:val="22"/>
          <w:szCs w:val="22"/>
        </w:rPr>
        <w:t xml:space="preserve"> regression</w:t>
      </w:r>
      <w:del w:id="1038" w:author="Author">
        <w:r w:rsidRPr="00093F5E" w:rsidDel="005278FD">
          <w:rPr>
            <w:rFonts w:asciiTheme="minorHAnsi" w:eastAsiaTheme="minorEastAsia" w:hAnsiTheme="minorHAnsi" w:cstheme="minorBidi"/>
            <w:b w:val="0"/>
            <w:sz w:val="22"/>
            <w:szCs w:val="22"/>
          </w:rPr>
          <w:delText xml:space="preserve"> is applied</w:delText>
        </w:r>
      </w:del>
      <w:r w:rsidRPr="00093F5E">
        <w:rPr>
          <w:rFonts w:asciiTheme="minorHAnsi" w:eastAsiaTheme="minorEastAsia" w:hAnsiTheme="minorHAnsi" w:cstheme="minorBidi"/>
          <w:b w:val="0"/>
          <w:sz w:val="22"/>
          <w:szCs w:val="22"/>
        </w:rPr>
        <w:t xml:space="preserve"> to the first </w:t>
      </w:r>
      <m:oMath>
        <m:r>
          <m:rPr>
            <m:sty m:val="bi"/>
          </m:rPr>
          <w:rPr>
            <w:rFonts w:ascii="Cambria Math" w:eastAsiaTheme="minorEastAsia" w:hAnsi="Cambria Math" w:cstheme="minorBidi"/>
            <w:sz w:val="22"/>
            <w:szCs w:val="22"/>
          </w:rPr>
          <m:t>k</m:t>
        </m:r>
      </m:oMath>
      <w:r w:rsidRPr="00093F5E">
        <w:rPr>
          <w:rFonts w:asciiTheme="minorHAnsi" w:eastAsiaTheme="minorEastAsia" w:hAnsiTheme="minorHAnsi" w:cstheme="minorBidi"/>
          <w:b w:val="0"/>
          <w:i/>
          <w:iCs/>
          <w:sz w:val="22"/>
          <w:szCs w:val="22"/>
        </w:rPr>
        <w:t xml:space="preserve"> </w:t>
      </w:r>
      <w:r w:rsidRPr="00093F5E">
        <w:rPr>
          <w:rFonts w:asciiTheme="minorHAnsi" w:eastAsiaTheme="minorEastAsia" w:hAnsiTheme="minorHAnsi" w:cstheme="minorBidi"/>
          <w:b w:val="0"/>
          <w:sz w:val="22"/>
          <w:szCs w:val="22"/>
        </w:rPr>
        <w:t xml:space="preserve">individual units (provinces), where </w:t>
      </w:r>
      <m:oMath>
        <m:r>
          <m:rPr>
            <m:sty m:val="bi"/>
          </m:rPr>
          <w:rPr>
            <w:rFonts w:ascii="Cambria Math" w:eastAsiaTheme="minorEastAsia" w:hAnsi="Cambria Math" w:cstheme="minorBidi"/>
            <w:sz w:val="22"/>
            <w:szCs w:val="22"/>
          </w:rPr>
          <m:t>2</m:t>
        </m:r>
        <m:r>
          <m:rPr>
            <m:sty m:val="bi"/>
          </m:rPr>
          <w:rPr>
            <w:rFonts w:ascii="Cambria Math" w:eastAsia="Yu Mincho" w:hAnsi="Cambria Math" w:cstheme="minorBidi" w:hint="eastAsia"/>
            <w:sz w:val="22"/>
            <w:szCs w:val="22"/>
          </w:rPr>
          <m:t>≤</m:t>
        </m:r>
        <m:r>
          <m:rPr>
            <m:sty m:val="bi"/>
          </m:rPr>
          <w:rPr>
            <w:rFonts w:ascii="Cambria Math" w:eastAsiaTheme="minorEastAsia" w:hAnsi="Cambria Math" w:cstheme="minorBidi"/>
            <w:sz w:val="22"/>
            <w:szCs w:val="22"/>
          </w:rPr>
          <m:t>k</m:t>
        </m:r>
        <m:r>
          <m:rPr>
            <m:sty m:val="b"/>
          </m:rPr>
          <w:rPr>
            <w:rFonts w:ascii="Cambria Math" w:eastAsiaTheme="minorEastAsia" w:hAnsi="Cambria Math" w:cstheme="minorBidi"/>
            <w:sz w:val="22"/>
            <w:szCs w:val="22"/>
          </w:rPr>
          <m:t>&lt;N</m:t>
        </m:r>
      </m:oMath>
      <w:r w:rsidRPr="00093F5E">
        <w:rPr>
          <w:rFonts w:asciiTheme="minorHAnsi" w:eastAsiaTheme="minorEastAsia" w:hAnsiTheme="minorHAnsi" w:cstheme="minorBidi" w:hint="eastAsia"/>
          <w:b w:val="0"/>
          <w:sz w:val="22"/>
          <w:szCs w:val="22"/>
        </w:rPr>
        <w:t>.</w:t>
      </w:r>
      <w:r w:rsidRPr="00093F5E">
        <w:rPr>
          <w:rFonts w:asciiTheme="minorHAnsi" w:eastAsiaTheme="minorEastAsia" w:hAnsiTheme="minorHAnsi" w:cstheme="minorBidi"/>
          <w:b w:val="0"/>
          <w:sz w:val="22"/>
          <w:szCs w:val="22"/>
        </w:rPr>
        <w:t xml:space="preserve"> The core group is established when the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Pr="00093F5E">
        <w:rPr>
          <w:rFonts w:asciiTheme="minorHAnsi" w:eastAsiaTheme="minorEastAsia" w:hAnsiTheme="minorHAnsi" w:cstheme="minorBidi"/>
          <w:b w:val="0"/>
          <w:sz w:val="22"/>
          <w:szCs w:val="22"/>
        </w:rPr>
        <w:t xml:space="preserve">. If the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oMath>
      <w:r w:rsidRPr="00093F5E">
        <w:rPr>
          <w:rFonts w:asciiTheme="minorHAnsi" w:eastAsiaTheme="minorEastAsia" w:hAnsiTheme="minorHAnsi" w:cstheme="minorBidi"/>
          <w:b w:val="0"/>
          <w:sz w:val="22"/>
          <w:szCs w:val="22"/>
        </w:rPr>
        <w:t xml:space="preserve"> in the first</w:t>
      </w:r>
      <w:r w:rsidRPr="00093F5E">
        <w:rPr>
          <w:rFonts w:asciiTheme="minorHAnsi" w:eastAsiaTheme="minorEastAsia" w:hAnsiTheme="minorHAnsi" w:cstheme="minorBidi" w:hint="eastAsia"/>
          <w:b w:val="0"/>
          <w:sz w:val="22"/>
          <w:szCs w:val="22"/>
        </w:rPr>
        <w:t xml:space="preserve"> </w:t>
      </w:r>
      <m:oMath>
        <m:r>
          <m:rPr>
            <m:sty m:val="bi"/>
          </m:rPr>
          <w:rPr>
            <w:rFonts w:ascii="Cambria Math" w:eastAsiaTheme="minorEastAsia" w:hAnsi="Cambria Math" w:cstheme="minorBidi"/>
            <w:sz w:val="22"/>
            <w:szCs w:val="22"/>
          </w:rPr>
          <m:t>k</m:t>
        </m:r>
      </m:oMath>
      <w:r w:rsidRPr="00093F5E">
        <w:rPr>
          <w:rFonts w:asciiTheme="minorHAnsi" w:eastAsiaTheme="minorEastAsia" w:hAnsiTheme="minorHAnsi" w:cstheme="minorBidi"/>
          <w:b w:val="0"/>
          <w:sz w:val="22"/>
          <w:szCs w:val="22"/>
        </w:rPr>
        <w:t xml:space="preserve"> unit </w:t>
      </w:r>
      <m:oMath>
        <m:r>
          <m:rPr>
            <m:sty m:val="b"/>
          </m:rPr>
          <w:rPr>
            <w:rFonts w:ascii="Cambria Math" w:eastAsiaTheme="minorEastAsia" w:hAnsi="Cambria Math" w:cstheme="minorBidi"/>
            <w:sz w:val="22"/>
            <w:szCs w:val="22"/>
          </w:rPr>
          <m:t>&lt;</m:t>
        </m:r>
      </m:oMath>
      <w:r w:rsidR="00EE4D37"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-1.65</m:t>
        </m:r>
      </m:oMath>
      <w:r w:rsidR="00EE4D37" w:rsidRPr="00093F5E">
        <w:rPr>
          <w:rFonts w:asciiTheme="minorHAnsi" w:eastAsiaTheme="minorEastAsia" w:hAnsiTheme="minorHAnsi" w:cstheme="minorBidi"/>
          <w:b w:val="0"/>
          <w:sz w:val="22"/>
          <w:szCs w:val="22"/>
        </w:rPr>
        <w:t>, the first unit is dropped</w:t>
      </w:r>
      <w:ins w:id="1039" w:author="Author">
        <w:r w:rsidRPr="00093F5E">
          <w:rPr>
            <w:rFonts w:ascii="Calibri" w:eastAsia="Yu Mincho" w:hAnsi="Calibri"/>
            <w:b w:val="0"/>
            <w:sz w:val="22"/>
            <w:szCs w:val="22"/>
          </w:rPr>
          <w:t>, and</w:t>
        </w:r>
      </w:ins>
      <w:r w:rsidRPr="00093F5E">
        <w:rPr>
          <w:rFonts w:ascii="Calibri" w:eastAsia="Yu Mincho" w:hAnsi="Calibri"/>
          <w:b w:val="0"/>
          <w:sz w:val="22"/>
          <w:szCs w:val="22"/>
        </w:rPr>
        <w:t xml:space="preserve"> the</w:t>
      </w:r>
      <w:r w:rsidR="00EE4D37" w:rsidRPr="00093F5E">
        <w:rPr>
          <w:rFonts w:asciiTheme="minorHAnsi" w:eastAsiaTheme="minorEastAsia" w:hAnsiTheme="minorHAnsi" w:cstheme="minorBidi" w:hint="eastAsia"/>
          <w:b w:val="0"/>
          <w:sz w:val="22"/>
          <w:szCs w:val="22"/>
        </w:rPr>
        <w:t xml:space="preserve"> </w:t>
      </w:r>
      <w:r w:rsidR="00EE4D37" w:rsidRPr="00093F5E">
        <w:rPr>
          <w:rFonts w:asciiTheme="minorHAnsi" w:eastAsiaTheme="minorEastAsia" w:hAnsiTheme="minorHAnsi" w:cstheme="minorBidi"/>
          <w:b w:val="0"/>
          <w:sz w:val="22"/>
          <w:szCs w:val="22"/>
        </w:rPr>
        <w:t xml:space="preserve">log </w:t>
      </w:r>
      <w:r w:rsidR="00EE4D37" w:rsidRPr="00402142">
        <w:rPr>
          <w:rFonts w:asciiTheme="minorHAnsi" w:eastAsiaTheme="minorEastAsia" w:hAnsiTheme="minorHAnsi" w:cstheme="minorBidi"/>
          <w:b w:val="0"/>
          <w:i/>
          <w:iCs/>
          <w:sz w:val="22"/>
          <w:szCs w:val="22"/>
          <w:rPrChange w:id="1040" w:author="Harry" w:date="2021-12-14T22:57:00Z">
            <w:rPr>
              <w:rFonts w:asciiTheme="minorHAnsi" w:eastAsiaTheme="minorEastAsia" w:hAnsiTheme="minorHAnsi" w:cstheme="minorBidi"/>
              <w:b w:val="0"/>
              <w:sz w:val="22"/>
              <w:szCs w:val="22"/>
            </w:rPr>
          </w:rPrChange>
        </w:rPr>
        <w:t>t</w:t>
      </w:r>
      <w:r w:rsidR="00EE4D37" w:rsidRPr="00093F5E">
        <w:rPr>
          <w:rFonts w:asciiTheme="minorHAnsi" w:eastAsiaTheme="minorEastAsia" w:hAnsiTheme="minorHAnsi" w:cstheme="minorBidi"/>
          <w:b w:val="0"/>
          <w:sz w:val="22"/>
          <w:szCs w:val="22"/>
        </w:rPr>
        <w:t xml:space="preserve"> regression is applied for the second and third units</w:t>
      </w:r>
      <w:r w:rsidRPr="00093F5E">
        <w:rPr>
          <w:rFonts w:asciiTheme="minorHAnsi" w:eastAsiaTheme="minorEastAsia" w:hAnsiTheme="minorHAnsi" w:cstheme="minorBidi"/>
          <w:b w:val="0"/>
          <w:sz w:val="22"/>
          <w:szCs w:val="22"/>
        </w:rPr>
        <w:t>. Th</w:t>
      </w:r>
      <w:r w:rsidR="00EE4D37" w:rsidRPr="00093F5E">
        <w:rPr>
          <w:rFonts w:asciiTheme="minorHAnsi" w:eastAsiaTheme="minorEastAsia" w:hAnsiTheme="minorHAnsi" w:cstheme="minorBidi"/>
          <w:b w:val="0"/>
          <w:sz w:val="22"/>
          <w:szCs w:val="22"/>
        </w:rPr>
        <w:t>is</w:t>
      </w:r>
      <w:r w:rsidRPr="00093F5E">
        <w:rPr>
          <w:rFonts w:asciiTheme="minorHAnsi" w:eastAsiaTheme="minorEastAsia" w:hAnsiTheme="minorHAnsi" w:cstheme="minorBidi"/>
          <w:b w:val="0"/>
          <w:sz w:val="22"/>
          <w:szCs w:val="22"/>
        </w:rPr>
        <w:t xml:space="preserve"> step </w:t>
      </w:r>
      <w:r w:rsidR="00EE4D37" w:rsidRPr="00093F5E">
        <w:rPr>
          <w:rFonts w:asciiTheme="minorHAnsi" w:eastAsiaTheme="minorEastAsia" w:hAnsiTheme="minorHAnsi" w:cstheme="minorBidi"/>
          <w:b w:val="0"/>
          <w:sz w:val="22"/>
          <w:szCs w:val="22"/>
        </w:rPr>
        <w:t>continues</w:t>
      </w:r>
      <w:r w:rsidRPr="00093F5E">
        <w:rPr>
          <w:rFonts w:asciiTheme="minorHAnsi" w:eastAsiaTheme="minorEastAsia" w:hAnsiTheme="minorHAnsi" w:cstheme="minorBidi"/>
          <w:b w:val="0"/>
          <w:sz w:val="22"/>
          <w:szCs w:val="22"/>
        </w:rPr>
        <w:t xml:space="preserve"> until </w:t>
      </w:r>
      <w:r w:rsidR="00EE4D37" w:rsidRPr="00093F5E">
        <w:rPr>
          <w:rFonts w:asciiTheme="minorHAnsi" w:eastAsiaTheme="minorEastAsia" w:hAnsiTheme="minorHAnsi" w:cstheme="minorBidi"/>
          <w:b w:val="0"/>
          <w:sz w:val="22"/>
          <w:szCs w:val="22"/>
        </w:rPr>
        <w:t>the condition where</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oMath>
      <w:r w:rsidRPr="00093F5E">
        <w:rPr>
          <w:rFonts w:asciiTheme="minorHAnsi" w:eastAsiaTheme="minorEastAsia" w:hAnsiTheme="minorHAnsi" w:cstheme="minorBidi"/>
          <w:b w:val="0"/>
          <w:sz w:val="22"/>
          <w:szCs w:val="22"/>
        </w:rPr>
        <w:t xml:space="preserve"> of the pair units </w:t>
      </w:r>
      <m:oMath>
        <m:r>
          <m:rPr>
            <m:sty m:val="b"/>
          </m:rPr>
          <w:rPr>
            <w:rFonts w:ascii="Cambria Math" w:eastAsiaTheme="minorEastAsia" w:hAnsi="Cambria Math" w:cstheme="minorBidi"/>
            <w:sz w:val="22"/>
            <w:szCs w:val="22"/>
          </w:rPr>
          <m:t>&gt;</m:t>
        </m:r>
      </m:oMath>
      <w:r w:rsidR="00EE4D37"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-1.65</m:t>
        </m:r>
      </m:oMath>
      <w:r w:rsidRPr="00093F5E">
        <w:rPr>
          <w:rFonts w:asciiTheme="minorHAnsi" w:eastAsiaTheme="minorEastAsia" w:hAnsiTheme="minorHAnsi" w:cstheme="minorBidi"/>
          <w:b w:val="0"/>
          <w:sz w:val="22"/>
          <w:szCs w:val="22"/>
        </w:rPr>
        <w:t xml:space="preserve">. </w:t>
      </w:r>
      <w:r w:rsidR="00EE4D37" w:rsidRPr="00093F5E">
        <w:rPr>
          <w:rFonts w:asciiTheme="minorHAnsi" w:eastAsiaTheme="minorEastAsia" w:hAnsiTheme="minorHAnsi" w:cstheme="minorBidi"/>
          <w:b w:val="0"/>
          <w:sz w:val="22"/>
          <w:szCs w:val="22"/>
        </w:rPr>
        <w:t xml:space="preserve">In the case where </w:t>
      </w:r>
      <w:r w:rsidRPr="00093F5E">
        <w:rPr>
          <w:rFonts w:asciiTheme="minorHAnsi" w:eastAsiaTheme="minorEastAsia" w:hAnsiTheme="minorHAnsi" w:cstheme="minorBidi"/>
          <w:b w:val="0"/>
          <w:sz w:val="22"/>
          <w:szCs w:val="22"/>
        </w:rPr>
        <w:t xml:space="preserve">no pairs of units showing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oMath>
      <w:r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&gt;</m:t>
        </m:r>
      </m:oMath>
      <w:r w:rsidR="00EE4D37"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-1.65</m:t>
        </m:r>
      </m:oMath>
      <w:r w:rsidRPr="00093F5E">
        <w:rPr>
          <w:rFonts w:asciiTheme="minorHAnsi" w:eastAsiaTheme="minorEastAsia" w:hAnsiTheme="minorHAnsi" w:cstheme="minorBidi"/>
          <w:b w:val="0"/>
          <w:sz w:val="22"/>
          <w:szCs w:val="22"/>
        </w:rPr>
        <w:t xml:space="preserve"> in</w:t>
      </w:r>
      <w:r w:rsidRPr="00093F5E">
        <w:rPr>
          <w:rFonts w:asciiTheme="minorHAnsi" w:eastAsiaTheme="minorEastAsia" w:hAnsiTheme="minorHAnsi" w:cstheme="minorBidi" w:hint="eastAsia"/>
          <w:b w:val="0"/>
          <w:sz w:val="22"/>
          <w:szCs w:val="22"/>
        </w:rPr>
        <w:t xml:space="preserve"> </w:t>
      </w:r>
      <w:r w:rsidRPr="00093F5E">
        <w:rPr>
          <w:rFonts w:asciiTheme="minorHAnsi" w:eastAsiaTheme="minorEastAsia" w:hAnsiTheme="minorHAnsi" w:cstheme="minorBidi"/>
          <w:b w:val="0"/>
          <w:sz w:val="22"/>
          <w:szCs w:val="22"/>
        </w:rPr>
        <w:t xml:space="preserve">the entire sample, </w:t>
      </w:r>
      <w:r w:rsidR="00EE4D37" w:rsidRPr="00093F5E">
        <w:rPr>
          <w:rFonts w:asciiTheme="minorHAnsi" w:eastAsiaTheme="minorEastAsia" w:hAnsiTheme="minorHAnsi" w:cstheme="minorBidi"/>
          <w:b w:val="0"/>
          <w:sz w:val="22"/>
          <w:szCs w:val="22"/>
        </w:rPr>
        <w:t xml:space="preserve">the </w:t>
      </w:r>
      <w:del w:id="1041" w:author="Author">
        <w:r w:rsidR="00EE4D37" w:rsidRPr="00093F5E" w:rsidDel="00273EFD">
          <w:rPr>
            <w:rFonts w:asciiTheme="minorHAnsi" w:eastAsiaTheme="minorEastAsia" w:hAnsiTheme="minorHAnsi" w:cstheme="minorBidi"/>
            <w:b w:val="0"/>
            <w:sz w:val="22"/>
            <w:szCs w:val="22"/>
          </w:rPr>
          <w:delText xml:space="preserve">conclude </w:delText>
        </w:r>
      </w:del>
      <w:ins w:id="1042" w:author="Author">
        <w:r w:rsidR="00273EFD">
          <w:rPr>
            <w:rFonts w:asciiTheme="minorHAnsi" w:eastAsiaTheme="minorEastAsia" w:hAnsiTheme="minorHAnsi" w:cstheme="minorBidi"/>
            <w:b w:val="0"/>
            <w:sz w:val="22"/>
            <w:szCs w:val="22"/>
          </w:rPr>
          <w:t>conclusion is</w:t>
        </w:r>
        <w:r w:rsidR="00273EFD" w:rsidRPr="00093F5E">
          <w:rPr>
            <w:rFonts w:asciiTheme="minorHAnsi" w:eastAsiaTheme="minorEastAsia" w:hAnsiTheme="minorHAnsi" w:cstheme="minorBidi"/>
            <w:b w:val="0"/>
            <w:sz w:val="22"/>
            <w:szCs w:val="22"/>
          </w:rPr>
          <w:t xml:space="preserve"> </w:t>
        </w:r>
      </w:ins>
      <w:r w:rsidR="00EE4D37" w:rsidRPr="00093F5E">
        <w:rPr>
          <w:rFonts w:asciiTheme="minorHAnsi" w:eastAsiaTheme="minorEastAsia" w:hAnsiTheme="minorHAnsi" w:cstheme="minorBidi"/>
          <w:b w:val="0"/>
          <w:sz w:val="22"/>
          <w:szCs w:val="22"/>
        </w:rPr>
        <w:t>t</w:t>
      </w:r>
      <w:r w:rsidRPr="00093F5E">
        <w:rPr>
          <w:rFonts w:asciiTheme="minorHAnsi" w:eastAsiaTheme="minorEastAsia" w:hAnsiTheme="minorHAnsi" w:cstheme="minorBidi"/>
          <w:b w:val="0"/>
          <w:sz w:val="22"/>
          <w:szCs w:val="22"/>
        </w:rPr>
        <w:t xml:space="preserve">hat there </w:t>
      </w:r>
      <w:r w:rsidR="00EE4D37" w:rsidRPr="00093F5E">
        <w:rPr>
          <w:rFonts w:asciiTheme="minorHAnsi" w:eastAsiaTheme="minorEastAsia" w:hAnsiTheme="minorHAnsi" w:cstheme="minorBidi"/>
          <w:b w:val="0"/>
          <w:sz w:val="22"/>
          <w:szCs w:val="22"/>
        </w:rPr>
        <w:t>are</w:t>
      </w:r>
      <w:r w:rsidRPr="00093F5E">
        <w:rPr>
          <w:rFonts w:asciiTheme="minorHAnsi" w:eastAsiaTheme="minorEastAsia" w:hAnsiTheme="minorHAnsi" w:cstheme="minorBidi"/>
          <w:b w:val="0"/>
          <w:sz w:val="22"/>
          <w:szCs w:val="22"/>
        </w:rPr>
        <w:t xml:space="preserve"> no convergence clubs</w:t>
      </w:r>
      <w:r w:rsidR="00EE4D37"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in</w:t>
      </w:r>
      <w:r w:rsidRPr="00093F5E">
        <w:rPr>
          <w:rFonts w:asciiTheme="minorHAnsi" w:eastAsiaTheme="minorEastAsia" w:hAnsiTheme="minorHAnsi" w:cstheme="minorBidi" w:hint="eastAsia"/>
          <w:b w:val="0"/>
          <w:sz w:val="22"/>
          <w:szCs w:val="22"/>
        </w:rPr>
        <w:t xml:space="preserve"> </w:t>
      </w:r>
      <w:r w:rsidRPr="00093F5E">
        <w:rPr>
          <w:rFonts w:asciiTheme="minorHAnsi" w:eastAsiaTheme="minorEastAsia" w:hAnsiTheme="minorHAnsi" w:cstheme="minorBidi"/>
          <w:b w:val="0"/>
          <w:sz w:val="22"/>
          <w:szCs w:val="22"/>
        </w:rPr>
        <w:t>the panel.</w:t>
      </w:r>
    </w:p>
    <w:p w14:paraId="3FD70C3E" w14:textId="77777777" w:rsidR="00070BD1" w:rsidRPr="00093F5E" w:rsidRDefault="00093F5E"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rPr>
      </w:pPr>
      <w:r w:rsidRPr="00093F5E">
        <w:rPr>
          <w:rFonts w:asciiTheme="minorHAnsi" w:eastAsiaTheme="minorEastAsia" w:hAnsiTheme="minorHAnsi" w:cstheme="minorBidi"/>
          <w:b w:val="0"/>
          <w:i/>
          <w:iCs/>
          <w:sz w:val="22"/>
          <w:szCs w:val="22"/>
        </w:rPr>
        <w:t xml:space="preserve">Step 3: Filter the data for </w:t>
      </w:r>
      <w:r w:rsidR="00597509" w:rsidRPr="00093F5E">
        <w:rPr>
          <w:rFonts w:asciiTheme="minorHAnsi" w:eastAsiaTheme="minorEastAsia" w:hAnsiTheme="minorHAnsi" w:cstheme="minorBidi"/>
          <w:b w:val="0"/>
          <w:i/>
          <w:iCs/>
          <w:sz w:val="22"/>
          <w:szCs w:val="22"/>
        </w:rPr>
        <w:t>club membership</w:t>
      </w:r>
    </w:p>
    <w:p w14:paraId="37FD8648" w14:textId="77777777" w:rsidR="00597509" w:rsidRPr="00093F5E" w:rsidRDefault="00093F5E" w:rsidP="00070BD1">
      <w:pPr>
        <w:pStyle w:val="BodyText"/>
        <w:snapToGrid w:val="0"/>
        <w:spacing w:line="360" w:lineRule="auto"/>
        <w:ind w:left="782"/>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When the core group of a club is successfully identified, the </w:t>
      </w:r>
      <w:ins w:id="1043" w:author="Author">
        <w:r w:rsidRPr="00093F5E">
          <w:rPr>
            <w:rFonts w:asciiTheme="minorHAnsi" w:eastAsiaTheme="minorEastAsia" w:hAnsiTheme="minorHAnsi" w:cstheme="minorBidi"/>
            <w:b w:val="0"/>
            <w:sz w:val="22"/>
            <w:szCs w:val="22"/>
          </w:rPr>
          <w:t>remaining</w:t>
        </w:r>
      </w:ins>
      <w:del w:id="1044" w:author="Author">
        <w:r w:rsidRPr="00093F5E">
          <w:rPr>
            <w:rFonts w:asciiTheme="minorHAnsi" w:eastAsiaTheme="minorEastAsia" w:hAnsiTheme="minorHAnsi" w:cstheme="minorBidi"/>
            <w:b w:val="0"/>
            <w:sz w:val="22"/>
            <w:szCs w:val="22"/>
          </w:rPr>
          <w:delText>rest of</w:delText>
        </w:r>
      </w:del>
      <w:r w:rsidRPr="00093F5E">
        <w:rPr>
          <w:rFonts w:asciiTheme="minorHAnsi" w:eastAsiaTheme="minorEastAsia" w:hAnsiTheme="minorHAnsi" w:cstheme="minorBidi"/>
          <w:b w:val="0"/>
          <w:sz w:val="22"/>
          <w:szCs w:val="22"/>
        </w:rPr>
        <w:t xml:space="preserve"> individual units (provinces) that </w:t>
      </w:r>
      <w:ins w:id="1045" w:author="Author">
        <w:r w:rsidRPr="00093F5E">
          <w:rPr>
            <w:rFonts w:asciiTheme="minorHAnsi" w:eastAsiaTheme="minorEastAsia" w:hAnsiTheme="minorHAnsi" w:cstheme="minorBidi"/>
            <w:b w:val="0"/>
            <w:sz w:val="22"/>
            <w:szCs w:val="22"/>
          </w:rPr>
          <w:t>do</w:t>
        </w:r>
      </w:ins>
      <w:del w:id="1046" w:author="Author">
        <w:r w:rsidRPr="00093F5E">
          <w:rPr>
            <w:rFonts w:asciiTheme="minorHAnsi" w:eastAsiaTheme="minorEastAsia" w:hAnsiTheme="minorHAnsi" w:cstheme="minorBidi"/>
            <w:b w:val="0"/>
            <w:sz w:val="22"/>
            <w:szCs w:val="22"/>
          </w:rPr>
          <w:delText>are</w:delText>
        </w:r>
      </w:del>
      <w:r w:rsidRPr="00093F5E">
        <w:rPr>
          <w:rFonts w:asciiTheme="minorHAnsi" w:eastAsiaTheme="minorEastAsia" w:hAnsiTheme="minorHAnsi" w:cstheme="minorBidi"/>
          <w:b w:val="0"/>
          <w:sz w:val="22"/>
          <w:szCs w:val="22"/>
        </w:rPr>
        <w:t xml:space="preserve"> not </w:t>
      </w:r>
      <w:ins w:id="1047" w:author="Author">
        <w:r w:rsidRPr="00093F5E">
          <w:rPr>
            <w:rFonts w:asciiTheme="minorHAnsi" w:eastAsiaTheme="minorEastAsia" w:hAnsiTheme="minorHAnsi" w:cstheme="minorBidi"/>
            <w:b w:val="0"/>
            <w:sz w:val="22"/>
            <w:szCs w:val="22"/>
          </w:rPr>
          <w:t>belong</w:t>
        </w:r>
      </w:ins>
      <w:del w:id="1048" w:author="Author">
        <w:r w:rsidRPr="00093F5E">
          <w:rPr>
            <w:rFonts w:asciiTheme="minorHAnsi" w:eastAsiaTheme="minorEastAsia" w:hAnsiTheme="minorHAnsi" w:cstheme="minorBidi"/>
            <w:b w:val="0"/>
            <w:sz w:val="22"/>
            <w:szCs w:val="22"/>
          </w:rPr>
          <w:delText>belonging</w:delText>
        </w:r>
      </w:del>
      <w:r w:rsidRPr="00093F5E">
        <w:rPr>
          <w:rFonts w:asciiTheme="minorHAnsi" w:eastAsiaTheme="minorEastAsia" w:hAnsiTheme="minorHAnsi" w:cstheme="minorBidi"/>
          <w:b w:val="0"/>
          <w:sz w:val="22"/>
          <w:szCs w:val="22"/>
        </w:rPr>
        <w:t xml:space="preserve"> to the core group will be added one at a time and evaluated using log </w:t>
      </w:r>
      <w:r w:rsidRPr="00402142">
        <w:rPr>
          <w:rFonts w:asciiTheme="minorHAnsi" w:eastAsiaTheme="minorEastAsia" w:hAnsiTheme="minorHAnsi" w:cstheme="minorBidi"/>
          <w:b w:val="0"/>
          <w:i/>
          <w:iCs/>
          <w:sz w:val="22"/>
          <w:szCs w:val="22"/>
          <w:rPrChange w:id="1049" w:author="Harry" w:date="2021-12-14T22:57:00Z">
            <w:rPr>
              <w:rFonts w:asciiTheme="minorHAnsi" w:eastAsiaTheme="minorEastAsia" w:hAnsiTheme="minorHAnsi" w:cstheme="minorBidi"/>
              <w:b w:val="0"/>
              <w:sz w:val="22"/>
              <w:szCs w:val="22"/>
            </w:rPr>
          </w:rPrChange>
        </w:rPr>
        <w:t>t</w:t>
      </w:r>
      <w:r w:rsidRPr="00093F5E">
        <w:rPr>
          <w:rFonts w:asciiTheme="minorHAnsi" w:eastAsiaTheme="minorEastAsia" w:hAnsiTheme="minorHAnsi" w:cstheme="minorBidi"/>
          <w:b w:val="0"/>
          <w:sz w:val="22"/>
          <w:szCs w:val="22"/>
        </w:rPr>
        <w:t xml:space="preserve"> regression. </w:t>
      </w:r>
      <w:r w:rsidR="00882DA0" w:rsidRPr="00093F5E">
        <w:rPr>
          <w:rFonts w:asciiTheme="minorHAnsi" w:eastAsiaTheme="minorEastAsia" w:hAnsiTheme="minorHAnsi" w:cstheme="minorBidi"/>
          <w:b w:val="0"/>
          <w:sz w:val="22"/>
          <w:szCs w:val="22"/>
        </w:rPr>
        <w:t xml:space="preserve">If the inclusion of </w:t>
      </w:r>
      <w:ins w:id="1050" w:author="Author">
        <w:r w:rsidRPr="00093F5E">
          <w:rPr>
            <w:rFonts w:ascii="Calibri" w:eastAsia="Yu Mincho" w:hAnsi="Calibri"/>
            <w:b w:val="0"/>
            <w:sz w:val="22"/>
            <w:szCs w:val="22"/>
          </w:rPr>
          <w:t xml:space="preserve">an </w:t>
        </w:r>
      </w:ins>
      <w:r w:rsidRPr="00093F5E">
        <w:rPr>
          <w:rFonts w:ascii="Calibri" w:eastAsia="Yu Mincho" w:hAnsi="Calibri"/>
          <w:b w:val="0"/>
          <w:sz w:val="22"/>
          <w:szCs w:val="22"/>
        </w:rPr>
        <w:t>additional unit</w:t>
      </w:r>
      <w:r w:rsidR="00882DA0" w:rsidRPr="00093F5E">
        <w:rPr>
          <w:rFonts w:asciiTheme="minorHAnsi" w:eastAsiaTheme="minorEastAsia" w:hAnsiTheme="minorHAnsi" w:cstheme="minorBidi" w:hint="eastAsia"/>
          <w:b w:val="0"/>
          <w:sz w:val="22"/>
          <w:szCs w:val="22"/>
        </w:rPr>
        <w:t xml:space="preserve"> </w:t>
      </w:r>
      <w:r w:rsidR="00882DA0" w:rsidRPr="00093F5E">
        <w:rPr>
          <w:rFonts w:asciiTheme="minorHAnsi" w:eastAsiaTheme="minorEastAsia" w:hAnsiTheme="minorHAnsi" w:cstheme="minorBidi"/>
          <w:b w:val="0"/>
          <w:sz w:val="22"/>
          <w:szCs w:val="22"/>
        </w:rPr>
        <w:t xml:space="preserve">results in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 xml:space="preserve">b </m:t>
            </m:r>
          </m:sub>
        </m:sSub>
        <m:r>
          <m:rPr>
            <m:sty m:val="b"/>
          </m:rPr>
          <w:rPr>
            <w:rFonts w:ascii="Cambria Math" w:eastAsiaTheme="minorEastAsia" w:hAnsi="Cambria Math" w:cstheme="minorBidi"/>
            <w:sz w:val="22"/>
            <w:szCs w:val="22"/>
          </w:rPr>
          <m:t>&lt;-1.65</m:t>
        </m:r>
      </m:oMath>
      <w:r w:rsidR="00882DA0" w:rsidRPr="00093F5E">
        <w:rPr>
          <w:rFonts w:asciiTheme="minorHAnsi" w:eastAsiaTheme="minorEastAsia" w:hAnsiTheme="minorHAnsi" w:cstheme="minorBidi"/>
          <w:b w:val="0"/>
          <w:sz w:val="22"/>
          <w:szCs w:val="22"/>
        </w:rPr>
        <w:t xml:space="preserve">, </w:t>
      </w:r>
      <w:r w:rsidR="00583A3B" w:rsidRPr="00093F5E">
        <w:rPr>
          <w:rFonts w:asciiTheme="minorHAnsi" w:eastAsiaTheme="minorEastAsia" w:hAnsiTheme="minorHAnsi" w:cstheme="minorBidi"/>
          <w:b w:val="0"/>
          <w:sz w:val="22"/>
          <w:szCs w:val="22"/>
        </w:rPr>
        <w:t>then</w:t>
      </w:r>
      <w:r w:rsidR="00882DA0" w:rsidRPr="00093F5E">
        <w:rPr>
          <w:rFonts w:asciiTheme="minorHAnsi" w:eastAsiaTheme="minorEastAsia" w:hAnsiTheme="minorHAnsi" w:cstheme="minorBidi"/>
          <w:b w:val="0"/>
          <w:sz w:val="22"/>
          <w:szCs w:val="22"/>
        </w:rPr>
        <w:t xml:space="preserve"> the club convergence only has the core group. Otherwise, a</w:t>
      </w:r>
      <w:r w:rsidRPr="00093F5E">
        <w:rPr>
          <w:rFonts w:asciiTheme="minorHAnsi" w:eastAsiaTheme="minorEastAsia" w:hAnsiTheme="minorHAnsi" w:cstheme="minorBidi"/>
          <w:b w:val="0"/>
          <w:sz w:val="22"/>
          <w:szCs w:val="22"/>
        </w:rPr>
        <w:t xml:space="preserve"> new group is formed when </w:t>
      </w:r>
      <w:del w:id="1051" w:author="Author">
        <w:r w:rsidRPr="00093F5E">
          <w:rPr>
            <w:rFonts w:asciiTheme="minorHAnsi" w:eastAsiaTheme="minorEastAsia" w:hAnsiTheme="minorHAnsi" w:cstheme="minorBidi"/>
            <w:b w:val="0"/>
            <w:sz w:val="22"/>
            <w:szCs w:val="22"/>
          </w:rPr>
          <w:delText xml:space="preserve">the </w:delText>
        </w:r>
      </w:del>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Pr="00093F5E">
        <w:rPr>
          <w:rFonts w:asciiTheme="minorHAnsi" w:eastAsiaTheme="minorEastAsia" w:hAnsiTheme="minorHAnsi" w:cstheme="minorBidi"/>
          <w:b w:val="0"/>
          <w:sz w:val="22"/>
          <w:szCs w:val="22"/>
        </w:rPr>
        <w:t>.</w:t>
      </w:r>
    </w:p>
    <w:p w14:paraId="1415573E" w14:textId="77777777" w:rsidR="00583A3B" w:rsidRPr="00093F5E" w:rsidRDefault="00093F5E"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rPr>
      </w:pPr>
      <w:r w:rsidRPr="00093F5E">
        <w:rPr>
          <w:rFonts w:asciiTheme="minorHAnsi" w:eastAsiaTheme="minorEastAsia" w:hAnsiTheme="minorHAnsi" w:cstheme="minorBidi"/>
          <w:b w:val="0"/>
          <w:i/>
          <w:iCs/>
          <w:sz w:val="22"/>
          <w:szCs w:val="22"/>
        </w:rPr>
        <w:t xml:space="preserve">Step 4: </w:t>
      </w:r>
      <w:r w:rsidR="00451D8E" w:rsidRPr="00093F5E">
        <w:rPr>
          <w:rFonts w:asciiTheme="minorHAnsi" w:eastAsiaTheme="minorEastAsia" w:hAnsiTheme="minorHAnsi" w:cstheme="minorBidi"/>
          <w:b w:val="0"/>
          <w:i/>
          <w:iCs/>
          <w:sz w:val="22"/>
          <w:szCs w:val="22"/>
        </w:rPr>
        <w:t>Repetition</w:t>
      </w:r>
      <w:r w:rsidR="00597509" w:rsidRPr="00093F5E">
        <w:rPr>
          <w:rFonts w:asciiTheme="minorHAnsi" w:eastAsiaTheme="minorEastAsia" w:hAnsiTheme="minorHAnsi" w:cstheme="minorBidi"/>
          <w:b w:val="0"/>
          <w:i/>
          <w:iCs/>
          <w:sz w:val="22"/>
          <w:szCs w:val="22"/>
        </w:rPr>
        <w:t xml:space="preserve"> and stopping rule</w:t>
      </w:r>
    </w:p>
    <w:p w14:paraId="11C0AC42" w14:textId="7A3E17B8" w:rsidR="00DB0A85" w:rsidRPr="00093F5E" w:rsidRDefault="00093F5E" w:rsidP="00583A3B">
      <w:pPr>
        <w:pStyle w:val="BodyText"/>
        <w:snapToGrid w:val="0"/>
        <w:spacing w:line="360" w:lineRule="auto"/>
        <w:ind w:left="782"/>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Apply log </w:t>
      </w:r>
      <w:r w:rsidRPr="00402142">
        <w:rPr>
          <w:rFonts w:asciiTheme="minorHAnsi" w:eastAsiaTheme="minorEastAsia" w:hAnsiTheme="minorHAnsi" w:cstheme="minorBidi"/>
          <w:b w:val="0"/>
          <w:i/>
          <w:iCs/>
          <w:sz w:val="22"/>
          <w:szCs w:val="22"/>
          <w:rPrChange w:id="1052" w:author="Harry" w:date="2021-12-14T22:57:00Z">
            <w:rPr>
              <w:rFonts w:asciiTheme="minorHAnsi" w:eastAsiaTheme="minorEastAsia" w:hAnsiTheme="minorHAnsi" w:cstheme="minorBidi"/>
              <w:b w:val="0"/>
              <w:sz w:val="22"/>
              <w:szCs w:val="22"/>
            </w:rPr>
          </w:rPrChange>
        </w:rPr>
        <w:t>t</w:t>
      </w:r>
      <w:r w:rsidRPr="00093F5E">
        <w:rPr>
          <w:rFonts w:asciiTheme="minorHAnsi" w:eastAsiaTheme="minorEastAsia" w:hAnsiTheme="minorHAnsi" w:cstheme="minorBidi"/>
          <w:b w:val="0"/>
          <w:sz w:val="22"/>
          <w:szCs w:val="22"/>
        </w:rPr>
        <w:t xml:space="preserve"> regression to</w:t>
      </w:r>
      <w:r w:rsidR="00597509" w:rsidRPr="00093F5E">
        <w:rPr>
          <w:rFonts w:asciiTheme="minorHAnsi" w:eastAsiaTheme="minorEastAsia" w:hAnsiTheme="minorHAnsi" w:cstheme="minorBidi"/>
          <w:b w:val="0"/>
          <w:sz w:val="22"/>
          <w:szCs w:val="22"/>
        </w:rPr>
        <w:t xml:space="preserve"> the remaining </w:t>
      </w:r>
      <w:r w:rsidRPr="00093F5E">
        <w:rPr>
          <w:rFonts w:asciiTheme="minorHAnsi" w:eastAsiaTheme="minorEastAsia" w:hAnsiTheme="minorHAnsi" w:cstheme="minorBidi"/>
          <w:b w:val="0"/>
          <w:sz w:val="22"/>
          <w:szCs w:val="22"/>
        </w:rPr>
        <w:t>individual</w:t>
      </w:r>
      <w:r w:rsidR="00597509" w:rsidRPr="00093F5E">
        <w:rPr>
          <w:rFonts w:asciiTheme="minorHAnsi" w:eastAsiaTheme="minorEastAsia" w:hAnsiTheme="minorHAnsi" w:cstheme="minorBidi"/>
          <w:b w:val="0"/>
          <w:sz w:val="22"/>
          <w:szCs w:val="22"/>
        </w:rPr>
        <w:t xml:space="preserve"> units (provinces). If the </w:t>
      </w:r>
      <w:r w:rsidRPr="00093F5E">
        <w:rPr>
          <w:rFonts w:asciiTheme="minorHAnsi" w:eastAsiaTheme="minorEastAsia" w:hAnsiTheme="minorHAnsi" w:cstheme="minorBidi"/>
          <w:b w:val="0"/>
          <w:sz w:val="22"/>
          <w:szCs w:val="22"/>
        </w:rPr>
        <w:t xml:space="preserve">results suggest </w:t>
      </w:r>
      <w:ins w:id="1053" w:author="Author">
        <w:r w:rsidRPr="00093F5E">
          <w:rPr>
            <w:rFonts w:asciiTheme="minorHAnsi" w:eastAsiaTheme="minorEastAsia" w:hAnsiTheme="minorHAnsi" w:cstheme="minorBidi"/>
            <w:b w:val="0"/>
            <w:sz w:val="22"/>
            <w:szCs w:val="22"/>
          </w:rPr>
          <w:t>rejecting</w:t>
        </w:r>
      </w:ins>
      <w:del w:id="1054" w:author="Author">
        <w:r w:rsidRPr="00093F5E">
          <w:rPr>
            <w:rFonts w:asciiTheme="minorHAnsi" w:eastAsiaTheme="minorEastAsia" w:hAnsiTheme="minorHAnsi" w:cstheme="minorBidi"/>
            <w:b w:val="0"/>
            <w:sz w:val="22"/>
            <w:szCs w:val="22"/>
          </w:rPr>
          <w:delText xml:space="preserve">to </w:delText>
        </w:r>
        <w:r w:rsidR="00597509" w:rsidRPr="00093F5E">
          <w:rPr>
            <w:rFonts w:asciiTheme="minorHAnsi" w:eastAsiaTheme="minorEastAsia" w:hAnsiTheme="minorHAnsi" w:cstheme="minorBidi"/>
            <w:b w:val="0"/>
            <w:sz w:val="22"/>
            <w:szCs w:val="22"/>
          </w:rPr>
          <w:delText>reject</w:delText>
        </w:r>
      </w:del>
      <w:r w:rsidR="00597509" w:rsidRPr="00093F5E">
        <w:rPr>
          <w:rFonts w:asciiTheme="minorHAnsi" w:eastAsiaTheme="minorEastAsia" w:hAnsiTheme="minorHAnsi" w:cstheme="minorBidi"/>
          <w:b w:val="0"/>
          <w:sz w:val="22"/>
          <w:szCs w:val="22"/>
        </w:rPr>
        <w:t xml:space="preserve"> </w:t>
      </w:r>
      <w:ins w:id="1055" w:author="Author">
        <w:r w:rsidRPr="00093F5E">
          <w:rPr>
            <w:rFonts w:ascii="Calibri" w:eastAsia="Yu Mincho" w:hAnsi="Calibri"/>
            <w:b w:val="0"/>
            <w:sz w:val="22"/>
            <w:szCs w:val="22"/>
          </w:rPr>
          <w:t xml:space="preserve">the </w:t>
        </w:r>
      </w:ins>
      <w:r w:rsidRPr="00093F5E">
        <w:rPr>
          <w:rFonts w:ascii="Calibri" w:eastAsia="Yu Mincho" w:hAnsi="Calibri"/>
          <w:b w:val="0"/>
          <w:sz w:val="22"/>
          <w:szCs w:val="22"/>
        </w:rPr>
        <w:t>null hypothesis</w:t>
      </w:r>
      <w:r w:rsidRPr="00093F5E">
        <w:rPr>
          <w:rFonts w:asciiTheme="minorHAnsi" w:eastAsiaTheme="minorEastAsia" w:hAnsiTheme="minorHAnsi" w:cstheme="minorBidi"/>
          <w:b w:val="0"/>
          <w:sz w:val="22"/>
          <w:szCs w:val="22"/>
        </w:rPr>
        <w:t xml:space="preserve"> of convergence,</w:t>
      </w:r>
      <w:r w:rsidR="00597509"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repeat s</w:t>
      </w:r>
      <w:r w:rsidR="00597509" w:rsidRPr="00093F5E">
        <w:rPr>
          <w:rFonts w:asciiTheme="minorHAnsi" w:eastAsiaTheme="minorEastAsia" w:hAnsiTheme="minorHAnsi" w:cstheme="minorBidi"/>
          <w:b w:val="0"/>
          <w:sz w:val="22"/>
          <w:szCs w:val="22"/>
        </w:rPr>
        <w:t xml:space="preserve">teps 1 to 3. </w:t>
      </w:r>
      <w:r w:rsidRPr="00093F5E">
        <w:rPr>
          <w:rFonts w:asciiTheme="minorHAnsi" w:eastAsiaTheme="minorEastAsia" w:hAnsiTheme="minorHAnsi" w:cstheme="minorBidi"/>
          <w:b w:val="0"/>
          <w:sz w:val="22"/>
          <w:szCs w:val="22"/>
        </w:rPr>
        <w:t xml:space="preserve">If there is no core group </w:t>
      </w:r>
      <w:r w:rsidR="008E5516" w:rsidRPr="00093F5E">
        <w:rPr>
          <w:rFonts w:asciiTheme="minorHAnsi" w:eastAsiaTheme="minorEastAsia" w:hAnsiTheme="minorHAnsi" w:cstheme="minorBidi"/>
          <w:b w:val="0"/>
          <w:sz w:val="22"/>
          <w:szCs w:val="22"/>
        </w:rPr>
        <w:t xml:space="preserve">identified for which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008E5516" w:rsidRPr="00093F5E">
        <w:rPr>
          <w:rFonts w:asciiTheme="minorHAnsi" w:eastAsiaTheme="minorEastAsia" w:hAnsiTheme="minorHAnsi" w:cstheme="minorBidi" w:hint="eastAsia"/>
          <w:b w:val="0"/>
          <w:sz w:val="22"/>
          <w:szCs w:val="22"/>
        </w:rPr>
        <w:t xml:space="preserve"> </w:t>
      </w:r>
      <w:r w:rsidR="008E5516" w:rsidRPr="00093F5E">
        <w:rPr>
          <w:rFonts w:asciiTheme="minorHAnsi" w:eastAsiaTheme="minorEastAsia" w:hAnsiTheme="minorHAnsi" w:cstheme="minorBidi"/>
          <w:b w:val="0"/>
          <w:sz w:val="22"/>
          <w:szCs w:val="22"/>
        </w:rPr>
        <w:t>label t</w:t>
      </w:r>
      <w:r w:rsidR="00597509" w:rsidRPr="00093F5E">
        <w:rPr>
          <w:rFonts w:asciiTheme="minorHAnsi" w:eastAsiaTheme="minorEastAsia" w:hAnsiTheme="minorHAnsi" w:cstheme="minorBidi"/>
          <w:b w:val="0"/>
          <w:sz w:val="22"/>
          <w:szCs w:val="22"/>
        </w:rPr>
        <w:t xml:space="preserve">he </w:t>
      </w:r>
      <w:del w:id="1056" w:author="Author">
        <w:r w:rsidR="00597509" w:rsidRPr="00093F5E" w:rsidDel="00273EFD">
          <w:rPr>
            <w:rFonts w:asciiTheme="minorHAnsi" w:eastAsiaTheme="minorEastAsia" w:hAnsiTheme="minorHAnsi" w:cstheme="minorBidi"/>
            <w:b w:val="0"/>
            <w:sz w:val="22"/>
            <w:szCs w:val="22"/>
          </w:rPr>
          <w:delText xml:space="preserve">reaming </w:delText>
        </w:r>
      </w:del>
      <w:ins w:id="1057" w:author="Author">
        <w:r w:rsidR="005278FD" w:rsidRPr="00093F5E">
          <w:rPr>
            <w:rFonts w:asciiTheme="minorHAnsi" w:eastAsiaTheme="minorEastAsia" w:hAnsiTheme="minorHAnsi" w:cstheme="minorBidi"/>
            <w:b w:val="0"/>
            <w:sz w:val="22"/>
            <w:szCs w:val="22"/>
          </w:rPr>
          <w:t>re</w:t>
        </w:r>
        <w:r w:rsidR="005278FD">
          <w:rPr>
            <w:rFonts w:asciiTheme="minorHAnsi" w:eastAsiaTheme="minorEastAsia" w:hAnsiTheme="minorHAnsi" w:cstheme="minorBidi"/>
            <w:b w:val="0"/>
            <w:sz w:val="22"/>
            <w:szCs w:val="22"/>
          </w:rPr>
          <w:t>m</w:t>
        </w:r>
        <w:r w:rsidR="005278FD" w:rsidRPr="00093F5E">
          <w:rPr>
            <w:rFonts w:asciiTheme="minorHAnsi" w:eastAsiaTheme="minorEastAsia" w:hAnsiTheme="minorHAnsi" w:cstheme="minorBidi"/>
            <w:b w:val="0"/>
            <w:sz w:val="22"/>
            <w:szCs w:val="22"/>
          </w:rPr>
          <w:t>a</w:t>
        </w:r>
        <w:r w:rsidR="005278FD">
          <w:rPr>
            <w:rFonts w:asciiTheme="minorHAnsi" w:eastAsiaTheme="minorEastAsia" w:hAnsiTheme="minorHAnsi" w:cstheme="minorBidi"/>
            <w:b w:val="0"/>
            <w:sz w:val="22"/>
            <w:szCs w:val="22"/>
          </w:rPr>
          <w:t>in</w:t>
        </w:r>
        <w:r w:rsidR="005278FD" w:rsidRPr="00093F5E">
          <w:rPr>
            <w:rFonts w:asciiTheme="minorHAnsi" w:eastAsiaTheme="minorEastAsia" w:hAnsiTheme="minorHAnsi" w:cstheme="minorBidi"/>
            <w:b w:val="0"/>
            <w:sz w:val="22"/>
            <w:szCs w:val="22"/>
          </w:rPr>
          <w:t xml:space="preserve">ing </w:t>
        </w:r>
      </w:ins>
      <w:r w:rsidRPr="00093F5E">
        <w:rPr>
          <w:rFonts w:asciiTheme="minorHAnsi" w:eastAsiaTheme="minorEastAsia" w:hAnsiTheme="minorHAnsi" w:cstheme="minorBidi"/>
          <w:b w:val="0"/>
          <w:sz w:val="22"/>
          <w:szCs w:val="22"/>
        </w:rPr>
        <w:t>individual</w:t>
      </w:r>
      <w:r w:rsidR="00597509" w:rsidRPr="00093F5E">
        <w:rPr>
          <w:rFonts w:asciiTheme="minorHAnsi" w:eastAsiaTheme="minorEastAsia" w:hAnsiTheme="minorHAnsi" w:cstheme="minorBidi"/>
          <w:b w:val="0"/>
          <w:sz w:val="22"/>
          <w:szCs w:val="22"/>
        </w:rPr>
        <w:t xml:space="preserve"> units (provinces) as divergent</w:t>
      </w:r>
      <w:r w:rsidR="008E5516" w:rsidRPr="00093F5E">
        <w:rPr>
          <w:rFonts w:asciiTheme="minorHAnsi" w:eastAsiaTheme="minorEastAsia" w:hAnsiTheme="minorHAnsi" w:cstheme="minorBidi"/>
          <w:b w:val="0"/>
          <w:sz w:val="22"/>
          <w:szCs w:val="22"/>
        </w:rPr>
        <w:t xml:space="preserve"> and </w:t>
      </w:r>
      <w:r w:rsidR="00597509" w:rsidRPr="00093F5E">
        <w:rPr>
          <w:rFonts w:asciiTheme="minorHAnsi" w:eastAsiaTheme="minorEastAsia" w:hAnsiTheme="minorHAnsi" w:cstheme="minorBidi"/>
          <w:b w:val="0"/>
          <w:sz w:val="22"/>
          <w:szCs w:val="22"/>
        </w:rPr>
        <w:t>the algorithm stops.</w:t>
      </w:r>
    </w:p>
    <w:p w14:paraId="279D2570" w14:textId="77777777" w:rsidR="004D555C" w:rsidRPr="00093F5E" w:rsidRDefault="004D555C" w:rsidP="00DB0A85">
      <w:pPr>
        <w:pStyle w:val="ListParagraph"/>
        <w:ind w:left="426"/>
        <w:rPr>
          <w:rFonts w:ascii="Bookman Old Style" w:eastAsia="Adobe Myungjo Std M" w:hAnsi="Bookman Old Style"/>
          <w:b/>
          <w:szCs w:val="18"/>
          <w:lang w:val="en-GB"/>
        </w:rPr>
      </w:pPr>
    </w:p>
    <w:p w14:paraId="52B1FBC6" w14:textId="77777777" w:rsidR="00DB0A85" w:rsidRPr="00093F5E" w:rsidRDefault="00093F5E" w:rsidP="00F62225">
      <w:pPr>
        <w:pStyle w:val="ListParagraph"/>
        <w:ind w:left="426"/>
        <w:outlineLvl w:val="0"/>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 xml:space="preserve">Appendix 2: </w:t>
      </w:r>
      <w:r w:rsidR="00BC02DE" w:rsidRPr="00093F5E">
        <w:rPr>
          <w:rFonts w:ascii="Bookman Old Style" w:eastAsia="Adobe Myungjo Std M" w:hAnsi="Bookman Old Style"/>
          <w:b/>
          <w:szCs w:val="18"/>
          <w:lang w:val="en-GB"/>
        </w:rPr>
        <w:t>Brief description of the club merging procedure</w:t>
      </w:r>
    </w:p>
    <w:p w14:paraId="1114BCB7" w14:textId="36D1426B" w:rsidR="00597509" w:rsidRPr="00093F5E" w:rsidRDefault="00093F5E" w:rsidP="00337781">
      <w:pPr>
        <w:pStyle w:val="BodyText"/>
        <w:snapToGrid w:val="0"/>
        <w:spacing w:line="360" w:lineRule="auto"/>
        <w:ind w:left="425"/>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Apply log </w:t>
      </w:r>
      <w:r w:rsidRPr="00402142">
        <w:rPr>
          <w:rFonts w:asciiTheme="minorHAnsi" w:eastAsiaTheme="minorEastAsia" w:hAnsiTheme="minorHAnsi" w:cstheme="minorBidi"/>
          <w:b w:val="0"/>
          <w:i/>
          <w:iCs/>
          <w:sz w:val="22"/>
          <w:szCs w:val="22"/>
          <w:rPrChange w:id="1058" w:author="Harry" w:date="2021-12-14T22:57:00Z">
            <w:rPr>
              <w:rFonts w:asciiTheme="minorHAnsi" w:eastAsiaTheme="minorEastAsia" w:hAnsiTheme="minorHAnsi" w:cstheme="minorBidi"/>
              <w:b w:val="0"/>
              <w:sz w:val="22"/>
              <w:szCs w:val="22"/>
            </w:rPr>
          </w:rPrChange>
        </w:rPr>
        <w:t>t</w:t>
      </w:r>
      <w:r w:rsidRPr="00093F5E">
        <w:rPr>
          <w:rFonts w:asciiTheme="minorHAnsi" w:eastAsiaTheme="minorEastAsia" w:hAnsiTheme="minorHAnsi" w:cstheme="minorBidi"/>
          <w:b w:val="0"/>
          <w:sz w:val="22"/>
          <w:szCs w:val="22"/>
        </w:rPr>
        <w:t xml:space="preserve"> regression to the first two adjacent groups identified by the initial clustering mechanism. </w:t>
      </w:r>
      <w:r w:rsidR="00DB0A85" w:rsidRPr="00093F5E">
        <w:rPr>
          <w:rFonts w:asciiTheme="minorHAnsi" w:eastAsiaTheme="minorEastAsia" w:hAnsiTheme="minorHAnsi" w:cstheme="minorBidi"/>
          <w:b w:val="0"/>
          <w:sz w:val="22"/>
          <w:szCs w:val="22"/>
        </w:rPr>
        <w:t xml:space="preserve">If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00DB0A85"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 xml:space="preserve">a new club convergence is formed from </w:t>
      </w:r>
      <w:r w:rsidR="00DB0A85" w:rsidRPr="00093F5E">
        <w:rPr>
          <w:rFonts w:asciiTheme="minorHAnsi" w:eastAsiaTheme="minorEastAsia" w:hAnsiTheme="minorHAnsi" w:cstheme="minorBidi"/>
          <w:b w:val="0"/>
          <w:sz w:val="22"/>
          <w:szCs w:val="22"/>
        </w:rPr>
        <w:t>these two groups</w:t>
      </w:r>
      <w:r w:rsidRPr="00093F5E">
        <w:rPr>
          <w:rFonts w:asciiTheme="minorHAnsi" w:eastAsiaTheme="minorEastAsia" w:hAnsiTheme="minorHAnsi" w:cstheme="minorBidi"/>
          <w:b w:val="0"/>
          <w:sz w:val="22"/>
          <w:szCs w:val="22"/>
        </w:rPr>
        <w:t>.</w:t>
      </w:r>
      <w:r w:rsidR="00DB0A85"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Next, r</w:t>
      </w:r>
      <w:r w:rsidR="00DB0A85" w:rsidRPr="00093F5E">
        <w:rPr>
          <w:rFonts w:asciiTheme="minorHAnsi" w:eastAsiaTheme="minorEastAsia" w:hAnsiTheme="minorHAnsi" w:cstheme="minorBidi"/>
          <w:b w:val="0"/>
          <w:sz w:val="22"/>
          <w:szCs w:val="22"/>
        </w:rPr>
        <w:t xml:space="preserve">epeat the step by adding the next </w:t>
      </w:r>
      <w:r w:rsidRPr="00093F5E">
        <w:rPr>
          <w:rFonts w:asciiTheme="minorHAnsi" w:eastAsiaTheme="minorEastAsia" w:hAnsiTheme="minorHAnsi" w:cstheme="minorBidi"/>
          <w:b w:val="0"/>
          <w:sz w:val="22"/>
          <w:szCs w:val="22"/>
        </w:rPr>
        <w:t>group one at a time</w:t>
      </w:r>
      <w:r w:rsidR="00DB0A85" w:rsidRPr="00093F5E">
        <w:rPr>
          <w:rFonts w:asciiTheme="minorHAnsi" w:eastAsiaTheme="minorEastAsia" w:hAnsiTheme="minorHAnsi" w:cstheme="minorBidi"/>
          <w:b w:val="0"/>
          <w:sz w:val="22"/>
          <w:szCs w:val="22"/>
        </w:rPr>
        <w:t xml:space="preserve"> until the condition of</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00DB0A85" w:rsidRPr="00093F5E">
        <w:rPr>
          <w:rFonts w:asciiTheme="minorHAnsi" w:eastAsiaTheme="minorEastAsia" w:hAnsiTheme="minorHAnsi" w:cstheme="minorBidi"/>
          <w:b w:val="0"/>
          <w:sz w:val="22"/>
          <w:szCs w:val="22"/>
        </w:rPr>
        <w:t xml:space="preserve"> </w:t>
      </w:r>
      <w:r w:rsidR="0022195C" w:rsidRPr="00093F5E">
        <w:rPr>
          <w:rFonts w:asciiTheme="minorHAnsi" w:eastAsiaTheme="minorEastAsia" w:hAnsiTheme="minorHAnsi" w:cstheme="minorBidi"/>
          <w:b w:val="0"/>
          <w:sz w:val="22"/>
          <w:szCs w:val="22"/>
        </w:rPr>
        <w:t>holds</w:t>
      </w:r>
      <w:r w:rsidR="00DB0A85" w:rsidRPr="00093F5E">
        <w:rPr>
          <w:rFonts w:asciiTheme="minorHAnsi" w:eastAsiaTheme="minorEastAsia" w:hAnsiTheme="minorHAnsi" w:cstheme="minorBidi"/>
          <w:b w:val="0"/>
          <w:sz w:val="22"/>
          <w:szCs w:val="22"/>
        </w:rPr>
        <w:t xml:space="preserve">. </w:t>
      </w:r>
      <w:r w:rsidR="0022195C" w:rsidRPr="00093F5E">
        <w:rPr>
          <w:rFonts w:asciiTheme="minorHAnsi" w:eastAsiaTheme="minorEastAsia" w:hAnsiTheme="minorHAnsi" w:cstheme="minorBidi"/>
          <w:b w:val="0"/>
          <w:sz w:val="22"/>
          <w:szCs w:val="22"/>
        </w:rPr>
        <w:t>I</w:t>
      </w:r>
      <w:r w:rsidR="00DB0A85" w:rsidRPr="00093F5E">
        <w:rPr>
          <w:rFonts w:asciiTheme="minorHAnsi" w:eastAsiaTheme="minorEastAsia" w:hAnsiTheme="minorHAnsi" w:cstheme="minorBidi"/>
          <w:b w:val="0"/>
          <w:sz w:val="22"/>
          <w:szCs w:val="22"/>
        </w:rPr>
        <w:t xml:space="preserve">f </w:t>
      </w:r>
      <w:r w:rsidR="0022195C" w:rsidRPr="00093F5E">
        <w:rPr>
          <w:rFonts w:asciiTheme="minorHAnsi" w:eastAsiaTheme="minorEastAsia" w:hAnsiTheme="minorHAnsi" w:cstheme="minorBidi"/>
          <w:b w:val="0"/>
          <w:sz w:val="22"/>
          <w:szCs w:val="22"/>
        </w:rPr>
        <w:t xml:space="preserve">the null of </w:t>
      </w:r>
      <w:r w:rsidR="00DB0A85" w:rsidRPr="00093F5E">
        <w:rPr>
          <w:rFonts w:asciiTheme="minorHAnsi" w:eastAsiaTheme="minorEastAsia" w:hAnsiTheme="minorHAnsi" w:cstheme="minorBidi"/>
          <w:b w:val="0"/>
          <w:sz w:val="22"/>
          <w:szCs w:val="22"/>
        </w:rPr>
        <w:t>convergenc</w:t>
      </w:r>
      <w:r w:rsidR="0022195C" w:rsidRPr="00093F5E">
        <w:rPr>
          <w:rFonts w:asciiTheme="minorHAnsi" w:eastAsiaTheme="minorEastAsia" w:hAnsiTheme="minorHAnsi" w:cstheme="minorBidi"/>
          <w:b w:val="0"/>
          <w:sz w:val="22"/>
          <w:szCs w:val="22"/>
        </w:rPr>
        <w:t>e</w:t>
      </w:r>
      <w:r w:rsidR="00DB0A85" w:rsidRPr="00093F5E">
        <w:rPr>
          <w:rFonts w:asciiTheme="minorHAnsi" w:eastAsiaTheme="minorEastAsia" w:hAnsiTheme="minorHAnsi" w:cstheme="minorBidi"/>
          <w:b w:val="0"/>
          <w:sz w:val="22"/>
          <w:szCs w:val="22"/>
        </w:rPr>
        <w:t xml:space="preserve"> is rejected, </w:t>
      </w:r>
      <w:ins w:id="1059" w:author="Author">
        <w:r w:rsidRPr="00093F5E">
          <w:rPr>
            <w:rFonts w:ascii="Calibri" w:eastAsia="Yu Mincho" w:hAnsi="Calibri"/>
            <w:b w:val="0"/>
            <w:sz w:val="22"/>
            <w:szCs w:val="22"/>
          </w:rPr>
          <w:t xml:space="preserve">we </w:t>
        </w:r>
      </w:ins>
      <w:r w:rsidR="0022195C" w:rsidRPr="00093F5E">
        <w:rPr>
          <w:rFonts w:asciiTheme="minorHAnsi" w:eastAsiaTheme="minorEastAsia" w:hAnsiTheme="minorHAnsi" w:cstheme="minorBidi"/>
          <w:b w:val="0"/>
          <w:sz w:val="22"/>
          <w:szCs w:val="22"/>
        </w:rPr>
        <w:t xml:space="preserve">conclude </w:t>
      </w:r>
      <w:r w:rsidR="00DB0A85" w:rsidRPr="00093F5E">
        <w:rPr>
          <w:rFonts w:asciiTheme="minorHAnsi" w:eastAsiaTheme="minorEastAsia" w:hAnsiTheme="minorHAnsi" w:cstheme="minorBidi"/>
          <w:b w:val="0"/>
          <w:sz w:val="22"/>
          <w:szCs w:val="22"/>
        </w:rPr>
        <w:t xml:space="preserve">that all previous groups converge, except </w:t>
      </w:r>
      <w:ins w:id="1060" w:author="Author">
        <w:r w:rsidRPr="00093F5E">
          <w:rPr>
            <w:rFonts w:ascii="Calibri" w:eastAsia="Yu Mincho" w:hAnsi="Calibri"/>
            <w:b w:val="0"/>
            <w:sz w:val="22"/>
            <w:szCs w:val="22"/>
          </w:rPr>
          <w:t xml:space="preserve">for </w:t>
        </w:r>
      </w:ins>
      <w:r w:rsidRPr="00093F5E">
        <w:rPr>
          <w:rFonts w:ascii="Calibri" w:eastAsia="Yu Mincho" w:hAnsi="Calibri"/>
          <w:b w:val="0"/>
          <w:sz w:val="22"/>
          <w:szCs w:val="22"/>
        </w:rPr>
        <w:t xml:space="preserve">the last added one. </w:t>
      </w:r>
      <w:r w:rsidR="0022195C" w:rsidRPr="00093F5E">
        <w:rPr>
          <w:rFonts w:asciiTheme="minorHAnsi" w:eastAsiaTheme="minorEastAsia" w:hAnsiTheme="minorHAnsi" w:cstheme="minorBidi"/>
          <w:b w:val="0"/>
          <w:sz w:val="22"/>
          <w:szCs w:val="22"/>
        </w:rPr>
        <w:t>R</w:t>
      </w:r>
      <w:r w:rsidR="00DB0A85" w:rsidRPr="00093F5E">
        <w:rPr>
          <w:rFonts w:asciiTheme="minorHAnsi" w:eastAsiaTheme="minorEastAsia" w:hAnsiTheme="minorHAnsi" w:cstheme="minorBidi"/>
          <w:b w:val="0"/>
          <w:sz w:val="22"/>
          <w:szCs w:val="22"/>
        </w:rPr>
        <w:t xml:space="preserve">estart the merging algorithm from the club </w:t>
      </w:r>
      <w:r w:rsidR="0022195C" w:rsidRPr="00093F5E">
        <w:rPr>
          <w:rFonts w:asciiTheme="minorHAnsi" w:eastAsiaTheme="minorEastAsia" w:hAnsiTheme="minorHAnsi" w:cstheme="minorBidi"/>
          <w:b w:val="0"/>
          <w:sz w:val="22"/>
          <w:szCs w:val="22"/>
        </w:rPr>
        <w:t>where</w:t>
      </w:r>
      <w:r w:rsidR="00DB0A85" w:rsidRPr="00093F5E">
        <w:rPr>
          <w:rFonts w:asciiTheme="minorHAnsi" w:eastAsiaTheme="minorEastAsia" w:hAnsiTheme="minorHAnsi" w:cstheme="minorBidi"/>
          <w:b w:val="0"/>
          <w:sz w:val="22"/>
          <w:szCs w:val="22"/>
        </w:rPr>
        <w:t xml:space="preserve"> the convergence </w:t>
      </w:r>
      <w:r w:rsidR="0022195C" w:rsidRPr="00093F5E">
        <w:rPr>
          <w:rFonts w:asciiTheme="minorHAnsi" w:eastAsiaTheme="minorEastAsia" w:hAnsiTheme="minorHAnsi" w:cstheme="minorBidi"/>
          <w:b w:val="0"/>
          <w:sz w:val="22"/>
          <w:szCs w:val="22"/>
        </w:rPr>
        <w:t xml:space="preserve">hypothesis </w:t>
      </w:r>
      <w:ins w:id="1061" w:author="Author">
        <w:r w:rsidR="00DB0A85" w:rsidRPr="00093F5E">
          <w:rPr>
            <w:rFonts w:asciiTheme="minorHAnsi" w:eastAsiaTheme="minorEastAsia" w:hAnsiTheme="minorHAnsi" w:cstheme="minorBidi"/>
            <w:b w:val="0"/>
            <w:sz w:val="22"/>
            <w:szCs w:val="22"/>
          </w:rPr>
          <w:t>does</w:t>
        </w:r>
      </w:ins>
      <w:del w:id="1062" w:author="Author">
        <w:r w:rsidR="00DB0A85" w:rsidRPr="00093F5E">
          <w:rPr>
            <w:rFonts w:asciiTheme="minorHAnsi" w:eastAsiaTheme="minorEastAsia" w:hAnsiTheme="minorHAnsi" w:cstheme="minorBidi"/>
            <w:b w:val="0"/>
            <w:sz w:val="22"/>
            <w:szCs w:val="22"/>
          </w:rPr>
          <w:delText>d</w:delText>
        </w:r>
        <w:r w:rsidR="0022195C" w:rsidRPr="00093F5E">
          <w:rPr>
            <w:rFonts w:asciiTheme="minorHAnsi" w:eastAsiaTheme="minorEastAsia" w:hAnsiTheme="minorHAnsi" w:cstheme="minorBidi"/>
            <w:b w:val="0"/>
            <w:sz w:val="22"/>
            <w:szCs w:val="22"/>
          </w:rPr>
          <w:delText>id</w:delText>
        </w:r>
      </w:del>
      <w:r w:rsidR="00DB0A85" w:rsidRPr="00093F5E">
        <w:rPr>
          <w:rFonts w:asciiTheme="minorHAnsi" w:eastAsiaTheme="minorEastAsia" w:hAnsiTheme="minorHAnsi" w:cstheme="minorBidi"/>
          <w:b w:val="0"/>
          <w:sz w:val="22"/>
          <w:szCs w:val="22"/>
        </w:rPr>
        <w:t xml:space="preserve"> not hold. </w:t>
      </w:r>
    </w:p>
    <w:p w14:paraId="0D8FC2B2" w14:textId="29EAFEC4" w:rsidR="004D44A6" w:rsidRPr="004D44A6" w:rsidRDefault="00093F5E" w:rsidP="004D44A6">
      <w:pPr>
        <w:snapToGrid w:val="0"/>
        <w:spacing w:after="0" w:line="240" w:lineRule="auto"/>
        <w:ind w:left="357"/>
        <w:jc w:val="center"/>
        <w:outlineLvl w:val="0"/>
        <w:rPr>
          <w:lang w:val="en-GB"/>
          <w:rPrChange w:id="1063" w:author="Harry" w:date="2021-12-14T22:59:00Z">
            <w:rPr/>
          </w:rPrChange>
        </w:rPr>
        <w:pPrChange w:id="1064" w:author="Harry" w:date="2021-12-14T22:59:00Z">
          <w:pPr>
            <w:snapToGrid w:val="0"/>
            <w:spacing w:after="0" w:line="240" w:lineRule="auto"/>
            <w:ind w:left="913" w:firstLine="363"/>
          </w:pPr>
        </w:pPrChange>
      </w:pPr>
      <w:r w:rsidRPr="00093F5E">
        <w:rPr>
          <w:lang w:val="en-GB"/>
        </w:rPr>
        <w:t xml:space="preserve">Table A1. Descriptive statistics of </w:t>
      </w:r>
      <w:r w:rsidR="00422BF6" w:rsidRPr="00093F5E">
        <w:rPr>
          <w:lang w:val="en-GB"/>
        </w:rPr>
        <w:t xml:space="preserve">monthly </w:t>
      </w:r>
      <w:r w:rsidRPr="00093F5E">
        <w:rPr>
          <w:lang w:val="en-GB"/>
        </w:rPr>
        <w:t>real wage in 34 Indonesian provinces</w:t>
      </w:r>
      <w:r w:rsidRPr="00093F5E">
        <w:rPr>
          <w:noProof/>
          <w:lang w:val="en-GB"/>
        </w:rPr>
        <w:fldChar w:fldCharType="begin"/>
      </w:r>
      <w:r w:rsidR="000F24D5" w:rsidRPr="00093F5E">
        <w:rPr>
          <w:noProof/>
          <w:lang w:val="en-GB"/>
        </w:rPr>
        <w:instrText xml:space="preserve"> LINK </w:instrText>
      </w:r>
      <w:r w:rsidR="004D44A6">
        <w:rPr>
          <w:noProof/>
          <w:lang w:val="en-GB"/>
        </w:rPr>
        <w:instrText xml:space="preserve">Excel.Sheet.12 "C:\\Users\\Harry\\QUARCS Lab Dropbox\\Harry Aginta\\Statistik Ecommerce\\wage convergence\\Project_Club_convergence_wage_Indonesia\\desc_stat_fin.xlsx" desc_stat!R2C1:R36C6 </w:instrText>
      </w:r>
      <w:r w:rsidR="000F24D5" w:rsidRPr="00093F5E">
        <w:rPr>
          <w:noProof/>
          <w:lang w:val="en-GB"/>
        </w:rPr>
        <w:instrText xml:space="preserve">\a \f 4 \h  \* MERGEFORMAT </w:instrText>
      </w:r>
      <w:r w:rsidR="004D44A6" w:rsidRPr="00093F5E">
        <w:rPr>
          <w:noProof/>
          <w:lang w:val="en-GB"/>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Change w:id="1065">
          <w:tblGrid>
            <w:gridCol w:w="543"/>
            <w:gridCol w:w="2859"/>
            <w:gridCol w:w="669"/>
            <w:gridCol w:w="1020"/>
            <w:gridCol w:w="745"/>
            <w:gridCol w:w="745"/>
          </w:tblGrid>
        </w:tblGridChange>
      </w:tblGrid>
      <w:tr w:rsidR="004D44A6" w:rsidRPr="004D44A6" w14:paraId="422E35D0" w14:textId="77777777" w:rsidTr="004D44A6">
        <w:trPr>
          <w:divId w:val="895043364"/>
          <w:trHeight w:val="154"/>
          <w:jc w:val="center"/>
          <w:ins w:id="1066" w:author="Harry" w:date="2021-12-14T22:59:00Z"/>
        </w:trPr>
        <w:tc>
          <w:tcPr>
            <w:tcW w:w="543" w:type="dxa"/>
            <w:tcBorders>
              <w:top w:val="single" w:sz="4" w:space="0" w:color="auto"/>
              <w:left w:val="nil"/>
              <w:bottom w:val="single" w:sz="4" w:space="0" w:color="auto"/>
              <w:right w:val="nil"/>
            </w:tcBorders>
            <w:shd w:val="clear" w:color="auto" w:fill="auto"/>
            <w:noWrap/>
            <w:vAlign w:val="center"/>
            <w:hideMark/>
          </w:tcPr>
          <w:p w14:paraId="5EBFEA82" w14:textId="077E264B" w:rsidR="004D44A6" w:rsidRPr="004D44A6" w:rsidRDefault="004D44A6" w:rsidP="004D44A6">
            <w:pPr>
              <w:spacing w:after="0" w:line="240" w:lineRule="auto"/>
              <w:jc w:val="center"/>
              <w:rPr>
                <w:ins w:id="1067" w:author="Harry" w:date="2021-12-14T22:59:00Z"/>
                <w:rFonts w:ascii="Yu Gothic" w:eastAsia="Yu Gothic" w:hAnsi="Yu Gothic" w:cs="MS PGothic"/>
                <w:color w:val="000000"/>
                <w:sz w:val="18"/>
                <w:szCs w:val="18"/>
                <w:lang w:val="en-GB" w:eastAsia="ja-JP"/>
                <w:rPrChange w:id="1068" w:author="Harry" w:date="2021-12-14T22:59:00Z">
                  <w:rPr>
                    <w:ins w:id="1069" w:author="Harry" w:date="2021-12-14T22:59:00Z"/>
                    <w:rFonts w:ascii="Yu Gothic" w:eastAsia="Yu Gothic" w:hAnsi="Yu Gothic"/>
                    <w:color w:val="000000"/>
                  </w:rPr>
                </w:rPrChange>
              </w:rPr>
              <w:pPrChange w:id="1070" w:author="Harry" w:date="2021-12-14T22:59:00Z">
                <w:pPr>
                  <w:jc w:val="center"/>
                </w:pPr>
              </w:pPrChange>
            </w:pPr>
            <w:ins w:id="1071" w:author="Harry" w:date="2021-12-14T22:59:00Z">
              <w:r w:rsidRPr="004D44A6">
                <w:rPr>
                  <w:rFonts w:ascii="Yu Gothic" w:eastAsia="Yu Gothic" w:hAnsi="Yu Gothic" w:cs="MS PGothic" w:hint="eastAsia"/>
                  <w:color w:val="000000"/>
                  <w:sz w:val="18"/>
                  <w:szCs w:val="18"/>
                  <w:lang w:val="en-GB" w:eastAsia="ja-JP"/>
                  <w:rPrChange w:id="1072" w:author="Harry" w:date="2021-12-14T22:59:00Z">
                    <w:rPr>
                      <w:rFonts w:ascii="Yu Gothic" w:eastAsia="Yu Gothic" w:hAnsi="Yu Gothic" w:hint="eastAsia"/>
                      <w:color w:val="000000"/>
                    </w:rPr>
                  </w:rPrChange>
                </w:rPr>
                <w:t>No.</w:t>
              </w:r>
            </w:ins>
          </w:p>
        </w:tc>
        <w:tc>
          <w:tcPr>
            <w:tcW w:w="2859" w:type="dxa"/>
            <w:tcBorders>
              <w:top w:val="single" w:sz="4" w:space="0" w:color="auto"/>
              <w:left w:val="nil"/>
              <w:bottom w:val="single" w:sz="4" w:space="0" w:color="auto"/>
              <w:right w:val="nil"/>
            </w:tcBorders>
            <w:shd w:val="clear" w:color="auto" w:fill="auto"/>
            <w:noWrap/>
            <w:vAlign w:val="center"/>
            <w:hideMark/>
          </w:tcPr>
          <w:p w14:paraId="03945559" w14:textId="77777777" w:rsidR="004D44A6" w:rsidRPr="004D44A6" w:rsidRDefault="004D44A6" w:rsidP="004D44A6">
            <w:pPr>
              <w:spacing w:after="0" w:line="240" w:lineRule="auto"/>
              <w:jc w:val="center"/>
              <w:rPr>
                <w:ins w:id="1073" w:author="Harry" w:date="2021-12-14T22:59:00Z"/>
                <w:rFonts w:ascii="Yu Gothic" w:eastAsia="Yu Gothic" w:hAnsi="Yu Gothic" w:cs="MS PGothic" w:hint="eastAsia"/>
                <w:color w:val="000000"/>
                <w:sz w:val="18"/>
                <w:szCs w:val="18"/>
                <w:lang w:val="en-GB" w:eastAsia="ja-JP"/>
                <w:rPrChange w:id="1074" w:author="Harry" w:date="2021-12-14T22:59:00Z">
                  <w:rPr>
                    <w:ins w:id="1075" w:author="Harry" w:date="2021-12-14T22:59:00Z"/>
                    <w:rFonts w:hint="eastAsia"/>
                  </w:rPr>
                </w:rPrChange>
              </w:rPr>
              <w:pPrChange w:id="1076" w:author="Harry" w:date="2021-12-14T22:59:00Z">
                <w:pPr>
                  <w:jc w:val="center"/>
                </w:pPr>
              </w:pPrChange>
            </w:pPr>
            <w:ins w:id="1077" w:author="Harry" w:date="2021-12-14T22:59:00Z">
              <w:r w:rsidRPr="004D44A6">
                <w:rPr>
                  <w:rFonts w:ascii="Yu Gothic" w:eastAsia="Yu Gothic" w:hAnsi="Yu Gothic" w:cs="MS PGothic" w:hint="eastAsia"/>
                  <w:color w:val="000000"/>
                  <w:sz w:val="18"/>
                  <w:szCs w:val="18"/>
                  <w:lang w:val="en-GB" w:eastAsia="ja-JP"/>
                  <w:rPrChange w:id="1078" w:author="Harry" w:date="2021-12-14T22:59:00Z">
                    <w:rPr>
                      <w:rFonts w:hint="eastAsia"/>
                    </w:rPr>
                  </w:rPrChange>
                </w:rPr>
                <w:t>Province</w:t>
              </w:r>
            </w:ins>
          </w:p>
        </w:tc>
        <w:tc>
          <w:tcPr>
            <w:tcW w:w="241" w:type="dxa"/>
            <w:tcBorders>
              <w:top w:val="single" w:sz="4" w:space="0" w:color="auto"/>
              <w:left w:val="nil"/>
              <w:bottom w:val="single" w:sz="4" w:space="0" w:color="auto"/>
              <w:right w:val="nil"/>
            </w:tcBorders>
            <w:shd w:val="clear" w:color="auto" w:fill="auto"/>
            <w:noWrap/>
            <w:vAlign w:val="center"/>
            <w:hideMark/>
          </w:tcPr>
          <w:p w14:paraId="6C9ADBD2" w14:textId="77777777" w:rsidR="004D44A6" w:rsidRPr="004D44A6" w:rsidRDefault="004D44A6" w:rsidP="004D44A6">
            <w:pPr>
              <w:spacing w:after="0" w:line="240" w:lineRule="auto"/>
              <w:jc w:val="center"/>
              <w:rPr>
                <w:ins w:id="1079" w:author="Harry" w:date="2021-12-14T22:59:00Z"/>
                <w:rFonts w:ascii="Yu Gothic" w:eastAsia="Yu Gothic" w:hAnsi="Yu Gothic" w:cs="MS PGothic" w:hint="eastAsia"/>
                <w:color w:val="000000"/>
                <w:sz w:val="18"/>
                <w:szCs w:val="18"/>
                <w:lang w:val="en-GB" w:eastAsia="ja-JP"/>
                <w:rPrChange w:id="1080" w:author="Harry" w:date="2021-12-14T22:59:00Z">
                  <w:rPr>
                    <w:ins w:id="1081" w:author="Harry" w:date="2021-12-14T22:59:00Z"/>
                    <w:rFonts w:hint="eastAsia"/>
                  </w:rPr>
                </w:rPrChange>
              </w:rPr>
              <w:pPrChange w:id="1082" w:author="Harry" w:date="2021-12-14T22:59:00Z">
                <w:pPr>
                  <w:jc w:val="center"/>
                </w:pPr>
              </w:pPrChange>
            </w:pPr>
            <w:ins w:id="1083" w:author="Harry" w:date="2021-12-14T22:59:00Z">
              <w:r w:rsidRPr="004D44A6">
                <w:rPr>
                  <w:rFonts w:ascii="Yu Gothic" w:eastAsia="Yu Gothic" w:hAnsi="Yu Gothic" w:cs="MS PGothic" w:hint="eastAsia"/>
                  <w:color w:val="000000"/>
                  <w:sz w:val="18"/>
                  <w:szCs w:val="18"/>
                  <w:lang w:val="en-GB" w:eastAsia="ja-JP"/>
                  <w:rPrChange w:id="1084" w:author="Harry" w:date="2021-12-14T22:59:00Z">
                    <w:rPr>
                      <w:rFonts w:hint="eastAsia"/>
                    </w:rPr>
                  </w:rPrChange>
                </w:rPr>
                <w:t>Mean</w:t>
              </w:r>
            </w:ins>
          </w:p>
        </w:tc>
        <w:tc>
          <w:tcPr>
            <w:tcW w:w="1020" w:type="dxa"/>
            <w:tcBorders>
              <w:top w:val="single" w:sz="4" w:space="0" w:color="auto"/>
              <w:left w:val="nil"/>
              <w:bottom w:val="single" w:sz="4" w:space="0" w:color="auto"/>
              <w:right w:val="nil"/>
            </w:tcBorders>
            <w:shd w:val="clear" w:color="auto" w:fill="auto"/>
            <w:noWrap/>
            <w:vAlign w:val="center"/>
            <w:hideMark/>
          </w:tcPr>
          <w:p w14:paraId="0BEFF2BD" w14:textId="77777777" w:rsidR="004D44A6" w:rsidRPr="004D44A6" w:rsidRDefault="004D44A6" w:rsidP="004D44A6">
            <w:pPr>
              <w:spacing w:after="0" w:line="240" w:lineRule="auto"/>
              <w:jc w:val="center"/>
              <w:rPr>
                <w:ins w:id="1085" w:author="Harry" w:date="2021-12-14T22:59:00Z"/>
                <w:rFonts w:ascii="Yu Gothic" w:eastAsia="Yu Gothic" w:hAnsi="Yu Gothic" w:cs="MS PGothic" w:hint="eastAsia"/>
                <w:color w:val="000000"/>
                <w:sz w:val="18"/>
                <w:szCs w:val="18"/>
                <w:lang w:val="en-GB" w:eastAsia="ja-JP"/>
                <w:rPrChange w:id="1086" w:author="Harry" w:date="2021-12-14T22:59:00Z">
                  <w:rPr>
                    <w:ins w:id="1087" w:author="Harry" w:date="2021-12-14T22:59:00Z"/>
                    <w:rFonts w:hint="eastAsia"/>
                  </w:rPr>
                </w:rPrChange>
              </w:rPr>
              <w:pPrChange w:id="1088" w:author="Harry" w:date="2021-12-14T22:59:00Z">
                <w:pPr>
                  <w:jc w:val="center"/>
                </w:pPr>
              </w:pPrChange>
            </w:pPr>
            <w:ins w:id="1089" w:author="Harry" w:date="2021-12-14T22:59:00Z">
              <w:r w:rsidRPr="004D44A6">
                <w:rPr>
                  <w:rFonts w:ascii="Yu Gothic" w:eastAsia="Yu Gothic" w:hAnsi="Yu Gothic" w:cs="MS PGothic" w:hint="eastAsia"/>
                  <w:color w:val="000000"/>
                  <w:sz w:val="18"/>
                  <w:szCs w:val="18"/>
                  <w:lang w:val="en-GB" w:eastAsia="ja-JP"/>
                  <w:rPrChange w:id="1090" w:author="Harry" w:date="2021-12-14T22:59:00Z">
                    <w:rPr>
                      <w:rFonts w:hint="eastAsia"/>
                    </w:rPr>
                  </w:rPrChange>
                </w:rPr>
                <w:t>Std Dev</w:t>
              </w:r>
            </w:ins>
          </w:p>
        </w:tc>
        <w:tc>
          <w:tcPr>
            <w:tcW w:w="745" w:type="dxa"/>
            <w:tcBorders>
              <w:top w:val="single" w:sz="4" w:space="0" w:color="auto"/>
              <w:left w:val="nil"/>
              <w:bottom w:val="single" w:sz="4" w:space="0" w:color="auto"/>
              <w:right w:val="nil"/>
            </w:tcBorders>
            <w:shd w:val="clear" w:color="auto" w:fill="auto"/>
            <w:noWrap/>
            <w:vAlign w:val="center"/>
            <w:hideMark/>
          </w:tcPr>
          <w:p w14:paraId="0F40026C" w14:textId="77777777" w:rsidR="004D44A6" w:rsidRPr="004D44A6" w:rsidRDefault="004D44A6" w:rsidP="004D44A6">
            <w:pPr>
              <w:spacing w:after="0" w:line="240" w:lineRule="auto"/>
              <w:jc w:val="center"/>
              <w:rPr>
                <w:ins w:id="1091" w:author="Harry" w:date="2021-12-14T22:59:00Z"/>
                <w:rFonts w:ascii="Yu Gothic" w:eastAsia="Yu Gothic" w:hAnsi="Yu Gothic" w:cs="MS PGothic" w:hint="eastAsia"/>
                <w:color w:val="000000"/>
                <w:sz w:val="18"/>
                <w:szCs w:val="18"/>
                <w:lang w:val="en-GB" w:eastAsia="ja-JP"/>
                <w:rPrChange w:id="1092" w:author="Harry" w:date="2021-12-14T22:59:00Z">
                  <w:rPr>
                    <w:ins w:id="1093" w:author="Harry" w:date="2021-12-14T22:59:00Z"/>
                    <w:rFonts w:hint="eastAsia"/>
                  </w:rPr>
                </w:rPrChange>
              </w:rPr>
              <w:pPrChange w:id="1094" w:author="Harry" w:date="2021-12-14T22:59:00Z">
                <w:pPr>
                  <w:jc w:val="center"/>
                </w:pPr>
              </w:pPrChange>
            </w:pPr>
            <w:ins w:id="1095" w:author="Harry" w:date="2021-12-14T22:59:00Z">
              <w:r w:rsidRPr="004D44A6">
                <w:rPr>
                  <w:rFonts w:ascii="Yu Gothic" w:eastAsia="Yu Gothic" w:hAnsi="Yu Gothic" w:cs="MS PGothic" w:hint="eastAsia"/>
                  <w:color w:val="000000"/>
                  <w:sz w:val="18"/>
                  <w:szCs w:val="18"/>
                  <w:lang w:val="en-GB" w:eastAsia="ja-JP"/>
                  <w:rPrChange w:id="1096" w:author="Harry" w:date="2021-12-14T22:59:00Z">
                    <w:rPr>
                      <w:rFonts w:hint="eastAsia"/>
                    </w:rPr>
                  </w:rPrChange>
                </w:rPr>
                <w:t>Min</w:t>
              </w:r>
            </w:ins>
          </w:p>
        </w:tc>
        <w:tc>
          <w:tcPr>
            <w:tcW w:w="745" w:type="dxa"/>
            <w:tcBorders>
              <w:top w:val="single" w:sz="4" w:space="0" w:color="auto"/>
              <w:left w:val="nil"/>
              <w:bottom w:val="single" w:sz="4" w:space="0" w:color="auto"/>
              <w:right w:val="nil"/>
            </w:tcBorders>
            <w:shd w:val="clear" w:color="auto" w:fill="auto"/>
            <w:noWrap/>
            <w:vAlign w:val="center"/>
            <w:hideMark/>
          </w:tcPr>
          <w:p w14:paraId="25A9A0D5" w14:textId="77777777" w:rsidR="004D44A6" w:rsidRPr="004D44A6" w:rsidRDefault="004D44A6" w:rsidP="004D44A6">
            <w:pPr>
              <w:spacing w:after="0" w:line="240" w:lineRule="auto"/>
              <w:jc w:val="center"/>
              <w:rPr>
                <w:ins w:id="1097" w:author="Harry" w:date="2021-12-14T22:59:00Z"/>
                <w:rFonts w:ascii="Yu Gothic" w:eastAsia="Yu Gothic" w:hAnsi="Yu Gothic" w:cs="MS PGothic" w:hint="eastAsia"/>
                <w:color w:val="000000"/>
                <w:sz w:val="18"/>
                <w:szCs w:val="18"/>
                <w:lang w:val="en-GB" w:eastAsia="ja-JP"/>
                <w:rPrChange w:id="1098" w:author="Harry" w:date="2021-12-14T22:59:00Z">
                  <w:rPr>
                    <w:ins w:id="1099" w:author="Harry" w:date="2021-12-14T22:59:00Z"/>
                    <w:rFonts w:hint="eastAsia"/>
                  </w:rPr>
                </w:rPrChange>
              </w:rPr>
              <w:pPrChange w:id="1100" w:author="Harry" w:date="2021-12-14T22:59:00Z">
                <w:pPr>
                  <w:jc w:val="center"/>
                </w:pPr>
              </w:pPrChange>
            </w:pPr>
            <w:ins w:id="1101" w:author="Harry" w:date="2021-12-14T22:59:00Z">
              <w:r w:rsidRPr="004D44A6">
                <w:rPr>
                  <w:rFonts w:ascii="Yu Gothic" w:eastAsia="Yu Gothic" w:hAnsi="Yu Gothic" w:cs="MS PGothic" w:hint="eastAsia"/>
                  <w:color w:val="000000"/>
                  <w:sz w:val="18"/>
                  <w:szCs w:val="18"/>
                  <w:lang w:val="en-GB" w:eastAsia="ja-JP"/>
                  <w:rPrChange w:id="1102" w:author="Harry" w:date="2021-12-14T22:59:00Z">
                    <w:rPr>
                      <w:rFonts w:hint="eastAsia"/>
                    </w:rPr>
                  </w:rPrChange>
                </w:rPr>
                <w:t>Max</w:t>
              </w:r>
            </w:ins>
          </w:p>
        </w:tc>
      </w:tr>
      <w:tr w:rsidR="004D44A6" w:rsidRPr="004D44A6" w14:paraId="383FA9ED" w14:textId="77777777" w:rsidTr="004D44A6">
        <w:trPr>
          <w:divId w:val="895043364"/>
          <w:trHeight w:val="130"/>
          <w:jc w:val="center"/>
          <w:ins w:id="1103" w:author="Harry" w:date="2021-12-14T22:59:00Z"/>
        </w:trPr>
        <w:tc>
          <w:tcPr>
            <w:tcW w:w="543" w:type="dxa"/>
            <w:tcBorders>
              <w:top w:val="nil"/>
              <w:left w:val="nil"/>
              <w:bottom w:val="nil"/>
              <w:right w:val="nil"/>
            </w:tcBorders>
            <w:shd w:val="clear" w:color="auto" w:fill="auto"/>
            <w:noWrap/>
            <w:vAlign w:val="center"/>
            <w:hideMark/>
          </w:tcPr>
          <w:p w14:paraId="4B9DB5C2" w14:textId="77777777" w:rsidR="004D44A6" w:rsidRPr="004D44A6" w:rsidRDefault="004D44A6" w:rsidP="004D44A6">
            <w:pPr>
              <w:spacing w:after="0" w:line="240" w:lineRule="auto"/>
              <w:jc w:val="center"/>
              <w:rPr>
                <w:ins w:id="1104" w:author="Harry" w:date="2021-12-14T22:59:00Z"/>
                <w:rFonts w:ascii="Yu Gothic" w:eastAsia="Yu Gothic" w:hAnsi="Yu Gothic" w:cs="MS PGothic" w:hint="eastAsia"/>
                <w:color w:val="000000"/>
                <w:sz w:val="18"/>
                <w:szCs w:val="18"/>
                <w:lang w:val="en-GB" w:eastAsia="ja-JP"/>
                <w:rPrChange w:id="1105" w:author="Harry" w:date="2021-12-14T22:59:00Z">
                  <w:rPr>
                    <w:ins w:id="1106" w:author="Harry" w:date="2021-12-14T22:59:00Z"/>
                    <w:rFonts w:hint="eastAsia"/>
                  </w:rPr>
                </w:rPrChange>
              </w:rPr>
              <w:pPrChange w:id="1107" w:author="Harry" w:date="2021-12-14T22:59:00Z">
                <w:pPr>
                  <w:jc w:val="center"/>
                </w:pPr>
              </w:pPrChange>
            </w:pPr>
            <w:ins w:id="1108" w:author="Harry" w:date="2021-12-14T22:59:00Z">
              <w:r w:rsidRPr="004D44A6">
                <w:rPr>
                  <w:rFonts w:ascii="Yu Gothic" w:eastAsia="Yu Gothic" w:hAnsi="Yu Gothic" w:cs="MS PGothic" w:hint="eastAsia"/>
                  <w:color w:val="000000"/>
                  <w:sz w:val="18"/>
                  <w:szCs w:val="18"/>
                  <w:lang w:val="en-GB" w:eastAsia="ja-JP"/>
                  <w:rPrChange w:id="1109" w:author="Harry" w:date="2021-12-14T22:59:00Z">
                    <w:rPr>
                      <w:rFonts w:hint="eastAsia"/>
                    </w:rPr>
                  </w:rPrChange>
                </w:rPr>
                <w:t>1</w:t>
              </w:r>
            </w:ins>
          </w:p>
        </w:tc>
        <w:tc>
          <w:tcPr>
            <w:tcW w:w="2859" w:type="dxa"/>
            <w:tcBorders>
              <w:top w:val="nil"/>
              <w:left w:val="nil"/>
              <w:bottom w:val="nil"/>
              <w:right w:val="nil"/>
            </w:tcBorders>
            <w:shd w:val="clear" w:color="auto" w:fill="auto"/>
            <w:noWrap/>
            <w:vAlign w:val="center"/>
            <w:hideMark/>
          </w:tcPr>
          <w:p w14:paraId="7C52B64E" w14:textId="77777777" w:rsidR="004D44A6" w:rsidRPr="004D44A6" w:rsidRDefault="004D44A6" w:rsidP="004D44A6">
            <w:pPr>
              <w:spacing w:after="0" w:line="240" w:lineRule="auto"/>
              <w:rPr>
                <w:ins w:id="1110" w:author="Harry" w:date="2021-12-14T22:59:00Z"/>
                <w:rFonts w:ascii="Yu Gothic" w:eastAsia="Yu Gothic" w:hAnsi="Yu Gothic" w:cs="MS PGothic" w:hint="eastAsia"/>
                <w:color w:val="000000"/>
                <w:sz w:val="18"/>
                <w:szCs w:val="18"/>
                <w:lang w:val="en-GB" w:eastAsia="ja-JP"/>
                <w:rPrChange w:id="1111" w:author="Harry" w:date="2021-12-14T22:59:00Z">
                  <w:rPr>
                    <w:ins w:id="1112" w:author="Harry" w:date="2021-12-14T22:59:00Z"/>
                    <w:rFonts w:hint="eastAsia"/>
                  </w:rPr>
                </w:rPrChange>
              </w:rPr>
              <w:pPrChange w:id="1113" w:author="Harry" w:date="2021-12-14T22:59:00Z">
                <w:pPr/>
              </w:pPrChange>
            </w:pPr>
            <w:ins w:id="1114" w:author="Harry" w:date="2021-12-14T22:59:00Z">
              <w:r w:rsidRPr="004D44A6">
                <w:rPr>
                  <w:rFonts w:ascii="Yu Gothic" w:eastAsia="Yu Gothic" w:hAnsi="Yu Gothic" w:cs="MS PGothic" w:hint="eastAsia"/>
                  <w:color w:val="000000"/>
                  <w:sz w:val="18"/>
                  <w:szCs w:val="18"/>
                  <w:lang w:val="en-GB" w:eastAsia="ja-JP"/>
                  <w:rPrChange w:id="1115" w:author="Harry" w:date="2021-12-14T22:59:00Z">
                    <w:rPr>
                      <w:rFonts w:hint="eastAsia"/>
                    </w:rPr>
                  </w:rPrChange>
                </w:rPr>
                <w:t>Aceh</w:t>
              </w:r>
            </w:ins>
          </w:p>
        </w:tc>
        <w:tc>
          <w:tcPr>
            <w:tcW w:w="241" w:type="dxa"/>
            <w:tcBorders>
              <w:top w:val="nil"/>
              <w:left w:val="nil"/>
              <w:bottom w:val="nil"/>
              <w:right w:val="nil"/>
            </w:tcBorders>
            <w:shd w:val="clear" w:color="auto" w:fill="auto"/>
            <w:noWrap/>
            <w:vAlign w:val="center"/>
            <w:hideMark/>
          </w:tcPr>
          <w:p w14:paraId="0C28BE95" w14:textId="77777777" w:rsidR="004D44A6" w:rsidRPr="004D44A6" w:rsidRDefault="004D44A6" w:rsidP="004D44A6">
            <w:pPr>
              <w:spacing w:after="0" w:line="240" w:lineRule="auto"/>
              <w:jc w:val="right"/>
              <w:rPr>
                <w:ins w:id="1116" w:author="Harry" w:date="2021-12-14T22:59:00Z"/>
                <w:rFonts w:ascii="Yu Gothic" w:eastAsia="Yu Gothic" w:hAnsi="Yu Gothic" w:cs="MS PGothic" w:hint="eastAsia"/>
                <w:color w:val="000000"/>
                <w:sz w:val="18"/>
                <w:szCs w:val="18"/>
                <w:lang w:val="en-GB" w:eastAsia="ja-JP"/>
                <w:rPrChange w:id="1117" w:author="Harry" w:date="2021-12-14T22:59:00Z">
                  <w:rPr>
                    <w:ins w:id="1118" w:author="Harry" w:date="2021-12-14T22:59:00Z"/>
                    <w:rFonts w:hint="eastAsia"/>
                  </w:rPr>
                </w:rPrChange>
              </w:rPr>
              <w:pPrChange w:id="1119" w:author="Harry" w:date="2021-12-14T22:59:00Z">
                <w:pPr>
                  <w:jc w:val="right"/>
                </w:pPr>
              </w:pPrChange>
            </w:pPr>
            <w:ins w:id="1120" w:author="Harry" w:date="2021-12-14T22:59:00Z">
              <w:r w:rsidRPr="004D44A6">
                <w:rPr>
                  <w:rFonts w:ascii="Yu Gothic" w:eastAsia="Yu Gothic" w:hAnsi="Yu Gothic" w:cs="MS PGothic" w:hint="eastAsia"/>
                  <w:color w:val="000000"/>
                  <w:sz w:val="18"/>
                  <w:szCs w:val="18"/>
                  <w:lang w:val="en-GB" w:eastAsia="ja-JP"/>
                  <w:rPrChange w:id="1121" w:author="Harry" w:date="2021-12-14T22:59:00Z">
                    <w:rPr>
                      <w:rFonts w:hint="eastAsia"/>
                    </w:rPr>
                  </w:rPrChange>
                </w:rPr>
                <w:t xml:space="preserve">1,057 </w:t>
              </w:r>
            </w:ins>
          </w:p>
        </w:tc>
        <w:tc>
          <w:tcPr>
            <w:tcW w:w="1020" w:type="dxa"/>
            <w:tcBorders>
              <w:top w:val="nil"/>
              <w:left w:val="nil"/>
              <w:bottom w:val="nil"/>
              <w:right w:val="nil"/>
            </w:tcBorders>
            <w:shd w:val="clear" w:color="auto" w:fill="auto"/>
            <w:noWrap/>
            <w:vAlign w:val="center"/>
            <w:hideMark/>
          </w:tcPr>
          <w:p w14:paraId="12241181" w14:textId="77777777" w:rsidR="004D44A6" w:rsidRPr="004D44A6" w:rsidRDefault="004D44A6" w:rsidP="004D44A6">
            <w:pPr>
              <w:spacing w:after="0" w:line="240" w:lineRule="auto"/>
              <w:jc w:val="right"/>
              <w:rPr>
                <w:ins w:id="1122" w:author="Harry" w:date="2021-12-14T22:59:00Z"/>
                <w:rFonts w:ascii="Yu Gothic" w:eastAsia="Yu Gothic" w:hAnsi="Yu Gothic" w:cs="MS PGothic" w:hint="eastAsia"/>
                <w:color w:val="000000"/>
                <w:sz w:val="18"/>
                <w:szCs w:val="18"/>
                <w:lang w:val="en-GB" w:eastAsia="ja-JP"/>
                <w:rPrChange w:id="1123" w:author="Harry" w:date="2021-12-14T22:59:00Z">
                  <w:rPr>
                    <w:ins w:id="1124" w:author="Harry" w:date="2021-12-14T22:59:00Z"/>
                    <w:rFonts w:hint="eastAsia"/>
                  </w:rPr>
                </w:rPrChange>
              </w:rPr>
              <w:pPrChange w:id="1125" w:author="Harry" w:date="2021-12-14T22:59:00Z">
                <w:pPr>
                  <w:jc w:val="right"/>
                </w:pPr>
              </w:pPrChange>
            </w:pPr>
            <w:ins w:id="1126" w:author="Harry" w:date="2021-12-14T22:59:00Z">
              <w:r w:rsidRPr="004D44A6">
                <w:rPr>
                  <w:rFonts w:ascii="Yu Gothic" w:eastAsia="Yu Gothic" w:hAnsi="Yu Gothic" w:cs="MS PGothic" w:hint="eastAsia"/>
                  <w:color w:val="000000"/>
                  <w:sz w:val="18"/>
                  <w:szCs w:val="18"/>
                  <w:lang w:val="en-GB" w:eastAsia="ja-JP"/>
                  <w:rPrChange w:id="1127" w:author="Harry" w:date="2021-12-14T22:59:00Z">
                    <w:rPr>
                      <w:rFonts w:hint="eastAsia"/>
                    </w:rPr>
                  </w:rPrChange>
                </w:rPr>
                <w:t xml:space="preserve">947 </w:t>
              </w:r>
            </w:ins>
          </w:p>
        </w:tc>
        <w:tc>
          <w:tcPr>
            <w:tcW w:w="745" w:type="dxa"/>
            <w:tcBorders>
              <w:top w:val="nil"/>
              <w:left w:val="nil"/>
              <w:bottom w:val="nil"/>
              <w:right w:val="nil"/>
            </w:tcBorders>
            <w:shd w:val="clear" w:color="auto" w:fill="auto"/>
            <w:noWrap/>
            <w:vAlign w:val="center"/>
            <w:hideMark/>
          </w:tcPr>
          <w:p w14:paraId="0CC03E42" w14:textId="77777777" w:rsidR="004D44A6" w:rsidRPr="004D44A6" w:rsidRDefault="004D44A6" w:rsidP="004D44A6">
            <w:pPr>
              <w:spacing w:after="0" w:line="240" w:lineRule="auto"/>
              <w:jc w:val="right"/>
              <w:rPr>
                <w:ins w:id="1128" w:author="Harry" w:date="2021-12-14T22:59:00Z"/>
                <w:rFonts w:ascii="Yu Gothic" w:eastAsia="Yu Gothic" w:hAnsi="Yu Gothic" w:cs="MS PGothic" w:hint="eastAsia"/>
                <w:color w:val="000000"/>
                <w:sz w:val="18"/>
                <w:szCs w:val="18"/>
                <w:lang w:val="en-GB" w:eastAsia="ja-JP"/>
                <w:rPrChange w:id="1129" w:author="Harry" w:date="2021-12-14T22:59:00Z">
                  <w:rPr>
                    <w:ins w:id="1130" w:author="Harry" w:date="2021-12-14T22:59:00Z"/>
                    <w:rFonts w:hint="eastAsia"/>
                  </w:rPr>
                </w:rPrChange>
              </w:rPr>
              <w:pPrChange w:id="1131" w:author="Harry" w:date="2021-12-14T22:59:00Z">
                <w:pPr>
                  <w:jc w:val="right"/>
                </w:pPr>
              </w:pPrChange>
            </w:pPr>
            <w:ins w:id="1132" w:author="Harry" w:date="2021-12-14T22:59:00Z">
              <w:r w:rsidRPr="004D44A6">
                <w:rPr>
                  <w:rFonts w:ascii="Yu Gothic" w:eastAsia="Yu Gothic" w:hAnsi="Yu Gothic" w:cs="MS PGothic" w:hint="eastAsia"/>
                  <w:color w:val="000000"/>
                  <w:sz w:val="18"/>
                  <w:szCs w:val="18"/>
                  <w:lang w:val="en-GB" w:eastAsia="ja-JP"/>
                  <w:rPrChange w:id="1133" w:author="Harry" w:date="2021-12-14T22:59:00Z">
                    <w:rPr>
                      <w:rFonts w:hint="eastAsia"/>
                    </w:rPr>
                  </w:rPrChange>
                </w:rPr>
                <w:t xml:space="preserve">968 </w:t>
              </w:r>
            </w:ins>
          </w:p>
        </w:tc>
        <w:tc>
          <w:tcPr>
            <w:tcW w:w="745" w:type="dxa"/>
            <w:tcBorders>
              <w:top w:val="nil"/>
              <w:left w:val="nil"/>
              <w:bottom w:val="nil"/>
              <w:right w:val="nil"/>
            </w:tcBorders>
            <w:shd w:val="clear" w:color="auto" w:fill="auto"/>
            <w:noWrap/>
            <w:vAlign w:val="center"/>
            <w:hideMark/>
          </w:tcPr>
          <w:p w14:paraId="46212CE3" w14:textId="77777777" w:rsidR="004D44A6" w:rsidRPr="004D44A6" w:rsidRDefault="004D44A6" w:rsidP="004D44A6">
            <w:pPr>
              <w:spacing w:after="0" w:line="240" w:lineRule="auto"/>
              <w:jc w:val="right"/>
              <w:rPr>
                <w:ins w:id="1134" w:author="Harry" w:date="2021-12-14T22:59:00Z"/>
                <w:rFonts w:ascii="Yu Gothic" w:eastAsia="Yu Gothic" w:hAnsi="Yu Gothic" w:cs="MS PGothic" w:hint="eastAsia"/>
                <w:color w:val="000000"/>
                <w:sz w:val="18"/>
                <w:szCs w:val="18"/>
                <w:lang w:val="en-GB" w:eastAsia="ja-JP"/>
                <w:rPrChange w:id="1135" w:author="Harry" w:date="2021-12-14T22:59:00Z">
                  <w:rPr>
                    <w:ins w:id="1136" w:author="Harry" w:date="2021-12-14T22:59:00Z"/>
                    <w:rFonts w:hint="eastAsia"/>
                  </w:rPr>
                </w:rPrChange>
              </w:rPr>
              <w:pPrChange w:id="1137" w:author="Harry" w:date="2021-12-14T22:59:00Z">
                <w:pPr>
                  <w:jc w:val="right"/>
                </w:pPr>
              </w:pPrChange>
            </w:pPr>
            <w:ins w:id="1138" w:author="Harry" w:date="2021-12-14T22:59:00Z">
              <w:r w:rsidRPr="004D44A6">
                <w:rPr>
                  <w:rFonts w:ascii="Yu Gothic" w:eastAsia="Yu Gothic" w:hAnsi="Yu Gothic" w:cs="MS PGothic" w:hint="eastAsia"/>
                  <w:color w:val="000000"/>
                  <w:sz w:val="18"/>
                  <w:szCs w:val="18"/>
                  <w:lang w:val="en-GB" w:eastAsia="ja-JP"/>
                  <w:rPrChange w:id="1139" w:author="Harry" w:date="2021-12-14T22:59:00Z">
                    <w:rPr>
                      <w:rFonts w:hint="eastAsia"/>
                    </w:rPr>
                  </w:rPrChange>
                </w:rPr>
                <w:t xml:space="preserve">1,231 </w:t>
              </w:r>
            </w:ins>
          </w:p>
        </w:tc>
      </w:tr>
      <w:tr w:rsidR="004D44A6" w:rsidRPr="004D44A6" w14:paraId="085C5B29" w14:textId="77777777" w:rsidTr="004D44A6">
        <w:trPr>
          <w:divId w:val="895043364"/>
          <w:trHeight w:val="116"/>
          <w:jc w:val="center"/>
          <w:ins w:id="1140" w:author="Harry" w:date="2021-12-14T22:59:00Z"/>
        </w:trPr>
        <w:tc>
          <w:tcPr>
            <w:tcW w:w="543" w:type="dxa"/>
            <w:tcBorders>
              <w:top w:val="nil"/>
              <w:left w:val="nil"/>
              <w:bottom w:val="nil"/>
              <w:right w:val="nil"/>
            </w:tcBorders>
            <w:shd w:val="clear" w:color="auto" w:fill="auto"/>
            <w:noWrap/>
            <w:vAlign w:val="center"/>
            <w:hideMark/>
          </w:tcPr>
          <w:p w14:paraId="52C8866E" w14:textId="77777777" w:rsidR="004D44A6" w:rsidRPr="004D44A6" w:rsidRDefault="004D44A6" w:rsidP="004D44A6">
            <w:pPr>
              <w:spacing w:after="0" w:line="240" w:lineRule="auto"/>
              <w:jc w:val="center"/>
              <w:rPr>
                <w:ins w:id="1141" w:author="Harry" w:date="2021-12-14T22:59:00Z"/>
                <w:rFonts w:ascii="Yu Gothic" w:eastAsia="Yu Gothic" w:hAnsi="Yu Gothic" w:cs="MS PGothic" w:hint="eastAsia"/>
                <w:color w:val="000000"/>
                <w:sz w:val="18"/>
                <w:szCs w:val="18"/>
                <w:lang w:val="en-GB" w:eastAsia="ja-JP"/>
                <w:rPrChange w:id="1142" w:author="Harry" w:date="2021-12-14T22:59:00Z">
                  <w:rPr>
                    <w:ins w:id="1143" w:author="Harry" w:date="2021-12-14T22:59:00Z"/>
                    <w:rFonts w:hint="eastAsia"/>
                  </w:rPr>
                </w:rPrChange>
              </w:rPr>
              <w:pPrChange w:id="1144" w:author="Harry" w:date="2021-12-14T22:59:00Z">
                <w:pPr>
                  <w:jc w:val="center"/>
                </w:pPr>
              </w:pPrChange>
            </w:pPr>
            <w:ins w:id="1145" w:author="Harry" w:date="2021-12-14T22:59:00Z">
              <w:r w:rsidRPr="004D44A6">
                <w:rPr>
                  <w:rFonts w:ascii="Yu Gothic" w:eastAsia="Yu Gothic" w:hAnsi="Yu Gothic" w:cs="MS PGothic" w:hint="eastAsia"/>
                  <w:color w:val="000000"/>
                  <w:sz w:val="18"/>
                  <w:szCs w:val="18"/>
                  <w:lang w:val="en-GB" w:eastAsia="ja-JP"/>
                  <w:rPrChange w:id="1146" w:author="Harry" w:date="2021-12-14T22:59:00Z">
                    <w:rPr>
                      <w:rFonts w:hint="eastAsia"/>
                    </w:rPr>
                  </w:rPrChange>
                </w:rPr>
                <w:t>2</w:t>
              </w:r>
            </w:ins>
          </w:p>
        </w:tc>
        <w:tc>
          <w:tcPr>
            <w:tcW w:w="2859" w:type="dxa"/>
            <w:tcBorders>
              <w:top w:val="nil"/>
              <w:left w:val="nil"/>
              <w:bottom w:val="nil"/>
              <w:right w:val="nil"/>
            </w:tcBorders>
            <w:shd w:val="clear" w:color="auto" w:fill="auto"/>
            <w:noWrap/>
            <w:vAlign w:val="center"/>
            <w:hideMark/>
          </w:tcPr>
          <w:p w14:paraId="71D9F8A3" w14:textId="77777777" w:rsidR="004D44A6" w:rsidRPr="004D44A6" w:rsidRDefault="004D44A6" w:rsidP="004D44A6">
            <w:pPr>
              <w:spacing w:after="0" w:line="240" w:lineRule="auto"/>
              <w:rPr>
                <w:ins w:id="1147" w:author="Harry" w:date="2021-12-14T22:59:00Z"/>
                <w:rFonts w:ascii="Yu Gothic" w:eastAsia="Yu Gothic" w:hAnsi="Yu Gothic" w:cs="MS PGothic" w:hint="eastAsia"/>
                <w:color w:val="000000"/>
                <w:sz w:val="18"/>
                <w:szCs w:val="18"/>
                <w:lang w:val="en-GB" w:eastAsia="ja-JP"/>
                <w:rPrChange w:id="1148" w:author="Harry" w:date="2021-12-14T22:59:00Z">
                  <w:rPr>
                    <w:ins w:id="1149" w:author="Harry" w:date="2021-12-14T22:59:00Z"/>
                    <w:rFonts w:hint="eastAsia"/>
                  </w:rPr>
                </w:rPrChange>
              </w:rPr>
              <w:pPrChange w:id="1150" w:author="Harry" w:date="2021-12-14T22:59:00Z">
                <w:pPr/>
              </w:pPrChange>
            </w:pPr>
            <w:ins w:id="1151" w:author="Harry" w:date="2021-12-14T22:59:00Z">
              <w:r w:rsidRPr="004D44A6">
                <w:rPr>
                  <w:rFonts w:ascii="Yu Gothic" w:eastAsia="Yu Gothic" w:hAnsi="Yu Gothic" w:cs="MS PGothic" w:hint="eastAsia"/>
                  <w:color w:val="000000"/>
                  <w:sz w:val="18"/>
                  <w:szCs w:val="18"/>
                  <w:lang w:val="en-GB" w:eastAsia="ja-JP"/>
                  <w:rPrChange w:id="1152" w:author="Harry" w:date="2021-12-14T22:59:00Z">
                    <w:rPr>
                      <w:rFonts w:hint="eastAsia"/>
                    </w:rPr>
                  </w:rPrChange>
                </w:rPr>
                <w:t>Bali</w:t>
              </w:r>
            </w:ins>
          </w:p>
        </w:tc>
        <w:tc>
          <w:tcPr>
            <w:tcW w:w="241" w:type="dxa"/>
            <w:tcBorders>
              <w:top w:val="nil"/>
              <w:left w:val="nil"/>
              <w:bottom w:val="nil"/>
              <w:right w:val="nil"/>
            </w:tcBorders>
            <w:shd w:val="clear" w:color="auto" w:fill="auto"/>
            <w:noWrap/>
            <w:vAlign w:val="center"/>
            <w:hideMark/>
          </w:tcPr>
          <w:p w14:paraId="52246B6B" w14:textId="77777777" w:rsidR="004D44A6" w:rsidRPr="004D44A6" w:rsidRDefault="004D44A6" w:rsidP="004D44A6">
            <w:pPr>
              <w:spacing w:after="0" w:line="240" w:lineRule="auto"/>
              <w:jc w:val="right"/>
              <w:rPr>
                <w:ins w:id="1153" w:author="Harry" w:date="2021-12-14T22:59:00Z"/>
                <w:rFonts w:ascii="Yu Gothic" w:eastAsia="Yu Gothic" w:hAnsi="Yu Gothic" w:cs="MS PGothic" w:hint="eastAsia"/>
                <w:color w:val="000000"/>
                <w:sz w:val="18"/>
                <w:szCs w:val="18"/>
                <w:lang w:val="en-GB" w:eastAsia="ja-JP"/>
                <w:rPrChange w:id="1154" w:author="Harry" w:date="2021-12-14T22:59:00Z">
                  <w:rPr>
                    <w:ins w:id="1155" w:author="Harry" w:date="2021-12-14T22:59:00Z"/>
                    <w:rFonts w:hint="eastAsia"/>
                  </w:rPr>
                </w:rPrChange>
              </w:rPr>
              <w:pPrChange w:id="1156" w:author="Harry" w:date="2021-12-14T22:59:00Z">
                <w:pPr>
                  <w:jc w:val="right"/>
                </w:pPr>
              </w:pPrChange>
            </w:pPr>
            <w:ins w:id="1157" w:author="Harry" w:date="2021-12-14T22:59:00Z">
              <w:r w:rsidRPr="004D44A6">
                <w:rPr>
                  <w:rFonts w:ascii="Yu Gothic" w:eastAsia="Yu Gothic" w:hAnsi="Yu Gothic" w:cs="MS PGothic" w:hint="eastAsia"/>
                  <w:color w:val="000000"/>
                  <w:sz w:val="18"/>
                  <w:szCs w:val="18"/>
                  <w:lang w:val="en-GB" w:eastAsia="ja-JP"/>
                  <w:rPrChange w:id="1158" w:author="Harry" w:date="2021-12-14T22:59:00Z">
                    <w:rPr>
                      <w:rFonts w:hint="eastAsia"/>
                    </w:rPr>
                  </w:rPrChange>
                </w:rPr>
                <w:t xml:space="preserve">1,205 </w:t>
              </w:r>
            </w:ins>
          </w:p>
        </w:tc>
        <w:tc>
          <w:tcPr>
            <w:tcW w:w="1020" w:type="dxa"/>
            <w:tcBorders>
              <w:top w:val="nil"/>
              <w:left w:val="nil"/>
              <w:bottom w:val="nil"/>
              <w:right w:val="nil"/>
            </w:tcBorders>
            <w:shd w:val="clear" w:color="auto" w:fill="auto"/>
            <w:noWrap/>
            <w:vAlign w:val="center"/>
            <w:hideMark/>
          </w:tcPr>
          <w:p w14:paraId="5A39B86B" w14:textId="77777777" w:rsidR="004D44A6" w:rsidRPr="004D44A6" w:rsidRDefault="004D44A6" w:rsidP="004D44A6">
            <w:pPr>
              <w:spacing w:after="0" w:line="240" w:lineRule="auto"/>
              <w:jc w:val="right"/>
              <w:rPr>
                <w:ins w:id="1159" w:author="Harry" w:date="2021-12-14T22:59:00Z"/>
                <w:rFonts w:ascii="Yu Gothic" w:eastAsia="Yu Gothic" w:hAnsi="Yu Gothic" w:cs="MS PGothic" w:hint="eastAsia"/>
                <w:color w:val="000000"/>
                <w:sz w:val="18"/>
                <w:szCs w:val="18"/>
                <w:lang w:val="en-GB" w:eastAsia="ja-JP"/>
                <w:rPrChange w:id="1160" w:author="Harry" w:date="2021-12-14T22:59:00Z">
                  <w:rPr>
                    <w:ins w:id="1161" w:author="Harry" w:date="2021-12-14T22:59:00Z"/>
                    <w:rFonts w:hint="eastAsia"/>
                  </w:rPr>
                </w:rPrChange>
              </w:rPr>
              <w:pPrChange w:id="1162" w:author="Harry" w:date="2021-12-14T22:59:00Z">
                <w:pPr>
                  <w:jc w:val="right"/>
                </w:pPr>
              </w:pPrChange>
            </w:pPr>
            <w:ins w:id="1163" w:author="Harry" w:date="2021-12-14T22:59:00Z">
              <w:r w:rsidRPr="004D44A6">
                <w:rPr>
                  <w:rFonts w:ascii="Yu Gothic" w:eastAsia="Yu Gothic" w:hAnsi="Yu Gothic" w:cs="MS PGothic" w:hint="eastAsia"/>
                  <w:color w:val="000000"/>
                  <w:sz w:val="18"/>
                  <w:szCs w:val="18"/>
                  <w:lang w:val="en-GB" w:eastAsia="ja-JP"/>
                  <w:rPrChange w:id="1164" w:author="Harry" w:date="2021-12-14T22:59:00Z">
                    <w:rPr>
                      <w:rFonts w:hint="eastAsia"/>
                    </w:rPr>
                  </w:rPrChange>
                </w:rPr>
                <w:t xml:space="preserve">1,920 </w:t>
              </w:r>
            </w:ins>
          </w:p>
        </w:tc>
        <w:tc>
          <w:tcPr>
            <w:tcW w:w="745" w:type="dxa"/>
            <w:tcBorders>
              <w:top w:val="nil"/>
              <w:left w:val="nil"/>
              <w:bottom w:val="nil"/>
              <w:right w:val="nil"/>
            </w:tcBorders>
            <w:shd w:val="clear" w:color="auto" w:fill="auto"/>
            <w:noWrap/>
            <w:vAlign w:val="center"/>
            <w:hideMark/>
          </w:tcPr>
          <w:p w14:paraId="7364C4D3" w14:textId="77777777" w:rsidR="004D44A6" w:rsidRPr="004D44A6" w:rsidRDefault="004D44A6" w:rsidP="004D44A6">
            <w:pPr>
              <w:spacing w:after="0" w:line="240" w:lineRule="auto"/>
              <w:jc w:val="right"/>
              <w:rPr>
                <w:ins w:id="1165" w:author="Harry" w:date="2021-12-14T22:59:00Z"/>
                <w:rFonts w:ascii="Yu Gothic" w:eastAsia="Yu Gothic" w:hAnsi="Yu Gothic" w:cs="MS PGothic" w:hint="eastAsia"/>
                <w:color w:val="000000"/>
                <w:sz w:val="18"/>
                <w:szCs w:val="18"/>
                <w:lang w:val="en-GB" w:eastAsia="ja-JP"/>
                <w:rPrChange w:id="1166" w:author="Harry" w:date="2021-12-14T22:59:00Z">
                  <w:rPr>
                    <w:ins w:id="1167" w:author="Harry" w:date="2021-12-14T22:59:00Z"/>
                    <w:rFonts w:hint="eastAsia"/>
                  </w:rPr>
                </w:rPrChange>
              </w:rPr>
              <w:pPrChange w:id="1168" w:author="Harry" w:date="2021-12-14T22:59:00Z">
                <w:pPr>
                  <w:jc w:val="right"/>
                </w:pPr>
              </w:pPrChange>
            </w:pPr>
            <w:ins w:id="1169" w:author="Harry" w:date="2021-12-14T22:59:00Z">
              <w:r w:rsidRPr="004D44A6">
                <w:rPr>
                  <w:rFonts w:ascii="Yu Gothic" w:eastAsia="Yu Gothic" w:hAnsi="Yu Gothic" w:cs="MS PGothic" w:hint="eastAsia"/>
                  <w:color w:val="000000"/>
                  <w:sz w:val="18"/>
                  <w:szCs w:val="18"/>
                  <w:lang w:val="en-GB" w:eastAsia="ja-JP"/>
                  <w:rPrChange w:id="1170" w:author="Harry" w:date="2021-12-14T22:59:00Z">
                    <w:rPr>
                      <w:rFonts w:hint="eastAsia"/>
                    </w:rPr>
                  </w:rPrChange>
                </w:rPr>
                <w:t xml:space="preserve">1,001 </w:t>
              </w:r>
            </w:ins>
          </w:p>
        </w:tc>
        <w:tc>
          <w:tcPr>
            <w:tcW w:w="745" w:type="dxa"/>
            <w:tcBorders>
              <w:top w:val="nil"/>
              <w:left w:val="nil"/>
              <w:bottom w:val="nil"/>
              <w:right w:val="nil"/>
            </w:tcBorders>
            <w:shd w:val="clear" w:color="auto" w:fill="auto"/>
            <w:noWrap/>
            <w:vAlign w:val="center"/>
            <w:hideMark/>
          </w:tcPr>
          <w:p w14:paraId="7BDFB854" w14:textId="77777777" w:rsidR="004D44A6" w:rsidRPr="004D44A6" w:rsidRDefault="004D44A6" w:rsidP="004D44A6">
            <w:pPr>
              <w:spacing w:after="0" w:line="240" w:lineRule="auto"/>
              <w:jc w:val="right"/>
              <w:rPr>
                <w:ins w:id="1171" w:author="Harry" w:date="2021-12-14T22:59:00Z"/>
                <w:rFonts w:ascii="Yu Gothic" w:eastAsia="Yu Gothic" w:hAnsi="Yu Gothic" w:cs="MS PGothic" w:hint="eastAsia"/>
                <w:color w:val="000000"/>
                <w:sz w:val="18"/>
                <w:szCs w:val="18"/>
                <w:lang w:val="en-GB" w:eastAsia="ja-JP"/>
                <w:rPrChange w:id="1172" w:author="Harry" w:date="2021-12-14T22:59:00Z">
                  <w:rPr>
                    <w:ins w:id="1173" w:author="Harry" w:date="2021-12-14T22:59:00Z"/>
                    <w:rFonts w:hint="eastAsia"/>
                  </w:rPr>
                </w:rPrChange>
              </w:rPr>
              <w:pPrChange w:id="1174" w:author="Harry" w:date="2021-12-14T22:59:00Z">
                <w:pPr>
                  <w:jc w:val="right"/>
                </w:pPr>
              </w:pPrChange>
            </w:pPr>
            <w:ins w:id="1175" w:author="Harry" w:date="2021-12-14T22:59:00Z">
              <w:r w:rsidRPr="004D44A6">
                <w:rPr>
                  <w:rFonts w:ascii="Yu Gothic" w:eastAsia="Yu Gothic" w:hAnsi="Yu Gothic" w:cs="MS PGothic" w:hint="eastAsia"/>
                  <w:color w:val="000000"/>
                  <w:sz w:val="18"/>
                  <w:szCs w:val="18"/>
                  <w:lang w:val="en-GB" w:eastAsia="ja-JP"/>
                  <w:rPrChange w:id="1176" w:author="Harry" w:date="2021-12-14T22:59:00Z">
                    <w:rPr>
                      <w:rFonts w:hint="eastAsia"/>
                    </w:rPr>
                  </w:rPrChange>
                </w:rPr>
                <w:t xml:space="preserve">1,529 </w:t>
              </w:r>
            </w:ins>
          </w:p>
        </w:tc>
      </w:tr>
      <w:tr w:rsidR="004D44A6" w:rsidRPr="004D44A6" w14:paraId="32E1E271" w14:textId="77777777" w:rsidTr="004D44A6">
        <w:trPr>
          <w:divId w:val="895043364"/>
          <w:trHeight w:val="248"/>
          <w:jc w:val="center"/>
          <w:ins w:id="1177" w:author="Harry" w:date="2021-12-14T22:59:00Z"/>
        </w:trPr>
        <w:tc>
          <w:tcPr>
            <w:tcW w:w="543" w:type="dxa"/>
            <w:tcBorders>
              <w:top w:val="nil"/>
              <w:left w:val="nil"/>
              <w:bottom w:val="nil"/>
              <w:right w:val="nil"/>
            </w:tcBorders>
            <w:shd w:val="clear" w:color="auto" w:fill="auto"/>
            <w:noWrap/>
            <w:vAlign w:val="center"/>
            <w:hideMark/>
          </w:tcPr>
          <w:p w14:paraId="72463C79" w14:textId="77777777" w:rsidR="004D44A6" w:rsidRPr="004D44A6" w:rsidRDefault="004D44A6" w:rsidP="004D44A6">
            <w:pPr>
              <w:spacing w:after="0" w:line="240" w:lineRule="auto"/>
              <w:jc w:val="center"/>
              <w:rPr>
                <w:ins w:id="1178" w:author="Harry" w:date="2021-12-14T22:59:00Z"/>
                <w:rFonts w:ascii="Yu Gothic" w:eastAsia="Yu Gothic" w:hAnsi="Yu Gothic" w:cs="MS PGothic" w:hint="eastAsia"/>
                <w:color w:val="000000"/>
                <w:sz w:val="18"/>
                <w:szCs w:val="18"/>
                <w:lang w:val="en-GB" w:eastAsia="ja-JP"/>
                <w:rPrChange w:id="1179" w:author="Harry" w:date="2021-12-14T22:59:00Z">
                  <w:rPr>
                    <w:ins w:id="1180" w:author="Harry" w:date="2021-12-14T22:59:00Z"/>
                    <w:rFonts w:hint="eastAsia"/>
                  </w:rPr>
                </w:rPrChange>
              </w:rPr>
              <w:pPrChange w:id="1181" w:author="Harry" w:date="2021-12-14T22:59:00Z">
                <w:pPr>
                  <w:jc w:val="center"/>
                </w:pPr>
              </w:pPrChange>
            </w:pPr>
            <w:ins w:id="1182" w:author="Harry" w:date="2021-12-14T22:59:00Z">
              <w:r w:rsidRPr="004D44A6">
                <w:rPr>
                  <w:rFonts w:ascii="Yu Gothic" w:eastAsia="Yu Gothic" w:hAnsi="Yu Gothic" w:cs="MS PGothic" w:hint="eastAsia"/>
                  <w:color w:val="000000"/>
                  <w:sz w:val="18"/>
                  <w:szCs w:val="18"/>
                  <w:lang w:val="en-GB" w:eastAsia="ja-JP"/>
                  <w:rPrChange w:id="1183" w:author="Harry" w:date="2021-12-14T22:59:00Z">
                    <w:rPr>
                      <w:rFonts w:hint="eastAsia"/>
                    </w:rPr>
                  </w:rPrChange>
                </w:rPr>
                <w:t>3</w:t>
              </w:r>
            </w:ins>
          </w:p>
        </w:tc>
        <w:tc>
          <w:tcPr>
            <w:tcW w:w="2859" w:type="dxa"/>
            <w:tcBorders>
              <w:top w:val="nil"/>
              <w:left w:val="nil"/>
              <w:bottom w:val="nil"/>
              <w:right w:val="nil"/>
            </w:tcBorders>
            <w:shd w:val="clear" w:color="auto" w:fill="auto"/>
            <w:noWrap/>
            <w:vAlign w:val="center"/>
            <w:hideMark/>
          </w:tcPr>
          <w:p w14:paraId="0B8AD3DD" w14:textId="77777777" w:rsidR="004D44A6" w:rsidRPr="004D44A6" w:rsidRDefault="004D44A6" w:rsidP="004D44A6">
            <w:pPr>
              <w:spacing w:after="0" w:line="240" w:lineRule="auto"/>
              <w:rPr>
                <w:ins w:id="1184" w:author="Harry" w:date="2021-12-14T22:59:00Z"/>
                <w:rFonts w:ascii="Yu Gothic" w:eastAsia="Yu Gothic" w:hAnsi="Yu Gothic" w:cs="MS PGothic" w:hint="eastAsia"/>
                <w:color w:val="000000"/>
                <w:sz w:val="18"/>
                <w:szCs w:val="18"/>
                <w:lang w:val="en-GB" w:eastAsia="ja-JP"/>
                <w:rPrChange w:id="1185" w:author="Harry" w:date="2021-12-14T22:59:00Z">
                  <w:rPr>
                    <w:ins w:id="1186" w:author="Harry" w:date="2021-12-14T22:59:00Z"/>
                    <w:rFonts w:hint="eastAsia"/>
                  </w:rPr>
                </w:rPrChange>
              </w:rPr>
              <w:pPrChange w:id="1187" w:author="Harry" w:date="2021-12-14T22:59:00Z">
                <w:pPr/>
              </w:pPrChange>
            </w:pPr>
            <w:ins w:id="1188" w:author="Harry" w:date="2021-12-14T22:59:00Z">
              <w:r w:rsidRPr="004D44A6">
                <w:rPr>
                  <w:rFonts w:ascii="Yu Gothic" w:eastAsia="Yu Gothic" w:hAnsi="Yu Gothic" w:cs="MS PGothic" w:hint="eastAsia"/>
                  <w:color w:val="000000"/>
                  <w:sz w:val="18"/>
                  <w:szCs w:val="18"/>
                  <w:lang w:val="en-GB" w:eastAsia="ja-JP"/>
                  <w:rPrChange w:id="1189" w:author="Harry" w:date="2021-12-14T22:59:00Z">
                    <w:rPr>
                      <w:rFonts w:hint="eastAsia"/>
                    </w:rPr>
                  </w:rPrChange>
                </w:rPr>
                <w:t>Bangka Belitung</w:t>
              </w:r>
            </w:ins>
          </w:p>
        </w:tc>
        <w:tc>
          <w:tcPr>
            <w:tcW w:w="241" w:type="dxa"/>
            <w:tcBorders>
              <w:top w:val="nil"/>
              <w:left w:val="nil"/>
              <w:bottom w:val="nil"/>
              <w:right w:val="nil"/>
            </w:tcBorders>
            <w:shd w:val="clear" w:color="auto" w:fill="auto"/>
            <w:noWrap/>
            <w:vAlign w:val="center"/>
            <w:hideMark/>
          </w:tcPr>
          <w:p w14:paraId="67EE79F5" w14:textId="77777777" w:rsidR="004D44A6" w:rsidRPr="004D44A6" w:rsidRDefault="004D44A6" w:rsidP="004D44A6">
            <w:pPr>
              <w:spacing w:after="0" w:line="240" w:lineRule="auto"/>
              <w:jc w:val="right"/>
              <w:rPr>
                <w:ins w:id="1190" w:author="Harry" w:date="2021-12-14T22:59:00Z"/>
                <w:rFonts w:ascii="Yu Gothic" w:eastAsia="Yu Gothic" w:hAnsi="Yu Gothic" w:cs="MS PGothic" w:hint="eastAsia"/>
                <w:color w:val="000000"/>
                <w:sz w:val="18"/>
                <w:szCs w:val="18"/>
                <w:lang w:val="en-GB" w:eastAsia="ja-JP"/>
                <w:rPrChange w:id="1191" w:author="Harry" w:date="2021-12-14T22:59:00Z">
                  <w:rPr>
                    <w:ins w:id="1192" w:author="Harry" w:date="2021-12-14T22:59:00Z"/>
                    <w:rFonts w:hint="eastAsia"/>
                  </w:rPr>
                </w:rPrChange>
              </w:rPr>
              <w:pPrChange w:id="1193" w:author="Harry" w:date="2021-12-14T22:59:00Z">
                <w:pPr>
                  <w:jc w:val="right"/>
                </w:pPr>
              </w:pPrChange>
            </w:pPr>
            <w:ins w:id="1194" w:author="Harry" w:date="2021-12-14T22:59:00Z">
              <w:r w:rsidRPr="004D44A6">
                <w:rPr>
                  <w:rFonts w:ascii="Yu Gothic" w:eastAsia="Yu Gothic" w:hAnsi="Yu Gothic" w:cs="MS PGothic" w:hint="eastAsia"/>
                  <w:color w:val="000000"/>
                  <w:sz w:val="18"/>
                  <w:szCs w:val="18"/>
                  <w:lang w:val="en-GB" w:eastAsia="ja-JP"/>
                  <w:rPrChange w:id="1195" w:author="Harry" w:date="2021-12-14T22:59:00Z">
                    <w:rPr>
                      <w:rFonts w:hint="eastAsia"/>
                    </w:rPr>
                  </w:rPrChange>
                </w:rPr>
                <w:t xml:space="preserve">1,017 </w:t>
              </w:r>
            </w:ins>
          </w:p>
        </w:tc>
        <w:tc>
          <w:tcPr>
            <w:tcW w:w="1020" w:type="dxa"/>
            <w:tcBorders>
              <w:top w:val="nil"/>
              <w:left w:val="nil"/>
              <w:bottom w:val="nil"/>
              <w:right w:val="nil"/>
            </w:tcBorders>
            <w:shd w:val="clear" w:color="auto" w:fill="auto"/>
            <w:noWrap/>
            <w:vAlign w:val="center"/>
            <w:hideMark/>
          </w:tcPr>
          <w:p w14:paraId="42C9A071" w14:textId="77777777" w:rsidR="004D44A6" w:rsidRPr="004D44A6" w:rsidRDefault="004D44A6" w:rsidP="004D44A6">
            <w:pPr>
              <w:spacing w:after="0" w:line="240" w:lineRule="auto"/>
              <w:jc w:val="right"/>
              <w:rPr>
                <w:ins w:id="1196" w:author="Harry" w:date="2021-12-14T22:59:00Z"/>
                <w:rFonts w:ascii="Yu Gothic" w:eastAsia="Yu Gothic" w:hAnsi="Yu Gothic" w:cs="MS PGothic" w:hint="eastAsia"/>
                <w:color w:val="000000"/>
                <w:sz w:val="18"/>
                <w:szCs w:val="18"/>
                <w:lang w:val="en-GB" w:eastAsia="ja-JP"/>
                <w:rPrChange w:id="1197" w:author="Harry" w:date="2021-12-14T22:59:00Z">
                  <w:rPr>
                    <w:ins w:id="1198" w:author="Harry" w:date="2021-12-14T22:59:00Z"/>
                    <w:rFonts w:hint="eastAsia"/>
                  </w:rPr>
                </w:rPrChange>
              </w:rPr>
              <w:pPrChange w:id="1199" w:author="Harry" w:date="2021-12-14T22:59:00Z">
                <w:pPr>
                  <w:jc w:val="right"/>
                </w:pPr>
              </w:pPrChange>
            </w:pPr>
            <w:ins w:id="1200" w:author="Harry" w:date="2021-12-14T22:59:00Z">
              <w:r w:rsidRPr="004D44A6">
                <w:rPr>
                  <w:rFonts w:ascii="Yu Gothic" w:eastAsia="Yu Gothic" w:hAnsi="Yu Gothic" w:cs="MS PGothic" w:hint="eastAsia"/>
                  <w:color w:val="000000"/>
                  <w:sz w:val="18"/>
                  <w:szCs w:val="18"/>
                  <w:lang w:val="en-GB" w:eastAsia="ja-JP"/>
                  <w:rPrChange w:id="1201" w:author="Harry" w:date="2021-12-14T22:59:00Z">
                    <w:rPr>
                      <w:rFonts w:hint="eastAsia"/>
                    </w:rPr>
                  </w:rPrChange>
                </w:rPr>
                <w:t xml:space="preserve">1,339 </w:t>
              </w:r>
            </w:ins>
          </w:p>
        </w:tc>
        <w:tc>
          <w:tcPr>
            <w:tcW w:w="745" w:type="dxa"/>
            <w:tcBorders>
              <w:top w:val="nil"/>
              <w:left w:val="nil"/>
              <w:bottom w:val="nil"/>
              <w:right w:val="nil"/>
            </w:tcBorders>
            <w:shd w:val="clear" w:color="auto" w:fill="auto"/>
            <w:noWrap/>
            <w:vAlign w:val="center"/>
            <w:hideMark/>
          </w:tcPr>
          <w:p w14:paraId="4C1CF33B" w14:textId="77777777" w:rsidR="004D44A6" w:rsidRPr="004D44A6" w:rsidRDefault="004D44A6" w:rsidP="004D44A6">
            <w:pPr>
              <w:spacing w:after="0" w:line="240" w:lineRule="auto"/>
              <w:jc w:val="right"/>
              <w:rPr>
                <w:ins w:id="1202" w:author="Harry" w:date="2021-12-14T22:59:00Z"/>
                <w:rFonts w:ascii="Yu Gothic" w:eastAsia="Yu Gothic" w:hAnsi="Yu Gothic" w:cs="MS PGothic" w:hint="eastAsia"/>
                <w:color w:val="000000"/>
                <w:sz w:val="18"/>
                <w:szCs w:val="18"/>
                <w:lang w:val="en-GB" w:eastAsia="ja-JP"/>
                <w:rPrChange w:id="1203" w:author="Harry" w:date="2021-12-14T22:59:00Z">
                  <w:rPr>
                    <w:ins w:id="1204" w:author="Harry" w:date="2021-12-14T22:59:00Z"/>
                    <w:rFonts w:hint="eastAsia"/>
                  </w:rPr>
                </w:rPrChange>
              </w:rPr>
              <w:pPrChange w:id="1205" w:author="Harry" w:date="2021-12-14T22:59:00Z">
                <w:pPr>
                  <w:jc w:val="right"/>
                </w:pPr>
              </w:pPrChange>
            </w:pPr>
            <w:ins w:id="1206" w:author="Harry" w:date="2021-12-14T22:59:00Z">
              <w:r w:rsidRPr="004D44A6">
                <w:rPr>
                  <w:rFonts w:ascii="Yu Gothic" w:eastAsia="Yu Gothic" w:hAnsi="Yu Gothic" w:cs="MS PGothic" w:hint="eastAsia"/>
                  <w:color w:val="000000"/>
                  <w:sz w:val="18"/>
                  <w:szCs w:val="18"/>
                  <w:lang w:val="en-GB" w:eastAsia="ja-JP"/>
                  <w:rPrChange w:id="1207" w:author="Harry" w:date="2021-12-14T22:59:00Z">
                    <w:rPr>
                      <w:rFonts w:hint="eastAsia"/>
                    </w:rPr>
                  </w:rPrChange>
                </w:rPr>
                <w:t xml:space="preserve">784 </w:t>
              </w:r>
            </w:ins>
          </w:p>
        </w:tc>
        <w:tc>
          <w:tcPr>
            <w:tcW w:w="745" w:type="dxa"/>
            <w:tcBorders>
              <w:top w:val="nil"/>
              <w:left w:val="nil"/>
              <w:bottom w:val="nil"/>
              <w:right w:val="nil"/>
            </w:tcBorders>
            <w:shd w:val="clear" w:color="auto" w:fill="auto"/>
            <w:noWrap/>
            <w:vAlign w:val="center"/>
            <w:hideMark/>
          </w:tcPr>
          <w:p w14:paraId="0DABF2A8" w14:textId="77777777" w:rsidR="004D44A6" w:rsidRPr="004D44A6" w:rsidRDefault="004D44A6" w:rsidP="004D44A6">
            <w:pPr>
              <w:spacing w:after="0" w:line="240" w:lineRule="auto"/>
              <w:jc w:val="right"/>
              <w:rPr>
                <w:ins w:id="1208" w:author="Harry" w:date="2021-12-14T22:59:00Z"/>
                <w:rFonts w:ascii="Yu Gothic" w:eastAsia="Yu Gothic" w:hAnsi="Yu Gothic" w:cs="MS PGothic" w:hint="eastAsia"/>
                <w:color w:val="000000"/>
                <w:sz w:val="18"/>
                <w:szCs w:val="18"/>
                <w:lang w:val="en-GB" w:eastAsia="ja-JP"/>
                <w:rPrChange w:id="1209" w:author="Harry" w:date="2021-12-14T22:59:00Z">
                  <w:rPr>
                    <w:ins w:id="1210" w:author="Harry" w:date="2021-12-14T22:59:00Z"/>
                    <w:rFonts w:hint="eastAsia"/>
                  </w:rPr>
                </w:rPrChange>
              </w:rPr>
              <w:pPrChange w:id="1211" w:author="Harry" w:date="2021-12-14T22:59:00Z">
                <w:pPr>
                  <w:jc w:val="right"/>
                </w:pPr>
              </w:pPrChange>
            </w:pPr>
            <w:ins w:id="1212" w:author="Harry" w:date="2021-12-14T22:59:00Z">
              <w:r w:rsidRPr="004D44A6">
                <w:rPr>
                  <w:rFonts w:ascii="Yu Gothic" w:eastAsia="Yu Gothic" w:hAnsi="Yu Gothic" w:cs="MS PGothic" w:hint="eastAsia"/>
                  <w:color w:val="000000"/>
                  <w:sz w:val="18"/>
                  <w:szCs w:val="18"/>
                  <w:lang w:val="en-GB" w:eastAsia="ja-JP"/>
                  <w:rPrChange w:id="1213" w:author="Harry" w:date="2021-12-14T22:59:00Z">
                    <w:rPr>
                      <w:rFonts w:hint="eastAsia"/>
                    </w:rPr>
                  </w:rPrChange>
                </w:rPr>
                <w:t xml:space="preserve">1,248 </w:t>
              </w:r>
            </w:ins>
          </w:p>
        </w:tc>
      </w:tr>
      <w:tr w:rsidR="004D44A6" w:rsidRPr="004D44A6" w14:paraId="33E01265" w14:textId="77777777" w:rsidTr="004D44A6">
        <w:trPr>
          <w:divId w:val="895043364"/>
          <w:trHeight w:val="223"/>
          <w:jc w:val="center"/>
          <w:ins w:id="1214" w:author="Harry" w:date="2021-12-14T22:59:00Z"/>
        </w:trPr>
        <w:tc>
          <w:tcPr>
            <w:tcW w:w="543" w:type="dxa"/>
            <w:tcBorders>
              <w:top w:val="nil"/>
              <w:left w:val="nil"/>
              <w:bottom w:val="nil"/>
              <w:right w:val="nil"/>
            </w:tcBorders>
            <w:shd w:val="clear" w:color="auto" w:fill="auto"/>
            <w:noWrap/>
            <w:vAlign w:val="center"/>
            <w:hideMark/>
          </w:tcPr>
          <w:p w14:paraId="53BF2409" w14:textId="77777777" w:rsidR="004D44A6" w:rsidRPr="004D44A6" w:rsidRDefault="004D44A6" w:rsidP="004D44A6">
            <w:pPr>
              <w:spacing w:after="0" w:line="240" w:lineRule="auto"/>
              <w:jc w:val="center"/>
              <w:rPr>
                <w:ins w:id="1215" w:author="Harry" w:date="2021-12-14T22:59:00Z"/>
                <w:rFonts w:ascii="Yu Gothic" w:eastAsia="Yu Gothic" w:hAnsi="Yu Gothic" w:cs="MS PGothic" w:hint="eastAsia"/>
                <w:color w:val="000000"/>
                <w:sz w:val="18"/>
                <w:szCs w:val="18"/>
                <w:lang w:val="en-GB" w:eastAsia="ja-JP"/>
                <w:rPrChange w:id="1216" w:author="Harry" w:date="2021-12-14T22:59:00Z">
                  <w:rPr>
                    <w:ins w:id="1217" w:author="Harry" w:date="2021-12-14T22:59:00Z"/>
                    <w:rFonts w:hint="eastAsia"/>
                  </w:rPr>
                </w:rPrChange>
              </w:rPr>
              <w:pPrChange w:id="1218" w:author="Harry" w:date="2021-12-14T22:59:00Z">
                <w:pPr>
                  <w:jc w:val="center"/>
                </w:pPr>
              </w:pPrChange>
            </w:pPr>
            <w:ins w:id="1219" w:author="Harry" w:date="2021-12-14T22:59:00Z">
              <w:r w:rsidRPr="004D44A6">
                <w:rPr>
                  <w:rFonts w:ascii="Yu Gothic" w:eastAsia="Yu Gothic" w:hAnsi="Yu Gothic" w:cs="MS PGothic" w:hint="eastAsia"/>
                  <w:color w:val="000000"/>
                  <w:sz w:val="18"/>
                  <w:szCs w:val="18"/>
                  <w:lang w:val="en-GB" w:eastAsia="ja-JP"/>
                  <w:rPrChange w:id="1220" w:author="Harry" w:date="2021-12-14T22:59:00Z">
                    <w:rPr>
                      <w:rFonts w:hint="eastAsia"/>
                    </w:rPr>
                  </w:rPrChange>
                </w:rPr>
                <w:t>4</w:t>
              </w:r>
            </w:ins>
          </w:p>
        </w:tc>
        <w:tc>
          <w:tcPr>
            <w:tcW w:w="2859" w:type="dxa"/>
            <w:tcBorders>
              <w:top w:val="nil"/>
              <w:left w:val="nil"/>
              <w:bottom w:val="nil"/>
              <w:right w:val="nil"/>
            </w:tcBorders>
            <w:shd w:val="clear" w:color="auto" w:fill="auto"/>
            <w:noWrap/>
            <w:vAlign w:val="center"/>
            <w:hideMark/>
          </w:tcPr>
          <w:p w14:paraId="66D645C2" w14:textId="77777777" w:rsidR="004D44A6" w:rsidRPr="004D44A6" w:rsidRDefault="004D44A6" w:rsidP="004D44A6">
            <w:pPr>
              <w:spacing w:after="0" w:line="240" w:lineRule="auto"/>
              <w:rPr>
                <w:ins w:id="1221" w:author="Harry" w:date="2021-12-14T22:59:00Z"/>
                <w:rFonts w:ascii="Yu Gothic" w:eastAsia="Yu Gothic" w:hAnsi="Yu Gothic" w:cs="MS PGothic" w:hint="eastAsia"/>
                <w:color w:val="000000"/>
                <w:sz w:val="18"/>
                <w:szCs w:val="18"/>
                <w:lang w:val="en-GB" w:eastAsia="ja-JP"/>
                <w:rPrChange w:id="1222" w:author="Harry" w:date="2021-12-14T22:59:00Z">
                  <w:rPr>
                    <w:ins w:id="1223" w:author="Harry" w:date="2021-12-14T22:59:00Z"/>
                    <w:rFonts w:hint="eastAsia"/>
                  </w:rPr>
                </w:rPrChange>
              </w:rPr>
              <w:pPrChange w:id="1224" w:author="Harry" w:date="2021-12-14T22:59:00Z">
                <w:pPr/>
              </w:pPrChange>
            </w:pPr>
            <w:ins w:id="1225" w:author="Harry" w:date="2021-12-14T22:59:00Z">
              <w:r w:rsidRPr="004D44A6">
                <w:rPr>
                  <w:rFonts w:ascii="Yu Gothic" w:eastAsia="Yu Gothic" w:hAnsi="Yu Gothic" w:cs="MS PGothic" w:hint="eastAsia"/>
                  <w:color w:val="000000"/>
                  <w:sz w:val="18"/>
                  <w:szCs w:val="18"/>
                  <w:lang w:val="en-GB" w:eastAsia="ja-JP"/>
                  <w:rPrChange w:id="1226" w:author="Harry" w:date="2021-12-14T22:59:00Z">
                    <w:rPr>
                      <w:rFonts w:hint="eastAsia"/>
                    </w:rPr>
                  </w:rPrChange>
                </w:rPr>
                <w:t>Banten</w:t>
              </w:r>
            </w:ins>
          </w:p>
        </w:tc>
        <w:tc>
          <w:tcPr>
            <w:tcW w:w="241" w:type="dxa"/>
            <w:tcBorders>
              <w:top w:val="nil"/>
              <w:left w:val="nil"/>
              <w:bottom w:val="nil"/>
              <w:right w:val="nil"/>
            </w:tcBorders>
            <w:shd w:val="clear" w:color="auto" w:fill="auto"/>
            <w:noWrap/>
            <w:vAlign w:val="center"/>
            <w:hideMark/>
          </w:tcPr>
          <w:p w14:paraId="453F112C" w14:textId="77777777" w:rsidR="004D44A6" w:rsidRPr="004D44A6" w:rsidRDefault="004D44A6" w:rsidP="004D44A6">
            <w:pPr>
              <w:spacing w:after="0" w:line="240" w:lineRule="auto"/>
              <w:jc w:val="right"/>
              <w:rPr>
                <w:ins w:id="1227" w:author="Harry" w:date="2021-12-14T22:59:00Z"/>
                <w:rFonts w:ascii="Yu Gothic" w:eastAsia="Yu Gothic" w:hAnsi="Yu Gothic" w:cs="MS PGothic" w:hint="eastAsia"/>
                <w:color w:val="000000"/>
                <w:sz w:val="18"/>
                <w:szCs w:val="18"/>
                <w:lang w:val="en-GB" w:eastAsia="ja-JP"/>
                <w:rPrChange w:id="1228" w:author="Harry" w:date="2021-12-14T22:59:00Z">
                  <w:rPr>
                    <w:ins w:id="1229" w:author="Harry" w:date="2021-12-14T22:59:00Z"/>
                    <w:rFonts w:hint="eastAsia"/>
                  </w:rPr>
                </w:rPrChange>
              </w:rPr>
              <w:pPrChange w:id="1230" w:author="Harry" w:date="2021-12-14T22:59:00Z">
                <w:pPr>
                  <w:jc w:val="right"/>
                </w:pPr>
              </w:pPrChange>
            </w:pPr>
            <w:ins w:id="1231" w:author="Harry" w:date="2021-12-14T22:59:00Z">
              <w:r w:rsidRPr="004D44A6">
                <w:rPr>
                  <w:rFonts w:ascii="Yu Gothic" w:eastAsia="Yu Gothic" w:hAnsi="Yu Gothic" w:cs="MS PGothic" w:hint="eastAsia"/>
                  <w:color w:val="000000"/>
                  <w:sz w:val="18"/>
                  <w:szCs w:val="18"/>
                  <w:lang w:val="en-GB" w:eastAsia="ja-JP"/>
                  <w:rPrChange w:id="1232" w:author="Harry" w:date="2021-12-14T22:59:00Z">
                    <w:rPr>
                      <w:rFonts w:hint="eastAsia"/>
                    </w:rPr>
                  </w:rPrChange>
                </w:rPr>
                <w:t xml:space="preserve">1,371 </w:t>
              </w:r>
            </w:ins>
          </w:p>
        </w:tc>
        <w:tc>
          <w:tcPr>
            <w:tcW w:w="1020" w:type="dxa"/>
            <w:tcBorders>
              <w:top w:val="nil"/>
              <w:left w:val="nil"/>
              <w:bottom w:val="nil"/>
              <w:right w:val="nil"/>
            </w:tcBorders>
            <w:shd w:val="clear" w:color="auto" w:fill="auto"/>
            <w:noWrap/>
            <w:vAlign w:val="center"/>
            <w:hideMark/>
          </w:tcPr>
          <w:p w14:paraId="1F829BD4" w14:textId="77777777" w:rsidR="004D44A6" w:rsidRPr="004D44A6" w:rsidRDefault="004D44A6" w:rsidP="004D44A6">
            <w:pPr>
              <w:spacing w:after="0" w:line="240" w:lineRule="auto"/>
              <w:jc w:val="right"/>
              <w:rPr>
                <w:ins w:id="1233" w:author="Harry" w:date="2021-12-14T22:59:00Z"/>
                <w:rFonts w:ascii="Yu Gothic" w:eastAsia="Yu Gothic" w:hAnsi="Yu Gothic" w:cs="MS PGothic" w:hint="eastAsia"/>
                <w:color w:val="000000"/>
                <w:sz w:val="18"/>
                <w:szCs w:val="18"/>
                <w:lang w:val="en-GB" w:eastAsia="ja-JP"/>
                <w:rPrChange w:id="1234" w:author="Harry" w:date="2021-12-14T22:59:00Z">
                  <w:rPr>
                    <w:ins w:id="1235" w:author="Harry" w:date="2021-12-14T22:59:00Z"/>
                    <w:rFonts w:hint="eastAsia"/>
                  </w:rPr>
                </w:rPrChange>
              </w:rPr>
              <w:pPrChange w:id="1236" w:author="Harry" w:date="2021-12-14T22:59:00Z">
                <w:pPr>
                  <w:jc w:val="right"/>
                </w:pPr>
              </w:pPrChange>
            </w:pPr>
            <w:ins w:id="1237" w:author="Harry" w:date="2021-12-14T22:59:00Z">
              <w:r w:rsidRPr="004D44A6">
                <w:rPr>
                  <w:rFonts w:ascii="Yu Gothic" w:eastAsia="Yu Gothic" w:hAnsi="Yu Gothic" w:cs="MS PGothic" w:hint="eastAsia"/>
                  <w:color w:val="000000"/>
                  <w:sz w:val="18"/>
                  <w:szCs w:val="18"/>
                  <w:lang w:val="en-GB" w:eastAsia="ja-JP"/>
                  <w:rPrChange w:id="1238" w:author="Harry" w:date="2021-12-14T22:59:00Z">
                    <w:rPr>
                      <w:rFonts w:hint="eastAsia"/>
                    </w:rPr>
                  </w:rPrChange>
                </w:rPr>
                <w:t xml:space="preserve">2,831 </w:t>
              </w:r>
            </w:ins>
          </w:p>
        </w:tc>
        <w:tc>
          <w:tcPr>
            <w:tcW w:w="745" w:type="dxa"/>
            <w:tcBorders>
              <w:top w:val="nil"/>
              <w:left w:val="nil"/>
              <w:bottom w:val="nil"/>
              <w:right w:val="nil"/>
            </w:tcBorders>
            <w:shd w:val="clear" w:color="auto" w:fill="auto"/>
            <w:noWrap/>
            <w:vAlign w:val="center"/>
            <w:hideMark/>
          </w:tcPr>
          <w:p w14:paraId="70A0DB7F" w14:textId="77777777" w:rsidR="004D44A6" w:rsidRPr="004D44A6" w:rsidRDefault="004D44A6" w:rsidP="004D44A6">
            <w:pPr>
              <w:spacing w:after="0" w:line="240" w:lineRule="auto"/>
              <w:jc w:val="right"/>
              <w:rPr>
                <w:ins w:id="1239" w:author="Harry" w:date="2021-12-14T22:59:00Z"/>
                <w:rFonts w:ascii="Yu Gothic" w:eastAsia="Yu Gothic" w:hAnsi="Yu Gothic" w:cs="MS PGothic" w:hint="eastAsia"/>
                <w:color w:val="000000"/>
                <w:sz w:val="18"/>
                <w:szCs w:val="18"/>
                <w:lang w:val="en-GB" w:eastAsia="ja-JP"/>
                <w:rPrChange w:id="1240" w:author="Harry" w:date="2021-12-14T22:59:00Z">
                  <w:rPr>
                    <w:ins w:id="1241" w:author="Harry" w:date="2021-12-14T22:59:00Z"/>
                    <w:rFonts w:hint="eastAsia"/>
                  </w:rPr>
                </w:rPrChange>
              </w:rPr>
              <w:pPrChange w:id="1242" w:author="Harry" w:date="2021-12-14T22:59:00Z">
                <w:pPr>
                  <w:jc w:val="right"/>
                </w:pPr>
              </w:pPrChange>
            </w:pPr>
            <w:ins w:id="1243" w:author="Harry" w:date="2021-12-14T22:59:00Z">
              <w:r w:rsidRPr="004D44A6">
                <w:rPr>
                  <w:rFonts w:ascii="Yu Gothic" w:eastAsia="Yu Gothic" w:hAnsi="Yu Gothic" w:cs="MS PGothic" w:hint="eastAsia"/>
                  <w:color w:val="000000"/>
                  <w:sz w:val="18"/>
                  <w:szCs w:val="18"/>
                  <w:lang w:val="en-GB" w:eastAsia="ja-JP"/>
                  <w:rPrChange w:id="1244" w:author="Harry" w:date="2021-12-14T22:59:00Z">
                    <w:rPr>
                      <w:rFonts w:hint="eastAsia"/>
                    </w:rPr>
                  </w:rPrChange>
                </w:rPr>
                <w:t xml:space="preserve">987 </w:t>
              </w:r>
            </w:ins>
          </w:p>
        </w:tc>
        <w:tc>
          <w:tcPr>
            <w:tcW w:w="745" w:type="dxa"/>
            <w:tcBorders>
              <w:top w:val="nil"/>
              <w:left w:val="nil"/>
              <w:bottom w:val="nil"/>
              <w:right w:val="nil"/>
            </w:tcBorders>
            <w:shd w:val="clear" w:color="auto" w:fill="auto"/>
            <w:noWrap/>
            <w:vAlign w:val="center"/>
            <w:hideMark/>
          </w:tcPr>
          <w:p w14:paraId="66117BEA" w14:textId="77777777" w:rsidR="004D44A6" w:rsidRPr="004D44A6" w:rsidRDefault="004D44A6" w:rsidP="004D44A6">
            <w:pPr>
              <w:spacing w:after="0" w:line="240" w:lineRule="auto"/>
              <w:jc w:val="right"/>
              <w:rPr>
                <w:ins w:id="1245" w:author="Harry" w:date="2021-12-14T22:59:00Z"/>
                <w:rFonts w:ascii="Yu Gothic" w:eastAsia="Yu Gothic" w:hAnsi="Yu Gothic" w:cs="MS PGothic" w:hint="eastAsia"/>
                <w:color w:val="000000"/>
                <w:sz w:val="18"/>
                <w:szCs w:val="18"/>
                <w:lang w:val="en-GB" w:eastAsia="ja-JP"/>
                <w:rPrChange w:id="1246" w:author="Harry" w:date="2021-12-14T22:59:00Z">
                  <w:rPr>
                    <w:ins w:id="1247" w:author="Harry" w:date="2021-12-14T22:59:00Z"/>
                    <w:rFonts w:hint="eastAsia"/>
                  </w:rPr>
                </w:rPrChange>
              </w:rPr>
              <w:pPrChange w:id="1248" w:author="Harry" w:date="2021-12-14T22:59:00Z">
                <w:pPr>
                  <w:jc w:val="right"/>
                </w:pPr>
              </w:pPrChange>
            </w:pPr>
            <w:ins w:id="1249" w:author="Harry" w:date="2021-12-14T22:59:00Z">
              <w:r w:rsidRPr="004D44A6">
                <w:rPr>
                  <w:rFonts w:ascii="Yu Gothic" w:eastAsia="Yu Gothic" w:hAnsi="Yu Gothic" w:cs="MS PGothic" w:hint="eastAsia"/>
                  <w:color w:val="000000"/>
                  <w:sz w:val="18"/>
                  <w:szCs w:val="18"/>
                  <w:lang w:val="en-GB" w:eastAsia="ja-JP"/>
                  <w:rPrChange w:id="1250" w:author="Harry" w:date="2021-12-14T22:59:00Z">
                    <w:rPr>
                      <w:rFonts w:hint="eastAsia"/>
                    </w:rPr>
                  </w:rPrChange>
                </w:rPr>
                <w:t xml:space="preserve">1,797 </w:t>
              </w:r>
            </w:ins>
          </w:p>
        </w:tc>
      </w:tr>
      <w:tr w:rsidR="004D44A6" w:rsidRPr="004D44A6" w14:paraId="4BE7F92C" w14:textId="77777777" w:rsidTr="004D44A6">
        <w:trPr>
          <w:divId w:val="895043364"/>
          <w:trHeight w:val="60"/>
          <w:jc w:val="center"/>
          <w:ins w:id="1251" w:author="Harry" w:date="2021-12-14T22:59:00Z"/>
        </w:trPr>
        <w:tc>
          <w:tcPr>
            <w:tcW w:w="543" w:type="dxa"/>
            <w:tcBorders>
              <w:top w:val="nil"/>
              <w:left w:val="nil"/>
              <w:bottom w:val="nil"/>
              <w:right w:val="nil"/>
            </w:tcBorders>
            <w:shd w:val="clear" w:color="auto" w:fill="auto"/>
            <w:noWrap/>
            <w:vAlign w:val="center"/>
            <w:hideMark/>
          </w:tcPr>
          <w:p w14:paraId="6AA01711" w14:textId="77777777" w:rsidR="004D44A6" w:rsidRPr="004D44A6" w:rsidRDefault="004D44A6" w:rsidP="004D44A6">
            <w:pPr>
              <w:spacing w:after="0" w:line="240" w:lineRule="auto"/>
              <w:jc w:val="center"/>
              <w:rPr>
                <w:ins w:id="1252" w:author="Harry" w:date="2021-12-14T22:59:00Z"/>
                <w:rFonts w:ascii="Yu Gothic" w:eastAsia="Yu Gothic" w:hAnsi="Yu Gothic" w:cs="MS PGothic" w:hint="eastAsia"/>
                <w:color w:val="000000"/>
                <w:sz w:val="18"/>
                <w:szCs w:val="18"/>
                <w:lang w:val="en-GB" w:eastAsia="ja-JP"/>
                <w:rPrChange w:id="1253" w:author="Harry" w:date="2021-12-14T22:59:00Z">
                  <w:rPr>
                    <w:ins w:id="1254" w:author="Harry" w:date="2021-12-14T22:59:00Z"/>
                    <w:rFonts w:hint="eastAsia"/>
                  </w:rPr>
                </w:rPrChange>
              </w:rPr>
              <w:pPrChange w:id="1255" w:author="Harry" w:date="2021-12-14T22:59:00Z">
                <w:pPr>
                  <w:jc w:val="center"/>
                </w:pPr>
              </w:pPrChange>
            </w:pPr>
            <w:ins w:id="1256" w:author="Harry" w:date="2021-12-14T22:59:00Z">
              <w:r w:rsidRPr="004D44A6">
                <w:rPr>
                  <w:rFonts w:ascii="Yu Gothic" w:eastAsia="Yu Gothic" w:hAnsi="Yu Gothic" w:cs="MS PGothic" w:hint="eastAsia"/>
                  <w:color w:val="000000"/>
                  <w:sz w:val="18"/>
                  <w:szCs w:val="18"/>
                  <w:lang w:val="en-GB" w:eastAsia="ja-JP"/>
                  <w:rPrChange w:id="1257" w:author="Harry" w:date="2021-12-14T22:59:00Z">
                    <w:rPr>
                      <w:rFonts w:hint="eastAsia"/>
                    </w:rPr>
                  </w:rPrChange>
                </w:rPr>
                <w:t>5</w:t>
              </w:r>
            </w:ins>
          </w:p>
        </w:tc>
        <w:tc>
          <w:tcPr>
            <w:tcW w:w="2859" w:type="dxa"/>
            <w:tcBorders>
              <w:top w:val="nil"/>
              <w:left w:val="nil"/>
              <w:bottom w:val="nil"/>
              <w:right w:val="nil"/>
            </w:tcBorders>
            <w:shd w:val="clear" w:color="auto" w:fill="auto"/>
            <w:noWrap/>
            <w:vAlign w:val="center"/>
            <w:hideMark/>
          </w:tcPr>
          <w:p w14:paraId="1AA1E7FB" w14:textId="77777777" w:rsidR="004D44A6" w:rsidRPr="004D44A6" w:rsidRDefault="004D44A6" w:rsidP="004D44A6">
            <w:pPr>
              <w:spacing w:after="0" w:line="240" w:lineRule="auto"/>
              <w:rPr>
                <w:ins w:id="1258" w:author="Harry" w:date="2021-12-14T22:59:00Z"/>
                <w:rFonts w:ascii="Yu Gothic" w:eastAsia="Yu Gothic" w:hAnsi="Yu Gothic" w:cs="MS PGothic" w:hint="eastAsia"/>
                <w:color w:val="000000"/>
                <w:sz w:val="18"/>
                <w:szCs w:val="18"/>
                <w:lang w:val="en-GB" w:eastAsia="ja-JP"/>
                <w:rPrChange w:id="1259" w:author="Harry" w:date="2021-12-14T22:59:00Z">
                  <w:rPr>
                    <w:ins w:id="1260" w:author="Harry" w:date="2021-12-14T22:59:00Z"/>
                    <w:rFonts w:hint="eastAsia"/>
                  </w:rPr>
                </w:rPrChange>
              </w:rPr>
              <w:pPrChange w:id="1261" w:author="Harry" w:date="2021-12-14T22:59:00Z">
                <w:pPr/>
              </w:pPrChange>
            </w:pPr>
            <w:ins w:id="1262" w:author="Harry" w:date="2021-12-14T22:59:00Z">
              <w:r w:rsidRPr="004D44A6">
                <w:rPr>
                  <w:rFonts w:ascii="Yu Gothic" w:eastAsia="Yu Gothic" w:hAnsi="Yu Gothic" w:cs="MS PGothic" w:hint="eastAsia"/>
                  <w:color w:val="000000"/>
                  <w:sz w:val="18"/>
                  <w:szCs w:val="18"/>
                  <w:lang w:val="en-GB" w:eastAsia="ja-JP"/>
                  <w:rPrChange w:id="1263" w:author="Harry" w:date="2021-12-14T22:59:00Z">
                    <w:rPr>
                      <w:rFonts w:hint="eastAsia"/>
                    </w:rPr>
                  </w:rPrChange>
                </w:rPr>
                <w:t>Bengkulu</w:t>
              </w:r>
            </w:ins>
          </w:p>
        </w:tc>
        <w:tc>
          <w:tcPr>
            <w:tcW w:w="241" w:type="dxa"/>
            <w:tcBorders>
              <w:top w:val="nil"/>
              <w:left w:val="nil"/>
              <w:bottom w:val="nil"/>
              <w:right w:val="nil"/>
            </w:tcBorders>
            <w:shd w:val="clear" w:color="auto" w:fill="auto"/>
            <w:noWrap/>
            <w:vAlign w:val="center"/>
            <w:hideMark/>
          </w:tcPr>
          <w:p w14:paraId="504D44E0" w14:textId="77777777" w:rsidR="004D44A6" w:rsidRPr="004D44A6" w:rsidRDefault="004D44A6" w:rsidP="004D44A6">
            <w:pPr>
              <w:spacing w:after="0" w:line="240" w:lineRule="auto"/>
              <w:jc w:val="right"/>
              <w:rPr>
                <w:ins w:id="1264" w:author="Harry" w:date="2021-12-14T22:59:00Z"/>
                <w:rFonts w:ascii="Yu Gothic" w:eastAsia="Yu Gothic" w:hAnsi="Yu Gothic" w:cs="MS PGothic" w:hint="eastAsia"/>
                <w:color w:val="000000"/>
                <w:sz w:val="18"/>
                <w:szCs w:val="18"/>
                <w:lang w:val="en-GB" w:eastAsia="ja-JP"/>
                <w:rPrChange w:id="1265" w:author="Harry" w:date="2021-12-14T22:59:00Z">
                  <w:rPr>
                    <w:ins w:id="1266" w:author="Harry" w:date="2021-12-14T22:59:00Z"/>
                    <w:rFonts w:hint="eastAsia"/>
                  </w:rPr>
                </w:rPrChange>
              </w:rPr>
              <w:pPrChange w:id="1267" w:author="Harry" w:date="2021-12-14T22:59:00Z">
                <w:pPr>
                  <w:jc w:val="right"/>
                </w:pPr>
              </w:pPrChange>
            </w:pPr>
            <w:ins w:id="1268" w:author="Harry" w:date="2021-12-14T22:59:00Z">
              <w:r w:rsidRPr="004D44A6">
                <w:rPr>
                  <w:rFonts w:ascii="Yu Gothic" w:eastAsia="Yu Gothic" w:hAnsi="Yu Gothic" w:cs="MS PGothic" w:hint="eastAsia"/>
                  <w:color w:val="000000"/>
                  <w:sz w:val="18"/>
                  <w:szCs w:val="18"/>
                  <w:lang w:val="en-GB" w:eastAsia="ja-JP"/>
                  <w:rPrChange w:id="1269" w:author="Harry" w:date="2021-12-14T22:59:00Z">
                    <w:rPr>
                      <w:rFonts w:hint="eastAsia"/>
                    </w:rPr>
                  </w:rPrChange>
                </w:rPr>
                <w:t xml:space="preserve">1,049 </w:t>
              </w:r>
            </w:ins>
          </w:p>
        </w:tc>
        <w:tc>
          <w:tcPr>
            <w:tcW w:w="1020" w:type="dxa"/>
            <w:tcBorders>
              <w:top w:val="nil"/>
              <w:left w:val="nil"/>
              <w:bottom w:val="nil"/>
              <w:right w:val="nil"/>
            </w:tcBorders>
            <w:shd w:val="clear" w:color="auto" w:fill="auto"/>
            <w:noWrap/>
            <w:vAlign w:val="center"/>
            <w:hideMark/>
          </w:tcPr>
          <w:p w14:paraId="3F582429" w14:textId="77777777" w:rsidR="004D44A6" w:rsidRPr="004D44A6" w:rsidRDefault="004D44A6" w:rsidP="004D44A6">
            <w:pPr>
              <w:spacing w:after="0" w:line="240" w:lineRule="auto"/>
              <w:jc w:val="right"/>
              <w:rPr>
                <w:ins w:id="1270" w:author="Harry" w:date="2021-12-14T22:59:00Z"/>
                <w:rFonts w:ascii="Yu Gothic" w:eastAsia="Yu Gothic" w:hAnsi="Yu Gothic" w:cs="MS PGothic" w:hint="eastAsia"/>
                <w:color w:val="000000"/>
                <w:sz w:val="18"/>
                <w:szCs w:val="18"/>
                <w:lang w:val="en-GB" w:eastAsia="ja-JP"/>
                <w:rPrChange w:id="1271" w:author="Harry" w:date="2021-12-14T22:59:00Z">
                  <w:rPr>
                    <w:ins w:id="1272" w:author="Harry" w:date="2021-12-14T22:59:00Z"/>
                    <w:rFonts w:hint="eastAsia"/>
                  </w:rPr>
                </w:rPrChange>
              </w:rPr>
              <w:pPrChange w:id="1273" w:author="Harry" w:date="2021-12-14T22:59:00Z">
                <w:pPr>
                  <w:jc w:val="right"/>
                </w:pPr>
              </w:pPrChange>
            </w:pPr>
            <w:ins w:id="1274" w:author="Harry" w:date="2021-12-14T22:59:00Z">
              <w:r w:rsidRPr="004D44A6">
                <w:rPr>
                  <w:rFonts w:ascii="Yu Gothic" w:eastAsia="Yu Gothic" w:hAnsi="Yu Gothic" w:cs="MS PGothic" w:hint="eastAsia"/>
                  <w:color w:val="000000"/>
                  <w:sz w:val="18"/>
                  <w:szCs w:val="18"/>
                  <w:lang w:val="en-GB" w:eastAsia="ja-JP"/>
                  <w:rPrChange w:id="1275" w:author="Harry" w:date="2021-12-14T22:59:00Z">
                    <w:rPr>
                      <w:rFonts w:hint="eastAsia"/>
                    </w:rPr>
                  </w:rPrChange>
                </w:rPr>
                <w:t xml:space="preserve">685 </w:t>
              </w:r>
            </w:ins>
          </w:p>
        </w:tc>
        <w:tc>
          <w:tcPr>
            <w:tcW w:w="745" w:type="dxa"/>
            <w:tcBorders>
              <w:top w:val="nil"/>
              <w:left w:val="nil"/>
              <w:bottom w:val="nil"/>
              <w:right w:val="nil"/>
            </w:tcBorders>
            <w:shd w:val="clear" w:color="auto" w:fill="auto"/>
            <w:noWrap/>
            <w:vAlign w:val="center"/>
            <w:hideMark/>
          </w:tcPr>
          <w:p w14:paraId="33700A1E" w14:textId="77777777" w:rsidR="004D44A6" w:rsidRPr="004D44A6" w:rsidRDefault="004D44A6" w:rsidP="004D44A6">
            <w:pPr>
              <w:spacing w:after="0" w:line="240" w:lineRule="auto"/>
              <w:jc w:val="right"/>
              <w:rPr>
                <w:ins w:id="1276" w:author="Harry" w:date="2021-12-14T22:59:00Z"/>
                <w:rFonts w:ascii="Yu Gothic" w:eastAsia="Yu Gothic" w:hAnsi="Yu Gothic" w:cs="MS PGothic" w:hint="eastAsia"/>
                <w:color w:val="000000"/>
                <w:sz w:val="18"/>
                <w:szCs w:val="18"/>
                <w:lang w:val="en-GB" w:eastAsia="ja-JP"/>
                <w:rPrChange w:id="1277" w:author="Harry" w:date="2021-12-14T22:59:00Z">
                  <w:rPr>
                    <w:ins w:id="1278" w:author="Harry" w:date="2021-12-14T22:59:00Z"/>
                    <w:rFonts w:hint="eastAsia"/>
                  </w:rPr>
                </w:rPrChange>
              </w:rPr>
              <w:pPrChange w:id="1279" w:author="Harry" w:date="2021-12-14T22:59:00Z">
                <w:pPr>
                  <w:jc w:val="right"/>
                </w:pPr>
              </w:pPrChange>
            </w:pPr>
            <w:ins w:id="1280" w:author="Harry" w:date="2021-12-14T22:59:00Z">
              <w:r w:rsidRPr="004D44A6">
                <w:rPr>
                  <w:rFonts w:ascii="Yu Gothic" w:eastAsia="Yu Gothic" w:hAnsi="Yu Gothic" w:cs="MS PGothic" w:hint="eastAsia"/>
                  <w:color w:val="000000"/>
                  <w:sz w:val="18"/>
                  <w:szCs w:val="18"/>
                  <w:lang w:val="en-GB" w:eastAsia="ja-JP"/>
                  <w:rPrChange w:id="1281" w:author="Harry" w:date="2021-12-14T22:59:00Z">
                    <w:rPr>
                      <w:rFonts w:hint="eastAsia"/>
                    </w:rPr>
                  </w:rPrChange>
                </w:rPr>
                <w:t xml:space="preserve">955 </w:t>
              </w:r>
            </w:ins>
          </w:p>
        </w:tc>
        <w:tc>
          <w:tcPr>
            <w:tcW w:w="745" w:type="dxa"/>
            <w:tcBorders>
              <w:top w:val="nil"/>
              <w:left w:val="nil"/>
              <w:bottom w:val="nil"/>
              <w:right w:val="nil"/>
            </w:tcBorders>
            <w:shd w:val="clear" w:color="auto" w:fill="auto"/>
            <w:noWrap/>
            <w:vAlign w:val="center"/>
            <w:hideMark/>
          </w:tcPr>
          <w:p w14:paraId="6C40F6D7" w14:textId="77777777" w:rsidR="004D44A6" w:rsidRPr="004D44A6" w:rsidRDefault="004D44A6" w:rsidP="004D44A6">
            <w:pPr>
              <w:spacing w:after="0" w:line="240" w:lineRule="auto"/>
              <w:jc w:val="right"/>
              <w:rPr>
                <w:ins w:id="1282" w:author="Harry" w:date="2021-12-14T22:59:00Z"/>
                <w:rFonts w:ascii="Yu Gothic" w:eastAsia="Yu Gothic" w:hAnsi="Yu Gothic" w:cs="MS PGothic" w:hint="eastAsia"/>
                <w:color w:val="000000"/>
                <w:sz w:val="18"/>
                <w:szCs w:val="18"/>
                <w:lang w:val="en-GB" w:eastAsia="ja-JP"/>
                <w:rPrChange w:id="1283" w:author="Harry" w:date="2021-12-14T22:59:00Z">
                  <w:rPr>
                    <w:ins w:id="1284" w:author="Harry" w:date="2021-12-14T22:59:00Z"/>
                    <w:rFonts w:hint="eastAsia"/>
                  </w:rPr>
                </w:rPrChange>
              </w:rPr>
              <w:pPrChange w:id="1285" w:author="Harry" w:date="2021-12-14T22:59:00Z">
                <w:pPr>
                  <w:jc w:val="right"/>
                </w:pPr>
              </w:pPrChange>
            </w:pPr>
            <w:ins w:id="1286" w:author="Harry" w:date="2021-12-14T22:59:00Z">
              <w:r w:rsidRPr="004D44A6">
                <w:rPr>
                  <w:rFonts w:ascii="Yu Gothic" w:eastAsia="Yu Gothic" w:hAnsi="Yu Gothic" w:cs="MS PGothic" w:hint="eastAsia"/>
                  <w:color w:val="000000"/>
                  <w:sz w:val="18"/>
                  <w:szCs w:val="18"/>
                  <w:lang w:val="en-GB" w:eastAsia="ja-JP"/>
                  <w:rPrChange w:id="1287" w:author="Harry" w:date="2021-12-14T22:59:00Z">
                    <w:rPr>
                      <w:rFonts w:hint="eastAsia"/>
                    </w:rPr>
                  </w:rPrChange>
                </w:rPr>
                <w:t xml:space="preserve">1,178 </w:t>
              </w:r>
            </w:ins>
          </w:p>
        </w:tc>
      </w:tr>
      <w:tr w:rsidR="004D44A6" w:rsidRPr="004D44A6" w14:paraId="4DB4C3BD" w14:textId="77777777" w:rsidTr="004D44A6">
        <w:trPr>
          <w:divId w:val="895043364"/>
          <w:trHeight w:val="60"/>
          <w:jc w:val="center"/>
          <w:ins w:id="1288" w:author="Harry" w:date="2021-12-14T22:59:00Z"/>
        </w:trPr>
        <w:tc>
          <w:tcPr>
            <w:tcW w:w="543" w:type="dxa"/>
            <w:tcBorders>
              <w:top w:val="nil"/>
              <w:left w:val="nil"/>
              <w:bottom w:val="nil"/>
              <w:right w:val="nil"/>
            </w:tcBorders>
            <w:shd w:val="clear" w:color="auto" w:fill="auto"/>
            <w:noWrap/>
            <w:vAlign w:val="center"/>
            <w:hideMark/>
          </w:tcPr>
          <w:p w14:paraId="2BAC721B" w14:textId="77777777" w:rsidR="004D44A6" w:rsidRPr="004D44A6" w:rsidRDefault="004D44A6" w:rsidP="004D44A6">
            <w:pPr>
              <w:spacing w:after="0" w:line="240" w:lineRule="auto"/>
              <w:jc w:val="center"/>
              <w:rPr>
                <w:ins w:id="1289" w:author="Harry" w:date="2021-12-14T22:59:00Z"/>
                <w:rFonts w:ascii="Yu Gothic" w:eastAsia="Yu Gothic" w:hAnsi="Yu Gothic" w:cs="MS PGothic" w:hint="eastAsia"/>
                <w:color w:val="000000"/>
                <w:sz w:val="18"/>
                <w:szCs w:val="18"/>
                <w:lang w:val="en-GB" w:eastAsia="ja-JP"/>
                <w:rPrChange w:id="1290" w:author="Harry" w:date="2021-12-14T22:59:00Z">
                  <w:rPr>
                    <w:ins w:id="1291" w:author="Harry" w:date="2021-12-14T22:59:00Z"/>
                    <w:rFonts w:hint="eastAsia"/>
                  </w:rPr>
                </w:rPrChange>
              </w:rPr>
              <w:pPrChange w:id="1292" w:author="Harry" w:date="2021-12-14T22:59:00Z">
                <w:pPr>
                  <w:jc w:val="center"/>
                </w:pPr>
              </w:pPrChange>
            </w:pPr>
            <w:ins w:id="1293" w:author="Harry" w:date="2021-12-14T22:59:00Z">
              <w:r w:rsidRPr="004D44A6">
                <w:rPr>
                  <w:rFonts w:ascii="Yu Gothic" w:eastAsia="Yu Gothic" w:hAnsi="Yu Gothic" w:cs="MS PGothic" w:hint="eastAsia"/>
                  <w:color w:val="000000"/>
                  <w:sz w:val="18"/>
                  <w:szCs w:val="18"/>
                  <w:lang w:val="en-GB" w:eastAsia="ja-JP"/>
                  <w:rPrChange w:id="1294" w:author="Harry" w:date="2021-12-14T22:59:00Z">
                    <w:rPr>
                      <w:rFonts w:hint="eastAsia"/>
                    </w:rPr>
                  </w:rPrChange>
                </w:rPr>
                <w:t>6</w:t>
              </w:r>
            </w:ins>
          </w:p>
        </w:tc>
        <w:tc>
          <w:tcPr>
            <w:tcW w:w="2859" w:type="dxa"/>
            <w:tcBorders>
              <w:top w:val="nil"/>
              <w:left w:val="nil"/>
              <w:bottom w:val="nil"/>
              <w:right w:val="nil"/>
            </w:tcBorders>
            <w:shd w:val="clear" w:color="auto" w:fill="auto"/>
            <w:noWrap/>
            <w:vAlign w:val="center"/>
            <w:hideMark/>
          </w:tcPr>
          <w:p w14:paraId="11A23E7E" w14:textId="77777777" w:rsidR="004D44A6" w:rsidRPr="004D44A6" w:rsidRDefault="004D44A6" w:rsidP="004D44A6">
            <w:pPr>
              <w:spacing w:after="0" w:line="240" w:lineRule="auto"/>
              <w:rPr>
                <w:ins w:id="1295" w:author="Harry" w:date="2021-12-14T22:59:00Z"/>
                <w:rFonts w:ascii="Yu Gothic" w:eastAsia="Yu Gothic" w:hAnsi="Yu Gothic" w:cs="MS PGothic" w:hint="eastAsia"/>
                <w:color w:val="000000"/>
                <w:sz w:val="18"/>
                <w:szCs w:val="18"/>
                <w:lang w:val="en-GB" w:eastAsia="ja-JP"/>
                <w:rPrChange w:id="1296" w:author="Harry" w:date="2021-12-14T22:59:00Z">
                  <w:rPr>
                    <w:ins w:id="1297" w:author="Harry" w:date="2021-12-14T22:59:00Z"/>
                    <w:rFonts w:hint="eastAsia"/>
                  </w:rPr>
                </w:rPrChange>
              </w:rPr>
              <w:pPrChange w:id="1298" w:author="Harry" w:date="2021-12-14T22:59:00Z">
                <w:pPr/>
              </w:pPrChange>
            </w:pPr>
            <w:ins w:id="1299" w:author="Harry" w:date="2021-12-14T22:59:00Z">
              <w:r w:rsidRPr="004D44A6">
                <w:rPr>
                  <w:rFonts w:ascii="Yu Gothic" w:eastAsia="Yu Gothic" w:hAnsi="Yu Gothic" w:cs="MS PGothic" w:hint="eastAsia"/>
                  <w:color w:val="000000"/>
                  <w:sz w:val="18"/>
                  <w:szCs w:val="18"/>
                  <w:lang w:val="en-GB" w:eastAsia="ja-JP"/>
                  <w:rPrChange w:id="1300" w:author="Harry" w:date="2021-12-14T22:59:00Z">
                    <w:rPr>
                      <w:rFonts w:hint="eastAsia"/>
                    </w:rPr>
                  </w:rPrChange>
                </w:rPr>
                <w:t>Central Java</w:t>
              </w:r>
            </w:ins>
          </w:p>
        </w:tc>
        <w:tc>
          <w:tcPr>
            <w:tcW w:w="241" w:type="dxa"/>
            <w:tcBorders>
              <w:top w:val="nil"/>
              <w:left w:val="nil"/>
              <w:bottom w:val="nil"/>
              <w:right w:val="nil"/>
            </w:tcBorders>
            <w:shd w:val="clear" w:color="auto" w:fill="auto"/>
            <w:noWrap/>
            <w:vAlign w:val="center"/>
            <w:hideMark/>
          </w:tcPr>
          <w:p w14:paraId="18442298" w14:textId="77777777" w:rsidR="004D44A6" w:rsidRPr="004D44A6" w:rsidRDefault="004D44A6" w:rsidP="004D44A6">
            <w:pPr>
              <w:spacing w:after="0" w:line="240" w:lineRule="auto"/>
              <w:jc w:val="right"/>
              <w:rPr>
                <w:ins w:id="1301" w:author="Harry" w:date="2021-12-14T22:59:00Z"/>
                <w:rFonts w:ascii="Yu Gothic" w:eastAsia="Yu Gothic" w:hAnsi="Yu Gothic" w:cs="MS PGothic" w:hint="eastAsia"/>
                <w:color w:val="000000"/>
                <w:sz w:val="18"/>
                <w:szCs w:val="18"/>
                <w:lang w:val="en-GB" w:eastAsia="ja-JP"/>
                <w:rPrChange w:id="1302" w:author="Harry" w:date="2021-12-14T22:59:00Z">
                  <w:rPr>
                    <w:ins w:id="1303" w:author="Harry" w:date="2021-12-14T22:59:00Z"/>
                    <w:rFonts w:hint="eastAsia"/>
                  </w:rPr>
                </w:rPrChange>
              </w:rPr>
              <w:pPrChange w:id="1304" w:author="Harry" w:date="2021-12-14T22:59:00Z">
                <w:pPr>
                  <w:jc w:val="right"/>
                </w:pPr>
              </w:pPrChange>
            </w:pPr>
            <w:ins w:id="1305" w:author="Harry" w:date="2021-12-14T22:59:00Z">
              <w:r w:rsidRPr="004D44A6">
                <w:rPr>
                  <w:rFonts w:ascii="Yu Gothic" w:eastAsia="Yu Gothic" w:hAnsi="Yu Gothic" w:cs="MS PGothic" w:hint="eastAsia"/>
                  <w:color w:val="000000"/>
                  <w:sz w:val="18"/>
                  <w:szCs w:val="18"/>
                  <w:lang w:val="en-GB" w:eastAsia="ja-JP"/>
                  <w:rPrChange w:id="1306" w:author="Harry" w:date="2021-12-14T22:59:00Z">
                    <w:rPr>
                      <w:rFonts w:hint="eastAsia"/>
                    </w:rPr>
                  </w:rPrChange>
                </w:rPr>
                <w:t xml:space="preserve">885 </w:t>
              </w:r>
            </w:ins>
          </w:p>
        </w:tc>
        <w:tc>
          <w:tcPr>
            <w:tcW w:w="1020" w:type="dxa"/>
            <w:tcBorders>
              <w:top w:val="nil"/>
              <w:left w:val="nil"/>
              <w:bottom w:val="nil"/>
              <w:right w:val="nil"/>
            </w:tcBorders>
            <w:shd w:val="clear" w:color="auto" w:fill="auto"/>
            <w:noWrap/>
            <w:vAlign w:val="center"/>
            <w:hideMark/>
          </w:tcPr>
          <w:p w14:paraId="08EFEB40" w14:textId="77777777" w:rsidR="004D44A6" w:rsidRPr="004D44A6" w:rsidRDefault="004D44A6" w:rsidP="004D44A6">
            <w:pPr>
              <w:spacing w:after="0" w:line="240" w:lineRule="auto"/>
              <w:jc w:val="right"/>
              <w:rPr>
                <w:ins w:id="1307" w:author="Harry" w:date="2021-12-14T22:59:00Z"/>
                <w:rFonts w:ascii="Yu Gothic" w:eastAsia="Yu Gothic" w:hAnsi="Yu Gothic" w:cs="MS PGothic" w:hint="eastAsia"/>
                <w:color w:val="000000"/>
                <w:sz w:val="18"/>
                <w:szCs w:val="18"/>
                <w:lang w:val="en-GB" w:eastAsia="ja-JP"/>
                <w:rPrChange w:id="1308" w:author="Harry" w:date="2021-12-14T22:59:00Z">
                  <w:rPr>
                    <w:ins w:id="1309" w:author="Harry" w:date="2021-12-14T22:59:00Z"/>
                    <w:rFonts w:hint="eastAsia"/>
                  </w:rPr>
                </w:rPrChange>
              </w:rPr>
              <w:pPrChange w:id="1310" w:author="Harry" w:date="2021-12-14T22:59:00Z">
                <w:pPr>
                  <w:jc w:val="right"/>
                </w:pPr>
              </w:pPrChange>
            </w:pPr>
            <w:ins w:id="1311" w:author="Harry" w:date="2021-12-14T22:59:00Z">
              <w:r w:rsidRPr="004D44A6">
                <w:rPr>
                  <w:rFonts w:ascii="Yu Gothic" w:eastAsia="Yu Gothic" w:hAnsi="Yu Gothic" w:cs="MS PGothic" w:hint="eastAsia"/>
                  <w:color w:val="000000"/>
                  <w:sz w:val="18"/>
                  <w:szCs w:val="18"/>
                  <w:lang w:val="en-GB" w:eastAsia="ja-JP"/>
                  <w:rPrChange w:id="1312" w:author="Harry" w:date="2021-12-14T22:59:00Z">
                    <w:rPr>
                      <w:rFonts w:hint="eastAsia"/>
                    </w:rPr>
                  </w:rPrChange>
                </w:rPr>
                <w:t xml:space="preserve">1,484 </w:t>
              </w:r>
            </w:ins>
          </w:p>
        </w:tc>
        <w:tc>
          <w:tcPr>
            <w:tcW w:w="745" w:type="dxa"/>
            <w:tcBorders>
              <w:top w:val="nil"/>
              <w:left w:val="nil"/>
              <w:bottom w:val="nil"/>
              <w:right w:val="nil"/>
            </w:tcBorders>
            <w:shd w:val="clear" w:color="auto" w:fill="auto"/>
            <w:noWrap/>
            <w:vAlign w:val="center"/>
            <w:hideMark/>
          </w:tcPr>
          <w:p w14:paraId="7720BB68" w14:textId="77777777" w:rsidR="004D44A6" w:rsidRPr="004D44A6" w:rsidRDefault="004D44A6" w:rsidP="004D44A6">
            <w:pPr>
              <w:spacing w:after="0" w:line="240" w:lineRule="auto"/>
              <w:jc w:val="right"/>
              <w:rPr>
                <w:ins w:id="1313" w:author="Harry" w:date="2021-12-14T22:59:00Z"/>
                <w:rFonts w:ascii="Yu Gothic" w:eastAsia="Yu Gothic" w:hAnsi="Yu Gothic" w:cs="MS PGothic" w:hint="eastAsia"/>
                <w:color w:val="000000"/>
                <w:sz w:val="18"/>
                <w:szCs w:val="18"/>
                <w:lang w:val="en-GB" w:eastAsia="ja-JP"/>
                <w:rPrChange w:id="1314" w:author="Harry" w:date="2021-12-14T22:59:00Z">
                  <w:rPr>
                    <w:ins w:id="1315" w:author="Harry" w:date="2021-12-14T22:59:00Z"/>
                    <w:rFonts w:hint="eastAsia"/>
                  </w:rPr>
                </w:rPrChange>
              </w:rPr>
              <w:pPrChange w:id="1316" w:author="Harry" w:date="2021-12-14T22:59:00Z">
                <w:pPr>
                  <w:jc w:val="right"/>
                </w:pPr>
              </w:pPrChange>
            </w:pPr>
            <w:ins w:id="1317" w:author="Harry" w:date="2021-12-14T22:59:00Z">
              <w:r w:rsidRPr="004D44A6">
                <w:rPr>
                  <w:rFonts w:ascii="Yu Gothic" w:eastAsia="Yu Gothic" w:hAnsi="Yu Gothic" w:cs="MS PGothic" w:hint="eastAsia"/>
                  <w:color w:val="000000"/>
                  <w:sz w:val="18"/>
                  <w:szCs w:val="18"/>
                  <w:lang w:val="en-GB" w:eastAsia="ja-JP"/>
                  <w:rPrChange w:id="1318" w:author="Harry" w:date="2021-12-14T22:59:00Z">
                    <w:rPr>
                      <w:rFonts w:hint="eastAsia"/>
                    </w:rPr>
                  </w:rPrChange>
                </w:rPr>
                <w:t xml:space="preserve">668 </w:t>
              </w:r>
            </w:ins>
          </w:p>
        </w:tc>
        <w:tc>
          <w:tcPr>
            <w:tcW w:w="745" w:type="dxa"/>
            <w:tcBorders>
              <w:top w:val="nil"/>
              <w:left w:val="nil"/>
              <w:bottom w:val="nil"/>
              <w:right w:val="nil"/>
            </w:tcBorders>
            <w:shd w:val="clear" w:color="auto" w:fill="auto"/>
            <w:noWrap/>
            <w:vAlign w:val="center"/>
            <w:hideMark/>
          </w:tcPr>
          <w:p w14:paraId="3DC277B9" w14:textId="77777777" w:rsidR="004D44A6" w:rsidRPr="004D44A6" w:rsidRDefault="004D44A6" w:rsidP="004D44A6">
            <w:pPr>
              <w:spacing w:after="0" w:line="240" w:lineRule="auto"/>
              <w:jc w:val="right"/>
              <w:rPr>
                <w:ins w:id="1319" w:author="Harry" w:date="2021-12-14T22:59:00Z"/>
                <w:rFonts w:ascii="Yu Gothic" w:eastAsia="Yu Gothic" w:hAnsi="Yu Gothic" w:cs="MS PGothic" w:hint="eastAsia"/>
                <w:color w:val="000000"/>
                <w:sz w:val="18"/>
                <w:szCs w:val="18"/>
                <w:lang w:val="en-GB" w:eastAsia="ja-JP"/>
                <w:rPrChange w:id="1320" w:author="Harry" w:date="2021-12-14T22:59:00Z">
                  <w:rPr>
                    <w:ins w:id="1321" w:author="Harry" w:date="2021-12-14T22:59:00Z"/>
                    <w:rFonts w:hint="eastAsia"/>
                  </w:rPr>
                </w:rPrChange>
              </w:rPr>
              <w:pPrChange w:id="1322" w:author="Harry" w:date="2021-12-14T22:59:00Z">
                <w:pPr>
                  <w:jc w:val="right"/>
                </w:pPr>
              </w:pPrChange>
            </w:pPr>
            <w:ins w:id="1323" w:author="Harry" w:date="2021-12-14T22:59:00Z">
              <w:r w:rsidRPr="004D44A6">
                <w:rPr>
                  <w:rFonts w:ascii="Yu Gothic" w:eastAsia="Yu Gothic" w:hAnsi="Yu Gothic" w:cs="MS PGothic" w:hint="eastAsia"/>
                  <w:color w:val="000000"/>
                  <w:sz w:val="18"/>
                  <w:szCs w:val="18"/>
                  <w:lang w:val="en-GB" w:eastAsia="ja-JP"/>
                  <w:rPrChange w:id="1324" w:author="Harry" w:date="2021-12-14T22:59:00Z">
                    <w:rPr>
                      <w:rFonts w:hint="eastAsia"/>
                    </w:rPr>
                  </w:rPrChange>
                </w:rPr>
                <w:t xml:space="preserve">1,123 </w:t>
              </w:r>
            </w:ins>
          </w:p>
        </w:tc>
      </w:tr>
      <w:tr w:rsidR="004D44A6" w:rsidRPr="004D44A6" w14:paraId="79D4605D" w14:textId="77777777" w:rsidTr="004D44A6">
        <w:trPr>
          <w:divId w:val="895043364"/>
          <w:trHeight w:val="60"/>
          <w:jc w:val="center"/>
          <w:ins w:id="1325" w:author="Harry" w:date="2021-12-14T22:59:00Z"/>
        </w:trPr>
        <w:tc>
          <w:tcPr>
            <w:tcW w:w="543" w:type="dxa"/>
            <w:tcBorders>
              <w:top w:val="nil"/>
              <w:left w:val="nil"/>
              <w:bottom w:val="nil"/>
              <w:right w:val="nil"/>
            </w:tcBorders>
            <w:shd w:val="clear" w:color="auto" w:fill="auto"/>
            <w:noWrap/>
            <w:vAlign w:val="center"/>
            <w:hideMark/>
          </w:tcPr>
          <w:p w14:paraId="55178BD4" w14:textId="77777777" w:rsidR="004D44A6" w:rsidRPr="004D44A6" w:rsidRDefault="004D44A6" w:rsidP="004D44A6">
            <w:pPr>
              <w:spacing w:after="0" w:line="240" w:lineRule="auto"/>
              <w:jc w:val="center"/>
              <w:rPr>
                <w:ins w:id="1326" w:author="Harry" w:date="2021-12-14T22:59:00Z"/>
                <w:rFonts w:ascii="Yu Gothic" w:eastAsia="Yu Gothic" w:hAnsi="Yu Gothic" w:cs="MS PGothic" w:hint="eastAsia"/>
                <w:color w:val="000000"/>
                <w:sz w:val="18"/>
                <w:szCs w:val="18"/>
                <w:lang w:val="en-GB" w:eastAsia="ja-JP"/>
                <w:rPrChange w:id="1327" w:author="Harry" w:date="2021-12-14T22:59:00Z">
                  <w:rPr>
                    <w:ins w:id="1328" w:author="Harry" w:date="2021-12-14T22:59:00Z"/>
                    <w:rFonts w:hint="eastAsia"/>
                  </w:rPr>
                </w:rPrChange>
              </w:rPr>
              <w:pPrChange w:id="1329" w:author="Harry" w:date="2021-12-14T22:59:00Z">
                <w:pPr>
                  <w:jc w:val="center"/>
                </w:pPr>
              </w:pPrChange>
            </w:pPr>
            <w:ins w:id="1330" w:author="Harry" w:date="2021-12-14T22:59:00Z">
              <w:r w:rsidRPr="004D44A6">
                <w:rPr>
                  <w:rFonts w:ascii="Yu Gothic" w:eastAsia="Yu Gothic" w:hAnsi="Yu Gothic" w:cs="MS PGothic" w:hint="eastAsia"/>
                  <w:color w:val="000000"/>
                  <w:sz w:val="18"/>
                  <w:szCs w:val="18"/>
                  <w:lang w:val="en-GB" w:eastAsia="ja-JP"/>
                  <w:rPrChange w:id="1331" w:author="Harry" w:date="2021-12-14T22:59:00Z">
                    <w:rPr>
                      <w:rFonts w:hint="eastAsia"/>
                    </w:rPr>
                  </w:rPrChange>
                </w:rPr>
                <w:t>7</w:t>
              </w:r>
            </w:ins>
          </w:p>
        </w:tc>
        <w:tc>
          <w:tcPr>
            <w:tcW w:w="2859" w:type="dxa"/>
            <w:tcBorders>
              <w:top w:val="nil"/>
              <w:left w:val="nil"/>
              <w:bottom w:val="nil"/>
              <w:right w:val="nil"/>
            </w:tcBorders>
            <w:shd w:val="clear" w:color="auto" w:fill="auto"/>
            <w:noWrap/>
            <w:vAlign w:val="center"/>
            <w:hideMark/>
          </w:tcPr>
          <w:p w14:paraId="035C146B" w14:textId="77777777" w:rsidR="004D44A6" w:rsidRPr="004D44A6" w:rsidRDefault="004D44A6" w:rsidP="004D44A6">
            <w:pPr>
              <w:spacing w:after="0" w:line="240" w:lineRule="auto"/>
              <w:rPr>
                <w:ins w:id="1332" w:author="Harry" w:date="2021-12-14T22:59:00Z"/>
                <w:rFonts w:ascii="Yu Gothic" w:eastAsia="Yu Gothic" w:hAnsi="Yu Gothic" w:cs="MS PGothic" w:hint="eastAsia"/>
                <w:color w:val="000000"/>
                <w:sz w:val="18"/>
                <w:szCs w:val="18"/>
                <w:lang w:val="en-GB" w:eastAsia="ja-JP"/>
                <w:rPrChange w:id="1333" w:author="Harry" w:date="2021-12-14T22:59:00Z">
                  <w:rPr>
                    <w:ins w:id="1334" w:author="Harry" w:date="2021-12-14T22:59:00Z"/>
                    <w:rFonts w:hint="eastAsia"/>
                  </w:rPr>
                </w:rPrChange>
              </w:rPr>
              <w:pPrChange w:id="1335" w:author="Harry" w:date="2021-12-14T22:59:00Z">
                <w:pPr/>
              </w:pPrChange>
            </w:pPr>
            <w:ins w:id="1336" w:author="Harry" w:date="2021-12-14T22:59:00Z">
              <w:r w:rsidRPr="004D44A6">
                <w:rPr>
                  <w:rFonts w:ascii="Yu Gothic" w:eastAsia="Yu Gothic" w:hAnsi="Yu Gothic" w:cs="MS PGothic" w:hint="eastAsia"/>
                  <w:color w:val="000000"/>
                  <w:sz w:val="18"/>
                  <w:szCs w:val="18"/>
                  <w:lang w:val="en-GB" w:eastAsia="ja-JP"/>
                  <w:rPrChange w:id="1337" w:author="Harry" w:date="2021-12-14T22:59:00Z">
                    <w:rPr>
                      <w:rFonts w:hint="eastAsia"/>
                    </w:rPr>
                  </w:rPrChange>
                </w:rPr>
                <w:t>Central Kalimantan</w:t>
              </w:r>
            </w:ins>
          </w:p>
        </w:tc>
        <w:tc>
          <w:tcPr>
            <w:tcW w:w="241" w:type="dxa"/>
            <w:tcBorders>
              <w:top w:val="nil"/>
              <w:left w:val="nil"/>
              <w:bottom w:val="nil"/>
              <w:right w:val="nil"/>
            </w:tcBorders>
            <w:shd w:val="clear" w:color="auto" w:fill="auto"/>
            <w:noWrap/>
            <w:vAlign w:val="center"/>
            <w:hideMark/>
          </w:tcPr>
          <w:p w14:paraId="7E87FC86" w14:textId="77777777" w:rsidR="004D44A6" w:rsidRPr="004D44A6" w:rsidRDefault="004D44A6" w:rsidP="004D44A6">
            <w:pPr>
              <w:spacing w:after="0" w:line="240" w:lineRule="auto"/>
              <w:jc w:val="right"/>
              <w:rPr>
                <w:ins w:id="1338" w:author="Harry" w:date="2021-12-14T22:59:00Z"/>
                <w:rFonts w:ascii="Yu Gothic" w:eastAsia="Yu Gothic" w:hAnsi="Yu Gothic" w:cs="MS PGothic" w:hint="eastAsia"/>
                <w:color w:val="000000"/>
                <w:sz w:val="18"/>
                <w:szCs w:val="18"/>
                <w:lang w:val="en-GB" w:eastAsia="ja-JP"/>
                <w:rPrChange w:id="1339" w:author="Harry" w:date="2021-12-14T22:59:00Z">
                  <w:rPr>
                    <w:ins w:id="1340" w:author="Harry" w:date="2021-12-14T22:59:00Z"/>
                    <w:rFonts w:hint="eastAsia"/>
                  </w:rPr>
                </w:rPrChange>
              </w:rPr>
              <w:pPrChange w:id="1341" w:author="Harry" w:date="2021-12-14T22:59:00Z">
                <w:pPr>
                  <w:jc w:val="right"/>
                </w:pPr>
              </w:pPrChange>
            </w:pPr>
            <w:ins w:id="1342" w:author="Harry" w:date="2021-12-14T22:59:00Z">
              <w:r w:rsidRPr="004D44A6">
                <w:rPr>
                  <w:rFonts w:ascii="Yu Gothic" w:eastAsia="Yu Gothic" w:hAnsi="Yu Gothic" w:cs="MS PGothic" w:hint="eastAsia"/>
                  <w:color w:val="000000"/>
                  <w:sz w:val="18"/>
                  <w:szCs w:val="18"/>
                  <w:lang w:val="en-GB" w:eastAsia="ja-JP"/>
                  <w:rPrChange w:id="1343" w:author="Harry" w:date="2021-12-14T22:59:00Z">
                    <w:rPr>
                      <w:rFonts w:hint="eastAsia"/>
                    </w:rPr>
                  </w:rPrChange>
                </w:rPr>
                <w:t xml:space="preserve">1,173 </w:t>
              </w:r>
            </w:ins>
          </w:p>
        </w:tc>
        <w:tc>
          <w:tcPr>
            <w:tcW w:w="1020" w:type="dxa"/>
            <w:tcBorders>
              <w:top w:val="nil"/>
              <w:left w:val="nil"/>
              <w:bottom w:val="nil"/>
              <w:right w:val="nil"/>
            </w:tcBorders>
            <w:shd w:val="clear" w:color="auto" w:fill="auto"/>
            <w:noWrap/>
            <w:vAlign w:val="center"/>
            <w:hideMark/>
          </w:tcPr>
          <w:p w14:paraId="41EF8E9A" w14:textId="77777777" w:rsidR="004D44A6" w:rsidRPr="004D44A6" w:rsidRDefault="004D44A6" w:rsidP="004D44A6">
            <w:pPr>
              <w:spacing w:after="0" w:line="240" w:lineRule="auto"/>
              <w:jc w:val="right"/>
              <w:rPr>
                <w:ins w:id="1344" w:author="Harry" w:date="2021-12-14T22:59:00Z"/>
                <w:rFonts w:ascii="Yu Gothic" w:eastAsia="Yu Gothic" w:hAnsi="Yu Gothic" w:cs="MS PGothic" w:hint="eastAsia"/>
                <w:color w:val="000000"/>
                <w:sz w:val="18"/>
                <w:szCs w:val="18"/>
                <w:lang w:val="en-GB" w:eastAsia="ja-JP"/>
                <w:rPrChange w:id="1345" w:author="Harry" w:date="2021-12-14T22:59:00Z">
                  <w:rPr>
                    <w:ins w:id="1346" w:author="Harry" w:date="2021-12-14T22:59:00Z"/>
                    <w:rFonts w:hint="eastAsia"/>
                  </w:rPr>
                </w:rPrChange>
              </w:rPr>
              <w:pPrChange w:id="1347" w:author="Harry" w:date="2021-12-14T22:59:00Z">
                <w:pPr>
                  <w:jc w:val="right"/>
                </w:pPr>
              </w:pPrChange>
            </w:pPr>
            <w:ins w:id="1348" w:author="Harry" w:date="2021-12-14T22:59:00Z">
              <w:r w:rsidRPr="004D44A6">
                <w:rPr>
                  <w:rFonts w:ascii="Yu Gothic" w:eastAsia="Yu Gothic" w:hAnsi="Yu Gothic" w:cs="MS PGothic" w:hint="eastAsia"/>
                  <w:color w:val="000000"/>
                  <w:sz w:val="18"/>
                  <w:szCs w:val="18"/>
                  <w:lang w:val="en-GB" w:eastAsia="ja-JP"/>
                  <w:rPrChange w:id="1349" w:author="Harry" w:date="2021-12-14T22:59:00Z">
                    <w:rPr>
                      <w:rFonts w:hint="eastAsia"/>
                    </w:rPr>
                  </w:rPrChange>
                </w:rPr>
                <w:t xml:space="preserve">1,886 </w:t>
              </w:r>
            </w:ins>
          </w:p>
        </w:tc>
        <w:tc>
          <w:tcPr>
            <w:tcW w:w="745" w:type="dxa"/>
            <w:tcBorders>
              <w:top w:val="nil"/>
              <w:left w:val="nil"/>
              <w:bottom w:val="nil"/>
              <w:right w:val="nil"/>
            </w:tcBorders>
            <w:shd w:val="clear" w:color="auto" w:fill="auto"/>
            <w:noWrap/>
            <w:vAlign w:val="center"/>
            <w:hideMark/>
          </w:tcPr>
          <w:p w14:paraId="1E3E6F68" w14:textId="77777777" w:rsidR="004D44A6" w:rsidRPr="004D44A6" w:rsidRDefault="004D44A6" w:rsidP="004D44A6">
            <w:pPr>
              <w:spacing w:after="0" w:line="240" w:lineRule="auto"/>
              <w:jc w:val="right"/>
              <w:rPr>
                <w:ins w:id="1350" w:author="Harry" w:date="2021-12-14T22:59:00Z"/>
                <w:rFonts w:ascii="Yu Gothic" w:eastAsia="Yu Gothic" w:hAnsi="Yu Gothic" w:cs="MS PGothic" w:hint="eastAsia"/>
                <w:color w:val="000000"/>
                <w:sz w:val="18"/>
                <w:szCs w:val="18"/>
                <w:lang w:val="en-GB" w:eastAsia="ja-JP"/>
                <w:rPrChange w:id="1351" w:author="Harry" w:date="2021-12-14T22:59:00Z">
                  <w:rPr>
                    <w:ins w:id="1352" w:author="Harry" w:date="2021-12-14T22:59:00Z"/>
                    <w:rFonts w:hint="eastAsia"/>
                  </w:rPr>
                </w:rPrChange>
              </w:rPr>
              <w:pPrChange w:id="1353" w:author="Harry" w:date="2021-12-14T22:59:00Z">
                <w:pPr>
                  <w:jc w:val="right"/>
                </w:pPr>
              </w:pPrChange>
            </w:pPr>
            <w:ins w:id="1354" w:author="Harry" w:date="2021-12-14T22:59:00Z">
              <w:r w:rsidRPr="004D44A6">
                <w:rPr>
                  <w:rFonts w:ascii="Yu Gothic" w:eastAsia="Yu Gothic" w:hAnsi="Yu Gothic" w:cs="MS PGothic" w:hint="eastAsia"/>
                  <w:color w:val="000000"/>
                  <w:sz w:val="18"/>
                  <w:szCs w:val="18"/>
                  <w:lang w:val="en-GB" w:eastAsia="ja-JP"/>
                  <w:rPrChange w:id="1355" w:author="Harry" w:date="2021-12-14T22:59:00Z">
                    <w:rPr>
                      <w:rFonts w:hint="eastAsia"/>
                    </w:rPr>
                  </w:rPrChange>
                </w:rPr>
                <w:t xml:space="preserve">857 </w:t>
              </w:r>
            </w:ins>
          </w:p>
        </w:tc>
        <w:tc>
          <w:tcPr>
            <w:tcW w:w="745" w:type="dxa"/>
            <w:tcBorders>
              <w:top w:val="nil"/>
              <w:left w:val="nil"/>
              <w:bottom w:val="nil"/>
              <w:right w:val="nil"/>
            </w:tcBorders>
            <w:shd w:val="clear" w:color="auto" w:fill="auto"/>
            <w:noWrap/>
            <w:vAlign w:val="center"/>
            <w:hideMark/>
          </w:tcPr>
          <w:p w14:paraId="5C44AADE" w14:textId="77777777" w:rsidR="004D44A6" w:rsidRPr="004D44A6" w:rsidRDefault="004D44A6" w:rsidP="004D44A6">
            <w:pPr>
              <w:spacing w:after="0" w:line="240" w:lineRule="auto"/>
              <w:jc w:val="right"/>
              <w:rPr>
                <w:ins w:id="1356" w:author="Harry" w:date="2021-12-14T22:59:00Z"/>
                <w:rFonts w:ascii="Yu Gothic" w:eastAsia="Yu Gothic" w:hAnsi="Yu Gothic" w:cs="MS PGothic" w:hint="eastAsia"/>
                <w:color w:val="000000"/>
                <w:sz w:val="18"/>
                <w:szCs w:val="18"/>
                <w:lang w:val="en-GB" w:eastAsia="ja-JP"/>
                <w:rPrChange w:id="1357" w:author="Harry" w:date="2021-12-14T22:59:00Z">
                  <w:rPr>
                    <w:ins w:id="1358" w:author="Harry" w:date="2021-12-14T22:59:00Z"/>
                    <w:rFonts w:hint="eastAsia"/>
                  </w:rPr>
                </w:rPrChange>
              </w:rPr>
              <w:pPrChange w:id="1359" w:author="Harry" w:date="2021-12-14T22:59:00Z">
                <w:pPr>
                  <w:jc w:val="right"/>
                </w:pPr>
              </w:pPrChange>
            </w:pPr>
            <w:ins w:id="1360" w:author="Harry" w:date="2021-12-14T22:59:00Z">
              <w:r w:rsidRPr="004D44A6">
                <w:rPr>
                  <w:rFonts w:ascii="Yu Gothic" w:eastAsia="Yu Gothic" w:hAnsi="Yu Gothic" w:cs="MS PGothic" w:hint="eastAsia"/>
                  <w:color w:val="000000"/>
                  <w:sz w:val="18"/>
                  <w:szCs w:val="18"/>
                  <w:lang w:val="en-GB" w:eastAsia="ja-JP"/>
                  <w:rPrChange w:id="1361" w:author="Harry" w:date="2021-12-14T22:59:00Z">
                    <w:rPr>
                      <w:rFonts w:hint="eastAsia"/>
                    </w:rPr>
                  </w:rPrChange>
                </w:rPr>
                <w:t xml:space="preserve">1,452 </w:t>
              </w:r>
            </w:ins>
          </w:p>
        </w:tc>
      </w:tr>
      <w:tr w:rsidR="004D44A6" w:rsidRPr="004D44A6" w14:paraId="7FC50D33" w14:textId="77777777" w:rsidTr="004D44A6">
        <w:trPr>
          <w:divId w:val="895043364"/>
          <w:trHeight w:val="60"/>
          <w:jc w:val="center"/>
          <w:ins w:id="1362" w:author="Harry" w:date="2021-12-14T22:59:00Z"/>
        </w:trPr>
        <w:tc>
          <w:tcPr>
            <w:tcW w:w="543" w:type="dxa"/>
            <w:tcBorders>
              <w:top w:val="nil"/>
              <w:left w:val="nil"/>
              <w:bottom w:val="nil"/>
              <w:right w:val="nil"/>
            </w:tcBorders>
            <w:shd w:val="clear" w:color="auto" w:fill="auto"/>
            <w:noWrap/>
            <w:vAlign w:val="center"/>
            <w:hideMark/>
          </w:tcPr>
          <w:p w14:paraId="4DF09F5F" w14:textId="77777777" w:rsidR="004D44A6" w:rsidRPr="004D44A6" w:rsidRDefault="004D44A6" w:rsidP="004D44A6">
            <w:pPr>
              <w:spacing w:after="0" w:line="240" w:lineRule="auto"/>
              <w:jc w:val="center"/>
              <w:rPr>
                <w:ins w:id="1363" w:author="Harry" w:date="2021-12-14T22:59:00Z"/>
                <w:rFonts w:ascii="Yu Gothic" w:eastAsia="Yu Gothic" w:hAnsi="Yu Gothic" w:cs="MS PGothic" w:hint="eastAsia"/>
                <w:color w:val="000000"/>
                <w:sz w:val="18"/>
                <w:szCs w:val="18"/>
                <w:lang w:val="en-GB" w:eastAsia="ja-JP"/>
                <w:rPrChange w:id="1364" w:author="Harry" w:date="2021-12-14T22:59:00Z">
                  <w:rPr>
                    <w:ins w:id="1365" w:author="Harry" w:date="2021-12-14T22:59:00Z"/>
                    <w:rFonts w:hint="eastAsia"/>
                  </w:rPr>
                </w:rPrChange>
              </w:rPr>
              <w:pPrChange w:id="1366" w:author="Harry" w:date="2021-12-14T22:59:00Z">
                <w:pPr>
                  <w:jc w:val="center"/>
                </w:pPr>
              </w:pPrChange>
            </w:pPr>
            <w:ins w:id="1367" w:author="Harry" w:date="2021-12-14T22:59:00Z">
              <w:r w:rsidRPr="004D44A6">
                <w:rPr>
                  <w:rFonts w:ascii="Yu Gothic" w:eastAsia="Yu Gothic" w:hAnsi="Yu Gothic" w:cs="MS PGothic" w:hint="eastAsia"/>
                  <w:color w:val="000000"/>
                  <w:sz w:val="18"/>
                  <w:szCs w:val="18"/>
                  <w:lang w:val="en-GB" w:eastAsia="ja-JP"/>
                  <w:rPrChange w:id="1368" w:author="Harry" w:date="2021-12-14T22:59:00Z">
                    <w:rPr>
                      <w:rFonts w:hint="eastAsia"/>
                    </w:rPr>
                  </w:rPrChange>
                </w:rPr>
                <w:t>8</w:t>
              </w:r>
            </w:ins>
          </w:p>
        </w:tc>
        <w:tc>
          <w:tcPr>
            <w:tcW w:w="2859" w:type="dxa"/>
            <w:tcBorders>
              <w:top w:val="nil"/>
              <w:left w:val="nil"/>
              <w:bottom w:val="nil"/>
              <w:right w:val="nil"/>
            </w:tcBorders>
            <w:shd w:val="clear" w:color="auto" w:fill="auto"/>
            <w:noWrap/>
            <w:vAlign w:val="center"/>
            <w:hideMark/>
          </w:tcPr>
          <w:p w14:paraId="231EF06E" w14:textId="77777777" w:rsidR="004D44A6" w:rsidRPr="004D44A6" w:rsidRDefault="004D44A6" w:rsidP="004D44A6">
            <w:pPr>
              <w:spacing w:after="0" w:line="240" w:lineRule="auto"/>
              <w:rPr>
                <w:ins w:id="1369" w:author="Harry" w:date="2021-12-14T22:59:00Z"/>
                <w:rFonts w:ascii="Yu Gothic" w:eastAsia="Yu Gothic" w:hAnsi="Yu Gothic" w:cs="MS PGothic" w:hint="eastAsia"/>
                <w:color w:val="000000"/>
                <w:sz w:val="18"/>
                <w:szCs w:val="18"/>
                <w:lang w:val="en-GB" w:eastAsia="ja-JP"/>
                <w:rPrChange w:id="1370" w:author="Harry" w:date="2021-12-14T22:59:00Z">
                  <w:rPr>
                    <w:ins w:id="1371" w:author="Harry" w:date="2021-12-14T22:59:00Z"/>
                    <w:rFonts w:hint="eastAsia"/>
                  </w:rPr>
                </w:rPrChange>
              </w:rPr>
              <w:pPrChange w:id="1372" w:author="Harry" w:date="2021-12-14T22:59:00Z">
                <w:pPr/>
              </w:pPrChange>
            </w:pPr>
            <w:ins w:id="1373" w:author="Harry" w:date="2021-12-14T22:59:00Z">
              <w:r w:rsidRPr="004D44A6">
                <w:rPr>
                  <w:rFonts w:ascii="Yu Gothic" w:eastAsia="Yu Gothic" w:hAnsi="Yu Gothic" w:cs="MS PGothic" w:hint="eastAsia"/>
                  <w:color w:val="000000"/>
                  <w:sz w:val="18"/>
                  <w:szCs w:val="18"/>
                  <w:lang w:val="en-GB" w:eastAsia="ja-JP"/>
                  <w:rPrChange w:id="1374" w:author="Harry" w:date="2021-12-14T22:59:00Z">
                    <w:rPr>
                      <w:rFonts w:hint="eastAsia"/>
                    </w:rPr>
                  </w:rPrChange>
                </w:rPr>
                <w:t>Central Sulawesi</w:t>
              </w:r>
            </w:ins>
          </w:p>
        </w:tc>
        <w:tc>
          <w:tcPr>
            <w:tcW w:w="241" w:type="dxa"/>
            <w:tcBorders>
              <w:top w:val="nil"/>
              <w:left w:val="nil"/>
              <w:bottom w:val="nil"/>
              <w:right w:val="nil"/>
            </w:tcBorders>
            <w:shd w:val="clear" w:color="auto" w:fill="auto"/>
            <w:noWrap/>
            <w:vAlign w:val="center"/>
            <w:hideMark/>
          </w:tcPr>
          <w:p w14:paraId="74FA7B88" w14:textId="77777777" w:rsidR="004D44A6" w:rsidRPr="004D44A6" w:rsidRDefault="004D44A6" w:rsidP="004D44A6">
            <w:pPr>
              <w:spacing w:after="0" w:line="240" w:lineRule="auto"/>
              <w:jc w:val="right"/>
              <w:rPr>
                <w:ins w:id="1375" w:author="Harry" w:date="2021-12-14T22:59:00Z"/>
                <w:rFonts w:ascii="Yu Gothic" w:eastAsia="Yu Gothic" w:hAnsi="Yu Gothic" w:cs="MS PGothic" w:hint="eastAsia"/>
                <w:color w:val="000000"/>
                <w:sz w:val="18"/>
                <w:szCs w:val="18"/>
                <w:lang w:val="en-GB" w:eastAsia="ja-JP"/>
                <w:rPrChange w:id="1376" w:author="Harry" w:date="2021-12-14T22:59:00Z">
                  <w:rPr>
                    <w:ins w:id="1377" w:author="Harry" w:date="2021-12-14T22:59:00Z"/>
                    <w:rFonts w:hint="eastAsia"/>
                  </w:rPr>
                </w:rPrChange>
              </w:rPr>
              <w:pPrChange w:id="1378" w:author="Harry" w:date="2021-12-14T22:59:00Z">
                <w:pPr>
                  <w:jc w:val="right"/>
                </w:pPr>
              </w:pPrChange>
            </w:pPr>
            <w:ins w:id="1379" w:author="Harry" w:date="2021-12-14T22:59:00Z">
              <w:r w:rsidRPr="004D44A6">
                <w:rPr>
                  <w:rFonts w:ascii="Yu Gothic" w:eastAsia="Yu Gothic" w:hAnsi="Yu Gothic" w:cs="MS PGothic" w:hint="eastAsia"/>
                  <w:color w:val="000000"/>
                  <w:sz w:val="18"/>
                  <w:szCs w:val="18"/>
                  <w:lang w:val="en-GB" w:eastAsia="ja-JP"/>
                  <w:rPrChange w:id="1380" w:author="Harry" w:date="2021-12-14T22:59:00Z">
                    <w:rPr>
                      <w:rFonts w:hint="eastAsia"/>
                    </w:rPr>
                  </w:rPrChange>
                </w:rPr>
                <w:t xml:space="preserve">989 </w:t>
              </w:r>
            </w:ins>
          </w:p>
        </w:tc>
        <w:tc>
          <w:tcPr>
            <w:tcW w:w="1020" w:type="dxa"/>
            <w:tcBorders>
              <w:top w:val="nil"/>
              <w:left w:val="nil"/>
              <w:bottom w:val="nil"/>
              <w:right w:val="nil"/>
            </w:tcBorders>
            <w:shd w:val="clear" w:color="auto" w:fill="auto"/>
            <w:noWrap/>
            <w:vAlign w:val="center"/>
            <w:hideMark/>
          </w:tcPr>
          <w:p w14:paraId="48620CDD" w14:textId="77777777" w:rsidR="004D44A6" w:rsidRPr="004D44A6" w:rsidRDefault="004D44A6" w:rsidP="004D44A6">
            <w:pPr>
              <w:spacing w:after="0" w:line="240" w:lineRule="auto"/>
              <w:jc w:val="right"/>
              <w:rPr>
                <w:ins w:id="1381" w:author="Harry" w:date="2021-12-14T22:59:00Z"/>
                <w:rFonts w:ascii="Yu Gothic" w:eastAsia="Yu Gothic" w:hAnsi="Yu Gothic" w:cs="MS PGothic" w:hint="eastAsia"/>
                <w:color w:val="000000"/>
                <w:sz w:val="18"/>
                <w:szCs w:val="18"/>
                <w:lang w:val="en-GB" w:eastAsia="ja-JP"/>
                <w:rPrChange w:id="1382" w:author="Harry" w:date="2021-12-14T22:59:00Z">
                  <w:rPr>
                    <w:ins w:id="1383" w:author="Harry" w:date="2021-12-14T22:59:00Z"/>
                    <w:rFonts w:hint="eastAsia"/>
                  </w:rPr>
                </w:rPrChange>
              </w:rPr>
              <w:pPrChange w:id="1384" w:author="Harry" w:date="2021-12-14T22:59:00Z">
                <w:pPr>
                  <w:jc w:val="right"/>
                </w:pPr>
              </w:pPrChange>
            </w:pPr>
            <w:ins w:id="1385" w:author="Harry" w:date="2021-12-14T22:59:00Z">
              <w:r w:rsidRPr="004D44A6">
                <w:rPr>
                  <w:rFonts w:ascii="Yu Gothic" w:eastAsia="Yu Gothic" w:hAnsi="Yu Gothic" w:cs="MS PGothic" w:hint="eastAsia"/>
                  <w:color w:val="000000"/>
                  <w:sz w:val="18"/>
                  <w:szCs w:val="18"/>
                  <w:lang w:val="en-GB" w:eastAsia="ja-JP"/>
                  <w:rPrChange w:id="1386" w:author="Harry" w:date="2021-12-14T22:59:00Z">
                    <w:rPr>
                      <w:rFonts w:hint="eastAsia"/>
                    </w:rPr>
                  </w:rPrChange>
                </w:rPr>
                <w:t xml:space="preserve">824 </w:t>
              </w:r>
            </w:ins>
          </w:p>
        </w:tc>
        <w:tc>
          <w:tcPr>
            <w:tcW w:w="745" w:type="dxa"/>
            <w:tcBorders>
              <w:top w:val="nil"/>
              <w:left w:val="nil"/>
              <w:bottom w:val="nil"/>
              <w:right w:val="nil"/>
            </w:tcBorders>
            <w:shd w:val="clear" w:color="auto" w:fill="auto"/>
            <w:noWrap/>
            <w:vAlign w:val="center"/>
            <w:hideMark/>
          </w:tcPr>
          <w:p w14:paraId="749448E2" w14:textId="77777777" w:rsidR="004D44A6" w:rsidRPr="004D44A6" w:rsidRDefault="004D44A6" w:rsidP="004D44A6">
            <w:pPr>
              <w:spacing w:after="0" w:line="240" w:lineRule="auto"/>
              <w:jc w:val="right"/>
              <w:rPr>
                <w:ins w:id="1387" w:author="Harry" w:date="2021-12-14T22:59:00Z"/>
                <w:rFonts w:ascii="Yu Gothic" w:eastAsia="Yu Gothic" w:hAnsi="Yu Gothic" w:cs="MS PGothic" w:hint="eastAsia"/>
                <w:color w:val="000000"/>
                <w:sz w:val="18"/>
                <w:szCs w:val="18"/>
                <w:lang w:val="en-GB" w:eastAsia="ja-JP"/>
                <w:rPrChange w:id="1388" w:author="Harry" w:date="2021-12-14T22:59:00Z">
                  <w:rPr>
                    <w:ins w:id="1389" w:author="Harry" w:date="2021-12-14T22:59:00Z"/>
                    <w:rFonts w:hint="eastAsia"/>
                  </w:rPr>
                </w:rPrChange>
              </w:rPr>
              <w:pPrChange w:id="1390" w:author="Harry" w:date="2021-12-14T22:59:00Z">
                <w:pPr>
                  <w:jc w:val="right"/>
                </w:pPr>
              </w:pPrChange>
            </w:pPr>
            <w:ins w:id="1391" w:author="Harry" w:date="2021-12-14T22:59:00Z">
              <w:r w:rsidRPr="004D44A6">
                <w:rPr>
                  <w:rFonts w:ascii="Yu Gothic" w:eastAsia="Yu Gothic" w:hAnsi="Yu Gothic" w:cs="MS PGothic" w:hint="eastAsia"/>
                  <w:color w:val="000000"/>
                  <w:sz w:val="18"/>
                  <w:szCs w:val="18"/>
                  <w:lang w:val="en-GB" w:eastAsia="ja-JP"/>
                  <w:rPrChange w:id="1392" w:author="Harry" w:date="2021-12-14T22:59:00Z">
                    <w:rPr>
                      <w:rFonts w:hint="eastAsia"/>
                    </w:rPr>
                  </w:rPrChange>
                </w:rPr>
                <w:t xml:space="preserve">849 </w:t>
              </w:r>
            </w:ins>
          </w:p>
        </w:tc>
        <w:tc>
          <w:tcPr>
            <w:tcW w:w="745" w:type="dxa"/>
            <w:tcBorders>
              <w:top w:val="nil"/>
              <w:left w:val="nil"/>
              <w:bottom w:val="nil"/>
              <w:right w:val="nil"/>
            </w:tcBorders>
            <w:shd w:val="clear" w:color="auto" w:fill="auto"/>
            <w:noWrap/>
            <w:vAlign w:val="center"/>
            <w:hideMark/>
          </w:tcPr>
          <w:p w14:paraId="77BCF4B1" w14:textId="77777777" w:rsidR="004D44A6" w:rsidRPr="004D44A6" w:rsidRDefault="004D44A6" w:rsidP="004D44A6">
            <w:pPr>
              <w:spacing w:after="0" w:line="240" w:lineRule="auto"/>
              <w:jc w:val="right"/>
              <w:rPr>
                <w:ins w:id="1393" w:author="Harry" w:date="2021-12-14T22:59:00Z"/>
                <w:rFonts w:ascii="Yu Gothic" w:eastAsia="Yu Gothic" w:hAnsi="Yu Gothic" w:cs="MS PGothic" w:hint="eastAsia"/>
                <w:color w:val="000000"/>
                <w:sz w:val="18"/>
                <w:szCs w:val="18"/>
                <w:lang w:val="en-GB" w:eastAsia="ja-JP"/>
                <w:rPrChange w:id="1394" w:author="Harry" w:date="2021-12-14T22:59:00Z">
                  <w:rPr>
                    <w:ins w:id="1395" w:author="Harry" w:date="2021-12-14T22:59:00Z"/>
                    <w:rFonts w:hint="eastAsia"/>
                  </w:rPr>
                </w:rPrChange>
              </w:rPr>
              <w:pPrChange w:id="1396" w:author="Harry" w:date="2021-12-14T22:59:00Z">
                <w:pPr>
                  <w:jc w:val="right"/>
                </w:pPr>
              </w:pPrChange>
            </w:pPr>
            <w:ins w:id="1397" w:author="Harry" w:date="2021-12-14T22:59:00Z">
              <w:r w:rsidRPr="004D44A6">
                <w:rPr>
                  <w:rFonts w:ascii="Yu Gothic" w:eastAsia="Yu Gothic" w:hAnsi="Yu Gothic" w:cs="MS PGothic" w:hint="eastAsia"/>
                  <w:color w:val="000000"/>
                  <w:sz w:val="18"/>
                  <w:szCs w:val="18"/>
                  <w:lang w:val="en-GB" w:eastAsia="ja-JP"/>
                  <w:rPrChange w:id="1398" w:author="Harry" w:date="2021-12-14T22:59:00Z">
                    <w:rPr>
                      <w:rFonts w:hint="eastAsia"/>
                    </w:rPr>
                  </w:rPrChange>
                </w:rPr>
                <w:t xml:space="preserve">1,120 </w:t>
              </w:r>
            </w:ins>
          </w:p>
        </w:tc>
      </w:tr>
      <w:tr w:rsidR="004D44A6" w:rsidRPr="004D44A6" w14:paraId="51F42E77" w14:textId="77777777" w:rsidTr="004D44A6">
        <w:trPr>
          <w:divId w:val="895043364"/>
          <w:trHeight w:val="60"/>
          <w:jc w:val="center"/>
          <w:ins w:id="1399" w:author="Harry" w:date="2021-12-14T22:59:00Z"/>
        </w:trPr>
        <w:tc>
          <w:tcPr>
            <w:tcW w:w="543" w:type="dxa"/>
            <w:tcBorders>
              <w:top w:val="nil"/>
              <w:left w:val="nil"/>
              <w:bottom w:val="nil"/>
              <w:right w:val="nil"/>
            </w:tcBorders>
            <w:shd w:val="clear" w:color="auto" w:fill="auto"/>
            <w:noWrap/>
            <w:vAlign w:val="center"/>
            <w:hideMark/>
          </w:tcPr>
          <w:p w14:paraId="6674E1E2" w14:textId="77777777" w:rsidR="004D44A6" w:rsidRPr="004D44A6" w:rsidRDefault="004D44A6" w:rsidP="004D44A6">
            <w:pPr>
              <w:spacing w:after="0" w:line="240" w:lineRule="auto"/>
              <w:jc w:val="center"/>
              <w:rPr>
                <w:ins w:id="1400" w:author="Harry" w:date="2021-12-14T22:59:00Z"/>
                <w:rFonts w:ascii="Yu Gothic" w:eastAsia="Yu Gothic" w:hAnsi="Yu Gothic" w:cs="MS PGothic" w:hint="eastAsia"/>
                <w:color w:val="000000"/>
                <w:sz w:val="18"/>
                <w:szCs w:val="18"/>
                <w:lang w:val="en-GB" w:eastAsia="ja-JP"/>
                <w:rPrChange w:id="1401" w:author="Harry" w:date="2021-12-14T22:59:00Z">
                  <w:rPr>
                    <w:ins w:id="1402" w:author="Harry" w:date="2021-12-14T22:59:00Z"/>
                    <w:rFonts w:hint="eastAsia"/>
                  </w:rPr>
                </w:rPrChange>
              </w:rPr>
              <w:pPrChange w:id="1403" w:author="Harry" w:date="2021-12-14T22:59:00Z">
                <w:pPr>
                  <w:jc w:val="center"/>
                </w:pPr>
              </w:pPrChange>
            </w:pPr>
            <w:ins w:id="1404" w:author="Harry" w:date="2021-12-14T22:59:00Z">
              <w:r w:rsidRPr="004D44A6">
                <w:rPr>
                  <w:rFonts w:ascii="Yu Gothic" w:eastAsia="Yu Gothic" w:hAnsi="Yu Gothic" w:cs="MS PGothic" w:hint="eastAsia"/>
                  <w:color w:val="000000"/>
                  <w:sz w:val="18"/>
                  <w:szCs w:val="18"/>
                  <w:lang w:val="en-GB" w:eastAsia="ja-JP"/>
                  <w:rPrChange w:id="1405" w:author="Harry" w:date="2021-12-14T22:59:00Z">
                    <w:rPr>
                      <w:rFonts w:hint="eastAsia"/>
                    </w:rPr>
                  </w:rPrChange>
                </w:rPr>
                <w:t>9</w:t>
              </w:r>
            </w:ins>
          </w:p>
        </w:tc>
        <w:tc>
          <w:tcPr>
            <w:tcW w:w="2859" w:type="dxa"/>
            <w:tcBorders>
              <w:top w:val="nil"/>
              <w:left w:val="nil"/>
              <w:bottom w:val="nil"/>
              <w:right w:val="nil"/>
            </w:tcBorders>
            <w:shd w:val="clear" w:color="auto" w:fill="auto"/>
            <w:noWrap/>
            <w:vAlign w:val="center"/>
            <w:hideMark/>
          </w:tcPr>
          <w:p w14:paraId="2D0A8B58" w14:textId="77777777" w:rsidR="004D44A6" w:rsidRPr="004D44A6" w:rsidRDefault="004D44A6" w:rsidP="004D44A6">
            <w:pPr>
              <w:spacing w:after="0" w:line="240" w:lineRule="auto"/>
              <w:rPr>
                <w:ins w:id="1406" w:author="Harry" w:date="2021-12-14T22:59:00Z"/>
                <w:rFonts w:ascii="Yu Gothic" w:eastAsia="Yu Gothic" w:hAnsi="Yu Gothic" w:cs="MS PGothic" w:hint="eastAsia"/>
                <w:color w:val="000000"/>
                <w:sz w:val="18"/>
                <w:szCs w:val="18"/>
                <w:lang w:val="en-GB" w:eastAsia="ja-JP"/>
                <w:rPrChange w:id="1407" w:author="Harry" w:date="2021-12-14T22:59:00Z">
                  <w:rPr>
                    <w:ins w:id="1408" w:author="Harry" w:date="2021-12-14T22:59:00Z"/>
                    <w:rFonts w:hint="eastAsia"/>
                  </w:rPr>
                </w:rPrChange>
              </w:rPr>
              <w:pPrChange w:id="1409" w:author="Harry" w:date="2021-12-14T22:59:00Z">
                <w:pPr/>
              </w:pPrChange>
            </w:pPr>
            <w:ins w:id="1410" w:author="Harry" w:date="2021-12-14T22:59:00Z">
              <w:r w:rsidRPr="004D44A6">
                <w:rPr>
                  <w:rFonts w:ascii="Yu Gothic" w:eastAsia="Yu Gothic" w:hAnsi="Yu Gothic" w:cs="MS PGothic" w:hint="eastAsia"/>
                  <w:color w:val="000000"/>
                  <w:sz w:val="18"/>
                  <w:szCs w:val="18"/>
                  <w:lang w:val="en-GB" w:eastAsia="ja-JP"/>
                  <w:rPrChange w:id="1411" w:author="Harry" w:date="2021-12-14T22:59:00Z">
                    <w:rPr>
                      <w:rFonts w:hint="eastAsia"/>
                    </w:rPr>
                  </w:rPrChange>
                </w:rPr>
                <w:t>East Java</w:t>
              </w:r>
            </w:ins>
          </w:p>
        </w:tc>
        <w:tc>
          <w:tcPr>
            <w:tcW w:w="241" w:type="dxa"/>
            <w:tcBorders>
              <w:top w:val="nil"/>
              <w:left w:val="nil"/>
              <w:bottom w:val="nil"/>
              <w:right w:val="nil"/>
            </w:tcBorders>
            <w:shd w:val="clear" w:color="auto" w:fill="auto"/>
            <w:noWrap/>
            <w:vAlign w:val="center"/>
            <w:hideMark/>
          </w:tcPr>
          <w:p w14:paraId="08908C8F" w14:textId="77777777" w:rsidR="004D44A6" w:rsidRPr="004D44A6" w:rsidRDefault="004D44A6" w:rsidP="004D44A6">
            <w:pPr>
              <w:spacing w:after="0" w:line="240" w:lineRule="auto"/>
              <w:jc w:val="right"/>
              <w:rPr>
                <w:ins w:id="1412" w:author="Harry" w:date="2021-12-14T22:59:00Z"/>
                <w:rFonts w:ascii="Yu Gothic" w:eastAsia="Yu Gothic" w:hAnsi="Yu Gothic" w:cs="MS PGothic" w:hint="eastAsia"/>
                <w:color w:val="000000"/>
                <w:sz w:val="18"/>
                <w:szCs w:val="18"/>
                <w:lang w:val="en-GB" w:eastAsia="ja-JP"/>
                <w:rPrChange w:id="1413" w:author="Harry" w:date="2021-12-14T22:59:00Z">
                  <w:rPr>
                    <w:ins w:id="1414" w:author="Harry" w:date="2021-12-14T22:59:00Z"/>
                    <w:rFonts w:hint="eastAsia"/>
                  </w:rPr>
                </w:rPrChange>
              </w:rPr>
              <w:pPrChange w:id="1415" w:author="Harry" w:date="2021-12-14T22:59:00Z">
                <w:pPr>
                  <w:jc w:val="right"/>
                </w:pPr>
              </w:pPrChange>
            </w:pPr>
            <w:ins w:id="1416" w:author="Harry" w:date="2021-12-14T22:59:00Z">
              <w:r w:rsidRPr="004D44A6">
                <w:rPr>
                  <w:rFonts w:ascii="Yu Gothic" w:eastAsia="Yu Gothic" w:hAnsi="Yu Gothic" w:cs="MS PGothic" w:hint="eastAsia"/>
                  <w:color w:val="000000"/>
                  <w:sz w:val="18"/>
                  <w:szCs w:val="18"/>
                  <w:lang w:val="en-GB" w:eastAsia="ja-JP"/>
                  <w:rPrChange w:id="1417" w:author="Harry" w:date="2021-12-14T22:59:00Z">
                    <w:rPr>
                      <w:rFonts w:hint="eastAsia"/>
                    </w:rPr>
                  </w:rPrChange>
                </w:rPr>
                <w:t xml:space="preserve">929 </w:t>
              </w:r>
            </w:ins>
          </w:p>
        </w:tc>
        <w:tc>
          <w:tcPr>
            <w:tcW w:w="1020" w:type="dxa"/>
            <w:tcBorders>
              <w:top w:val="nil"/>
              <w:left w:val="nil"/>
              <w:bottom w:val="nil"/>
              <w:right w:val="nil"/>
            </w:tcBorders>
            <w:shd w:val="clear" w:color="auto" w:fill="auto"/>
            <w:noWrap/>
            <w:vAlign w:val="center"/>
            <w:hideMark/>
          </w:tcPr>
          <w:p w14:paraId="2C6CF868" w14:textId="77777777" w:rsidR="004D44A6" w:rsidRPr="004D44A6" w:rsidRDefault="004D44A6" w:rsidP="004D44A6">
            <w:pPr>
              <w:spacing w:after="0" w:line="240" w:lineRule="auto"/>
              <w:jc w:val="right"/>
              <w:rPr>
                <w:ins w:id="1418" w:author="Harry" w:date="2021-12-14T22:59:00Z"/>
                <w:rFonts w:ascii="Yu Gothic" w:eastAsia="Yu Gothic" w:hAnsi="Yu Gothic" w:cs="MS PGothic" w:hint="eastAsia"/>
                <w:color w:val="000000"/>
                <w:sz w:val="18"/>
                <w:szCs w:val="18"/>
                <w:lang w:val="en-GB" w:eastAsia="ja-JP"/>
                <w:rPrChange w:id="1419" w:author="Harry" w:date="2021-12-14T22:59:00Z">
                  <w:rPr>
                    <w:ins w:id="1420" w:author="Harry" w:date="2021-12-14T22:59:00Z"/>
                    <w:rFonts w:hint="eastAsia"/>
                  </w:rPr>
                </w:rPrChange>
              </w:rPr>
              <w:pPrChange w:id="1421" w:author="Harry" w:date="2021-12-14T22:59:00Z">
                <w:pPr>
                  <w:jc w:val="right"/>
                </w:pPr>
              </w:pPrChange>
            </w:pPr>
            <w:ins w:id="1422" w:author="Harry" w:date="2021-12-14T22:59:00Z">
              <w:r w:rsidRPr="004D44A6">
                <w:rPr>
                  <w:rFonts w:ascii="Yu Gothic" w:eastAsia="Yu Gothic" w:hAnsi="Yu Gothic" w:cs="MS PGothic" w:hint="eastAsia"/>
                  <w:color w:val="000000"/>
                  <w:sz w:val="18"/>
                  <w:szCs w:val="18"/>
                  <w:lang w:val="en-GB" w:eastAsia="ja-JP"/>
                  <w:rPrChange w:id="1423" w:author="Harry" w:date="2021-12-14T22:59:00Z">
                    <w:rPr>
                      <w:rFonts w:hint="eastAsia"/>
                    </w:rPr>
                  </w:rPrChange>
                </w:rPr>
                <w:t xml:space="preserve">1,553 </w:t>
              </w:r>
            </w:ins>
          </w:p>
        </w:tc>
        <w:tc>
          <w:tcPr>
            <w:tcW w:w="745" w:type="dxa"/>
            <w:tcBorders>
              <w:top w:val="nil"/>
              <w:left w:val="nil"/>
              <w:bottom w:val="nil"/>
              <w:right w:val="nil"/>
            </w:tcBorders>
            <w:shd w:val="clear" w:color="auto" w:fill="auto"/>
            <w:noWrap/>
            <w:vAlign w:val="center"/>
            <w:hideMark/>
          </w:tcPr>
          <w:p w14:paraId="6B8278EF" w14:textId="77777777" w:rsidR="004D44A6" w:rsidRPr="004D44A6" w:rsidRDefault="004D44A6" w:rsidP="004D44A6">
            <w:pPr>
              <w:spacing w:after="0" w:line="240" w:lineRule="auto"/>
              <w:jc w:val="right"/>
              <w:rPr>
                <w:ins w:id="1424" w:author="Harry" w:date="2021-12-14T22:59:00Z"/>
                <w:rFonts w:ascii="Yu Gothic" w:eastAsia="Yu Gothic" w:hAnsi="Yu Gothic" w:cs="MS PGothic" w:hint="eastAsia"/>
                <w:color w:val="000000"/>
                <w:sz w:val="18"/>
                <w:szCs w:val="18"/>
                <w:lang w:val="en-GB" w:eastAsia="ja-JP"/>
                <w:rPrChange w:id="1425" w:author="Harry" w:date="2021-12-14T22:59:00Z">
                  <w:rPr>
                    <w:ins w:id="1426" w:author="Harry" w:date="2021-12-14T22:59:00Z"/>
                    <w:rFonts w:hint="eastAsia"/>
                  </w:rPr>
                </w:rPrChange>
              </w:rPr>
              <w:pPrChange w:id="1427" w:author="Harry" w:date="2021-12-14T22:59:00Z">
                <w:pPr>
                  <w:jc w:val="right"/>
                </w:pPr>
              </w:pPrChange>
            </w:pPr>
            <w:ins w:id="1428" w:author="Harry" w:date="2021-12-14T22:59:00Z">
              <w:r w:rsidRPr="004D44A6">
                <w:rPr>
                  <w:rFonts w:ascii="Yu Gothic" w:eastAsia="Yu Gothic" w:hAnsi="Yu Gothic" w:cs="MS PGothic" w:hint="eastAsia"/>
                  <w:color w:val="000000"/>
                  <w:sz w:val="18"/>
                  <w:szCs w:val="18"/>
                  <w:lang w:val="en-GB" w:eastAsia="ja-JP"/>
                  <w:rPrChange w:id="1429" w:author="Harry" w:date="2021-12-14T22:59:00Z">
                    <w:rPr>
                      <w:rFonts w:hint="eastAsia"/>
                    </w:rPr>
                  </w:rPrChange>
                </w:rPr>
                <w:t xml:space="preserve">734 </w:t>
              </w:r>
            </w:ins>
          </w:p>
        </w:tc>
        <w:tc>
          <w:tcPr>
            <w:tcW w:w="745" w:type="dxa"/>
            <w:tcBorders>
              <w:top w:val="nil"/>
              <w:left w:val="nil"/>
              <w:bottom w:val="nil"/>
              <w:right w:val="nil"/>
            </w:tcBorders>
            <w:shd w:val="clear" w:color="auto" w:fill="auto"/>
            <w:noWrap/>
            <w:vAlign w:val="center"/>
            <w:hideMark/>
          </w:tcPr>
          <w:p w14:paraId="076649C9" w14:textId="77777777" w:rsidR="004D44A6" w:rsidRPr="004D44A6" w:rsidRDefault="004D44A6" w:rsidP="004D44A6">
            <w:pPr>
              <w:spacing w:after="0" w:line="240" w:lineRule="auto"/>
              <w:jc w:val="right"/>
              <w:rPr>
                <w:ins w:id="1430" w:author="Harry" w:date="2021-12-14T22:59:00Z"/>
                <w:rFonts w:ascii="Yu Gothic" w:eastAsia="Yu Gothic" w:hAnsi="Yu Gothic" w:cs="MS PGothic" w:hint="eastAsia"/>
                <w:color w:val="000000"/>
                <w:sz w:val="18"/>
                <w:szCs w:val="18"/>
                <w:lang w:val="en-GB" w:eastAsia="ja-JP"/>
                <w:rPrChange w:id="1431" w:author="Harry" w:date="2021-12-14T22:59:00Z">
                  <w:rPr>
                    <w:ins w:id="1432" w:author="Harry" w:date="2021-12-14T22:59:00Z"/>
                    <w:rFonts w:hint="eastAsia"/>
                  </w:rPr>
                </w:rPrChange>
              </w:rPr>
              <w:pPrChange w:id="1433" w:author="Harry" w:date="2021-12-14T22:59:00Z">
                <w:pPr>
                  <w:jc w:val="right"/>
                </w:pPr>
              </w:pPrChange>
            </w:pPr>
            <w:ins w:id="1434" w:author="Harry" w:date="2021-12-14T22:59:00Z">
              <w:r w:rsidRPr="004D44A6">
                <w:rPr>
                  <w:rFonts w:ascii="Yu Gothic" w:eastAsia="Yu Gothic" w:hAnsi="Yu Gothic" w:cs="MS PGothic" w:hint="eastAsia"/>
                  <w:color w:val="000000"/>
                  <w:sz w:val="18"/>
                  <w:szCs w:val="18"/>
                  <w:lang w:val="en-GB" w:eastAsia="ja-JP"/>
                  <w:rPrChange w:id="1435" w:author="Harry" w:date="2021-12-14T22:59:00Z">
                    <w:rPr>
                      <w:rFonts w:hint="eastAsia"/>
                    </w:rPr>
                  </w:rPrChange>
                </w:rPr>
                <w:t xml:space="preserve">1,185 </w:t>
              </w:r>
            </w:ins>
          </w:p>
        </w:tc>
      </w:tr>
      <w:tr w:rsidR="004D44A6" w:rsidRPr="004D44A6" w14:paraId="36F062A3" w14:textId="77777777" w:rsidTr="004D44A6">
        <w:trPr>
          <w:divId w:val="895043364"/>
          <w:trHeight w:val="60"/>
          <w:jc w:val="center"/>
          <w:ins w:id="1436" w:author="Harry" w:date="2021-12-14T22:59:00Z"/>
        </w:trPr>
        <w:tc>
          <w:tcPr>
            <w:tcW w:w="543" w:type="dxa"/>
            <w:tcBorders>
              <w:top w:val="nil"/>
              <w:left w:val="nil"/>
              <w:bottom w:val="nil"/>
              <w:right w:val="nil"/>
            </w:tcBorders>
            <w:shd w:val="clear" w:color="auto" w:fill="auto"/>
            <w:noWrap/>
            <w:vAlign w:val="center"/>
            <w:hideMark/>
          </w:tcPr>
          <w:p w14:paraId="1F5371B5" w14:textId="77777777" w:rsidR="004D44A6" w:rsidRPr="004D44A6" w:rsidRDefault="004D44A6" w:rsidP="004D44A6">
            <w:pPr>
              <w:spacing w:after="0" w:line="240" w:lineRule="auto"/>
              <w:jc w:val="center"/>
              <w:rPr>
                <w:ins w:id="1437" w:author="Harry" w:date="2021-12-14T22:59:00Z"/>
                <w:rFonts w:ascii="Yu Gothic" w:eastAsia="Yu Gothic" w:hAnsi="Yu Gothic" w:cs="MS PGothic" w:hint="eastAsia"/>
                <w:color w:val="000000"/>
                <w:sz w:val="18"/>
                <w:szCs w:val="18"/>
                <w:lang w:val="en-GB" w:eastAsia="ja-JP"/>
                <w:rPrChange w:id="1438" w:author="Harry" w:date="2021-12-14T22:59:00Z">
                  <w:rPr>
                    <w:ins w:id="1439" w:author="Harry" w:date="2021-12-14T22:59:00Z"/>
                    <w:rFonts w:hint="eastAsia"/>
                  </w:rPr>
                </w:rPrChange>
              </w:rPr>
              <w:pPrChange w:id="1440" w:author="Harry" w:date="2021-12-14T22:59:00Z">
                <w:pPr>
                  <w:jc w:val="center"/>
                </w:pPr>
              </w:pPrChange>
            </w:pPr>
            <w:ins w:id="1441" w:author="Harry" w:date="2021-12-14T22:59:00Z">
              <w:r w:rsidRPr="004D44A6">
                <w:rPr>
                  <w:rFonts w:ascii="Yu Gothic" w:eastAsia="Yu Gothic" w:hAnsi="Yu Gothic" w:cs="MS PGothic" w:hint="eastAsia"/>
                  <w:color w:val="000000"/>
                  <w:sz w:val="18"/>
                  <w:szCs w:val="18"/>
                  <w:lang w:val="en-GB" w:eastAsia="ja-JP"/>
                  <w:rPrChange w:id="1442" w:author="Harry" w:date="2021-12-14T22:59:00Z">
                    <w:rPr>
                      <w:rFonts w:hint="eastAsia"/>
                    </w:rPr>
                  </w:rPrChange>
                </w:rPr>
                <w:t>10</w:t>
              </w:r>
            </w:ins>
          </w:p>
        </w:tc>
        <w:tc>
          <w:tcPr>
            <w:tcW w:w="2859" w:type="dxa"/>
            <w:tcBorders>
              <w:top w:val="nil"/>
              <w:left w:val="nil"/>
              <w:bottom w:val="nil"/>
              <w:right w:val="nil"/>
            </w:tcBorders>
            <w:shd w:val="clear" w:color="auto" w:fill="auto"/>
            <w:noWrap/>
            <w:vAlign w:val="center"/>
            <w:hideMark/>
          </w:tcPr>
          <w:p w14:paraId="5F3DF01D" w14:textId="77777777" w:rsidR="004D44A6" w:rsidRPr="004D44A6" w:rsidRDefault="004D44A6" w:rsidP="004D44A6">
            <w:pPr>
              <w:spacing w:after="0" w:line="240" w:lineRule="auto"/>
              <w:rPr>
                <w:ins w:id="1443" w:author="Harry" w:date="2021-12-14T22:59:00Z"/>
                <w:rFonts w:ascii="Yu Gothic" w:eastAsia="Yu Gothic" w:hAnsi="Yu Gothic" w:cs="MS PGothic" w:hint="eastAsia"/>
                <w:color w:val="000000"/>
                <w:sz w:val="18"/>
                <w:szCs w:val="18"/>
                <w:lang w:val="en-GB" w:eastAsia="ja-JP"/>
                <w:rPrChange w:id="1444" w:author="Harry" w:date="2021-12-14T22:59:00Z">
                  <w:rPr>
                    <w:ins w:id="1445" w:author="Harry" w:date="2021-12-14T22:59:00Z"/>
                    <w:rFonts w:hint="eastAsia"/>
                  </w:rPr>
                </w:rPrChange>
              </w:rPr>
              <w:pPrChange w:id="1446" w:author="Harry" w:date="2021-12-14T22:59:00Z">
                <w:pPr/>
              </w:pPrChange>
            </w:pPr>
            <w:ins w:id="1447" w:author="Harry" w:date="2021-12-14T22:59:00Z">
              <w:r w:rsidRPr="004D44A6">
                <w:rPr>
                  <w:rFonts w:ascii="Yu Gothic" w:eastAsia="Yu Gothic" w:hAnsi="Yu Gothic" w:cs="MS PGothic" w:hint="eastAsia"/>
                  <w:color w:val="000000"/>
                  <w:sz w:val="18"/>
                  <w:szCs w:val="18"/>
                  <w:lang w:val="en-GB" w:eastAsia="ja-JP"/>
                  <w:rPrChange w:id="1448" w:author="Harry" w:date="2021-12-14T22:59:00Z">
                    <w:rPr>
                      <w:rFonts w:hint="eastAsia"/>
                    </w:rPr>
                  </w:rPrChange>
                </w:rPr>
                <w:t>East Kalimantan</w:t>
              </w:r>
            </w:ins>
          </w:p>
        </w:tc>
        <w:tc>
          <w:tcPr>
            <w:tcW w:w="241" w:type="dxa"/>
            <w:tcBorders>
              <w:top w:val="nil"/>
              <w:left w:val="nil"/>
              <w:bottom w:val="nil"/>
              <w:right w:val="nil"/>
            </w:tcBorders>
            <w:shd w:val="clear" w:color="auto" w:fill="auto"/>
            <w:noWrap/>
            <w:vAlign w:val="center"/>
            <w:hideMark/>
          </w:tcPr>
          <w:p w14:paraId="66316DB0" w14:textId="77777777" w:rsidR="004D44A6" w:rsidRPr="004D44A6" w:rsidRDefault="004D44A6" w:rsidP="004D44A6">
            <w:pPr>
              <w:spacing w:after="0" w:line="240" w:lineRule="auto"/>
              <w:jc w:val="right"/>
              <w:rPr>
                <w:ins w:id="1449" w:author="Harry" w:date="2021-12-14T22:59:00Z"/>
                <w:rFonts w:ascii="Yu Gothic" w:eastAsia="Yu Gothic" w:hAnsi="Yu Gothic" w:cs="MS PGothic" w:hint="eastAsia"/>
                <w:color w:val="000000"/>
                <w:sz w:val="18"/>
                <w:szCs w:val="18"/>
                <w:lang w:val="en-GB" w:eastAsia="ja-JP"/>
                <w:rPrChange w:id="1450" w:author="Harry" w:date="2021-12-14T22:59:00Z">
                  <w:rPr>
                    <w:ins w:id="1451" w:author="Harry" w:date="2021-12-14T22:59:00Z"/>
                    <w:rFonts w:hint="eastAsia"/>
                  </w:rPr>
                </w:rPrChange>
              </w:rPr>
              <w:pPrChange w:id="1452" w:author="Harry" w:date="2021-12-14T22:59:00Z">
                <w:pPr>
                  <w:jc w:val="right"/>
                </w:pPr>
              </w:pPrChange>
            </w:pPr>
            <w:ins w:id="1453" w:author="Harry" w:date="2021-12-14T22:59:00Z">
              <w:r w:rsidRPr="004D44A6">
                <w:rPr>
                  <w:rFonts w:ascii="Yu Gothic" w:eastAsia="Yu Gothic" w:hAnsi="Yu Gothic" w:cs="MS PGothic" w:hint="eastAsia"/>
                  <w:color w:val="000000"/>
                  <w:sz w:val="18"/>
                  <w:szCs w:val="18"/>
                  <w:lang w:val="en-GB" w:eastAsia="ja-JP"/>
                  <w:rPrChange w:id="1454" w:author="Harry" w:date="2021-12-14T22:59:00Z">
                    <w:rPr>
                      <w:rFonts w:hint="eastAsia"/>
                    </w:rPr>
                  </w:rPrChange>
                </w:rPr>
                <w:t xml:space="preserve">1,537 </w:t>
              </w:r>
            </w:ins>
          </w:p>
        </w:tc>
        <w:tc>
          <w:tcPr>
            <w:tcW w:w="1020" w:type="dxa"/>
            <w:tcBorders>
              <w:top w:val="nil"/>
              <w:left w:val="nil"/>
              <w:bottom w:val="nil"/>
              <w:right w:val="nil"/>
            </w:tcBorders>
            <w:shd w:val="clear" w:color="auto" w:fill="auto"/>
            <w:noWrap/>
            <w:vAlign w:val="center"/>
            <w:hideMark/>
          </w:tcPr>
          <w:p w14:paraId="1149DB06" w14:textId="77777777" w:rsidR="004D44A6" w:rsidRPr="004D44A6" w:rsidRDefault="004D44A6" w:rsidP="004D44A6">
            <w:pPr>
              <w:spacing w:after="0" w:line="240" w:lineRule="auto"/>
              <w:jc w:val="right"/>
              <w:rPr>
                <w:ins w:id="1455" w:author="Harry" w:date="2021-12-14T22:59:00Z"/>
                <w:rFonts w:ascii="Yu Gothic" w:eastAsia="Yu Gothic" w:hAnsi="Yu Gothic" w:cs="MS PGothic" w:hint="eastAsia"/>
                <w:color w:val="000000"/>
                <w:sz w:val="18"/>
                <w:szCs w:val="18"/>
                <w:lang w:val="en-GB" w:eastAsia="ja-JP"/>
                <w:rPrChange w:id="1456" w:author="Harry" w:date="2021-12-14T22:59:00Z">
                  <w:rPr>
                    <w:ins w:id="1457" w:author="Harry" w:date="2021-12-14T22:59:00Z"/>
                    <w:rFonts w:hint="eastAsia"/>
                  </w:rPr>
                </w:rPrChange>
              </w:rPr>
              <w:pPrChange w:id="1458" w:author="Harry" w:date="2021-12-14T22:59:00Z">
                <w:pPr>
                  <w:jc w:val="right"/>
                </w:pPr>
              </w:pPrChange>
            </w:pPr>
            <w:ins w:id="1459" w:author="Harry" w:date="2021-12-14T22:59:00Z">
              <w:r w:rsidRPr="004D44A6">
                <w:rPr>
                  <w:rFonts w:ascii="Yu Gothic" w:eastAsia="Yu Gothic" w:hAnsi="Yu Gothic" w:cs="MS PGothic" w:hint="eastAsia"/>
                  <w:color w:val="000000"/>
                  <w:sz w:val="18"/>
                  <w:szCs w:val="18"/>
                  <w:lang w:val="en-GB" w:eastAsia="ja-JP"/>
                  <w:rPrChange w:id="1460" w:author="Harry" w:date="2021-12-14T22:59:00Z">
                    <w:rPr>
                      <w:rFonts w:hint="eastAsia"/>
                    </w:rPr>
                  </w:rPrChange>
                </w:rPr>
                <w:t xml:space="preserve">1,583 </w:t>
              </w:r>
            </w:ins>
          </w:p>
        </w:tc>
        <w:tc>
          <w:tcPr>
            <w:tcW w:w="745" w:type="dxa"/>
            <w:tcBorders>
              <w:top w:val="nil"/>
              <w:left w:val="nil"/>
              <w:bottom w:val="nil"/>
              <w:right w:val="nil"/>
            </w:tcBorders>
            <w:shd w:val="clear" w:color="auto" w:fill="auto"/>
            <w:noWrap/>
            <w:vAlign w:val="center"/>
            <w:hideMark/>
          </w:tcPr>
          <w:p w14:paraId="59641FBD" w14:textId="77777777" w:rsidR="004D44A6" w:rsidRPr="004D44A6" w:rsidRDefault="004D44A6" w:rsidP="004D44A6">
            <w:pPr>
              <w:spacing w:after="0" w:line="240" w:lineRule="auto"/>
              <w:jc w:val="right"/>
              <w:rPr>
                <w:ins w:id="1461" w:author="Harry" w:date="2021-12-14T22:59:00Z"/>
                <w:rFonts w:ascii="Yu Gothic" w:eastAsia="Yu Gothic" w:hAnsi="Yu Gothic" w:cs="MS PGothic" w:hint="eastAsia"/>
                <w:color w:val="000000"/>
                <w:sz w:val="18"/>
                <w:szCs w:val="18"/>
                <w:lang w:val="en-GB" w:eastAsia="ja-JP"/>
                <w:rPrChange w:id="1462" w:author="Harry" w:date="2021-12-14T22:59:00Z">
                  <w:rPr>
                    <w:ins w:id="1463" w:author="Harry" w:date="2021-12-14T22:59:00Z"/>
                    <w:rFonts w:hint="eastAsia"/>
                  </w:rPr>
                </w:rPrChange>
              </w:rPr>
              <w:pPrChange w:id="1464" w:author="Harry" w:date="2021-12-14T22:59:00Z">
                <w:pPr>
                  <w:jc w:val="right"/>
                </w:pPr>
              </w:pPrChange>
            </w:pPr>
            <w:ins w:id="1465" w:author="Harry" w:date="2021-12-14T22:59:00Z">
              <w:r w:rsidRPr="004D44A6">
                <w:rPr>
                  <w:rFonts w:ascii="Yu Gothic" w:eastAsia="Yu Gothic" w:hAnsi="Yu Gothic" w:cs="MS PGothic" w:hint="eastAsia"/>
                  <w:color w:val="000000"/>
                  <w:sz w:val="18"/>
                  <w:szCs w:val="18"/>
                  <w:lang w:val="en-GB" w:eastAsia="ja-JP"/>
                  <w:rPrChange w:id="1466" w:author="Harry" w:date="2021-12-14T22:59:00Z">
                    <w:rPr>
                      <w:rFonts w:hint="eastAsia"/>
                    </w:rPr>
                  </w:rPrChange>
                </w:rPr>
                <w:t xml:space="preserve">1,324 </w:t>
              </w:r>
            </w:ins>
          </w:p>
        </w:tc>
        <w:tc>
          <w:tcPr>
            <w:tcW w:w="745" w:type="dxa"/>
            <w:tcBorders>
              <w:top w:val="nil"/>
              <w:left w:val="nil"/>
              <w:bottom w:val="nil"/>
              <w:right w:val="nil"/>
            </w:tcBorders>
            <w:shd w:val="clear" w:color="auto" w:fill="auto"/>
            <w:noWrap/>
            <w:vAlign w:val="center"/>
            <w:hideMark/>
          </w:tcPr>
          <w:p w14:paraId="71227617" w14:textId="77777777" w:rsidR="004D44A6" w:rsidRPr="004D44A6" w:rsidRDefault="004D44A6" w:rsidP="004D44A6">
            <w:pPr>
              <w:spacing w:after="0" w:line="240" w:lineRule="auto"/>
              <w:jc w:val="right"/>
              <w:rPr>
                <w:ins w:id="1467" w:author="Harry" w:date="2021-12-14T22:59:00Z"/>
                <w:rFonts w:ascii="Yu Gothic" w:eastAsia="Yu Gothic" w:hAnsi="Yu Gothic" w:cs="MS PGothic" w:hint="eastAsia"/>
                <w:color w:val="000000"/>
                <w:sz w:val="18"/>
                <w:szCs w:val="18"/>
                <w:lang w:val="en-GB" w:eastAsia="ja-JP"/>
                <w:rPrChange w:id="1468" w:author="Harry" w:date="2021-12-14T22:59:00Z">
                  <w:rPr>
                    <w:ins w:id="1469" w:author="Harry" w:date="2021-12-14T22:59:00Z"/>
                    <w:rFonts w:hint="eastAsia"/>
                  </w:rPr>
                </w:rPrChange>
              </w:rPr>
              <w:pPrChange w:id="1470" w:author="Harry" w:date="2021-12-14T22:59:00Z">
                <w:pPr>
                  <w:jc w:val="right"/>
                </w:pPr>
              </w:pPrChange>
            </w:pPr>
            <w:ins w:id="1471" w:author="Harry" w:date="2021-12-14T22:59:00Z">
              <w:r w:rsidRPr="004D44A6">
                <w:rPr>
                  <w:rFonts w:ascii="Yu Gothic" w:eastAsia="Yu Gothic" w:hAnsi="Yu Gothic" w:cs="MS PGothic" w:hint="eastAsia"/>
                  <w:color w:val="000000"/>
                  <w:sz w:val="18"/>
                  <w:szCs w:val="18"/>
                  <w:lang w:val="en-GB" w:eastAsia="ja-JP"/>
                  <w:rPrChange w:id="1472" w:author="Harry" w:date="2021-12-14T22:59:00Z">
                    <w:rPr>
                      <w:rFonts w:hint="eastAsia"/>
                    </w:rPr>
                  </w:rPrChange>
                </w:rPr>
                <w:t xml:space="preserve">1,839 </w:t>
              </w:r>
            </w:ins>
          </w:p>
        </w:tc>
      </w:tr>
      <w:tr w:rsidR="004D44A6" w:rsidRPr="004D44A6" w14:paraId="4A535351" w14:textId="77777777" w:rsidTr="004D44A6">
        <w:trPr>
          <w:divId w:val="895043364"/>
          <w:trHeight w:val="98"/>
          <w:jc w:val="center"/>
          <w:ins w:id="1473" w:author="Harry" w:date="2021-12-14T22:59:00Z"/>
        </w:trPr>
        <w:tc>
          <w:tcPr>
            <w:tcW w:w="543" w:type="dxa"/>
            <w:tcBorders>
              <w:top w:val="nil"/>
              <w:left w:val="nil"/>
              <w:bottom w:val="nil"/>
              <w:right w:val="nil"/>
            </w:tcBorders>
            <w:shd w:val="clear" w:color="auto" w:fill="auto"/>
            <w:noWrap/>
            <w:vAlign w:val="center"/>
            <w:hideMark/>
          </w:tcPr>
          <w:p w14:paraId="2EE3FEE7" w14:textId="77777777" w:rsidR="004D44A6" w:rsidRPr="004D44A6" w:rsidRDefault="004D44A6" w:rsidP="004D44A6">
            <w:pPr>
              <w:spacing w:after="0" w:line="240" w:lineRule="auto"/>
              <w:jc w:val="center"/>
              <w:rPr>
                <w:ins w:id="1474" w:author="Harry" w:date="2021-12-14T22:59:00Z"/>
                <w:rFonts w:ascii="Yu Gothic" w:eastAsia="Yu Gothic" w:hAnsi="Yu Gothic" w:cs="MS PGothic" w:hint="eastAsia"/>
                <w:color w:val="000000"/>
                <w:sz w:val="18"/>
                <w:szCs w:val="18"/>
                <w:lang w:val="en-GB" w:eastAsia="ja-JP"/>
                <w:rPrChange w:id="1475" w:author="Harry" w:date="2021-12-14T22:59:00Z">
                  <w:rPr>
                    <w:ins w:id="1476" w:author="Harry" w:date="2021-12-14T22:59:00Z"/>
                    <w:rFonts w:hint="eastAsia"/>
                  </w:rPr>
                </w:rPrChange>
              </w:rPr>
              <w:pPrChange w:id="1477" w:author="Harry" w:date="2021-12-14T22:59:00Z">
                <w:pPr>
                  <w:jc w:val="center"/>
                </w:pPr>
              </w:pPrChange>
            </w:pPr>
            <w:ins w:id="1478" w:author="Harry" w:date="2021-12-14T22:59:00Z">
              <w:r w:rsidRPr="004D44A6">
                <w:rPr>
                  <w:rFonts w:ascii="Yu Gothic" w:eastAsia="Yu Gothic" w:hAnsi="Yu Gothic" w:cs="MS PGothic" w:hint="eastAsia"/>
                  <w:color w:val="000000"/>
                  <w:sz w:val="18"/>
                  <w:szCs w:val="18"/>
                  <w:lang w:val="en-GB" w:eastAsia="ja-JP"/>
                  <w:rPrChange w:id="1479" w:author="Harry" w:date="2021-12-14T22:59:00Z">
                    <w:rPr>
                      <w:rFonts w:hint="eastAsia"/>
                    </w:rPr>
                  </w:rPrChange>
                </w:rPr>
                <w:t>11</w:t>
              </w:r>
            </w:ins>
          </w:p>
        </w:tc>
        <w:tc>
          <w:tcPr>
            <w:tcW w:w="2859" w:type="dxa"/>
            <w:tcBorders>
              <w:top w:val="nil"/>
              <w:left w:val="nil"/>
              <w:bottom w:val="nil"/>
              <w:right w:val="nil"/>
            </w:tcBorders>
            <w:shd w:val="clear" w:color="auto" w:fill="auto"/>
            <w:noWrap/>
            <w:vAlign w:val="center"/>
            <w:hideMark/>
          </w:tcPr>
          <w:p w14:paraId="7BB6BAAE" w14:textId="77777777" w:rsidR="004D44A6" w:rsidRPr="004D44A6" w:rsidRDefault="004D44A6" w:rsidP="004D44A6">
            <w:pPr>
              <w:spacing w:after="0" w:line="240" w:lineRule="auto"/>
              <w:rPr>
                <w:ins w:id="1480" w:author="Harry" w:date="2021-12-14T22:59:00Z"/>
                <w:rFonts w:ascii="Yu Gothic" w:eastAsia="Yu Gothic" w:hAnsi="Yu Gothic" w:cs="MS PGothic" w:hint="eastAsia"/>
                <w:color w:val="000000"/>
                <w:sz w:val="18"/>
                <w:szCs w:val="18"/>
                <w:lang w:val="en-GB" w:eastAsia="ja-JP"/>
                <w:rPrChange w:id="1481" w:author="Harry" w:date="2021-12-14T22:59:00Z">
                  <w:rPr>
                    <w:ins w:id="1482" w:author="Harry" w:date="2021-12-14T22:59:00Z"/>
                    <w:rFonts w:hint="eastAsia"/>
                  </w:rPr>
                </w:rPrChange>
              </w:rPr>
              <w:pPrChange w:id="1483" w:author="Harry" w:date="2021-12-14T22:59:00Z">
                <w:pPr/>
              </w:pPrChange>
            </w:pPr>
            <w:ins w:id="1484" w:author="Harry" w:date="2021-12-14T22:59:00Z">
              <w:r w:rsidRPr="004D44A6">
                <w:rPr>
                  <w:rFonts w:ascii="Yu Gothic" w:eastAsia="Yu Gothic" w:hAnsi="Yu Gothic" w:cs="MS PGothic" w:hint="eastAsia"/>
                  <w:color w:val="000000"/>
                  <w:sz w:val="18"/>
                  <w:szCs w:val="18"/>
                  <w:lang w:val="en-GB" w:eastAsia="ja-JP"/>
                  <w:rPrChange w:id="1485" w:author="Harry" w:date="2021-12-14T22:59:00Z">
                    <w:rPr>
                      <w:rFonts w:hint="eastAsia"/>
                    </w:rPr>
                  </w:rPrChange>
                </w:rPr>
                <w:t>East Nusa Tenggara</w:t>
              </w:r>
            </w:ins>
          </w:p>
        </w:tc>
        <w:tc>
          <w:tcPr>
            <w:tcW w:w="241" w:type="dxa"/>
            <w:tcBorders>
              <w:top w:val="nil"/>
              <w:left w:val="nil"/>
              <w:bottom w:val="nil"/>
              <w:right w:val="nil"/>
            </w:tcBorders>
            <w:shd w:val="clear" w:color="auto" w:fill="auto"/>
            <w:noWrap/>
            <w:vAlign w:val="center"/>
            <w:hideMark/>
          </w:tcPr>
          <w:p w14:paraId="2C24B274" w14:textId="77777777" w:rsidR="004D44A6" w:rsidRPr="004D44A6" w:rsidRDefault="004D44A6" w:rsidP="004D44A6">
            <w:pPr>
              <w:spacing w:after="0" w:line="240" w:lineRule="auto"/>
              <w:jc w:val="right"/>
              <w:rPr>
                <w:ins w:id="1486" w:author="Harry" w:date="2021-12-14T22:59:00Z"/>
                <w:rFonts w:ascii="Yu Gothic" w:eastAsia="Yu Gothic" w:hAnsi="Yu Gothic" w:cs="MS PGothic" w:hint="eastAsia"/>
                <w:color w:val="000000"/>
                <w:sz w:val="18"/>
                <w:szCs w:val="18"/>
                <w:lang w:val="en-GB" w:eastAsia="ja-JP"/>
                <w:rPrChange w:id="1487" w:author="Harry" w:date="2021-12-14T22:59:00Z">
                  <w:rPr>
                    <w:ins w:id="1488" w:author="Harry" w:date="2021-12-14T22:59:00Z"/>
                    <w:rFonts w:hint="eastAsia"/>
                  </w:rPr>
                </w:rPrChange>
              </w:rPr>
              <w:pPrChange w:id="1489" w:author="Harry" w:date="2021-12-14T22:59:00Z">
                <w:pPr>
                  <w:jc w:val="right"/>
                </w:pPr>
              </w:pPrChange>
            </w:pPr>
            <w:ins w:id="1490" w:author="Harry" w:date="2021-12-14T22:59:00Z">
              <w:r w:rsidRPr="004D44A6">
                <w:rPr>
                  <w:rFonts w:ascii="Yu Gothic" w:eastAsia="Yu Gothic" w:hAnsi="Yu Gothic" w:cs="MS PGothic" w:hint="eastAsia"/>
                  <w:color w:val="000000"/>
                  <w:sz w:val="18"/>
                  <w:szCs w:val="18"/>
                  <w:lang w:val="en-GB" w:eastAsia="ja-JP"/>
                  <w:rPrChange w:id="1491" w:author="Harry" w:date="2021-12-14T22:59:00Z">
                    <w:rPr>
                      <w:rFonts w:hint="eastAsia"/>
                    </w:rPr>
                  </w:rPrChange>
                </w:rPr>
                <w:t xml:space="preserve">938 </w:t>
              </w:r>
            </w:ins>
          </w:p>
        </w:tc>
        <w:tc>
          <w:tcPr>
            <w:tcW w:w="1020" w:type="dxa"/>
            <w:tcBorders>
              <w:top w:val="nil"/>
              <w:left w:val="nil"/>
              <w:bottom w:val="nil"/>
              <w:right w:val="nil"/>
            </w:tcBorders>
            <w:shd w:val="clear" w:color="auto" w:fill="auto"/>
            <w:noWrap/>
            <w:vAlign w:val="center"/>
            <w:hideMark/>
          </w:tcPr>
          <w:p w14:paraId="16DECEC1" w14:textId="77777777" w:rsidR="004D44A6" w:rsidRPr="004D44A6" w:rsidRDefault="004D44A6" w:rsidP="004D44A6">
            <w:pPr>
              <w:spacing w:after="0" w:line="240" w:lineRule="auto"/>
              <w:jc w:val="right"/>
              <w:rPr>
                <w:ins w:id="1492" w:author="Harry" w:date="2021-12-14T22:59:00Z"/>
                <w:rFonts w:ascii="Yu Gothic" w:eastAsia="Yu Gothic" w:hAnsi="Yu Gothic" w:cs="MS PGothic" w:hint="eastAsia"/>
                <w:color w:val="000000"/>
                <w:sz w:val="18"/>
                <w:szCs w:val="18"/>
                <w:lang w:val="en-GB" w:eastAsia="ja-JP"/>
                <w:rPrChange w:id="1493" w:author="Harry" w:date="2021-12-14T22:59:00Z">
                  <w:rPr>
                    <w:ins w:id="1494" w:author="Harry" w:date="2021-12-14T22:59:00Z"/>
                    <w:rFonts w:hint="eastAsia"/>
                  </w:rPr>
                </w:rPrChange>
              </w:rPr>
              <w:pPrChange w:id="1495" w:author="Harry" w:date="2021-12-14T22:59:00Z">
                <w:pPr>
                  <w:jc w:val="right"/>
                </w:pPr>
              </w:pPrChange>
            </w:pPr>
            <w:ins w:id="1496" w:author="Harry" w:date="2021-12-14T22:59:00Z">
              <w:r w:rsidRPr="004D44A6">
                <w:rPr>
                  <w:rFonts w:ascii="Yu Gothic" w:eastAsia="Yu Gothic" w:hAnsi="Yu Gothic" w:cs="MS PGothic" w:hint="eastAsia"/>
                  <w:color w:val="000000"/>
                  <w:sz w:val="18"/>
                  <w:szCs w:val="18"/>
                  <w:lang w:val="en-GB" w:eastAsia="ja-JP"/>
                  <w:rPrChange w:id="1497" w:author="Harry" w:date="2021-12-14T22:59:00Z">
                    <w:rPr>
                      <w:rFonts w:hint="eastAsia"/>
                    </w:rPr>
                  </w:rPrChange>
                </w:rPr>
                <w:t xml:space="preserve">486 </w:t>
              </w:r>
            </w:ins>
          </w:p>
        </w:tc>
        <w:tc>
          <w:tcPr>
            <w:tcW w:w="745" w:type="dxa"/>
            <w:tcBorders>
              <w:top w:val="nil"/>
              <w:left w:val="nil"/>
              <w:bottom w:val="nil"/>
              <w:right w:val="nil"/>
            </w:tcBorders>
            <w:shd w:val="clear" w:color="auto" w:fill="auto"/>
            <w:noWrap/>
            <w:vAlign w:val="center"/>
            <w:hideMark/>
          </w:tcPr>
          <w:p w14:paraId="7CAE87F1" w14:textId="77777777" w:rsidR="004D44A6" w:rsidRPr="004D44A6" w:rsidRDefault="004D44A6" w:rsidP="004D44A6">
            <w:pPr>
              <w:spacing w:after="0" w:line="240" w:lineRule="auto"/>
              <w:jc w:val="right"/>
              <w:rPr>
                <w:ins w:id="1498" w:author="Harry" w:date="2021-12-14T22:59:00Z"/>
                <w:rFonts w:ascii="Yu Gothic" w:eastAsia="Yu Gothic" w:hAnsi="Yu Gothic" w:cs="MS PGothic" w:hint="eastAsia"/>
                <w:color w:val="000000"/>
                <w:sz w:val="18"/>
                <w:szCs w:val="18"/>
                <w:lang w:val="en-GB" w:eastAsia="ja-JP"/>
                <w:rPrChange w:id="1499" w:author="Harry" w:date="2021-12-14T22:59:00Z">
                  <w:rPr>
                    <w:ins w:id="1500" w:author="Harry" w:date="2021-12-14T22:59:00Z"/>
                    <w:rFonts w:hint="eastAsia"/>
                  </w:rPr>
                </w:rPrChange>
              </w:rPr>
              <w:pPrChange w:id="1501" w:author="Harry" w:date="2021-12-14T22:59:00Z">
                <w:pPr>
                  <w:jc w:val="right"/>
                </w:pPr>
              </w:pPrChange>
            </w:pPr>
            <w:ins w:id="1502" w:author="Harry" w:date="2021-12-14T22:59:00Z">
              <w:r w:rsidRPr="004D44A6">
                <w:rPr>
                  <w:rFonts w:ascii="Yu Gothic" w:eastAsia="Yu Gothic" w:hAnsi="Yu Gothic" w:cs="MS PGothic" w:hint="eastAsia"/>
                  <w:color w:val="000000"/>
                  <w:sz w:val="18"/>
                  <w:szCs w:val="18"/>
                  <w:lang w:val="en-GB" w:eastAsia="ja-JP"/>
                  <w:rPrChange w:id="1503" w:author="Harry" w:date="2021-12-14T22:59:00Z">
                    <w:rPr>
                      <w:rFonts w:hint="eastAsia"/>
                    </w:rPr>
                  </w:rPrChange>
                </w:rPr>
                <w:t xml:space="preserve">880 </w:t>
              </w:r>
            </w:ins>
          </w:p>
        </w:tc>
        <w:tc>
          <w:tcPr>
            <w:tcW w:w="745" w:type="dxa"/>
            <w:tcBorders>
              <w:top w:val="nil"/>
              <w:left w:val="nil"/>
              <w:bottom w:val="nil"/>
              <w:right w:val="nil"/>
            </w:tcBorders>
            <w:shd w:val="clear" w:color="auto" w:fill="auto"/>
            <w:noWrap/>
            <w:vAlign w:val="center"/>
            <w:hideMark/>
          </w:tcPr>
          <w:p w14:paraId="4EA233D8" w14:textId="77777777" w:rsidR="004D44A6" w:rsidRPr="004D44A6" w:rsidRDefault="004D44A6" w:rsidP="004D44A6">
            <w:pPr>
              <w:spacing w:after="0" w:line="240" w:lineRule="auto"/>
              <w:jc w:val="right"/>
              <w:rPr>
                <w:ins w:id="1504" w:author="Harry" w:date="2021-12-14T22:59:00Z"/>
                <w:rFonts w:ascii="Yu Gothic" w:eastAsia="Yu Gothic" w:hAnsi="Yu Gothic" w:cs="MS PGothic" w:hint="eastAsia"/>
                <w:color w:val="000000"/>
                <w:sz w:val="18"/>
                <w:szCs w:val="18"/>
                <w:lang w:val="en-GB" w:eastAsia="ja-JP"/>
                <w:rPrChange w:id="1505" w:author="Harry" w:date="2021-12-14T22:59:00Z">
                  <w:rPr>
                    <w:ins w:id="1506" w:author="Harry" w:date="2021-12-14T22:59:00Z"/>
                    <w:rFonts w:hint="eastAsia"/>
                  </w:rPr>
                </w:rPrChange>
              </w:rPr>
              <w:pPrChange w:id="1507" w:author="Harry" w:date="2021-12-14T22:59:00Z">
                <w:pPr>
                  <w:jc w:val="right"/>
                </w:pPr>
              </w:pPrChange>
            </w:pPr>
            <w:ins w:id="1508" w:author="Harry" w:date="2021-12-14T22:59:00Z">
              <w:r w:rsidRPr="004D44A6">
                <w:rPr>
                  <w:rFonts w:ascii="Yu Gothic" w:eastAsia="Yu Gothic" w:hAnsi="Yu Gothic" w:cs="MS PGothic" w:hint="eastAsia"/>
                  <w:color w:val="000000"/>
                  <w:sz w:val="18"/>
                  <w:szCs w:val="18"/>
                  <w:lang w:val="en-GB" w:eastAsia="ja-JP"/>
                  <w:rPrChange w:id="1509" w:author="Harry" w:date="2021-12-14T22:59:00Z">
                    <w:rPr>
                      <w:rFonts w:hint="eastAsia"/>
                    </w:rPr>
                  </w:rPrChange>
                </w:rPr>
                <w:t xml:space="preserve">1,037 </w:t>
              </w:r>
            </w:ins>
          </w:p>
        </w:tc>
      </w:tr>
      <w:tr w:rsidR="004D44A6" w:rsidRPr="004D44A6" w14:paraId="7520AE14" w14:textId="77777777" w:rsidTr="004D44A6">
        <w:trPr>
          <w:divId w:val="895043364"/>
          <w:trHeight w:val="60"/>
          <w:jc w:val="center"/>
          <w:ins w:id="1510" w:author="Harry" w:date="2021-12-14T22:59:00Z"/>
        </w:trPr>
        <w:tc>
          <w:tcPr>
            <w:tcW w:w="543" w:type="dxa"/>
            <w:tcBorders>
              <w:top w:val="nil"/>
              <w:left w:val="nil"/>
              <w:bottom w:val="nil"/>
              <w:right w:val="nil"/>
            </w:tcBorders>
            <w:shd w:val="clear" w:color="auto" w:fill="auto"/>
            <w:noWrap/>
            <w:vAlign w:val="center"/>
            <w:hideMark/>
          </w:tcPr>
          <w:p w14:paraId="38F42119" w14:textId="77777777" w:rsidR="004D44A6" w:rsidRPr="004D44A6" w:rsidRDefault="004D44A6" w:rsidP="004D44A6">
            <w:pPr>
              <w:spacing w:after="0" w:line="240" w:lineRule="auto"/>
              <w:jc w:val="center"/>
              <w:rPr>
                <w:ins w:id="1511" w:author="Harry" w:date="2021-12-14T22:59:00Z"/>
                <w:rFonts w:ascii="Yu Gothic" w:eastAsia="Yu Gothic" w:hAnsi="Yu Gothic" w:cs="MS PGothic" w:hint="eastAsia"/>
                <w:color w:val="000000"/>
                <w:sz w:val="18"/>
                <w:szCs w:val="18"/>
                <w:lang w:val="en-GB" w:eastAsia="ja-JP"/>
                <w:rPrChange w:id="1512" w:author="Harry" w:date="2021-12-14T22:59:00Z">
                  <w:rPr>
                    <w:ins w:id="1513" w:author="Harry" w:date="2021-12-14T22:59:00Z"/>
                    <w:rFonts w:hint="eastAsia"/>
                  </w:rPr>
                </w:rPrChange>
              </w:rPr>
              <w:pPrChange w:id="1514" w:author="Harry" w:date="2021-12-14T22:59:00Z">
                <w:pPr>
                  <w:jc w:val="center"/>
                </w:pPr>
              </w:pPrChange>
            </w:pPr>
            <w:ins w:id="1515" w:author="Harry" w:date="2021-12-14T22:59:00Z">
              <w:r w:rsidRPr="004D44A6">
                <w:rPr>
                  <w:rFonts w:ascii="Yu Gothic" w:eastAsia="Yu Gothic" w:hAnsi="Yu Gothic" w:cs="MS PGothic" w:hint="eastAsia"/>
                  <w:color w:val="000000"/>
                  <w:sz w:val="18"/>
                  <w:szCs w:val="18"/>
                  <w:lang w:val="en-GB" w:eastAsia="ja-JP"/>
                  <w:rPrChange w:id="1516" w:author="Harry" w:date="2021-12-14T22:59:00Z">
                    <w:rPr>
                      <w:rFonts w:hint="eastAsia"/>
                    </w:rPr>
                  </w:rPrChange>
                </w:rPr>
                <w:t>12</w:t>
              </w:r>
            </w:ins>
          </w:p>
        </w:tc>
        <w:tc>
          <w:tcPr>
            <w:tcW w:w="2859" w:type="dxa"/>
            <w:tcBorders>
              <w:top w:val="nil"/>
              <w:left w:val="nil"/>
              <w:bottom w:val="nil"/>
              <w:right w:val="nil"/>
            </w:tcBorders>
            <w:shd w:val="clear" w:color="auto" w:fill="auto"/>
            <w:noWrap/>
            <w:vAlign w:val="center"/>
            <w:hideMark/>
          </w:tcPr>
          <w:p w14:paraId="08A69746" w14:textId="77777777" w:rsidR="004D44A6" w:rsidRPr="004D44A6" w:rsidRDefault="004D44A6" w:rsidP="004D44A6">
            <w:pPr>
              <w:spacing w:after="0" w:line="240" w:lineRule="auto"/>
              <w:rPr>
                <w:ins w:id="1517" w:author="Harry" w:date="2021-12-14T22:59:00Z"/>
                <w:rFonts w:ascii="Yu Gothic" w:eastAsia="Yu Gothic" w:hAnsi="Yu Gothic" w:cs="MS PGothic" w:hint="eastAsia"/>
                <w:color w:val="000000"/>
                <w:sz w:val="18"/>
                <w:szCs w:val="18"/>
                <w:lang w:val="en-GB" w:eastAsia="ja-JP"/>
                <w:rPrChange w:id="1518" w:author="Harry" w:date="2021-12-14T22:59:00Z">
                  <w:rPr>
                    <w:ins w:id="1519" w:author="Harry" w:date="2021-12-14T22:59:00Z"/>
                    <w:rFonts w:hint="eastAsia"/>
                  </w:rPr>
                </w:rPrChange>
              </w:rPr>
              <w:pPrChange w:id="1520" w:author="Harry" w:date="2021-12-14T22:59:00Z">
                <w:pPr/>
              </w:pPrChange>
            </w:pPr>
            <w:ins w:id="1521" w:author="Harry" w:date="2021-12-14T22:59:00Z">
              <w:r w:rsidRPr="004D44A6">
                <w:rPr>
                  <w:rFonts w:ascii="Yu Gothic" w:eastAsia="Yu Gothic" w:hAnsi="Yu Gothic" w:cs="MS PGothic" w:hint="eastAsia"/>
                  <w:color w:val="000000"/>
                  <w:sz w:val="18"/>
                  <w:szCs w:val="18"/>
                  <w:lang w:val="en-GB" w:eastAsia="ja-JP"/>
                  <w:rPrChange w:id="1522" w:author="Harry" w:date="2021-12-14T22:59:00Z">
                    <w:rPr>
                      <w:rFonts w:hint="eastAsia"/>
                    </w:rPr>
                  </w:rPrChange>
                </w:rPr>
                <w:t>Gorontalo</w:t>
              </w:r>
            </w:ins>
          </w:p>
        </w:tc>
        <w:tc>
          <w:tcPr>
            <w:tcW w:w="241" w:type="dxa"/>
            <w:tcBorders>
              <w:top w:val="nil"/>
              <w:left w:val="nil"/>
              <w:bottom w:val="nil"/>
              <w:right w:val="nil"/>
            </w:tcBorders>
            <w:shd w:val="clear" w:color="auto" w:fill="auto"/>
            <w:noWrap/>
            <w:vAlign w:val="center"/>
            <w:hideMark/>
          </w:tcPr>
          <w:p w14:paraId="7A060E13" w14:textId="77777777" w:rsidR="004D44A6" w:rsidRPr="004D44A6" w:rsidRDefault="004D44A6" w:rsidP="004D44A6">
            <w:pPr>
              <w:spacing w:after="0" w:line="240" w:lineRule="auto"/>
              <w:jc w:val="right"/>
              <w:rPr>
                <w:ins w:id="1523" w:author="Harry" w:date="2021-12-14T22:59:00Z"/>
                <w:rFonts w:ascii="Yu Gothic" w:eastAsia="Yu Gothic" w:hAnsi="Yu Gothic" w:cs="MS PGothic" w:hint="eastAsia"/>
                <w:color w:val="000000"/>
                <w:sz w:val="18"/>
                <w:szCs w:val="18"/>
                <w:lang w:val="en-GB" w:eastAsia="ja-JP"/>
                <w:rPrChange w:id="1524" w:author="Harry" w:date="2021-12-14T22:59:00Z">
                  <w:rPr>
                    <w:ins w:id="1525" w:author="Harry" w:date="2021-12-14T22:59:00Z"/>
                    <w:rFonts w:hint="eastAsia"/>
                  </w:rPr>
                </w:rPrChange>
              </w:rPr>
              <w:pPrChange w:id="1526" w:author="Harry" w:date="2021-12-14T22:59:00Z">
                <w:pPr>
                  <w:jc w:val="right"/>
                </w:pPr>
              </w:pPrChange>
            </w:pPr>
            <w:ins w:id="1527" w:author="Harry" w:date="2021-12-14T22:59:00Z">
              <w:r w:rsidRPr="004D44A6">
                <w:rPr>
                  <w:rFonts w:ascii="Yu Gothic" w:eastAsia="Yu Gothic" w:hAnsi="Yu Gothic" w:cs="MS PGothic" w:hint="eastAsia"/>
                  <w:color w:val="000000"/>
                  <w:sz w:val="18"/>
                  <w:szCs w:val="18"/>
                  <w:lang w:val="en-GB" w:eastAsia="ja-JP"/>
                  <w:rPrChange w:id="1528" w:author="Harry" w:date="2021-12-14T22:59:00Z">
                    <w:rPr>
                      <w:rFonts w:hint="eastAsia"/>
                    </w:rPr>
                  </w:rPrChange>
                </w:rPr>
                <w:t xml:space="preserve">1,000 </w:t>
              </w:r>
            </w:ins>
          </w:p>
        </w:tc>
        <w:tc>
          <w:tcPr>
            <w:tcW w:w="1020" w:type="dxa"/>
            <w:tcBorders>
              <w:top w:val="nil"/>
              <w:left w:val="nil"/>
              <w:bottom w:val="nil"/>
              <w:right w:val="nil"/>
            </w:tcBorders>
            <w:shd w:val="clear" w:color="auto" w:fill="auto"/>
            <w:noWrap/>
            <w:vAlign w:val="center"/>
            <w:hideMark/>
          </w:tcPr>
          <w:p w14:paraId="5556F134" w14:textId="77777777" w:rsidR="004D44A6" w:rsidRPr="004D44A6" w:rsidRDefault="004D44A6" w:rsidP="004D44A6">
            <w:pPr>
              <w:spacing w:after="0" w:line="240" w:lineRule="auto"/>
              <w:jc w:val="right"/>
              <w:rPr>
                <w:ins w:id="1529" w:author="Harry" w:date="2021-12-14T22:59:00Z"/>
                <w:rFonts w:ascii="Yu Gothic" w:eastAsia="Yu Gothic" w:hAnsi="Yu Gothic" w:cs="MS PGothic" w:hint="eastAsia"/>
                <w:color w:val="000000"/>
                <w:sz w:val="18"/>
                <w:szCs w:val="18"/>
                <w:lang w:val="en-GB" w:eastAsia="ja-JP"/>
                <w:rPrChange w:id="1530" w:author="Harry" w:date="2021-12-14T22:59:00Z">
                  <w:rPr>
                    <w:ins w:id="1531" w:author="Harry" w:date="2021-12-14T22:59:00Z"/>
                    <w:rFonts w:hint="eastAsia"/>
                  </w:rPr>
                </w:rPrChange>
              </w:rPr>
              <w:pPrChange w:id="1532" w:author="Harry" w:date="2021-12-14T22:59:00Z">
                <w:pPr>
                  <w:jc w:val="right"/>
                </w:pPr>
              </w:pPrChange>
            </w:pPr>
            <w:ins w:id="1533" w:author="Harry" w:date="2021-12-14T22:59:00Z">
              <w:r w:rsidRPr="004D44A6">
                <w:rPr>
                  <w:rFonts w:ascii="Yu Gothic" w:eastAsia="Yu Gothic" w:hAnsi="Yu Gothic" w:cs="MS PGothic" w:hint="eastAsia"/>
                  <w:color w:val="000000"/>
                  <w:sz w:val="18"/>
                  <w:szCs w:val="18"/>
                  <w:lang w:val="en-GB" w:eastAsia="ja-JP"/>
                  <w:rPrChange w:id="1534" w:author="Harry" w:date="2021-12-14T22:59:00Z">
                    <w:rPr>
                      <w:rFonts w:hint="eastAsia"/>
                    </w:rPr>
                  </w:rPrChange>
                </w:rPr>
                <w:t xml:space="preserve">1,603 </w:t>
              </w:r>
            </w:ins>
          </w:p>
        </w:tc>
        <w:tc>
          <w:tcPr>
            <w:tcW w:w="745" w:type="dxa"/>
            <w:tcBorders>
              <w:top w:val="nil"/>
              <w:left w:val="nil"/>
              <w:bottom w:val="nil"/>
              <w:right w:val="nil"/>
            </w:tcBorders>
            <w:shd w:val="clear" w:color="auto" w:fill="auto"/>
            <w:noWrap/>
            <w:vAlign w:val="center"/>
            <w:hideMark/>
          </w:tcPr>
          <w:p w14:paraId="03702CF0" w14:textId="77777777" w:rsidR="004D44A6" w:rsidRPr="004D44A6" w:rsidRDefault="004D44A6" w:rsidP="004D44A6">
            <w:pPr>
              <w:spacing w:after="0" w:line="240" w:lineRule="auto"/>
              <w:jc w:val="right"/>
              <w:rPr>
                <w:ins w:id="1535" w:author="Harry" w:date="2021-12-14T22:59:00Z"/>
                <w:rFonts w:ascii="Yu Gothic" w:eastAsia="Yu Gothic" w:hAnsi="Yu Gothic" w:cs="MS PGothic" w:hint="eastAsia"/>
                <w:color w:val="000000"/>
                <w:sz w:val="18"/>
                <w:szCs w:val="18"/>
                <w:lang w:val="en-GB" w:eastAsia="ja-JP"/>
                <w:rPrChange w:id="1536" w:author="Harry" w:date="2021-12-14T22:59:00Z">
                  <w:rPr>
                    <w:ins w:id="1537" w:author="Harry" w:date="2021-12-14T22:59:00Z"/>
                    <w:rFonts w:hint="eastAsia"/>
                  </w:rPr>
                </w:rPrChange>
              </w:rPr>
              <w:pPrChange w:id="1538" w:author="Harry" w:date="2021-12-14T22:59:00Z">
                <w:pPr>
                  <w:jc w:val="right"/>
                </w:pPr>
              </w:pPrChange>
            </w:pPr>
            <w:ins w:id="1539" w:author="Harry" w:date="2021-12-14T22:59:00Z">
              <w:r w:rsidRPr="004D44A6">
                <w:rPr>
                  <w:rFonts w:ascii="Yu Gothic" w:eastAsia="Yu Gothic" w:hAnsi="Yu Gothic" w:cs="MS PGothic" w:hint="eastAsia"/>
                  <w:color w:val="000000"/>
                  <w:sz w:val="18"/>
                  <w:szCs w:val="18"/>
                  <w:lang w:val="en-GB" w:eastAsia="ja-JP"/>
                  <w:rPrChange w:id="1540" w:author="Harry" w:date="2021-12-14T22:59:00Z">
                    <w:rPr>
                      <w:rFonts w:hint="eastAsia"/>
                    </w:rPr>
                  </w:rPrChange>
                </w:rPr>
                <w:t xml:space="preserve">683 </w:t>
              </w:r>
            </w:ins>
          </w:p>
        </w:tc>
        <w:tc>
          <w:tcPr>
            <w:tcW w:w="745" w:type="dxa"/>
            <w:tcBorders>
              <w:top w:val="nil"/>
              <w:left w:val="nil"/>
              <w:bottom w:val="nil"/>
              <w:right w:val="nil"/>
            </w:tcBorders>
            <w:shd w:val="clear" w:color="auto" w:fill="auto"/>
            <w:noWrap/>
            <w:vAlign w:val="center"/>
            <w:hideMark/>
          </w:tcPr>
          <w:p w14:paraId="0178ACE3" w14:textId="77777777" w:rsidR="004D44A6" w:rsidRPr="004D44A6" w:rsidRDefault="004D44A6" w:rsidP="004D44A6">
            <w:pPr>
              <w:spacing w:after="0" w:line="240" w:lineRule="auto"/>
              <w:jc w:val="right"/>
              <w:rPr>
                <w:ins w:id="1541" w:author="Harry" w:date="2021-12-14T22:59:00Z"/>
                <w:rFonts w:ascii="Yu Gothic" w:eastAsia="Yu Gothic" w:hAnsi="Yu Gothic" w:cs="MS PGothic" w:hint="eastAsia"/>
                <w:color w:val="000000"/>
                <w:sz w:val="18"/>
                <w:szCs w:val="18"/>
                <w:lang w:val="en-GB" w:eastAsia="ja-JP"/>
                <w:rPrChange w:id="1542" w:author="Harry" w:date="2021-12-14T22:59:00Z">
                  <w:rPr>
                    <w:ins w:id="1543" w:author="Harry" w:date="2021-12-14T22:59:00Z"/>
                    <w:rFonts w:hint="eastAsia"/>
                  </w:rPr>
                </w:rPrChange>
              </w:rPr>
              <w:pPrChange w:id="1544" w:author="Harry" w:date="2021-12-14T22:59:00Z">
                <w:pPr>
                  <w:jc w:val="right"/>
                </w:pPr>
              </w:pPrChange>
            </w:pPr>
            <w:ins w:id="1545" w:author="Harry" w:date="2021-12-14T22:59:00Z">
              <w:r w:rsidRPr="004D44A6">
                <w:rPr>
                  <w:rFonts w:ascii="Yu Gothic" w:eastAsia="Yu Gothic" w:hAnsi="Yu Gothic" w:cs="MS PGothic" w:hint="eastAsia"/>
                  <w:color w:val="000000"/>
                  <w:sz w:val="18"/>
                  <w:szCs w:val="18"/>
                  <w:lang w:val="en-GB" w:eastAsia="ja-JP"/>
                  <w:rPrChange w:id="1546" w:author="Harry" w:date="2021-12-14T22:59:00Z">
                    <w:rPr>
                      <w:rFonts w:hint="eastAsia"/>
                    </w:rPr>
                  </w:rPrChange>
                </w:rPr>
                <w:t xml:space="preserve">1,226 </w:t>
              </w:r>
            </w:ins>
          </w:p>
        </w:tc>
      </w:tr>
      <w:tr w:rsidR="004D44A6" w:rsidRPr="004D44A6" w14:paraId="01095F9D" w14:textId="77777777" w:rsidTr="004D44A6">
        <w:trPr>
          <w:divId w:val="895043364"/>
          <w:trHeight w:val="205"/>
          <w:jc w:val="center"/>
          <w:ins w:id="1547" w:author="Harry" w:date="2021-12-14T22:59:00Z"/>
        </w:trPr>
        <w:tc>
          <w:tcPr>
            <w:tcW w:w="543" w:type="dxa"/>
            <w:tcBorders>
              <w:top w:val="nil"/>
              <w:left w:val="nil"/>
              <w:bottom w:val="nil"/>
              <w:right w:val="nil"/>
            </w:tcBorders>
            <w:shd w:val="clear" w:color="auto" w:fill="auto"/>
            <w:noWrap/>
            <w:vAlign w:val="center"/>
            <w:hideMark/>
          </w:tcPr>
          <w:p w14:paraId="7C453F46" w14:textId="77777777" w:rsidR="004D44A6" w:rsidRPr="004D44A6" w:rsidRDefault="004D44A6" w:rsidP="004D44A6">
            <w:pPr>
              <w:spacing w:after="0" w:line="240" w:lineRule="auto"/>
              <w:jc w:val="center"/>
              <w:rPr>
                <w:ins w:id="1548" w:author="Harry" w:date="2021-12-14T22:59:00Z"/>
                <w:rFonts w:ascii="Yu Gothic" w:eastAsia="Yu Gothic" w:hAnsi="Yu Gothic" w:cs="MS PGothic" w:hint="eastAsia"/>
                <w:color w:val="000000"/>
                <w:sz w:val="18"/>
                <w:szCs w:val="18"/>
                <w:lang w:val="en-GB" w:eastAsia="ja-JP"/>
                <w:rPrChange w:id="1549" w:author="Harry" w:date="2021-12-14T22:59:00Z">
                  <w:rPr>
                    <w:ins w:id="1550" w:author="Harry" w:date="2021-12-14T22:59:00Z"/>
                    <w:rFonts w:hint="eastAsia"/>
                  </w:rPr>
                </w:rPrChange>
              </w:rPr>
              <w:pPrChange w:id="1551" w:author="Harry" w:date="2021-12-14T22:59:00Z">
                <w:pPr>
                  <w:jc w:val="center"/>
                </w:pPr>
              </w:pPrChange>
            </w:pPr>
            <w:ins w:id="1552" w:author="Harry" w:date="2021-12-14T22:59:00Z">
              <w:r w:rsidRPr="004D44A6">
                <w:rPr>
                  <w:rFonts w:ascii="Yu Gothic" w:eastAsia="Yu Gothic" w:hAnsi="Yu Gothic" w:cs="MS PGothic" w:hint="eastAsia"/>
                  <w:color w:val="000000"/>
                  <w:sz w:val="18"/>
                  <w:szCs w:val="18"/>
                  <w:lang w:val="en-GB" w:eastAsia="ja-JP"/>
                  <w:rPrChange w:id="1553" w:author="Harry" w:date="2021-12-14T22:59:00Z">
                    <w:rPr>
                      <w:rFonts w:hint="eastAsia"/>
                    </w:rPr>
                  </w:rPrChange>
                </w:rPr>
                <w:t>13</w:t>
              </w:r>
            </w:ins>
          </w:p>
        </w:tc>
        <w:tc>
          <w:tcPr>
            <w:tcW w:w="2859" w:type="dxa"/>
            <w:tcBorders>
              <w:top w:val="nil"/>
              <w:left w:val="nil"/>
              <w:bottom w:val="nil"/>
              <w:right w:val="nil"/>
            </w:tcBorders>
            <w:shd w:val="clear" w:color="auto" w:fill="auto"/>
            <w:noWrap/>
            <w:vAlign w:val="center"/>
            <w:hideMark/>
          </w:tcPr>
          <w:p w14:paraId="07995941" w14:textId="77777777" w:rsidR="004D44A6" w:rsidRPr="004D44A6" w:rsidRDefault="004D44A6" w:rsidP="004D44A6">
            <w:pPr>
              <w:spacing w:after="0" w:line="240" w:lineRule="auto"/>
              <w:rPr>
                <w:ins w:id="1554" w:author="Harry" w:date="2021-12-14T22:59:00Z"/>
                <w:rFonts w:ascii="Yu Gothic" w:eastAsia="Yu Gothic" w:hAnsi="Yu Gothic" w:cs="MS PGothic" w:hint="eastAsia"/>
                <w:color w:val="000000"/>
                <w:sz w:val="18"/>
                <w:szCs w:val="18"/>
                <w:lang w:val="en-GB" w:eastAsia="ja-JP"/>
                <w:rPrChange w:id="1555" w:author="Harry" w:date="2021-12-14T22:59:00Z">
                  <w:rPr>
                    <w:ins w:id="1556" w:author="Harry" w:date="2021-12-14T22:59:00Z"/>
                    <w:rFonts w:hint="eastAsia"/>
                  </w:rPr>
                </w:rPrChange>
              </w:rPr>
              <w:pPrChange w:id="1557" w:author="Harry" w:date="2021-12-14T22:59:00Z">
                <w:pPr/>
              </w:pPrChange>
            </w:pPr>
            <w:ins w:id="1558" w:author="Harry" w:date="2021-12-14T22:59:00Z">
              <w:r w:rsidRPr="004D44A6">
                <w:rPr>
                  <w:rFonts w:ascii="Yu Gothic" w:eastAsia="Yu Gothic" w:hAnsi="Yu Gothic" w:cs="MS PGothic" w:hint="eastAsia"/>
                  <w:color w:val="000000"/>
                  <w:sz w:val="18"/>
                  <w:szCs w:val="18"/>
                  <w:lang w:val="en-GB" w:eastAsia="ja-JP"/>
                  <w:rPrChange w:id="1559" w:author="Harry" w:date="2021-12-14T22:59:00Z">
                    <w:rPr>
                      <w:rFonts w:hint="eastAsia"/>
                    </w:rPr>
                  </w:rPrChange>
                </w:rPr>
                <w:t>Jakarta</w:t>
              </w:r>
            </w:ins>
          </w:p>
        </w:tc>
        <w:tc>
          <w:tcPr>
            <w:tcW w:w="241" w:type="dxa"/>
            <w:tcBorders>
              <w:top w:val="nil"/>
              <w:left w:val="nil"/>
              <w:bottom w:val="nil"/>
              <w:right w:val="nil"/>
            </w:tcBorders>
            <w:shd w:val="clear" w:color="auto" w:fill="auto"/>
            <w:noWrap/>
            <w:vAlign w:val="center"/>
            <w:hideMark/>
          </w:tcPr>
          <w:p w14:paraId="2101D560" w14:textId="77777777" w:rsidR="004D44A6" w:rsidRPr="004D44A6" w:rsidRDefault="004D44A6" w:rsidP="004D44A6">
            <w:pPr>
              <w:spacing w:after="0" w:line="240" w:lineRule="auto"/>
              <w:jc w:val="right"/>
              <w:rPr>
                <w:ins w:id="1560" w:author="Harry" w:date="2021-12-14T22:59:00Z"/>
                <w:rFonts w:ascii="Yu Gothic" w:eastAsia="Yu Gothic" w:hAnsi="Yu Gothic" w:cs="MS PGothic" w:hint="eastAsia"/>
                <w:color w:val="000000"/>
                <w:sz w:val="18"/>
                <w:szCs w:val="18"/>
                <w:lang w:val="en-GB" w:eastAsia="ja-JP"/>
                <w:rPrChange w:id="1561" w:author="Harry" w:date="2021-12-14T22:59:00Z">
                  <w:rPr>
                    <w:ins w:id="1562" w:author="Harry" w:date="2021-12-14T22:59:00Z"/>
                    <w:rFonts w:hint="eastAsia"/>
                  </w:rPr>
                </w:rPrChange>
              </w:rPr>
              <w:pPrChange w:id="1563" w:author="Harry" w:date="2021-12-14T22:59:00Z">
                <w:pPr>
                  <w:jc w:val="right"/>
                </w:pPr>
              </w:pPrChange>
            </w:pPr>
            <w:ins w:id="1564" w:author="Harry" w:date="2021-12-14T22:59:00Z">
              <w:r w:rsidRPr="004D44A6">
                <w:rPr>
                  <w:rFonts w:ascii="Yu Gothic" w:eastAsia="Yu Gothic" w:hAnsi="Yu Gothic" w:cs="MS PGothic" w:hint="eastAsia"/>
                  <w:color w:val="000000"/>
                  <w:sz w:val="18"/>
                  <w:szCs w:val="18"/>
                  <w:lang w:val="en-GB" w:eastAsia="ja-JP"/>
                  <w:rPrChange w:id="1565" w:author="Harry" w:date="2021-12-14T22:59:00Z">
                    <w:rPr>
                      <w:rFonts w:hint="eastAsia"/>
                    </w:rPr>
                  </w:rPrChange>
                </w:rPr>
                <w:t xml:space="preserve">1,706 </w:t>
              </w:r>
            </w:ins>
          </w:p>
        </w:tc>
        <w:tc>
          <w:tcPr>
            <w:tcW w:w="1020" w:type="dxa"/>
            <w:tcBorders>
              <w:top w:val="nil"/>
              <w:left w:val="nil"/>
              <w:bottom w:val="nil"/>
              <w:right w:val="nil"/>
            </w:tcBorders>
            <w:shd w:val="clear" w:color="auto" w:fill="auto"/>
            <w:noWrap/>
            <w:vAlign w:val="center"/>
            <w:hideMark/>
          </w:tcPr>
          <w:p w14:paraId="5E6397A5" w14:textId="77777777" w:rsidR="004D44A6" w:rsidRPr="004D44A6" w:rsidRDefault="004D44A6" w:rsidP="004D44A6">
            <w:pPr>
              <w:spacing w:after="0" w:line="240" w:lineRule="auto"/>
              <w:jc w:val="right"/>
              <w:rPr>
                <w:ins w:id="1566" w:author="Harry" w:date="2021-12-14T22:59:00Z"/>
                <w:rFonts w:ascii="Yu Gothic" w:eastAsia="Yu Gothic" w:hAnsi="Yu Gothic" w:cs="MS PGothic" w:hint="eastAsia"/>
                <w:color w:val="000000"/>
                <w:sz w:val="18"/>
                <w:szCs w:val="18"/>
                <w:lang w:val="en-GB" w:eastAsia="ja-JP"/>
                <w:rPrChange w:id="1567" w:author="Harry" w:date="2021-12-14T22:59:00Z">
                  <w:rPr>
                    <w:ins w:id="1568" w:author="Harry" w:date="2021-12-14T22:59:00Z"/>
                    <w:rFonts w:hint="eastAsia"/>
                  </w:rPr>
                </w:rPrChange>
              </w:rPr>
              <w:pPrChange w:id="1569" w:author="Harry" w:date="2021-12-14T22:59:00Z">
                <w:pPr>
                  <w:jc w:val="right"/>
                </w:pPr>
              </w:pPrChange>
            </w:pPr>
            <w:ins w:id="1570" w:author="Harry" w:date="2021-12-14T22:59:00Z">
              <w:r w:rsidRPr="004D44A6">
                <w:rPr>
                  <w:rFonts w:ascii="Yu Gothic" w:eastAsia="Yu Gothic" w:hAnsi="Yu Gothic" w:cs="MS PGothic" w:hint="eastAsia"/>
                  <w:color w:val="000000"/>
                  <w:sz w:val="18"/>
                  <w:szCs w:val="18"/>
                  <w:lang w:val="en-GB" w:eastAsia="ja-JP"/>
                  <w:rPrChange w:id="1571" w:author="Harry" w:date="2021-12-14T22:59:00Z">
                    <w:rPr>
                      <w:rFonts w:hint="eastAsia"/>
                    </w:rPr>
                  </w:rPrChange>
                </w:rPr>
                <w:t xml:space="preserve">3,334 </w:t>
              </w:r>
            </w:ins>
          </w:p>
        </w:tc>
        <w:tc>
          <w:tcPr>
            <w:tcW w:w="745" w:type="dxa"/>
            <w:tcBorders>
              <w:top w:val="nil"/>
              <w:left w:val="nil"/>
              <w:bottom w:val="nil"/>
              <w:right w:val="nil"/>
            </w:tcBorders>
            <w:shd w:val="clear" w:color="auto" w:fill="auto"/>
            <w:noWrap/>
            <w:vAlign w:val="center"/>
            <w:hideMark/>
          </w:tcPr>
          <w:p w14:paraId="2DBD71A1" w14:textId="77777777" w:rsidR="004D44A6" w:rsidRPr="004D44A6" w:rsidRDefault="004D44A6" w:rsidP="004D44A6">
            <w:pPr>
              <w:spacing w:after="0" w:line="240" w:lineRule="auto"/>
              <w:jc w:val="right"/>
              <w:rPr>
                <w:ins w:id="1572" w:author="Harry" w:date="2021-12-14T22:59:00Z"/>
                <w:rFonts w:ascii="Yu Gothic" w:eastAsia="Yu Gothic" w:hAnsi="Yu Gothic" w:cs="MS PGothic" w:hint="eastAsia"/>
                <w:color w:val="000000"/>
                <w:sz w:val="18"/>
                <w:szCs w:val="18"/>
                <w:lang w:val="en-GB" w:eastAsia="ja-JP"/>
                <w:rPrChange w:id="1573" w:author="Harry" w:date="2021-12-14T22:59:00Z">
                  <w:rPr>
                    <w:ins w:id="1574" w:author="Harry" w:date="2021-12-14T22:59:00Z"/>
                    <w:rFonts w:hint="eastAsia"/>
                  </w:rPr>
                </w:rPrChange>
              </w:rPr>
              <w:pPrChange w:id="1575" w:author="Harry" w:date="2021-12-14T22:59:00Z">
                <w:pPr>
                  <w:jc w:val="right"/>
                </w:pPr>
              </w:pPrChange>
            </w:pPr>
            <w:ins w:id="1576" w:author="Harry" w:date="2021-12-14T22:59:00Z">
              <w:r w:rsidRPr="004D44A6">
                <w:rPr>
                  <w:rFonts w:ascii="Yu Gothic" w:eastAsia="Yu Gothic" w:hAnsi="Yu Gothic" w:cs="MS PGothic" w:hint="eastAsia"/>
                  <w:color w:val="000000"/>
                  <w:sz w:val="18"/>
                  <w:szCs w:val="18"/>
                  <w:lang w:val="en-GB" w:eastAsia="ja-JP"/>
                  <w:rPrChange w:id="1577" w:author="Harry" w:date="2021-12-14T22:59:00Z">
                    <w:rPr>
                      <w:rFonts w:hint="eastAsia"/>
                    </w:rPr>
                  </w:rPrChange>
                </w:rPr>
                <w:t xml:space="preserve">1,295 </w:t>
              </w:r>
            </w:ins>
          </w:p>
        </w:tc>
        <w:tc>
          <w:tcPr>
            <w:tcW w:w="745" w:type="dxa"/>
            <w:tcBorders>
              <w:top w:val="nil"/>
              <w:left w:val="nil"/>
              <w:bottom w:val="nil"/>
              <w:right w:val="nil"/>
            </w:tcBorders>
            <w:shd w:val="clear" w:color="auto" w:fill="auto"/>
            <w:noWrap/>
            <w:vAlign w:val="center"/>
            <w:hideMark/>
          </w:tcPr>
          <w:p w14:paraId="57BCFB6A" w14:textId="77777777" w:rsidR="004D44A6" w:rsidRPr="004D44A6" w:rsidRDefault="004D44A6" w:rsidP="004D44A6">
            <w:pPr>
              <w:spacing w:after="0" w:line="240" w:lineRule="auto"/>
              <w:jc w:val="right"/>
              <w:rPr>
                <w:ins w:id="1578" w:author="Harry" w:date="2021-12-14T22:59:00Z"/>
                <w:rFonts w:ascii="Yu Gothic" w:eastAsia="Yu Gothic" w:hAnsi="Yu Gothic" w:cs="MS PGothic" w:hint="eastAsia"/>
                <w:color w:val="000000"/>
                <w:sz w:val="18"/>
                <w:szCs w:val="18"/>
                <w:lang w:val="en-GB" w:eastAsia="ja-JP"/>
                <w:rPrChange w:id="1579" w:author="Harry" w:date="2021-12-14T22:59:00Z">
                  <w:rPr>
                    <w:ins w:id="1580" w:author="Harry" w:date="2021-12-14T22:59:00Z"/>
                    <w:rFonts w:hint="eastAsia"/>
                  </w:rPr>
                </w:rPrChange>
              </w:rPr>
              <w:pPrChange w:id="1581" w:author="Harry" w:date="2021-12-14T22:59:00Z">
                <w:pPr>
                  <w:jc w:val="right"/>
                </w:pPr>
              </w:pPrChange>
            </w:pPr>
            <w:ins w:id="1582" w:author="Harry" w:date="2021-12-14T22:59:00Z">
              <w:r w:rsidRPr="004D44A6">
                <w:rPr>
                  <w:rFonts w:ascii="Yu Gothic" w:eastAsia="Yu Gothic" w:hAnsi="Yu Gothic" w:cs="MS PGothic" w:hint="eastAsia"/>
                  <w:color w:val="000000"/>
                  <w:sz w:val="18"/>
                  <w:szCs w:val="18"/>
                  <w:lang w:val="en-GB" w:eastAsia="ja-JP"/>
                  <w:rPrChange w:id="1583" w:author="Harry" w:date="2021-12-14T22:59:00Z">
                    <w:rPr>
                      <w:rFonts w:hint="eastAsia"/>
                    </w:rPr>
                  </w:rPrChange>
                </w:rPr>
                <w:t xml:space="preserve">2,210 </w:t>
              </w:r>
            </w:ins>
          </w:p>
        </w:tc>
      </w:tr>
      <w:tr w:rsidR="004D44A6" w:rsidRPr="004D44A6" w14:paraId="4AFC330A" w14:textId="77777777" w:rsidTr="004D44A6">
        <w:trPr>
          <w:divId w:val="895043364"/>
          <w:trHeight w:val="60"/>
          <w:jc w:val="center"/>
          <w:ins w:id="1584" w:author="Harry" w:date="2021-12-14T22:59:00Z"/>
        </w:trPr>
        <w:tc>
          <w:tcPr>
            <w:tcW w:w="543" w:type="dxa"/>
            <w:tcBorders>
              <w:top w:val="nil"/>
              <w:left w:val="nil"/>
              <w:bottom w:val="nil"/>
              <w:right w:val="nil"/>
            </w:tcBorders>
            <w:shd w:val="clear" w:color="auto" w:fill="auto"/>
            <w:noWrap/>
            <w:vAlign w:val="center"/>
            <w:hideMark/>
          </w:tcPr>
          <w:p w14:paraId="65988D36" w14:textId="77777777" w:rsidR="004D44A6" w:rsidRPr="004D44A6" w:rsidRDefault="004D44A6" w:rsidP="004D44A6">
            <w:pPr>
              <w:spacing w:after="0" w:line="240" w:lineRule="auto"/>
              <w:jc w:val="center"/>
              <w:rPr>
                <w:ins w:id="1585" w:author="Harry" w:date="2021-12-14T22:59:00Z"/>
                <w:rFonts w:ascii="Yu Gothic" w:eastAsia="Yu Gothic" w:hAnsi="Yu Gothic" w:cs="MS PGothic" w:hint="eastAsia"/>
                <w:color w:val="000000"/>
                <w:sz w:val="18"/>
                <w:szCs w:val="18"/>
                <w:lang w:val="en-GB" w:eastAsia="ja-JP"/>
                <w:rPrChange w:id="1586" w:author="Harry" w:date="2021-12-14T22:59:00Z">
                  <w:rPr>
                    <w:ins w:id="1587" w:author="Harry" w:date="2021-12-14T22:59:00Z"/>
                    <w:rFonts w:hint="eastAsia"/>
                  </w:rPr>
                </w:rPrChange>
              </w:rPr>
              <w:pPrChange w:id="1588" w:author="Harry" w:date="2021-12-14T22:59:00Z">
                <w:pPr>
                  <w:jc w:val="center"/>
                </w:pPr>
              </w:pPrChange>
            </w:pPr>
            <w:ins w:id="1589" w:author="Harry" w:date="2021-12-14T22:59:00Z">
              <w:r w:rsidRPr="004D44A6">
                <w:rPr>
                  <w:rFonts w:ascii="Yu Gothic" w:eastAsia="Yu Gothic" w:hAnsi="Yu Gothic" w:cs="MS PGothic" w:hint="eastAsia"/>
                  <w:color w:val="000000"/>
                  <w:sz w:val="18"/>
                  <w:szCs w:val="18"/>
                  <w:lang w:val="en-GB" w:eastAsia="ja-JP"/>
                  <w:rPrChange w:id="1590" w:author="Harry" w:date="2021-12-14T22:59:00Z">
                    <w:rPr>
                      <w:rFonts w:hint="eastAsia"/>
                    </w:rPr>
                  </w:rPrChange>
                </w:rPr>
                <w:t>14</w:t>
              </w:r>
            </w:ins>
          </w:p>
        </w:tc>
        <w:tc>
          <w:tcPr>
            <w:tcW w:w="2859" w:type="dxa"/>
            <w:tcBorders>
              <w:top w:val="nil"/>
              <w:left w:val="nil"/>
              <w:bottom w:val="nil"/>
              <w:right w:val="nil"/>
            </w:tcBorders>
            <w:shd w:val="clear" w:color="auto" w:fill="auto"/>
            <w:noWrap/>
            <w:vAlign w:val="center"/>
            <w:hideMark/>
          </w:tcPr>
          <w:p w14:paraId="286E3001" w14:textId="77777777" w:rsidR="004D44A6" w:rsidRPr="004D44A6" w:rsidRDefault="004D44A6" w:rsidP="004D44A6">
            <w:pPr>
              <w:spacing w:after="0" w:line="240" w:lineRule="auto"/>
              <w:rPr>
                <w:ins w:id="1591" w:author="Harry" w:date="2021-12-14T22:59:00Z"/>
                <w:rFonts w:ascii="Yu Gothic" w:eastAsia="Yu Gothic" w:hAnsi="Yu Gothic" w:cs="MS PGothic" w:hint="eastAsia"/>
                <w:color w:val="000000"/>
                <w:sz w:val="18"/>
                <w:szCs w:val="18"/>
                <w:lang w:val="en-GB" w:eastAsia="ja-JP"/>
                <w:rPrChange w:id="1592" w:author="Harry" w:date="2021-12-14T22:59:00Z">
                  <w:rPr>
                    <w:ins w:id="1593" w:author="Harry" w:date="2021-12-14T22:59:00Z"/>
                    <w:rFonts w:hint="eastAsia"/>
                  </w:rPr>
                </w:rPrChange>
              </w:rPr>
              <w:pPrChange w:id="1594" w:author="Harry" w:date="2021-12-14T22:59:00Z">
                <w:pPr/>
              </w:pPrChange>
            </w:pPr>
            <w:ins w:id="1595" w:author="Harry" w:date="2021-12-14T22:59:00Z">
              <w:r w:rsidRPr="004D44A6">
                <w:rPr>
                  <w:rFonts w:ascii="Yu Gothic" w:eastAsia="Yu Gothic" w:hAnsi="Yu Gothic" w:cs="MS PGothic" w:hint="eastAsia"/>
                  <w:color w:val="000000"/>
                  <w:sz w:val="18"/>
                  <w:szCs w:val="18"/>
                  <w:lang w:val="en-GB" w:eastAsia="ja-JP"/>
                  <w:rPrChange w:id="1596" w:author="Harry" w:date="2021-12-14T22:59:00Z">
                    <w:rPr>
                      <w:rFonts w:hint="eastAsia"/>
                    </w:rPr>
                  </w:rPrChange>
                </w:rPr>
                <w:t>Jambi</w:t>
              </w:r>
            </w:ins>
          </w:p>
        </w:tc>
        <w:tc>
          <w:tcPr>
            <w:tcW w:w="241" w:type="dxa"/>
            <w:tcBorders>
              <w:top w:val="nil"/>
              <w:left w:val="nil"/>
              <w:bottom w:val="nil"/>
              <w:right w:val="nil"/>
            </w:tcBorders>
            <w:shd w:val="clear" w:color="auto" w:fill="auto"/>
            <w:noWrap/>
            <w:vAlign w:val="center"/>
            <w:hideMark/>
          </w:tcPr>
          <w:p w14:paraId="2634529C" w14:textId="77777777" w:rsidR="004D44A6" w:rsidRPr="004D44A6" w:rsidRDefault="004D44A6" w:rsidP="004D44A6">
            <w:pPr>
              <w:spacing w:after="0" w:line="240" w:lineRule="auto"/>
              <w:jc w:val="right"/>
              <w:rPr>
                <w:ins w:id="1597" w:author="Harry" w:date="2021-12-14T22:59:00Z"/>
                <w:rFonts w:ascii="Yu Gothic" w:eastAsia="Yu Gothic" w:hAnsi="Yu Gothic" w:cs="MS PGothic" w:hint="eastAsia"/>
                <w:color w:val="000000"/>
                <w:sz w:val="18"/>
                <w:szCs w:val="18"/>
                <w:lang w:val="en-GB" w:eastAsia="ja-JP"/>
                <w:rPrChange w:id="1598" w:author="Harry" w:date="2021-12-14T22:59:00Z">
                  <w:rPr>
                    <w:ins w:id="1599" w:author="Harry" w:date="2021-12-14T22:59:00Z"/>
                    <w:rFonts w:hint="eastAsia"/>
                  </w:rPr>
                </w:rPrChange>
              </w:rPr>
              <w:pPrChange w:id="1600" w:author="Harry" w:date="2021-12-14T22:59:00Z">
                <w:pPr>
                  <w:jc w:val="right"/>
                </w:pPr>
              </w:pPrChange>
            </w:pPr>
            <w:ins w:id="1601" w:author="Harry" w:date="2021-12-14T22:59:00Z">
              <w:r w:rsidRPr="004D44A6">
                <w:rPr>
                  <w:rFonts w:ascii="Yu Gothic" w:eastAsia="Yu Gothic" w:hAnsi="Yu Gothic" w:cs="MS PGothic" w:hint="eastAsia"/>
                  <w:color w:val="000000"/>
                  <w:sz w:val="18"/>
                  <w:szCs w:val="18"/>
                  <w:lang w:val="en-GB" w:eastAsia="ja-JP"/>
                  <w:rPrChange w:id="1602" w:author="Harry" w:date="2021-12-14T22:59:00Z">
                    <w:rPr>
                      <w:rFonts w:hint="eastAsia"/>
                    </w:rPr>
                  </w:rPrChange>
                </w:rPr>
                <w:t xml:space="preserve">941 </w:t>
              </w:r>
            </w:ins>
          </w:p>
        </w:tc>
        <w:tc>
          <w:tcPr>
            <w:tcW w:w="1020" w:type="dxa"/>
            <w:tcBorders>
              <w:top w:val="nil"/>
              <w:left w:val="nil"/>
              <w:bottom w:val="nil"/>
              <w:right w:val="nil"/>
            </w:tcBorders>
            <w:shd w:val="clear" w:color="auto" w:fill="auto"/>
            <w:noWrap/>
            <w:vAlign w:val="center"/>
            <w:hideMark/>
          </w:tcPr>
          <w:p w14:paraId="4051DFA6" w14:textId="77777777" w:rsidR="004D44A6" w:rsidRPr="004D44A6" w:rsidRDefault="004D44A6" w:rsidP="004D44A6">
            <w:pPr>
              <w:spacing w:after="0" w:line="240" w:lineRule="auto"/>
              <w:jc w:val="right"/>
              <w:rPr>
                <w:ins w:id="1603" w:author="Harry" w:date="2021-12-14T22:59:00Z"/>
                <w:rFonts w:ascii="Yu Gothic" w:eastAsia="Yu Gothic" w:hAnsi="Yu Gothic" w:cs="MS PGothic" w:hint="eastAsia"/>
                <w:color w:val="000000"/>
                <w:sz w:val="18"/>
                <w:szCs w:val="18"/>
                <w:lang w:val="en-GB" w:eastAsia="ja-JP"/>
                <w:rPrChange w:id="1604" w:author="Harry" w:date="2021-12-14T22:59:00Z">
                  <w:rPr>
                    <w:ins w:id="1605" w:author="Harry" w:date="2021-12-14T22:59:00Z"/>
                    <w:rFonts w:hint="eastAsia"/>
                  </w:rPr>
                </w:rPrChange>
              </w:rPr>
              <w:pPrChange w:id="1606" w:author="Harry" w:date="2021-12-14T22:59:00Z">
                <w:pPr>
                  <w:jc w:val="right"/>
                </w:pPr>
              </w:pPrChange>
            </w:pPr>
            <w:ins w:id="1607" w:author="Harry" w:date="2021-12-14T22:59:00Z">
              <w:r w:rsidRPr="004D44A6">
                <w:rPr>
                  <w:rFonts w:ascii="Yu Gothic" w:eastAsia="Yu Gothic" w:hAnsi="Yu Gothic" w:cs="MS PGothic" w:hint="eastAsia"/>
                  <w:color w:val="000000"/>
                  <w:sz w:val="18"/>
                  <w:szCs w:val="18"/>
                  <w:lang w:val="en-GB" w:eastAsia="ja-JP"/>
                  <w:rPrChange w:id="1608" w:author="Harry" w:date="2021-12-14T22:59:00Z">
                    <w:rPr>
                      <w:rFonts w:hint="eastAsia"/>
                    </w:rPr>
                  </w:rPrChange>
                </w:rPr>
                <w:t xml:space="preserve">975 </w:t>
              </w:r>
            </w:ins>
          </w:p>
        </w:tc>
        <w:tc>
          <w:tcPr>
            <w:tcW w:w="745" w:type="dxa"/>
            <w:tcBorders>
              <w:top w:val="nil"/>
              <w:left w:val="nil"/>
              <w:bottom w:val="nil"/>
              <w:right w:val="nil"/>
            </w:tcBorders>
            <w:shd w:val="clear" w:color="auto" w:fill="auto"/>
            <w:noWrap/>
            <w:vAlign w:val="center"/>
            <w:hideMark/>
          </w:tcPr>
          <w:p w14:paraId="1FFDA6E4" w14:textId="77777777" w:rsidR="004D44A6" w:rsidRPr="004D44A6" w:rsidRDefault="004D44A6" w:rsidP="004D44A6">
            <w:pPr>
              <w:spacing w:after="0" w:line="240" w:lineRule="auto"/>
              <w:jc w:val="right"/>
              <w:rPr>
                <w:ins w:id="1609" w:author="Harry" w:date="2021-12-14T22:59:00Z"/>
                <w:rFonts w:ascii="Yu Gothic" w:eastAsia="Yu Gothic" w:hAnsi="Yu Gothic" w:cs="MS PGothic" w:hint="eastAsia"/>
                <w:color w:val="000000"/>
                <w:sz w:val="18"/>
                <w:szCs w:val="18"/>
                <w:lang w:val="en-GB" w:eastAsia="ja-JP"/>
                <w:rPrChange w:id="1610" w:author="Harry" w:date="2021-12-14T22:59:00Z">
                  <w:rPr>
                    <w:ins w:id="1611" w:author="Harry" w:date="2021-12-14T22:59:00Z"/>
                    <w:rFonts w:hint="eastAsia"/>
                  </w:rPr>
                </w:rPrChange>
              </w:rPr>
              <w:pPrChange w:id="1612" w:author="Harry" w:date="2021-12-14T22:59:00Z">
                <w:pPr>
                  <w:jc w:val="right"/>
                </w:pPr>
              </w:pPrChange>
            </w:pPr>
            <w:ins w:id="1613" w:author="Harry" w:date="2021-12-14T22:59:00Z">
              <w:r w:rsidRPr="004D44A6">
                <w:rPr>
                  <w:rFonts w:ascii="Yu Gothic" w:eastAsia="Yu Gothic" w:hAnsi="Yu Gothic" w:cs="MS PGothic" w:hint="eastAsia"/>
                  <w:color w:val="000000"/>
                  <w:sz w:val="18"/>
                  <w:szCs w:val="18"/>
                  <w:lang w:val="en-GB" w:eastAsia="ja-JP"/>
                  <w:rPrChange w:id="1614" w:author="Harry" w:date="2021-12-14T22:59:00Z">
                    <w:rPr>
                      <w:rFonts w:hint="eastAsia"/>
                    </w:rPr>
                  </w:rPrChange>
                </w:rPr>
                <w:t xml:space="preserve">755 </w:t>
              </w:r>
            </w:ins>
          </w:p>
        </w:tc>
        <w:tc>
          <w:tcPr>
            <w:tcW w:w="745" w:type="dxa"/>
            <w:tcBorders>
              <w:top w:val="nil"/>
              <w:left w:val="nil"/>
              <w:bottom w:val="nil"/>
              <w:right w:val="nil"/>
            </w:tcBorders>
            <w:shd w:val="clear" w:color="auto" w:fill="auto"/>
            <w:noWrap/>
            <w:vAlign w:val="center"/>
            <w:hideMark/>
          </w:tcPr>
          <w:p w14:paraId="60F84C85" w14:textId="77777777" w:rsidR="004D44A6" w:rsidRPr="004D44A6" w:rsidRDefault="004D44A6" w:rsidP="004D44A6">
            <w:pPr>
              <w:spacing w:after="0" w:line="240" w:lineRule="auto"/>
              <w:jc w:val="right"/>
              <w:rPr>
                <w:ins w:id="1615" w:author="Harry" w:date="2021-12-14T22:59:00Z"/>
                <w:rFonts w:ascii="Yu Gothic" w:eastAsia="Yu Gothic" w:hAnsi="Yu Gothic" w:cs="MS PGothic" w:hint="eastAsia"/>
                <w:color w:val="000000"/>
                <w:sz w:val="18"/>
                <w:szCs w:val="18"/>
                <w:lang w:val="en-GB" w:eastAsia="ja-JP"/>
                <w:rPrChange w:id="1616" w:author="Harry" w:date="2021-12-14T22:59:00Z">
                  <w:rPr>
                    <w:ins w:id="1617" w:author="Harry" w:date="2021-12-14T22:59:00Z"/>
                    <w:rFonts w:hint="eastAsia"/>
                  </w:rPr>
                </w:rPrChange>
              </w:rPr>
              <w:pPrChange w:id="1618" w:author="Harry" w:date="2021-12-14T22:59:00Z">
                <w:pPr>
                  <w:jc w:val="right"/>
                </w:pPr>
              </w:pPrChange>
            </w:pPr>
            <w:ins w:id="1619" w:author="Harry" w:date="2021-12-14T22:59:00Z">
              <w:r w:rsidRPr="004D44A6">
                <w:rPr>
                  <w:rFonts w:ascii="Yu Gothic" w:eastAsia="Yu Gothic" w:hAnsi="Yu Gothic" w:cs="MS PGothic" w:hint="eastAsia"/>
                  <w:color w:val="000000"/>
                  <w:sz w:val="18"/>
                  <w:szCs w:val="18"/>
                  <w:lang w:val="en-GB" w:eastAsia="ja-JP"/>
                  <w:rPrChange w:id="1620" w:author="Harry" w:date="2021-12-14T22:59:00Z">
                    <w:rPr>
                      <w:rFonts w:hint="eastAsia"/>
                    </w:rPr>
                  </w:rPrChange>
                </w:rPr>
                <w:t xml:space="preserve">1,092 </w:t>
              </w:r>
            </w:ins>
          </w:p>
        </w:tc>
      </w:tr>
      <w:tr w:rsidR="004D44A6" w:rsidRPr="004D44A6" w14:paraId="6F1A4B79" w14:textId="77777777" w:rsidTr="004D44A6">
        <w:trPr>
          <w:divId w:val="895043364"/>
          <w:trHeight w:val="60"/>
          <w:jc w:val="center"/>
          <w:ins w:id="1621" w:author="Harry" w:date="2021-12-14T22:59:00Z"/>
        </w:trPr>
        <w:tc>
          <w:tcPr>
            <w:tcW w:w="543" w:type="dxa"/>
            <w:tcBorders>
              <w:top w:val="nil"/>
              <w:left w:val="nil"/>
              <w:bottom w:val="nil"/>
              <w:right w:val="nil"/>
            </w:tcBorders>
            <w:shd w:val="clear" w:color="auto" w:fill="auto"/>
            <w:noWrap/>
            <w:vAlign w:val="center"/>
            <w:hideMark/>
          </w:tcPr>
          <w:p w14:paraId="7FDCC919" w14:textId="77777777" w:rsidR="004D44A6" w:rsidRPr="004D44A6" w:rsidRDefault="004D44A6" w:rsidP="004D44A6">
            <w:pPr>
              <w:spacing w:after="0" w:line="240" w:lineRule="auto"/>
              <w:jc w:val="center"/>
              <w:rPr>
                <w:ins w:id="1622" w:author="Harry" w:date="2021-12-14T22:59:00Z"/>
                <w:rFonts w:ascii="Yu Gothic" w:eastAsia="Yu Gothic" w:hAnsi="Yu Gothic" w:cs="MS PGothic" w:hint="eastAsia"/>
                <w:color w:val="000000"/>
                <w:sz w:val="18"/>
                <w:szCs w:val="18"/>
                <w:lang w:val="en-GB" w:eastAsia="ja-JP"/>
                <w:rPrChange w:id="1623" w:author="Harry" w:date="2021-12-14T22:59:00Z">
                  <w:rPr>
                    <w:ins w:id="1624" w:author="Harry" w:date="2021-12-14T22:59:00Z"/>
                    <w:rFonts w:hint="eastAsia"/>
                  </w:rPr>
                </w:rPrChange>
              </w:rPr>
              <w:pPrChange w:id="1625" w:author="Harry" w:date="2021-12-14T22:59:00Z">
                <w:pPr>
                  <w:jc w:val="center"/>
                </w:pPr>
              </w:pPrChange>
            </w:pPr>
            <w:ins w:id="1626" w:author="Harry" w:date="2021-12-14T22:59:00Z">
              <w:r w:rsidRPr="004D44A6">
                <w:rPr>
                  <w:rFonts w:ascii="Yu Gothic" w:eastAsia="Yu Gothic" w:hAnsi="Yu Gothic" w:cs="MS PGothic" w:hint="eastAsia"/>
                  <w:color w:val="000000"/>
                  <w:sz w:val="18"/>
                  <w:szCs w:val="18"/>
                  <w:lang w:val="en-GB" w:eastAsia="ja-JP"/>
                  <w:rPrChange w:id="1627" w:author="Harry" w:date="2021-12-14T22:59:00Z">
                    <w:rPr>
                      <w:rFonts w:hint="eastAsia"/>
                    </w:rPr>
                  </w:rPrChange>
                </w:rPr>
                <w:t>15</w:t>
              </w:r>
            </w:ins>
          </w:p>
        </w:tc>
        <w:tc>
          <w:tcPr>
            <w:tcW w:w="2859" w:type="dxa"/>
            <w:tcBorders>
              <w:top w:val="nil"/>
              <w:left w:val="nil"/>
              <w:bottom w:val="nil"/>
              <w:right w:val="nil"/>
            </w:tcBorders>
            <w:shd w:val="clear" w:color="auto" w:fill="auto"/>
            <w:noWrap/>
            <w:vAlign w:val="center"/>
            <w:hideMark/>
          </w:tcPr>
          <w:p w14:paraId="541BC050" w14:textId="77777777" w:rsidR="004D44A6" w:rsidRPr="004D44A6" w:rsidRDefault="004D44A6" w:rsidP="004D44A6">
            <w:pPr>
              <w:spacing w:after="0" w:line="240" w:lineRule="auto"/>
              <w:rPr>
                <w:ins w:id="1628" w:author="Harry" w:date="2021-12-14T22:59:00Z"/>
                <w:rFonts w:ascii="Yu Gothic" w:eastAsia="Yu Gothic" w:hAnsi="Yu Gothic" w:cs="MS PGothic" w:hint="eastAsia"/>
                <w:color w:val="000000"/>
                <w:sz w:val="18"/>
                <w:szCs w:val="18"/>
                <w:lang w:val="en-GB" w:eastAsia="ja-JP"/>
                <w:rPrChange w:id="1629" w:author="Harry" w:date="2021-12-14T22:59:00Z">
                  <w:rPr>
                    <w:ins w:id="1630" w:author="Harry" w:date="2021-12-14T22:59:00Z"/>
                    <w:rFonts w:hint="eastAsia"/>
                  </w:rPr>
                </w:rPrChange>
              </w:rPr>
              <w:pPrChange w:id="1631" w:author="Harry" w:date="2021-12-14T22:59:00Z">
                <w:pPr/>
              </w:pPrChange>
            </w:pPr>
            <w:ins w:id="1632" w:author="Harry" w:date="2021-12-14T22:59:00Z">
              <w:r w:rsidRPr="004D44A6">
                <w:rPr>
                  <w:rFonts w:ascii="Yu Gothic" w:eastAsia="Yu Gothic" w:hAnsi="Yu Gothic" w:cs="MS PGothic" w:hint="eastAsia"/>
                  <w:color w:val="000000"/>
                  <w:sz w:val="18"/>
                  <w:szCs w:val="18"/>
                  <w:lang w:val="en-GB" w:eastAsia="ja-JP"/>
                  <w:rPrChange w:id="1633" w:author="Harry" w:date="2021-12-14T22:59:00Z">
                    <w:rPr>
                      <w:rFonts w:hint="eastAsia"/>
                    </w:rPr>
                  </w:rPrChange>
                </w:rPr>
                <w:t>Lampung</w:t>
              </w:r>
            </w:ins>
          </w:p>
        </w:tc>
        <w:tc>
          <w:tcPr>
            <w:tcW w:w="241" w:type="dxa"/>
            <w:tcBorders>
              <w:top w:val="nil"/>
              <w:left w:val="nil"/>
              <w:bottom w:val="nil"/>
              <w:right w:val="nil"/>
            </w:tcBorders>
            <w:shd w:val="clear" w:color="auto" w:fill="auto"/>
            <w:noWrap/>
            <w:vAlign w:val="center"/>
            <w:hideMark/>
          </w:tcPr>
          <w:p w14:paraId="47AD9D32" w14:textId="77777777" w:rsidR="004D44A6" w:rsidRPr="004D44A6" w:rsidRDefault="004D44A6" w:rsidP="004D44A6">
            <w:pPr>
              <w:spacing w:after="0" w:line="240" w:lineRule="auto"/>
              <w:jc w:val="right"/>
              <w:rPr>
                <w:ins w:id="1634" w:author="Harry" w:date="2021-12-14T22:59:00Z"/>
                <w:rFonts w:ascii="Yu Gothic" w:eastAsia="Yu Gothic" w:hAnsi="Yu Gothic" w:cs="MS PGothic" w:hint="eastAsia"/>
                <w:color w:val="000000"/>
                <w:sz w:val="18"/>
                <w:szCs w:val="18"/>
                <w:lang w:val="en-GB" w:eastAsia="ja-JP"/>
                <w:rPrChange w:id="1635" w:author="Harry" w:date="2021-12-14T22:59:00Z">
                  <w:rPr>
                    <w:ins w:id="1636" w:author="Harry" w:date="2021-12-14T22:59:00Z"/>
                    <w:rFonts w:hint="eastAsia"/>
                  </w:rPr>
                </w:rPrChange>
              </w:rPr>
              <w:pPrChange w:id="1637" w:author="Harry" w:date="2021-12-14T22:59:00Z">
                <w:pPr>
                  <w:jc w:val="right"/>
                </w:pPr>
              </w:pPrChange>
            </w:pPr>
            <w:ins w:id="1638" w:author="Harry" w:date="2021-12-14T22:59:00Z">
              <w:r w:rsidRPr="004D44A6">
                <w:rPr>
                  <w:rFonts w:ascii="Yu Gothic" w:eastAsia="Yu Gothic" w:hAnsi="Yu Gothic" w:cs="MS PGothic" w:hint="eastAsia"/>
                  <w:color w:val="000000"/>
                  <w:sz w:val="18"/>
                  <w:szCs w:val="18"/>
                  <w:lang w:val="en-GB" w:eastAsia="ja-JP"/>
                  <w:rPrChange w:id="1639" w:author="Harry" w:date="2021-12-14T22:59:00Z">
                    <w:rPr>
                      <w:rFonts w:hint="eastAsia"/>
                    </w:rPr>
                  </w:rPrChange>
                </w:rPr>
                <w:t xml:space="preserve">874 </w:t>
              </w:r>
            </w:ins>
          </w:p>
        </w:tc>
        <w:tc>
          <w:tcPr>
            <w:tcW w:w="1020" w:type="dxa"/>
            <w:tcBorders>
              <w:top w:val="nil"/>
              <w:left w:val="nil"/>
              <w:bottom w:val="nil"/>
              <w:right w:val="nil"/>
            </w:tcBorders>
            <w:shd w:val="clear" w:color="auto" w:fill="auto"/>
            <w:noWrap/>
            <w:vAlign w:val="center"/>
            <w:hideMark/>
          </w:tcPr>
          <w:p w14:paraId="6A7462B9" w14:textId="77777777" w:rsidR="004D44A6" w:rsidRPr="004D44A6" w:rsidRDefault="004D44A6" w:rsidP="004D44A6">
            <w:pPr>
              <w:spacing w:after="0" w:line="240" w:lineRule="auto"/>
              <w:jc w:val="right"/>
              <w:rPr>
                <w:ins w:id="1640" w:author="Harry" w:date="2021-12-14T22:59:00Z"/>
                <w:rFonts w:ascii="Yu Gothic" w:eastAsia="Yu Gothic" w:hAnsi="Yu Gothic" w:cs="MS PGothic" w:hint="eastAsia"/>
                <w:color w:val="000000"/>
                <w:sz w:val="18"/>
                <w:szCs w:val="18"/>
                <w:lang w:val="en-GB" w:eastAsia="ja-JP"/>
                <w:rPrChange w:id="1641" w:author="Harry" w:date="2021-12-14T22:59:00Z">
                  <w:rPr>
                    <w:ins w:id="1642" w:author="Harry" w:date="2021-12-14T22:59:00Z"/>
                    <w:rFonts w:hint="eastAsia"/>
                  </w:rPr>
                </w:rPrChange>
              </w:rPr>
              <w:pPrChange w:id="1643" w:author="Harry" w:date="2021-12-14T22:59:00Z">
                <w:pPr>
                  <w:jc w:val="right"/>
                </w:pPr>
              </w:pPrChange>
            </w:pPr>
            <w:ins w:id="1644" w:author="Harry" w:date="2021-12-14T22:59:00Z">
              <w:r w:rsidRPr="004D44A6">
                <w:rPr>
                  <w:rFonts w:ascii="Yu Gothic" w:eastAsia="Yu Gothic" w:hAnsi="Yu Gothic" w:cs="MS PGothic" w:hint="eastAsia"/>
                  <w:color w:val="000000"/>
                  <w:sz w:val="18"/>
                  <w:szCs w:val="18"/>
                  <w:lang w:val="en-GB" w:eastAsia="ja-JP"/>
                  <w:rPrChange w:id="1645" w:author="Harry" w:date="2021-12-14T22:59:00Z">
                    <w:rPr>
                      <w:rFonts w:hint="eastAsia"/>
                    </w:rPr>
                  </w:rPrChange>
                </w:rPr>
                <w:t xml:space="preserve">1,389 </w:t>
              </w:r>
            </w:ins>
          </w:p>
        </w:tc>
        <w:tc>
          <w:tcPr>
            <w:tcW w:w="745" w:type="dxa"/>
            <w:tcBorders>
              <w:top w:val="nil"/>
              <w:left w:val="nil"/>
              <w:bottom w:val="nil"/>
              <w:right w:val="nil"/>
            </w:tcBorders>
            <w:shd w:val="clear" w:color="auto" w:fill="auto"/>
            <w:noWrap/>
            <w:vAlign w:val="center"/>
            <w:hideMark/>
          </w:tcPr>
          <w:p w14:paraId="0DFC5210" w14:textId="77777777" w:rsidR="004D44A6" w:rsidRPr="004D44A6" w:rsidRDefault="004D44A6" w:rsidP="004D44A6">
            <w:pPr>
              <w:spacing w:after="0" w:line="240" w:lineRule="auto"/>
              <w:jc w:val="right"/>
              <w:rPr>
                <w:ins w:id="1646" w:author="Harry" w:date="2021-12-14T22:59:00Z"/>
                <w:rFonts w:ascii="Yu Gothic" w:eastAsia="Yu Gothic" w:hAnsi="Yu Gothic" w:cs="MS PGothic" w:hint="eastAsia"/>
                <w:color w:val="000000"/>
                <w:sz w:val="18"/>
                <w:szCs w:val="18"/>
                <w:lang w:val="en-GB" w:eastAsia="ja-JP"/>
                <w:rPrChange w:id="1647" w:author="Harry" w:date="2021-12-14T22:59:00Z">
                  <w:rPr>
                    <w:ins w:id="1648" w:author="Harry" w:date="2021-12-14T22:59:00Z"/>
                    <w:rFonts w:hint="eastAsia"/>
                  </w:rPr>
                </w:rPrChange>
              </w:rPr>
              <w:pPrChange w:id="1649" w:author="Harry" w:date="2021-12-14T22:59:00Z">
                <w:pPr>
                  <w:jc w:val="right"/>
                </w:pPr>
              </w:pPrChange>
            </w:pPr>
            <w:ins w:id="1650" w:author="Harry" w:date="2021-12-14T22:59:00Z">
              <w:r w:rsidRPr="004D44A6">
                <w:rPr>
                  <w:rFonts w:ascii="Yu Gothic" w:eastAsia="Yu Gothic" w:hAnsi="Yu Gothic" w:cs="MS PGothic" w:hint="eastAsia"/>
                  <w:color w:val="000000"/>
                  <w:sz w:val="18"/>
                  <w:szCs w:val="18"/>
                  <w:lang w:val="en-GB" w:eastAsia="ja-JP"/>
                  <w:rPrChange w:id="1651" w:author="Harry" w:date="2021-12-14T22:59:00Z">
                    <w:rPr>
                      <w:rFonts w:hint="eastAsia"/>
                    </w:rPr>
                  </w:rPrChange>
                </w:rPr>
                <w:t xml:space="preserve">724 </w:t>
              </w:r>
            </w:ins>
          </w:p>
        </w:tc>
        <w:tc>
          <w:tcPr>
            <w:tcW w:w="745" w:type="dxa"/>
            <w:tcBorders>
              <w:top w:val="nil"/>
              <w:left w:val="nil"/>
              <w:bottom w:val="nil"/>
              <w:right w:val="nil"/>
            </w:tcBorders>
            <w:shd w:val="clear" w:color="auto" w:fill="auto"/>
            <w:noWrap/>
            <w:vAlign w:val="center"/>
            <w:hideMark/>
          </w:tcPr>
          <w:p w14:paraId="23E4F725" w14:textId="77777777" w:rsidR="004D44A6" w:rsidRPr="004D44A6" w:rsidRDefault="004D44A6" w:rsidP="004D44A6">
            <w:pPr>
              <w:spacing w:after="0" w:line="240" w:lineRule="auto"/>
              <w:jc w:val="right"/>
              <w:rPr>
                <w:ins w:id="1652" w:author="Harry" w:date="2021-12-14T22:59:00Z"/>
                <w:rFonts w:ascii="Yu Gothic" w:eastAsia="Yu Gothic" w:hAnsi="Yu Gothic" w:cs="MS PGothic" w:hint="eastAsia"/>
                <w:color w:val="000000"/>
                <w:sz w:val="18"/>
                <w:szCs w:val="18"/>
                <w:lang w:val="en-GB" w:eastAsia="ja-JP"/>
                <w:rPrChange w:id="1653" w:author="Harry" w:date="2021-12-14T22:59:00Z">
                  <w:rPr>
                    <w:ins w:id="1654" w:author="Harry" w:date="2021-12-14T22:59:00Z"/>
                    <w:rFonts w:hint="eastAsia"/>
                  </w:rPr>
                </w:rPrChange>
              </w:rPr>
              <w:pPrChange w:id="1655" w:author="Harry" w:date="2021-12-14T22:59:00Z">
                <w:pPr>
                  <w:jc w:val="right"/>
                </w:pPr>
              </w:pPrChange>
            </w:pPr>
            <w:ins w:id="1656" w:author="Harry" w:date="2021-12-14T22:59:00Z">
              <w:r w:rsidRPr="004D44A6">
                <w:rPr>
                  <w:rFonts w:ascii="Yu Gothic" w:eastAsia="Yu Gothic" w:hAnsi="Yu Gothic" w:cs="MS PGothic" w:hint="eastAsia"/>
                  <w:color w:val="000000"/>
                  <w:sz w:val="18"/>
                  <w:szCs w:val="18"/>
                  <w:lang w:val="en-GB" w:eastAsia="ja-JP"/>
                  <w:rPrChange w:id="1657" w:author="Harry" w:date="2021-12-14T22:59:00Z">
                    <w:rPr>
                      <w:rFonts w:hint="eastAsia"/>
                    </w:rPr>
                  </w:rPrChange>
                </w:rPr>
                <w:t xml:space="preserve">1,079 </w:t>
              </w:r>
            </w:ins>
          </w:p>
        </w:tc>
      </w:tr>
      <w:tr w:rsidR="004D44A6" w:rsidRPr="004D44A6" w14:paraId="5D71F1B3" w14:textId="77777777" w:rsidTr="004D44A6">
        <w:trPr>
          <w:divId w:val="895043364"/>
          <w:trHeight w:val="147"/>
          <w:jc w:val="center"/>
          <w:ins w:id="1658" w:author="Harry" w:date="2021-12-14T22:59:00Z"/>
        </w:trPr>
        <w:tc>
          <w:tcPr>
            <w:tcW w:w="543" w:type="dxa"/>
            <w:tcBorders>
              <w:top w:val="nil"/>
              <w:left w:val="nil"/>
              <w:bottom w:val="nil"/>
              <w:right w:val="nil"/>
            </w:tcBorders>
            <w:shd w:val="clear" w:color="auto" w:fill="auto"/>
            <w:noWrap/>
            <w:vAlign w:val="center"/>
            <w:hideMark/>
          </w:tcPr>
          <w:p w14:paraId="2D724101" w14:textId="77777777" w:rsidR="004D44A6" w:rsidRPr="004D44A6" w:rsidRDefault="004D44A6" w:rsidP="004D44A6">
            <w:pPr>
              <w:spacing w:after="0" w:line="240" w:lineRule="auto"/>
              <w:jc w:val="center"/>
              <w:rPr>
                <w:ins w:id="1659" w:author="Harry" w:date="2021-12-14T22:59:00Z"/>
                <w:rFonts w:ascii="Yu Gothic" w:eastAsia="Yu Gothic" w:hAnsi="Yu Gothic" w:cs="MS PGothic" w:hint="eastAsia"/>
                <w:color w:val="000000"/>
                <w:sz w:val="18"/>
                <w:szCs w:val="18"/>
                <w:lang w:val="en-GB" w:eastAsia="ja-JP"/>
                <w:rPrChange w:id="1660" w:author="Harry" w:date="2021-12-14T22:59:00Z">
                  <w:rPr>
                    <w:ins w:id="1661" w:author="Harry" w:date="2021-12-14T22:59:00Z"/>
                    <w:rFonts w:hint="eastAsia"/>
                  </w:rPr>
                </w:rPrChange>
              </w:rPr>
              <w:pPrChange w:id="1662" w:author="Harry" w:date="2021-12-14T22:59:00Z">
                <w:pPr>
                  <w:jc w:val="center"/>
                </w:pPr>
              </w:pPrChange>
            </w:pPr>
            <w:ins w:id="1663" w:author="Harry" w:date="2021-12-14T22:59:00Z">
              <w:r w:rsidRPr="004D44A6">
                <w:rPr>
                  <w:rFonts w:ascii="Yu Gothic" w:eastAsia="Yu Gothic" w:hAnsi="Yu Gothic" w:cs="MS PGothic" w:hint="eastAsia"/>
                  <w:color w:val="000000"/>
                  <w:sz w:val="18"/>
                  <w:szCs w:val="18"/>
                  <w:lang w:val="en-GB" w:eastAsia="ja-JP"/>
                  <w:rPrChange w:id="1664" w:author="Harry" w:date="2021-12-14T22:59:00Z">
                    <w:rPr>
                      <w:rFonts w:hint="eastAsia"/>
                    </w:rPr>
                  </w:rPrChange>
                </w:rPr>
                <w:t>16</w:t>
              </w:r>
            </w:ins>
          </w:p>
        </w:tc>
        <w:tc>
          <w:tcPr>
            <w:tcW w:w="2859" w:type="dxa"/>
            <w:tcBorders>
              <w:top w:val="nil"/>
              <w:left w:val="nil"/>
              <w:bottom w:val="nil"/>
              <w:right w:val="nil"/>
            </w:tcBorders>
            <w:shd w:val="clear" w:color="auto" w:fill="auto"/>
            <w:noWrap/>
            <w:vAlign w:val="center"/>
            <w:hideMark/>
          </w:tcPr>
          <w:p w14:paraId="133481C8" w14:textId="77777777" w:rsidR="004D44A6" w:rsidRPr="004D44A6" w:rsidRDefault="004D44A6" w:rsidP="004D44A6">
            <w:pPr>
              <w:spacing w:after="0" w:line="240" w:lineRule="auto"/>
              <w:rPr>
                <w:ins w:id="1665" w:author="Harry" w:date="2021-12-14T22:59:00Z"/>
                <w:rFonts w:ascii="Yu Gothic" w:eastAsia="Yu Gothic" w:hAnsi="Yu Gothic" w:cs="MS PGothic" w:hint="eastAsia"/>
                <w:color w:val="000000"/>
                <w:sz w:val="18"/>
                <w:szCs w:val="18"/>
                <w:lang w:val="en-GB" w:eastAsia="ja-JP"/>
                <w:rPrChange w:id="1666" w:author="Harry" w:date="2021-12-14T22:59:00Z">
                  <w:rPr>
                    <w:ins w:id="1667" w:author="Harry" w:date="2021-12-14T22:59:00Z"/>
                    <w:rFonts w:hint="eastAsia"/>
                  </w:rPr>
                </w:rPrChange>
              </w:rPr>
              <w:pPrChange w:id="1668" w:author="Harry" w:date="2021-12-14T22:59:00Z">
                <w:pPr/>
              </w:pPrChange>
            </w:pPr>
            <w:ins w:id="1669" w:author="Harry" w:date="2021-12-14T22:59:00Z">
              <w:r w:rsidRPr="004D44A6">
                <w:rPr>
                  <w:rFonts w:ascii="Yu Gothic" w:eastAsia="Yu Gothic" w:hAnsi="Yu Gothic" w:cs="MS PGothic" w:hint="eastAsia"/>
                  <w:color w:val="000000"/>
                  <w:sz w:val="18"/>
                  <w:szCs w:val="18"/>
                  <w:lang w:val="en-GB" w:eastAsia="ja-JP"/>
                  <w:rPrChange w:id="1670" w:author="Harry" w:date="2021-12-14T22:59:00Z">
                    <w:rPr>
                      <w:rFonts w:hint="eastAsia"/>
                    </w:rPr>
                  </w:rPrChange>
                </w:rPr>
                <w:t>Maluku</w:t>
              </w:r>
            </w:ins>
          </w:p>
        </w:tc>
        <w:tc>
          <w:tcPr>
            <w:tcW w:w="241" w:type="dxa"/>
            <w:tcBorders>
              <w:top w:val="nil"/>
              <w:left w:val="nil"/>
              <w:bottom w:val="nil"/>
              <w:right w:val="nil"/>
            </w:tcBorders>
            <w:shd w:val="clear" w:color="auto" w:fill="auto"/>
            <w:noWrap/>
            <w:vAlign w:val="center"/>
            <w:hideMark/>
          </w:tcPr>
          <w:p w14:paraId="606394E5" w14:textId="77777777" w:rsidR="004D44A6" w:rsidRPr="004D44A6" w:rsidRDefault="004D44A6" w:rsidP="004D44A6">
            <w:pPr>
              <w:spacing w:after="0" w:line="240" w:lineRule="auto"/>
              <w:jc w:val="right"/>
              <w:rPr>
                <w:ins w:id="1671" w:author="Harry" w:date="2021-12-14T22:59:00Z"/>
                <w:rFonts w:ascii="Yu Gothic" w:eastAsia="Yu Gothic" w:hAnsi="Yu Gothic" w:cs="MS PGothic" w:hint="eastAsia"/>
                <w:color w:val="000000"/>
                <w:sz w:val="18"/>
                <w:szCs w:val="18"/>
                <w:lang w:val="en-GB" w:eastAsia="ja-JP"/>
                <w:rPrChange w:id="1672" w:author="Harry" w:date="2021-12-14T22:59:00Z">
                  <w:rPr>
                    <w:ins w:id="1673" w:author="Harry" w:date="2021-12-14T22:59:00Z"/>
                    <w:rFonts w:hint="eastAsia"/>
                  </w:rPr>
                </w:rPrChange>
              </w:rPr>
              <w:pPrChange w:id="1674" w:author="Harry" w:date="2021-12-14T22:59:00Z">
                <w:pPr>
                  <w:jc w:val="right"/>
                </w:pPr>
              </w:pPrChange>
            </w:pPr>
            <w:ins w:id="1675" w:author="Harry" w:date="2021-12-14T22:59:00Z">
              <w:r w:rsidRPr="004D44A6">
                <w:rPr>
                  <w:rFonts w:ascii="Yu Gothic" w:eastAsia="Yu Gothic" w:hAnsi="Yu Gothic" w:cs="MS PGothic" w:hint="eastAsia"/>
                  <w:color w:val="000000"/>
                  <w:sz w:val="18"/>
                  <w:szCs w:val="18"/>
                  <w:lang w:val="en-GB" w:eastAsia="ja-JP"/>
                  <w:rPrChange w:id="1676" w:author="Harry" w:date="2021-12-14T22:59:00Z">
                    <w:rPr>
                      <w:rFonts w:hint="eastAsia"/>
                    </w:rPr>
                  </w:rPrChange>
                </w:rPr>
                <w:t xml:space="preserve">1,191 </w:t>
              </w:r>
            </w:ins>
          </w:p>
        </w:tc>
        <w:tc>
          <w:tcPr>
            <w:tcW w:w="1020" w:type="dxa"/>
            <w:tcBorders>
              <w:top w:val="nil"/>
              <w:left w:val="nil"/>
              <w:bottom w:val="nil"/>
              <w:right w:val="nil"/>
            </w:tcBorders>
            <w:shd w:val="clear" w:color="auto" w:fill="auto"/>
            <w:noWrap/>
            <w:vAlign w:val="center"/>
            <w:hideMark/>
          </w:tcPr>
          <w:p w14:paraId="6753FAB8" w14:textId="77777777" w:rsidR="004D44A6" w:rsidRPr="004D44A6" w:rsidRDefault="004D44A6" w:rsidP="004D44A6">
            <w:pPr>
              <w:spacing w:after="0" w:line="240" w:lineRule="auto"/>
              <w:jc w:val="right"/>
              <w:rPr>
                <w:ins w:id="1677" w:author="Harry" w:date="2021-12-14T22:59:00Z"/>
                <w:rFonts w:ascii="Yu Gothic" w:eastAsia="Yu Gothic" w:hAnsi="Yu Gothic" w:cs="MS PGothic" w:hint="eastAsia"/>
                <w:color w:val="000000"/>
                <w:sz w:val="18"/>
                <w:szCs w:val="18"/>
                <w:lang w:val="en-GB" w:eastAsia="ja-JP"/>
                <w:rPrChange w:id="1678" w:author="Harry" w:date="2021-12-14T22:59:00Z">
                  <w:rPr>
                    <w:ins w:id="1679" w:author="Harry" w:date="2021-12-14T22:59:00Z"/>
                    <w:rFonts w:hint="eastAsia"/>
                  </w:rPr>
                </w:rPrChange>
              </w:rPr>
              <w:pPrChange w:id="1680" w:author="Harry" w:date="2021-12-14T22:59:00Z">
                <w:pPr>
                  <w:jc w:val="right"/>
                </w:pPr>
              </w:pPrChange>
            </w:pPr>
            <w:ins w:id="1681" w:author="Harry" w:date="2021-12-14T22:59:00Z">
              <w:r w:rsidRPr="004D44A6">
                <w:rPr>
                  <w:rFonts w:ascii="Yu Gothic" w:eastAsia="Yu Gothic" w:hAnsi="Yu Gothic" w:cs="MS PGothic" w:hint="eastAsia"/>
                  <w:color w:val="000000"/>
                  <w:sz w:val="18"/>
                  <w:szCs w:val="18"/>
                  <w:lang w:val="en-GB" w:eastAsia="ja-JP"/>
                  <w:rPrChange w:id="1682" w:author="Harry" w:date="2021-12-14T22:59:00Z">
                    <w:rPr>
                      <w:rFonts w:hint="eastAsia"/>
                    </w:rPr>
                  </w:rPrChange>
                </w:rPr>
                <w:t xml:space="preserve">793 </w:t>
              </w:r>
            </w:ins>
          </w:p>
        </w:tc>
        <w:tc>
          <w:tcPr>
            <w:tcW w:w="745" w:type="dxa"/>
            <w:tcBorders>
              <w:top w:val="nil"/>
              <w:left w:val="nil"/>
              <w:bottom w:val="nil"/>
              <w:right w:val="nil"/>
            </w:tcBorders>
            <w:shd w:val="clear" w:color="auto" w:fill="auto"/>
            <w:noWrap/>
            <w:vAlign w:val="center"/>
            <w:hideMark/>
          </w:tcPr>
          <w:p w14:paraId="1BC64368" w14:textId="77777777" w:rsidR="004D44A6" w:rsidRPr="004D44A6" w:rsidRDefault="004D44A6" w:rsidP="004D44A6">
            <w:pPr>
              <w:spacing w:after="0" w:line="240" w:lineRule="auto"/>
              <w:jc w:val="right"/>
              <w:rPr>
                <w:ins w:id="1683" w:author="Harry" w:date="2021-12-14T22:59:00Z"/>
                <w:rFonts w:ascii="Yu Gothic" w:eastAsia="Yu Gothic" w:hAnsi="Yu Gothic" w:cs="MS PGothic" w:hint="eastAsia"/>
                <w:color w:val="000000"/>
                <w:sz w:val="18"/>
                <w:szCs w:val="18"/>
                <w:lang w:val="en-GB" w:eastAsia="ja-JP"/>
                <w:rPrChange w:id="1684" w:author="Harry" w:date="2021-12-14T22:59:00Z">
                  <w:rPr>
                    <w:ins w:id="1685" w:author="Harry" w:date="2021-12-14T22:59:00Z"/>
                    <w:rFonts w:hint="eastAsia"/>
                  </w:rPr>
                </w:rPrChange>
              </w:rPr>
              <w:pPrChange w:id="1686" w:author="Harry" w:date="2021-12-14T22:59:00Z">
                <w:pPr>
                  <w:jc w:val="right"/>
                </w:pPr>
              </w:pPrChange>
            </w:pPr>
            <w:ins w:id="1687" w:author="Harry" w:date="2021-12-14T22:59:00Z">
              <w:r w:rsidRPr="004D44A6">
                <w:rPr>
                  <w:rFonts w:ascii="Yu Gothic" w:eastAsia="Yu Gothic" w:hAnsi="Yu Gothic" w:cs="MS PGothic" w:hint="eastAsia"/>
                  <w:color w:val="000000"/>
                  <w:sz w:val="18"/>
                  <w:szCs w:val="18"/>
                  <w:lang w:val="en-GB" w:eastAsia="ja-JP"/>
                  <w:rPrChange w:id="1688" w:author="Harry" w:date="2021-12-14T22:59:00Z">
                    <w:rPr>
                      <w:rFonts w:hint="eastAsia"/>
                    </w:rPr>
                  </w:rPrChange>
                </w:rPr>
                <w:t xml:space="preserve">1,075 </w:t>
              </w:r>
            </w:ins>
          </w:p>
        </w:tc>
        <w:tc>
          <w:tcPr>
            <w:tcW w:w="745" w:type="dxa"/>
            <w:tcBorders>
              <w:top w:val="nil"/>
              <w:left w:val="nil"/>
              <w:bottom w:val="nil"/>
              <w:right w:val="nil"/>
            </w:tcBorders>
            <w:shd w:val="clear" w:color="auto" w:fill="auto"/>
            <w:noWrap/>
            <w:vAlign w:val="center"/>
            <w:hideMark/>
          </w:tcPr>
          <w:p w14:paraId="2014A91A" w14:textId="77777777" w:rsidR="004D44A6" w:rsidRPr="004D44A6" w:rsidRDefault="004D44A6" w:rsidP="004D44A6">
            <w:pPr>
              <w:spacing w:after="0" w:line="240" w:lineRule="auto"/>
              <w:jc w:val="right"/>
              <w:rPr>
                <w:ins w:id="1689" w:author="Harry" w:date="2021-12-14T22:59:00Z"/>
                <w:rFonts w:ascii="Yu Gothic" w:eastAsia="Yu Gothic" w:hAnsi="Yu Gothic" w:cs="MS PGothic" w:hint="eastAsia"/>
                <w:color w:val="000000"/>
                <w:sz w:val="18"/>
                <w:szCs w:val="18"/>
                <w:lang w:val="en-GB" w:eastAsia="ja-JP"/>
                <w:rPrChange w:id="1690" w:author="Harry" w:date="2021-12-14T22:59:00Z">
                  <w:rPr>
                    <w:ins w:id="1691" w:author="Harry" w:date="2021-12-14T22:59:00Z"/>
                    <w:rFonts w:hint="eastAsia"/>
                  </w:rPr>
                </w:rPrChange>
              </w:rPr>
              <w:pPrChange w:id="1692" w:author="Harry" w:date="2021-12-14T22:59:00Z">
                <w:pPr>
                  <w:jc w:val="right"/>
                </w:pPr>
              </w:pPrChange>
            </w:pPr>
            <w:ins w:id="1693" w:author="Harry" w:date="2021-12-14T22:59:00Z">
              <w:r w:rsidRPr="004D44A6">
                <w:rPr>
                  <w:rFonts w:ascii="Yu Gothic" w:eastAsia="Yu Gothic" w:hAnsi="Yu Gothic" w:cs="MS PGothic" w:hint="eastAsia"/>
                  <w:color w:val="000000"/>
                  <w:sz w:val="18"/>
                  <w:szCs w:val="18"/>
                  <w:lang w:val="en-GB" w:eastAsia="ja-JP"/>
                  <w:rPrChange w:id="1694" w:author="Harry" w:date="2021-12-14T22:59:00Z">
                    <w:rPr>
                      <w:rFonts w:hint="eastAsia"/>
                    </w:rPr>
                  </w:rPrChange>
                </w:rPr>
                <w:t xml:space="preserve">1,370 </w:t>
              </w:r>
            </w:ins>
          </w:p>
        </w:tc>
      </w:tr>
      <w:tr w:rsidR="004D44A6" w:rsidRPr="004D44A6" w14:paraId="3B2665C7" w14:textId="77777777" w:rsidTr="004D44A6">
        <w:trPr>
          <w:divId w:val="895043364"/>
          <w:trHeight w:val="60"/>
          <w:jc w:val="center"/>
          <w:ins w:id="1695" w:author="Harry" w:date="2021-12-14T22:59:00Z"/>
        </w:trPr>
        <w:tc>
          <w:tcPr>
            <w:tcW w:w="543" w:type="dxa"/>
            <w:tcBorders>
              <w:top w:val="nil"/>
              <w:left w:val="nil"/>
              <w:bottom w:val="nil"/>
              <w:right w:val="nil"/>
            </w:tcBorders>
            <w:shd w:val="clear" w:color="auto" w:fill="auto"/>
            <w:noWrap/>
            <w:vAlign w:val="center"/>
            <w:hideMark/>
          </w:tcPr>
          <w:p w14:paraId="7009E9CA" w14:textId="77777777" w:rsidR="004D44A6" w:rsidRPr="004D44A6" w:rsidRDefault="004D44A6" w:rsidP="004D44A6">
            <w:pPr>
              <w:spacing w:after="0" w:line="240" w:lineRule="auto"/>
              <w:jc w:val="center"/>
              <w:rPr>
                <w:ins w:id="1696" w:author="Harry" w:date="2021-12-14T22:59:00Z"/>
                <w:rFonts w:ascii="Yu Gothic" w:eastAsia="Yu Gothic" w:hAnsi="Yu Gothic" w:cs="MS PGothic" w:hint="eastAsia"/>
                <w:color w:val="000000"/>
                <w:sz w:val="18"/>
                <w:szCs w:val="18"/>
                <w:lang w:val="en-GB" w:eastAsia="ja-JP"/>
                <w:rPrChange w:id="1697" w:author="Harry" w:date="2021-12-14T22:59:00Z">
                  <w:rPr>
                    <w:ins w:id="1698" w:author="Harry" w:date="2021-12-14T22:59:00Z"/>
                    <w:rFonts w:hint="eastAsia"/>
                  </w:rPr>
                </w:rPrChange>
              </w:rPr>
              <w:pPrChange w:id="1699" w:author="Harry" w:date="2021-12-14T22:59:00Z">
                <w:pPr>
                  <w:jc w:val="center"/>
                </w:pPr>
              </w:pPrChange>
            </w:pPr>
            <w:ins w:id="1700" w:author="Harry" w:date="2021-12-14T22:59:00Z">
              <w:r w:rsidRPr="004D44A6">
                <w:rPr>
                  <w:rFonts w:ascii="Yu Gothic" w:eastAsia="Yu Gothic" w:hAnsi="Yu Gothic" w:cs="MS PGothic" w:hint="eastAsia"/>
                  <w:color w:val="000000"/>
                  <w:sz w:val="18"/>
                  <w:szCs w:val="18"/>
                  <w:lang w:val="en-GB" w:eastAsia="ja-JP"/>
                  <w:rPrChange w:id="1701" w:author="Harry" w:date="2021-12-14T22:59:00Z">
                    <w:rPr>
                      <w:rFonts w:hint="eastAsia"/>
                    </w:rPr>
                  </w:rPrChange>
                </w:rPr>
                <w:t>17</w:t>
              </w:r>
            </w:ins>
          </w:p>
        </w:tc>
        <w:tc>
          <w:tcPr>
            <w:tcW w:w="2859" w:type="dxa"/>
            <w:tcBorders>
              <w:top w:val="nil"/>
              <w:left w:val="nil"/>
              <w:bottom w:val="nil"/>
              <w:right w:val="nil"/>
            </w:tcBorders>
            <w:shd w:val="clear" w:color="auto" w:fill="auto"/>
            <w:noWrap/>
            <w:vAlign w:val="center"/>
            <w:hideMark/>
          </w:tcPr>
          <w:p w14:paraId="475AE4D1" w14:textId="77777777" w:rsidR="004D44A6" w:rsidRPr="004D44A6" w:rsidRDefault="004D44A6" w:rsidP="004D44A6">
            <w:pPr>
              <w:spacing w:after="0" w:line="240" w:lineRule="auto"/>
              <w:rPr>
                <w:ins w:id="1702" w:author="Harry" w:date="2021-12-14T22:59:00Z"/>
                <w:rFonts w:ascii="Yu Gothic" w:eastAsia="Yu Gothic" w:hAnsi="Yu Gothic" w:cs="MS PGothic" w:hint="eastAsia"/>
                <w:color w:val="000000"/>
                <w:sz w:val="18"/>
                <w:szCs w:val="18"/>
                <w:lang w:val="en-GB" w:eastAsia="ja-JP"/>
                <w:rPrChange w:id="1703" w:author="Harry" w:date="2021-12-14T22:59:00Z">
                  <w:rPr>
                    <w:ins w:id="1704" w:author="Harry" w:date="2021-12-14T22:59:00Z"/>
                    <w:rFonts w:hint="eastAsia"/>
                  </w:rPr>
                </w:rPrChange>
              </w:rPr>
              <w:pPrChange w:id="1705" w:author="Harry" w:date="2021-12-14T22:59:00Z">
                <w:pPr/>
              </w:pPrChange>
            </w:pPr>
            <w:ins w:id="1706" w:author="Harry" w:date="2021-12-14T22:59:00Z">
              <w:r w:rsidRPr="004D44A6">
                <w:rPr>
                  <w:rFonts w:ascii="Yu Gothic" w:eastAsia="Yu Gothic" w:hAnsi="Yu Gothic" w:cs="MS PGothic" w:hint="eastAsia"/>
                  <w:color w:val="000000"/>
                  <w:sz w:val="18"/>
                  <w:szCs w:val="18"/>
                  <w:lang w:val="en-GB" w:eastAsia="ja-JP"/>
                  <w:rPrChange w:id="1707" w:author="Harry" w:date="2021-12-14T22:59:00Z">
                    <w:rPr>
                      <w:rFonts w:hint="eastAsia"/>
                    </w:rPr>
                  </w:rPrChange>
                </w:rPr>
                <w:t>North Kalimantan</w:t>
              </w:r>
            </w:ins>
          </w:p>
        </w:tc>
        <w:tc>
          <w:tcPr>
            <w:tcW w:w="241" w:type="dxa"/>
            <w:tcBorders>
              <w:top w:val="nil"/>
              <w:left w:val="nil"/>
              <w:bottom w:val="nil"/>
              <w:right w:val="nil"/>
            </w:tcBorders>
            <w:shd w:val="clear" w:color="auto" w:fill="auto"/>
            <w:noWrap/>
            <w:vAlign w:val="center"/>
            <w:hideMark/>
          </w:tcPr>
          <w:p w14:paraId="0508F847" w14:textId="77777777" w:rsidR="004D44A6" w:rsidRPr="004D44A6" w:rsidRDefault="004D44A6" w:rsidP="004D44A6">
            <w:pPr>
              <w:spacing w:after="0" w:line="240" w:lineRule="auto"/>
              <w:jc w:val="right"/>
              <w:rPr>
                <w:ins w:id="1708" w:author="Harry" w:date="2021-12-14T22:59:00Z"/>
                <w:rFonts w:ascii="Yu Gothic" w:eastAsia="Yu Gothic" w:hAnsi="Yu Gothic" w:cs="MS PGothic" w:hint="eastAsia"/>
                <w:color w:val="000000"/>
                <w:sz w:val="18"/>
                <w:szCs w:val="18"/>
                <w:lang w:val="en-GB" w:eastAsia="ja-JP"/>
                <w:rPrChange w:id="1709" w:author="Harry" w:date="2021-12-14T22:59:00Z">
                  <w:rPr>
                    <w:ins w:id="1710" w:author="Harry" w:date="2021-12-14T22:59:00Z"/>
                    <w:rFonts w:hint="eastAsia"/>
                  </w:rPr>
                </w:rPrChange>
              </w:rPr>
              <w:pPrChange w:id="1711" w:author="Harry" w:date="2021-12-14T22:59:00Z">
                <w:pPr>
                  <w:jc w:val="right"/>
                </w:pPr>
              </w:pPrChange>
            </w:pPr>
            <w:ins w:id="1712" w:author="Harry" w:date="2021-12-14T22:59:00Z">
              <w:r w:rsidRPr="004D44A6">
                <w:rPr>
                  <w:rFonts w:ascii="Yu Gothic" w:eastAsia="Yu Gothic" w:hAnsi="Yu Gothic" w:cs="MS PGothic" w:hint="eastAsia"/>
                  <w:color w:val="000000"/>
                  <w:sz w:val="18"/>
                  <w:szCs w:val="18"/>
                  <w:lang w:val="en-GB" w:eastAsia="ja-JP"/>
                  <w:rPrChange w:id="1713" w:author="Harry" w:date="2021-12-14T22:59:00Z">
                    <w:rPr>
                      <w:rFonts w:hint="eastAsia"/>
                    </w:rPr>
                  </w:rPrChange>
                </w:rPr>
                <w:t xml:space="preserve">1,290 </w:t>
              </w:r>
            </w:ins>
          </w:p>
        </w:tc>
        <w:tc>
          <w:tcPr>
            <w:tcW w:w="1020" w:type="dxa"/>
            <w:tcBorders>
              <w:top w:val="nil"/>
              <w:left w:val="nil"/>
              <w:bottom w:val="nil"/>
              <w:right w:val="nil"/>
            </w:tcBorders>
            <w:shd w:val="clear" w:color="auto" w:fill="auto"/>
            <w:noWrap/>
            <w:vAlign w:val="center"/>
            <w:hideMark/>
          </w:tcPr>
          <w:p w14:paraId="442960CF" w14:textId="77777777" w:rsidR="004D44A6" w:rsidRPr="004D44A6" w:rsidRDefault="004D44A6" w:rsidP="004D44A6">
            <w:pPr>
              <w:spacing w:after="0" w:line="240" w:lineRule="auto"/>
              <w:jc w:val="right"/>
              <w:rPr>
                <w:ins w:id="1714" w:author="Harry" w:date="2021-12-14T22:59:00Z"/>
                <w:rFonts w:ascii="Yu Gothic" w:eastAsia="Yu Gothic" w:hAnsi="Yu Gothic" w:cs="MS PGothic" w:hint="eastAsia"/>
                <w:color w:val="000000"/>
                <w:sz w:val="18"/>
                <w:szCs w:val="18"/>
                <w:lang w:val="en-GB" w:eastAsia="ja-JP"/>
                <w:rPrChange w:id="1715" w:author="Harry" w:date="2021-12-14T22:59:00Z">
                  <w:rPr>
                    <w:ins w:id="1716" w:author="Harry" w:date="2021-12-14T22:59:00Z"/>
                    <w:rFonts w:hint="eastAsia"/>
                  </w:rPr>
                </w:rPrChange>
              </w:rPr>
              <w:pPrChange w:id="1717" w:author="Harry" w:date="2021-12-14T22:59:00Z">
                <w:pPr>
                  <w:jc w:val="right"/>
                </w:pPr>
              </w:pPrChange>
            </w:pPr>
            <w:ins w:id="1718" w:author="Harry" w:date="2021-12-14T22:59:00Z">
              <w:r w:rsidRPr="004D44A6">
                <w:rPr>
                  <w:rFonts w:ascii="Yu Gothic" w:eastAsia="Yu Gothic" w:hAnsi="Yu Gothic" w:cs="MS PGothic" w:hint="eastAsia"/>
                  <w:color w:val="000000"/>
                  <w:sz w:val="18"/>
                  <w:szCs w:val="18"/>
                  <w:lang w:val="en-GB" w:eastAsia="ja-JP"/>
                  <w:rPrChange w:id="1719" w:author="Harry" w:date="2021-12-14T22:59:00Z">
                    <w:rPr>
                      <w:rFonts w:hint="eastAsia"/>
                    </w:rPr>
                  </w:rPrChange>
                </w:rPr>
                <w:t xml:space="preserve">2,435 </w:t>
              </w:r>
            </w:ins>
          </w:p>
        </w:tc>
        <w:tc>
          <w:tcPr>
            <w:tcW w:w="745" w:type="dxa"/>
            <w:tcBorders>
              <w:top w:val="nil"/>
              <w:left w:val="nil"/>
              <w:bottom w:val="nil"/>
              <w:right w:val="nil"/>
            </w:tcBorders>
            <w:shd w:val="clear" w:color="auto" w:fill="auto"/>
            <w:noWrap/>
            <w:vAlign w:val="center"/>
            <w:hideMark/>
          </w:tcPr>
          <w:p w14:paraId="0273B4B4" w14:textId="77777777" w:rsidR="004D44A6" w:rsidRPr="004D44A6" w:rsidRDefault="004D44A6" w:rsidP="004D44A6">
            <w:pPr>
              <w:spacing w:after="0" w:line="240" w:lineRule="auto"/>
              <w:jc w:val="right"/>
              <w:rPr>
                <w:ins w:id="1720" w:author="Harry" w:date="2021-12-14T22:59:00Z"/>
                <w:rFonts w:ascii="Yu Gothic" w:eastAsia="Yu Gothic" w:hAnsi="Yu Gothic" w:cs="MS PGothic" w:hint="eastAsia"/>
                <w:color w:val="000000"/>
                <w:sz w:val="18"/>
                <w:szCs w:val="18"/>
                <w:lang w:val="en-GB" w:eastAsia="ja-JP"/>
                <w:rPrChange w:id="1721" w:author="Harry" w:date="2021-12-14T22:59:00Z">
                  <w:rPr>
                    <w:ins w:id="1722" w:author="Harry" w:date="2021-12-14T22:59:00Z"/>
                    <w:rFonts w:hint="eastAsia"/>
                  </w:rPr>
                </w:rPrChange>
              </w:rPr>
              <w:pPrChange w:id="1723" w:author="Harry" w:date="2021-12-14T22:59:00Z">
                <w:pPr>
                  <w:jc w:val="right"/>
                </w:pPr>
              </w:pPrChange>
            </w:pPr>
            <w:ins w:id="1724" w:author="Harry" w:date="2021-12-14T22:59:00Z">
              <w:r w:rsidRPr="004D44A6">
                <w:rPr>
                  <w:rFonts w:ascii="Yu Gothic" w:eastAsia="Yu Gothic" w:hAnsi="Yu Gothic" w:cs="MS PGothic" w:hint="eastAsia"/>
                  <w:color w:val="000000"/>
                  <w:sz w:val="18"/>
                  <w:szCs w:val="18"/>
                  <w:lang w:val="en-GB" w:eastAsia="ja-JP"/>
                  <w:rPrChange w:id="1725" w:author="Harry" w:date="2021-12-14T22:59:00Z">
                    <w:rPr>
                      <w:rFonts w:hint="eastAsia"/>
                    </w:rPr>
                  </w:rPrChange>
                </w:rPr>
                <w:t xml:space="preserve">880 </w:t>
              </w:r>
            </w:ins>
          </w:p>
        </w:tc>
        <w:tc>
          <w:tcPr>
            <w:tcW w:w="745" w:type="dxa"/>
            <w:tcBorders>
              <w:top w:val="nil"/>
              <w:left w:val="nil"/>
              <w:bottom w:val="nil"/>
              <w:right w:val="nil"/>
            </w:tcBorders>
            <w:shd w:val="clear" w:color="auto" w:fill="auto"/>
            <w:noWrap/>
            <w:vAlign w:val="center"/>
            <w:hideMark/>
          </w:tcPr>
          <w:p w14:paraId="2BE80627" w14:textId="77777777" w:rsidR="004D44A6" w:rsidRPr="004D44A6" w:rsidRDefault="004D44A6" w:rsidP="004D44A6">
            <w:pPr>
              <w:spacing w:after="0" w:line="240" w:lineRule="auto"/>
              <w:jc w:val="right"/>
              <w:rPr>
                <w:ins w:id="1726" w:author="Harry" w:date="2021-12-14T22:59:00Z"/>
                <w:rFonts w:ascii="Yu Gothic" w:eastAsia="Yu Gothic" w:hAnsi="Yu Gothic" w:cs="MS PGothic" w:hint="eastAsia"/>
                <w:color w:val="000000"/>
                <w:sz w:val="18"/>
                <w:szCs w:val="18"/>
                <w:lang w:val="en-GB" w:eastAsia="ja-JP"/>
                <w:rPrChange w:id="1727" w:author="Harry" w:date="2021-12-14T22:59:00Z">
                  <w:rPr>
                    <w:ins w:id="1728" w:author="Harry" w:date="2021-12-14T22:59:00Z"/>
                    <w:rFonts w:hint="eastAsia"/>
                  </w:rPr>
                </w:rPrChange>
              </w:rPr>
              <w:pPrChange w:id="1729" w:author="Harry" w:date="2021-12-14T22:59:00Z">
                <w:pPr>
                  <w:jc w:val="right"/>
                </w:pPr>
              </w:pPrChange>
            </w:pPr>
            <w:ins w:id="1730" w:author="Harry" w:date="2021-12-14T22:59:00Z">
              <w:r w:rsidRPr="004D44A6">
                <w:rPr>
                  <w:rFonts w:ascii="Yu Gothic" w:eastAsia="Yu Gothic" w:hAnsi="Yu Gothic" w:cs="MS PGothic" w:hint="eastAsia"/>
                  <w:color w:val="000000"/>
                  <w:sz w:val="18"/>
                  <w:szCs w:val="18"/>
                  <w:lang w:val="en-GB" w:eastAsia="ja-JP"/>
                  <w:rPrChange w:id="1731" w:author="Harry" w:date="2021-12-14T22:59:00Z">
                    <w:rPr>
                      <w:rFonts w:hint="eastAsia"/>
                    </w:rPr>
                  </w:rPrChange>
                </w:rPr>
                <w:t xml:space="preserve">1,613 </w:t>
              </w:r>
            </w:ins>
          </w:p>
        </w:tc>
      </w:tr>
      <w:tr w:rsidR="004D44A6" w:rsidRPr="004D44A6" w14:paraId="4E80518E" w14:textId="77777777" w:rsidTr="004D44A6">
        <w:trPr>
          <w:divId w:val="895043364"/>
          <w:trHeight w:val="114"/>
          <w:jc w:val="center"/>
          <w:ins w:id="1732" w:author="Harry" w:date="2021-12-14T22:59:00Z"/>
        </w:trPr>
        <w:tc>
          <w:tcPr>
            <w:tcW w:w="543" w:type="dxa"/>
            <w:tcBorders>
              <w:top w:val="nil"/>
              <w:left w:val="nil"/>
              <w:bottom w:val="nil"/>
              <w:right w:val="nil"/>
            </w:tcBorders>
            <w:shd w:val="clear" w:color="auto" w:fill="auto"/>
            <w:noWrap/>
            <w:vAlign w:val="center"/>
            <w:hideMark/>
          </w:tcPr>
          <w:p w14:paraId="75CAA1D0" w14:textId="77777777" w:rsidR="004D44A6" w:rsidRPr="004D44A6" w:rsidRDefault="004D44A6" w:rsidP="004D44A6">
            <w:pPr>
              <w:spacing w:after="0" w:line="240" w:lineRule="auto"/>
              <w:jc w:val="center"/>
              <w:rPr>
                <w:ins w:id="1733" w:author="Harry" w:date="2021-12-14T22:59:00Z"/>
                <w:rFonts w:ascii="Yu Gothic" w:eastAsia="Yu Gothic" w:hAnsi="Yu Gothic" w:cs="MS PGothic" w:hint="eastAsia"/>
                <w:color w:val="000000"/>
                <w:sz w:val="18"/>
                <w:szCs w:val="18"/>
                <w:lang w:val="en-GB" w:eastAsia="ja-JP"/>
                <w:rPrChange w:id="1734" w:author="Harry" w:date="2021-12-14T22:59:00Z">
                  <w:rPr>
                    <w:ins w:id="1735" w:author="Harry" w:date="2021-12-14T22:59:00Z"/>
                    <w:rFonts w:hint="eastAsia"/>
                  </w:rPr>
                </w:rPrChange>
              </w:rPr>
              <w:pPrChange w:id="1736" w:author="Harry" w:date="2021-12-14T22:59:00Z">
                <w:pPr>
                  <w:jc w:val="center"/>
                </w:pPr>
              </w:pPrChange>
            </w:pPr>
            <w:ins w:id="1737" w:author="Harry" w:date="2021-12-14T22:59:00Z">
              <w:r w:rsidRPr="004D44A6">
                <w:rPr>
                  <w:rFonts w:ascii="Yu Gothic" w:eastAsia="Yu Gothic" w:hAnsi="Yu Gothic" w:cs="MS PGothic" w:hint="eastAsia"/>
                  <w:color w:val="000000"/>
                  <w:sz w:val="18"/>
                  <w:szCs w:val="18"/>
                  <w:lang w:val="en-GB" w:eastAsia="ja-JP"/>
                  <w:rPrChange w:id="1738" w:author="Harry" w:date="2021-12-14T22:59:00Z">
                    <w:rPr>
                      <w:rFonts w:hint="eastAsia"/>
                    </w:rPr>
                  </w:rPrChange>
                </w:rPr>
                <w:t>18</w:t>
              </w:r>
            </w:ins>
          </w:p>
        </w:tc>
        <w:tc>
          <w:tcPr>
            <w:tcW w:w="2859" w:type="dxa"/>
            <w:tcBorders>
              <w:top w:val="nil"/>
              <w:left w:val="nil"/>
              <w:bottom w:val="nil"/>
              <w:right w:val="nil"/>
            </w:tcBorders>
            <w:shd w:val="clear" w:color="auto" w:fill="auto"/>
            <w:noWrap/>
            <w:vAlign w:val="center"/>
            <w:hideMark/>
          </w:tcPr>
          <w:p w14:paraId="79AEAB4F" w14:textId="77777777" w:rsidR="004D44A6" w:rsidRPr="004D44A6" w:rsidRDefault="004D44A6" w:rsidP="004D44A6">
            <w:pPr>
              <w:spacing w:after="0" w:line="240" w:lineRule="auto"/>
              <w:rPr>
                <w:ins w:id="1739" w:author="Harry" w:date="2021-12-14T22:59:00Z"/>
                <w:rFonts w:ascii="Yu Gothic" w:eastAsia="Yu Gothic" w:hAnsi="Yu Gothic" w:cs="MS PGothic" w:hint="eastAsia"/>
                <w:color w:val="000000"/>
                <w:sz w:val="18"/>
                <w:szCs w:val="18"/>
                <w:lang w:val="en-GB" w:eastAsia="ja-JP"/>
                <w:rPrChange w:id="1740" w:author="Harry" w:date="2021-12-14T22:59:00Z">
                  <w:rPr>
                    <w:ins w:id="1741" w:author="Harry" w:date="2021-12-14T22:59:00Z"/>
                    <w:rFonts w:hint="eastAsia"/>
                  </w:rPr>
                </w:rPrChange>
              </w:rPr>
              <w:pPrChange w:id="1742" w:author="Harry" w:date="2021-12-14T22:59:00Z">
                <w:pPr/>
              </w:pPrChange>
            </w:pPr>
            <w:ins w:id="1743" w:author="Harry" w:date="2021-12-14T22:59:00Z">
              <w:r w:rsidRPr="004D44A6">
                <w:rPr>
                  <w:rFonts w:ascii="Yu Gothic" w:eastAsia="Yu Gothic" w:hAnsi="Yu Gothic" w:cs="MS PGothic" w:hint="eastAsia"/>
                  <w:color w:val="000000"/>
                  <w:sz w:val="18"/>
                  <w:szCs w:val="18"/>
                  <w:lang w:val="en-GB" w:eastAsia="ja-JP"/>
                  <w:rPrChange w:id="1744" w:author="Harry" w:date="2021-12-14T22:59:00Z">
                    <w:rPr>
                      <w:rFonts w:hint="eastAsia"/>
                    </w:rPr>
                  </w:rPrChange>
                </w:rPr>
                <w:t>North Maluku</w:t>
              </w:r>
            </w:ins>
          </w:p>
        </w:tc>
        <w:tc>
          <w:tcPr>
            <w:tcW w:w="241" w:type="dxa"/>
            <w:tcBorders>
              <w:top w:val="nil"/>
              <w:left w:val="nil"/>
              <w:bottom w:val="nil"/>
              <w:right w:val="nil"/>
            </w:tcBorders>
            <w:shd w:val="clear" w:color="auto" w:fill="auto"/>
            <w:noWrap/>
            <w:vAlign w:val="center"/>
            <w:hideMark/>
          </w:tcPr>
          <w:p w14:paraId="3CEEF48E" w14:textId="77777777" w:rsidR="004D44A6" w:rsidRPr="004D44A6" w:rsidRDefault="004D44A6" w:rsidP="004D44A6">
            <w:pPr>
              <w:spacing w:after="0" w:line="240" w:lineRule="auto"/>
              <w:jc w:val="right"/>
              <w:rPr>
                <w:ins w:id="1745" w:author="Harry" w:date="2021-12-14T22:59:00Z"/>
                <w:rFonts w:ascii="Yu Gothic" w:eastAsia="Yu Gothic" w:hAnsi="Yu Gothic" w:cs="MS PGothic" w:hint="eastAsia"/>
                <w:color w:val="000000"/>
                <w:sz w:val="18"/>
                <w:szCs w:val="18"/>
                <w:lang w:val="en-GB" w:eastAsia="ja-JP"/>
                <w:rPrChange w:id="1746" w:author="Harry" w:date="2021-12-14T22:59:00Z">
                  <w:rPr>
                    <w:ins w:id="1747" w:author="Harry" w:date="2021-12-14T22:59:00Z"/>
                    <w:rFonts w:hint="eastAsia"/>
                  </w:rPr>
                </w:rPrChange>
              </w:rPr>
              <w:pPrChange w:id="1748" w:author="Harry" w:date="2021-12-14T22:59:00Z">
                <w:pPr>
                  <w:jc w:val="right"/>
                </w:pPr>
              </w:pPrChange>
            </w:pPr>
            <w:ins w:id="1749" w:author="Harry" w:date="2021-12-14T22:59:00Z">
              <w:r w:rsidRPr="004D44A6">
                <w:rPr>
                  <w:rFonts w:ascii="Yu Gothic" w:eastAsia="Yu Gothic" w:hAnsi="Yu Gothic" w:cs="MS PGothic" w:hint="eastAsia"/>
                  <w:color w:val="000000"/>
                  <w:sz w:val="18"/>
                  <w:szCs w:val="18"/>
                  <w:lang w:val="en-GB" w:eastAsia="ja-JP"/>
                  <w:rPrChange w:id="1750" w:author="Harry" w:date="2021-12-14T22:59:00Z">
                    <w:rPr>
                      <w:rFonts w:hint="eastAsia"/>
                    </w:rPr>
                  </w:rPrChange>
                </w:rPr>
                <w:t xml:space="preserve">1,205 </w:t>
              </w:r>
            </w:ins>
          </w:p>
        </w:tc>
        <w:tc>
          <w:tcPr>
            <w:tcW w:w="1020" w:type="dxa"/>
            <w:tcBorders>
              <w:top w:val="nil"/>
              <w:left w:val="nil"/>
              <w:bottom w:val="nil"/>
              <w:right w:val="nil"/>
            </w:tcBorders>
            <w:shd w:val="clear" w:color="auto" w:fill="auto"/>
            <w:noWrap/>
            <w:vAlign w:val="center"/>
            <w:hideMark/>
          </w:tcPr>
          <w:p w14:paraId="3628B2FE" w14:textId="77777777" w:rsidR="004D44A6" w:rsidRPr="004D44A6" w:rsidRDefault="004D44A6" w:rsidP="004D44A6">
            <w:pPr>
              <w:spacing w:after="0" w:line="240" w:lineRule="auto"/>
              <w:jc w:val="right"/>
              <w:rPr>
                <w:ins w:id="1751" w:author="Harry" w:date="2021-12-14T22:59:00Z"/>
                <w:rFonts w:ascii="Yu Gothic" w:eastAsia="Yu Gothic" w:hAnsi="Yu Gothic" w:cs="MS PGothic" w:hint="eastAsia"/>
                <w:color w:val="000000"/>
                <w:sz w:val="18"/>
                <w:szCs w:val="18"/>
                <w:lang w:val="en-GB" w:eastAsia="ja-JP"/>
                <w:rPrChange w:id="1752" w:author="Harry" w:date="2021-12-14T22:59:00Z">
                  <w:rPr>
                    <w:ins w:id="1753" w:author="Harry" w:date="2021-12-14T22:59:00Z"/>
                    <w:rFonts w:hint="eastAsia"/>
                  </w:rPr>
                </w:rPrChange>
              </w:rPr>
              <w:pPrChange w:id="1754" w:author="Harry" w:date="2021-12-14T22:59:00Z">
                <w:pPr>
                  <w:jc w:val="right"/>
                </w:pPr>
              </w:pPrChange>
            </w:pPr>
            <w:ins w:id="1755" w:author="Harry" w:date="2021-12-14T22:59:00Z">
              <w:r w:rsidRPr="004D44A6">
                <w:rPr>
                  <w:rFonts w:ascii="Yu Gothic" w:eastAsia="Yu Gothic" w:hAnsi="Yu Gothic" w:cs="MS PGothic" w:hint="eastAsia"/>
                  <w:color w:val="000000"/>
                  <w:sz w:val="18"/>
                  <w:szCs w:val="18"/>
                  <w:lang w:val="en-GB" w:eastAsia="ja-JP"/>
                  <w:rPrChange w:id="1756" w:author="Harry" w:date="2021-12-14T22:59:00Z">
                    <w:rPr>
                      <w:rFonts w:hint="eastAsia"/>
                    </w:rPr>
                  </w:rPrChange>
                </w:rPr>
                <w:t xml:space="preserve">1,060 </w:t>
              </w:r>
            </w:ins>
          </w:p>
        </w:tc>
        <w:tc>
          <w:tcPr>
            <w:tcW w:w="745" w:type="dxa"/>
            <w:tcBorders>
              <w:top w:val="nil"/>
              <w:left w:val="nil"/>
              <w:bottom w:val="nil"/>
              <w:right w:val="nil"/>
            </w:tcBorders>
            <w:shd w:val="clear" w:color="auto" w:fill="auto"/>
            <w:noWrap/>
            <w:vAlign w:val="center"/>
            <w:hideMark/>
          </w:tcPr>
          <w:p w14:paraId="52679815" w14:textId="77777777" w:rsidR="004D44A6" w:rsidRPr="004D44A6" w:rsidRDefault="004D44A6" w:rsidP="004D44A6">
            <w:pPr>
              <w:spacing w:after="0" w:line="240" w:lineRule="auto"/>
              <w:jc w:val="right"/>
              <w:rPr>
                <w:ins w:id="1757" w:author="Harry" w:date="2021-12-14T22:59:00Z"/>
                <w:rFonts w:ascii="Yu Gothic" w:eastAsia="Yu Gothic" w:hAnsi="Yu Gothic" w:cs="MS PGothic" w:hint="eastAsia"/>
                <w:color w:val="000000"/>
                <w:sz w:val="18"/>
                <w:szCs w:val="18"/>
                <w:lang w:val="en-GB" w:eastAsia="ja-JP"/>
                <w:rPrChange w:id="1758" w:author="Harry" w:date="2021-12-14T22:59:00Z">
                  <w:rPr>
                    <w:ins w:id="1759" w:author="Harry" w:date="2021-12-14T22:59:00Z"/>
                    <w:rFonts w:hint="eastAsia"/>
                  </w:rPr>
                </w:rPrChange>
              </w:rPr>
              <w:pPrChange w:id="1760" w:author="Harry" w:date="2021-12-14T22:59:00Z">
                <w:pPr>
                  <w:jc w:val="right"/>
                </w:pPr>
              </w:pPrChange>
            </w:pPr>
            <w:ins w:id="1761" w:author="Harry" w:date="2021-12-14T22:59:00Z">
              <w:r w:rsidRPr="004D44A6">
                <w:rPr>
                  <w:rFonts w:ascii="Yu Gothic" w:eastAsia="Yu Gothic" w:hAnsi="Yu Gothic" w:cs="MS PGothic" w:hint="eastAsia"/>
                  <w:color w:val="000000"/>
                  <w:sz w:val="18"/>
                  <w:szCs w:val="18"/>
                  <w:lang w:val="en-GB" w:eastAsia="ja-JP"/>
                  <w:rPrChange w:id="1762" w:author="Harry" w:date="2021-12-14T22:59:00Z">
                    <w:rPr>
                      <w:rFonts w:hint="eastAsia"/>
                    </w:rPr>
                  </w:rPrChange>
                </w:rPr>
                <w:t xml:space="preserve">985 </w:t>
              </w:r>
            </w:ins>
          </w:p>
        </w:tc>
        <w:tc>
          <w:tcPr>
            <w:tcW w:w="745" w:type="dxa"/>
            <w:tcBorders>
              <w:top w:val="nil"/>
              <w:left w:val="nil"/>
              <w:bottom w:val="nil"/>
              <w:right w:val="nil"/>
            </w:tcBorders>
            <w:shd w:val="clear" w:color="auto" w:fill="auto"/>
            <w:noWrap/>
            <w:vAlign w:val="center"/>
            <w:hideMark/>
          </w:tcPr>
          <w:p w14:paraId="6B42475A" w14:textId="77777777" w:rsidR="004D44A6" w:rsidRPr="004D44A6" w:rsidRDefault="004D44A6" w:rsidP="004D44A6">
            <w:pPr>
              <w:spacing w:after="0" w:line="240" w:lineRule="auto"/>
              <w:jc w:val="right"/>
              <w:rPr>
                <w:ins w:id="1763" w:author="Harry" w:date="2021-12-14T22:59:00Z"/>
                <w:rFonts w:ascii="Yu Gothic" w:eastAsia="Yu Gothic" w:hAnsi="Yu Gothic" w:cs="MS PGothic" w:hint="eastAsia"/>
                <w:color w:val="000000"/>
                <w:sz w:val="18"/>
                <w:szCs w:val="18"/>
                <w:lang w:val="en-GB" w:eastAsia="ja-JP"/>
                <w:rPrChange w:id="1764" w:author="Harry" w:date="2021-12-14T22:59:00Z">
                  <w:rPr>
                    <w:ins w:id="1765" w:author="Harry" w:date="2021-12-14T22:59:00Z"/>
                    <w:rFonts w:hint="eastAsia"/>
                  </w:rPr>
                </w:rPrChange>
              </w:rPr>
              <w:pPrChange w:id="1766" w:author="Harry" w:date="2021-12-14T22:59:00Z">
                <w:pPr>
                  <w:jc w:val="right"/>
                </w:pPr>
              </w:pPrChange>
            </w:pPr>
            <w:ins w:id="1767" w:author="Harry" w:date="2021-12-14T22:59:00Z">
              <w:r w:rsidRPr="004D44A6">
                <w:rPr>
                  <w:rFonts w:ascii="Yu Gothic" w:eastAsia="Yu Gothic" w:hAnsi="Yu Gothic" w:cs="MS PGothic" w:hint="eastAsia"/>
                  <w:color w:val="000000"/>
                  <w:sz w:val="18"/>
                  <w:szCs w:val="18"/>
                  <w:lang w:val="en-GB" w:eastAsia="ja-JP"/>
                  <w:rPrChange w:id="1768" w:author="Harry" w:date="2021-12-14T22:59:00Z">
                    <w:rPr>
                      <w:rFonts w:hint="eastAsia"/>
                    </w:rPr>
                  </w:rPrChange>
                </w:rPr>
                <w:t xml:space="preserve">1,373 </w:t>
              </w:r>
            </w:ins>
          </w:p>
        </w:tc>
      </w:tr>
      <w:tr w:rsidR="004D44A6" w:rsidRPr="004D44A6" w14:paraId="4B63F3DF" w14:textId="77777777" w:rsidTr="004D44A6">
        <w:trPr>
          <w:divId w:val="895043364"/>
          <w:trHeight w:val="60"/>
          <w:jc w:val="center"/>
          <w:ins w:id="1769" w:author="Harry" w:date="2021-12-14T22:59:00Z"/>
        </w:trPr>
        <w:tc>
          <w:tcPr>
            <w:tcW w:w="543" w:type="dxa"/>
            <w:tcBorders>
              <w:top w:val="nil"/>
              <w:left w:val="nil"/>
              <w:bottom w:val="nil"/>
              <w:right w:val="nil"/>
            </w:tcBorders>
            <w:shd w:val="clear" w:color="auto" w:fill="auto"/>
            <w:noWrap/>
            <w:vAlign w:val="center"/>
            <w:hideMark/>
          </w:tcPr>
          <w:p w14:paraId="7C9D630F" w14:textId="77777777" w:rsidR="004D44A6" w:rsidRPr="004D44A6" w:rsidRDefault="004D44A6" w:rsidP="004D44A6">
            <w:pPr>
              <w:spacing w:after="0" w:line="240" w:lineRule="auto"/>
              <w:jc w:val="center"/>
              <w:rPr>
                <w:ins w:id="1770" w:author="Harry" w:date="2021-12-14T22:59:00Z"/>
                <w:rFonts w:ascii="Yu Gothic" w:eastAsia="Yu Gothic" w:hAnsi="Yu Gothic" w:cs="MS PGothic" w:hint="eastAsia"/>
                <w:color w:val="000000"/>
                <w:sz w:val="18"/>
                <w:szCs w:val="18"/>
                <w:lang w:val="en-GB" w:eastAsia="ja-JP"/>
                <w:rPrChange w:id="1771" w:author="Harry" w:date="2021-12-14T22:59:00Z">
                  <w:rPr>
                    <w:ins w:id="1772" w:author="Harry" w:date="2021-12-14T22:59:00Z"/>
                    <w:rFonts w:hint="eastAsia"/>
                  </w:rPr>
                </w:rPrChange>
              </w:rPr>
              <w:pPrChange w:id="1773" w:author="Harry" w:date="2021-12-14T22:59:00Z">
                <w:pPr>
                  <w:jc w:val="center"/>
                </w:pPr>
              </w:pPrChange>
            </w:pPr>
            <w:ins w:id="1774" w:author="Harry" w:date="2021-12-14T22:59:00Z">
              <w:r w:rsidRPr="004D44A6">
                <w:rPr>
                  <w:rFonts w:ascii="Yu Gothic" w:eastAsia="Yu Gothic" w:hAnsi="Yu Gothic" w:cs="MS PGothic" w:hint="eastAsia"/>
                  <w:color w:val="000000"/>
                  <w:sz w:val="18"/>
                  <w:szCs w:val="18"/>
                  <w:lang w:val="en-GB" w:eastAsia="ja-JP"/>
                  <w:rPrChange w:id="1775" w:author="Harry" w:date="2021-12-14T22:59:00Z">
                    <w:rPr>
                      <w:rFonts w:hint="eastAsia"/>
                    </w:rPr>
                  </w:rPrChange>
                </w:rPr>
                <w:t>19</w:t>
              </w:r>
            </w:ins>
          </w:p>
        </w:tc>
        <w:tc>
          <w:tcPr>
            <w:tcW w:w="2859" w:type="dxa"/>
            <w:tcBorders>
              <w:top w:val="nil"/>
              <w:left w:val="nil"/>
              <w:bottom w:val="nil"/>
              <w:right w:val="nil"/>
            </w:tcBorders>
            <w:shd w:val="clear" w:color="auto" w:fill="auto"/>
            <w:noWrap/>
            <w:vAlign w:val="center"/>
            <w:hideMark/>
          </w:tcPr>
          <w:p w14:paraId="3CEE3BAC" w14:textId="77777777" w:rsidR="004D44A6" w:rsidRPr="004D44A6" w:rsidRDefault="004D44A6" w:rsidP="004D44A6">
            <w:pPr>
              <w:spacing w:after="0" w:line="240" w:lineRule="auto"/>
              <w:rPr>
                <w:ins w:id="1776" w:author="Harry" w:date="2021-12-14T22:59:00Z"/>
                <w:rFonts w:ascii="Yu Gothic" w:eastAsia="Yu Gothic" w:hAnsi="Yu Gothic" w:cs="MS PGothic" w:hint="eastAsia"/>
                <w:color w:val="000000"/>
                <w:sz w:val="18"/>
                <w:szCs w:val="18"/>
                <w:lang w:val="en-GB" w:eastAsia="ja-JP"/>
                <w:rPrChange w:id="1777" w:author="Harry" w:date="2021-12-14T22:59:00Z">
                  <w:rPr>
                    <w:ins w:id="1778" w:author="Harry" w:date="2021-12-14T22:59:00Z"/>
                    <w:rFonts w:hint="eastAsia"/>
                  </w:rPr>
                </w:rPrChange>
              </w:rPr>
              <w:pPrChange w:id="1779" w:author="Harry" w:date="2021-12-14T22:59:00Z">
                <w:pPr/>
              </w:pPrChange>
            </w:pPr>
            <w:ins w:id="1780" w:author="Harry" w:date="2021-12-14T22:59:00Z">
              <w:r w:rsidRPr="004D44A6">
                <w:rPr>
                  <w:rFonts w:ascii="Yu Gothic" w:eastAsia="Yu Gothic" w:hAnsi="Yu Gothic" w:cs="MS PGothic" w:hint="eastAsia"/>
                  <w:color w:val="000000"/>
                  <w:sz w:val="18"/>
                  <w:szCs w:val="18"/>
                  <w:lang w:val="en-GB" w:eastAsia="ja-JP"/>
                  <w:rPrChange w:id="1781" w:author="Harry" w:date="2021-12-14T22:59:00Z">
                    <w:rPr>
                      <w:rFonts w:hint="eastAsia"/>
                    </w:rPr>
                  </w:rPrChange>
                </w:rPr>
                <w:t>North Sulawesi</w:t>
              </w:r>
            </w:ins>
          </w:p>
        </w:tc>
        <w:tc>
          <w:tcPr>
            <w:tcW w:w="241" w:type="dxa"/>
            <w:tcBorders>
              <w:top w:val="nil"/>
              <w:left w:val="nil"/>
              <w:bottom w:val="nil"/>
              <w:right w:val="nil"/>
            </w:tcBorders>
            <w:shd w:val="clear" w:color="auto" w:fill="auto"/>
            <w:noWrap/>
            <w:vAlign w:val="center"/>
            <w:hideMark/>
          </w:tcPr>
          <w:p w14:paraId="1A740DD4" w14:textId="77777777" w:rsidR="004D44A6" w:rsidRPr="004D44A6" w:rsidRDefault="004D44A6" w:rsidP="004D44A6">
            <w:pPr>
              <w:spacing w:after="0" w:line="240" w:lineRule="auto"/>
              <w:jc w:val="right"/>
              <w:rPr>
                <w:ins w:id="1782" w:author="Harry" w:date="2021-12-14T22:59:00Z"/>
                <w:rFonts w:ascii="Yu Gothic" w:eastAsia="Yu Gothic" w:hAnsi="Yu Gothic" w:cs="MS PGothic" w:hint="eastAsia"/>
                <w:color w:val="000000"/>
                <w:sz w:val="18"/>
                <w:szCs w:val="18"/>
                <w:lang w:val="en-GB" w:eastAsia="ja-JP"/>
                <w:rPrChange w:id="1783" w:author="Harry" w:date="2021-12-14T22:59:00Z">
                  <w:rPr>
                    <w:ins w:id="1784" w:author="Harry" w:date="2021-12-14T22:59:00Z"/>
                    <w:rFonts w:hint="eastAsia"/>
                  </w:rPr>
                </w:rPrChange>
              </w:rPr>
              <w:pPrChange w:id="1785" w:author="Harry" w:date="2021-12-14T22:59:00Z">
                <w:pPr>
                  <w:jc w:val="right"/>
                </w:pPr>
              </w:pPrChange>
            </w:pPr>
            <w:ins w:id="1786" w:author="Harry" w:date="2021-12-14T22:59:00Z">
              <w:r w:rsidRPr="004D44A6">
                <w:rPr>
                  <w:rFonts w:ascii="Yu Gothic" w:eastAsia="Yu Gothic" w:hAnsi="Yu Gothic" w:cs="MS PGothic" w:hint="eastAsia"/>
                  <w:color w:val="000000"/>
                  <w:sz w:val="18"/>
                  <w:szCs w:val="18"/>
                  <w:lang w:val="en-GB" w:eastAsia="ja-JP"/>
                  <w:rPrChange w:id="1787" w:author="Harry" w:date="2021-12-14T22:59:00Z">
                    <w:rPr>
                      <w:rFonts w:hint="eastAsia"/>
                    </w:rPr>
                  </w:rPrChange>
                </w:rPr>
                <w:t xml:space="preserve">1,243 </w:t>
              </w:r>
            </w:ins>
          </w:p>
        </w:tc>
        <w:tc>
          <w:tcPr>
            <w:tcW w:w="1020" w:type="dxa"/>
            <w:tcBorders>
              <w:top w:val="nil"/>
              <w:left w:val="nil"/>
              <w:bottom w:val="nil"/>
              <w:right w:val="nil"/>
            </w:tcBorders>
            <w:shd w:val="clear" w:color="auto" w:fill="auto"/>
            <w:noWrap/>
            <w:vAlign w:val="center"/>
            <w:hideMark/>
          </w:tcPr>
          <w:p w14:paraId="71433768" w14:textId="77777777" w:rsidR="004D44A6" w:rsidRPr="004D44A6" w:rsidRDefault="004D44A6" w:rsidP="004D44A6">
            <w:pPr>
              <w:spacing w:after="0" w:line="240" w:lineRule="auto"/>
              <w:jc w:val="right"/>
              <w:rPr>
                <w:ins w:id="1788" w:author="Harry" w:date="2021-12-14T22:59:00Z"/>
                <w:rFonts w:ascii="Yu Gothic" w:eastAsia="Yu Gothic" w:hAnsi="Yu Gothic" w:cs="MS PGothic" w:hint="eastAsia"/>
                <w:color w:val="000000"/>
                <w:sz w:val="18"/>
                <w:szCs w:val="18"/>
                <w:lang w:val="en-GB" w:eastAsia="ja-JP"/>
                <w:rPrChange w:id="1789" w:author="Harry" w:date="2021-12-14T22:59:00Z">
                  <w:rPr>
                    <w:ins w:id="1790" w:author="Harry" w:date="2021-12-14T22:59:00Z"/>
                    <w:rFonts w:hint="eastAsia"/>
                  </w:rPr>
                </w:rPrChange>
              </w:rPr>
              <w:pPrChange w:id="1791" w:author="Harry" w:date="2021-12-14T22:59:00Z">
                <w:pPr>
                  <w:jc w:val="right"/>
                </w:pPr>
              </w:pPrChange>
            </w:pPr>
            <w:ins w:id="1792" w:author="Harry" w:date="2021-12-14T22:59:00Z">
              <w:r w:rsidRPr="004D44A6">
                <w:rPr>
                  <w:rFonts w:ascii="Yu Gothic" w:eastAsia="Yu Gothic" w:hAnsi="Yu Gothic" w:cs="MS PGothic" w:hint="eastAsia"/>
                  <w:color w:val="000000"/>
                  <w:sz w:val="18"/>
                  <w:szCs w:val="18"/>
                  <w:lang w:val="en-GB" w:eastAsia="ja-JP"/>
                  <w:rPrChange w:id="1793" w:author="Harry" w:date="2021-12-14T22:59:00Z">
                    <w:rPr>
                      <w:rFonts w:hint="eastAsia"/>
                    </w:rPr>
                  </w:rPrChange>
                </w:rPr>
                <w:t xml:space="preserve">2,143 </w:t>
              </w:r>
            </w:ins>
          </w:p>
        </w:tc>
        <w:tc>
          <w:tcPr>
            <w:tcW w:w="745" w:type="dxa"/>
            <w:tcBorders>
              <w:top w:val="nil"/>
              <w:left w:val="nil"/>
              <w:bottom w:val="nil"/>
              <w:right w:val="nil"/>
            </w:tcBorders>
            <w:shd w:val="clear" w:color="auto" w:fill="auto"/>
            <w:noWrap/>
            <w:vAlign w:val="center"/>
            <w:hideMark/>
          </w:tcPr>
          <w:p w14:paraId="3AB1963B" w14:textId="77777777" w:rsidR="004D44A6" w:rsidRPr="004D44A6" w:rsidRDefault="004D44A6" w:rsidP="004D44A6">
            <w:pPr>
              <w:spacing w:after="0" w:line="240" w:lineRule="auto"/>
              <w:jc w:val="right"/>
              <w:rPr>
                <w:ins w:id="1794" w:author="Harry" w:date="2021-12-14T22:59:00Z"/>
                <w:rFonts w:ascii="Yu Gothic" w:eastAsia="Yu Gothic" w:hAnsi="Yu Gothic" w:cs="MS PGothic" w:hint="eastAsia"/>
                <w:color w:val="000000"/>
                <w:sz w:val="18"/>
                <w:szCs w:val="18"/>
                <w:lang w:val="en-GB" w:eastAsia="ja-JP"/>
                <w:rPrChange w:id="1795" w:author="Harry" w:date="2021-12-14T22:59:00Z">
                  <w:rPr>
                    <w:ins w:id="1796" w:author="Harry" w:date="2021-12-14T22:59:00Z"/>
                    <w:rFonts w:hint="eastAsia"/>
                  </w:rPr>
                </w:rPrChange>
              </w:rPr>
              <w:pPrChange w:id="1797" w:author="Harry" w:date="2021-12-14T22:59:00Z">
                <w:pPr>
                  <w:jc w:val="right"/>
                </w:pPr>
              </w:pPrChange>
            </w:pPr>
            <w:ins w:id="1798" w:author="Harry" w:date="2021-12-14T22:59:00Z">
              <w:r w:rsidRPr="004D44A6">
                <w:rPr>
                  <w:rFonts w:ascii="Yu Gothic" w:eastAsia="Yu Gothic" w:hAnsi="Yu Gothic" w:cs="MS PGothic" w:hint="eastAsia"/>
                  <w:color w:val="000000"/>
                  <w:sz w:val="18"/>
                  <w:szCs w:val="18"/>
                  <w:lang w:val="en-GB" w:eastAsia="ja-JP"/>
                  <w:rPrChange w:id="1799" w:author="Harry" w:date="2021-12-14T22:59:00Z">
                    <w:rPr>
                      <w:rFonts w:hint="eastAsia"/>
                    </w:rPr>
                  </w:rPrChange>
                </w:rPr>
                <w:t xml:space="preserve">929 </w:t>
              </w:r>
            </w:ins>
          </w:p>
        </w:tc>
        <w:tc>
          <w:tcPr>
            <w:tcW w:w="745" w:type="dxa"/>
            <w:tcBorders>
              <w:top w:val="nil"/>
              <w:left w:val="nil"/>
              <w:bottom w:val="nil"/>
              <w:right w:val="nil"/>
            </w:tcBorders>
            <w:shd w:val="clear" w:color="auto" w:fill="auto"/>
            <w:noWrap/>
            <w:vAlign w:val="center"/>
            <w:hideMark/>
          </w:tcPr>
          <w:p w14:paraId="49DD1C3E" w14:textId="77777777" w:rsidR="004D44A6" w:rsidRPr="004D44A6" w:rsidRDefault="004D44A6" w:rsidP="004D44A6">
            <w:pPr>
              <w:spacing w:after="0" w:line="240" w:lineRule="auto"/>
              <w:jc w:val="right"/>
              <w:rPr>
                <w:ins w:id="1800" w:author="Harry" w:date="2021-12-14T22:59:00Z"/>
                <w:rFonts w:ascii="Yu Gothic" w:eastAsia="Yu Gothic" w:hAnsi="Yu Gothic" w:cs="MS PGothic" w:hint="eastAsia"/>
                <w:color w:val="000000"/>
                <w:sz w:val="18"/>
                <w:szCs w:val="18"/>
                <w:lang w:val="en-GB" w:eastAsia="ja-JP"/>
                <w:rPrChange w:id="1801" w:author="Harry" w:date="2021-12-14T22:59:00Z">
                  <w:rPr>
                    <w:ins w:id="1802" w:author="Harry" w:date="2021-12-14T22:59:00Z"/>
                    <w:rFonts w:hint="eastAsia"/>
                  </w:rPr>
                </w:rPrChange>
              </w:rPr>
              <w:pPrChange w:id="1803" w:author="Harry" w:date="2021-12-14T22:59:00Z">
                <w:pPr>
                  <w:jc w:val="right"/>
                </w:pPr>
              </w:pPrChange>
            </w:pPr>
            <w:ins w:id="1804" w:author="Harry" w:date="2021-12-14T22:59:00Z">
              <w:r w:rsidRPr="004D44A6">
                <w:rPr>
                  <w:rFonts w:ascii="Yu Gothic" w:eastAsia="Yu Gothic" w:hAnsi="Yu Gothic" w:cs="MS PGothic" w:hint="eastAsia"/>
                  <w:color w:val="000000"/>
                  <w:sz w:val="18"/>
                  <w:szCs w:val="18"/>
                  <w:lang w:val="en-GB" w:eastAsia="ja-JP"/>
                  <w:rPrChange w:id="1805" w:author="Harry" w:date="2021-12-14T22:59:00Z">
                    <w:rPr>
                      <w:rFonts w:hint="eastAsia"/>
                    </w:rPr>
                  </w:rPrChange>
                </w:rPr>
                <w:t xml:space="preserve">1,571 </w:t>
              </w:r>
            </w:ins>
          </w:p>
        </w:tc>
      </w:tr>
      <w:tr w:rsidR="004D44A6" w:rsidRPr="004D44A6" w14:paraId="3BE5078E" w14:textId="77777777" w:rsidTr="004D44A6">
        <w:trPr>
          <w:divId w:val="895043364"/>
          <w:trHeight w:val="80"/>
          <w:jc w:val="center"/>
          <w:ins w:id="1806" w:author="Harry" w:date="2021-12-14T22:59:00Z"/>
        </w:trPr>
        <w:tc>
          <w:tcPr>
            <w:tcW w:w="543" w:type="dxa"/>
            <w:tcBorders>
              <w:top w:val="nil"/>
              <w:left w:val="nil"/>
              <w:bottom w:val="nil"/>
              <w:right w:val="nil"/>
            </w:tcBorders>
            <w:shd w:val="clear" w:color="auto" w:fill="auto"/>
            <w:noWrap/>
            <w:vAlign w:val="center"/>
            <w:hideMark/>
          </w:tcPr>
          <w:p w14:paraId="59C2489B" w14:textId="77777777" w:rsidR="004D44A6" w:rsidRPr="004D44A6" w:rsidRDefault="004D44A6" w:rsidP="004D44A6">
            <w:pPr>
              <w:spacing w:after="0" w:line="240" w:lineRule="auto"/>
              <w:jc w:val="center"/>
              <w:rPr>
                <w:ins w:id="1807" w:author="Harry" w:date="2021-12-14T22:59:00Z"/>
                <w:rFonts w:ascii="Yu Gothic" w:eastAsia="Yu Gothic" w:hAnsi="Yu Gothic" w:cs="MS PGothic" w:hint="eastAsia"/>
                <w:color w:val="000000"/>
                <w:sz w:val="18"/>
                <w:szCs w:val="18"/>
                <w:lang w:val="en-GB" w:eastAsia="ja-JP"/>
                <w:rPrChange w:id="1808" w:author="Harry" w:date="2021-12-14T22:59:00Z">
                  <w:rPr>
                    <w:ins w:id="1809" w:author="Harry" w:date="2021-12-14T22:59:00Z"/>
                    <w:rFonts w:hint="eastAsia"/>
                  </w:rPr>
                </w:rPrChange>
              </w:rPr>
              <w:pPrChange w:id="1810" w:author="Harry" w:date="2021-12-14T22:59:00Z">
                <w:pPr>
                  <w:jc w:val="center"/>
                </w:pPr>
              </w:pPrChange>
            </w:pPr>
            <w:ins w:id="1811" w:author="Harry" w:date="2021-12-14T22:59:00Z">
              <w:r w:rsidRPr="004D44A6">
                <w:rPr>
                  <w:rFonts w:ascii="Yu Gothic" w:eastAsia="Yu Gothic" w:hAnsi="Yu Gothic" w:cs="MS PGothic" w:hint="eastAsia"/>
                  <w:color w:val="000000"/>
                  <w:sz w:val="18"/>
                  <w:szCs w:val="18"/>
                  <w:lang w:val="en-GB" w:eastAsia="ja-JP"/>
                  <w:rPrChange w:id="1812" w:author="Harry" w:date="2021-12-14T22:59:00Z">
                    <w:rPr>
                      <w:rFonts w:hint="eastAsia"/>
                    </w:rPr>
                  </w:rPrChange>
                </w:rPr>
                <w:t>20</w:t>
              </w:r>
            </w:ins>
          </w:p>
        </w:tc>
        <w:tc>
          <w:tcPr>
            <w:tcW w:w="2859" w:type="dxa"/>
            <w:tcBorders>
              <w:top w:val="nil"/>
              <w:left w:val="nil"/>
              <w:bottom w:val="nil"/>
              <w:right w:val="nil"/>
            </w:tcBorders>
            <w:shd w:val="clear" w:color="auto" w:fill="auto"/>
            <w:noWrap/>
            <w:vAlign w:val="center"/>
            <w:hideMark/>
          </w:tcPr>
          <w:p w14:paraId="0D684478" w14:textId="77777777" w:rsidR="004D44A6" w:rsidRPr="004D44A6" w:rsidRDefault="004D44A6" w:rsidP="004D44A6">
            <w:pPr>
              <w:spacing w:after="0" w:line="240" w:lineRule="auto"/>
              <w:rPr>
                <w:ins w:id="1813" w:author="Harry" w:date="2021-12-14T22:59:00Z"/>
                <w:rFonts w:ascii="Yu Gothic" w:eastAsia="Yu Gothic" w:hAnsi="Yu Gothic" w:cs="MS PGothic" w:hint="eastAsia"/>
                <w:color w:val="000000"/>
                <w:sz w:val="18"/>
                <w:szCs w:val="18"/>
                <w:lang w:val="en-GB" w:eastAsia="ja-JP"/>
                <w:rPrChange w:id="1814" w:author="Harry" w:date="2021-12-14T22:59:00Z">
                  <w:rPr>
                    <w:ins w:id="1815" w:author="Harry" w:date="2021-12-14T22:59:00Z"/>
                    <w:rFonts w:hint="eastAsia"/>
                  </w:rPr>
                </w:rPrChange>
              </w:rPr>
              <w:pPrChange w:id="1816" w:author="Harry" w:date="2021-12-14T22:59:00Z">
                <w:pPr/>
              </w:pPrChange>
            </w:pPr>
            <w:ins w:id="1817" w:author="Harry" w:date="2021-12-14T22:59:00Z">
              <w:r w:rsidRPr="004D44A6">
                <w:rPr>
                  <w:rFonts w:ascii="Yu Gothic" w:eastAsia="Yu Gothic" w:hAnsi="Yu Gothic" w:cs="MS PGothic" w:hint="eastAsia"/>
                  <w:color w:val="000000"/>
                  <w:sz w:val="18"/>
                  <w:szCs w:val="18"/>
                  <w:lang w:val="en-GB" w:eastAsia="ja-JP"/>
                  <w:rPrChange w:id="1818" w:author="Harry" w:date="2021-12-14T22:59:00Z">
                    <w:rPr>
                      <w:rFonts w:hint="eastAsia"/>
                    </w:rPr>
                  </w:rPrChange>
                </w:rPr>
                <w:t>North Sumatra</w:t>
              </w:r>
            </w:ins>
          </w:p>
        </w:tc>
        <w:tc>
          <w:tcPr>
            <w:tcW w:w="241" w:type="dxa"/>
            <w:tcBorders>
              <w:top w:val="nil"/>
              <w:left w:val="nil"/>
              <w:bottom w:val="nil"/>
              <w:right w:val="nil"/>
            </w:tcBorders>
            <w:shd w:val="clear" w:color="auto" w:fill="auto"/>
            <w:noWrap/>
            <w:vAlign w:val="center"/>
            <w:hideMark/>
          </w:tcPr>
          <w:p w14:paraId="7417611E" w14:textId="77777777" w:rsidR="004D44A6" w:rsidRPr="004D44A6" w:rsidRDefault="004D44A6" w:rsidP="004D44A6">
            <w:pPr>
              <w:spacing w:after="0" w:line="240" w:lineRule="auto"/>
              <w:jc w:val="right"/>
              <w:rPr>
                <w:ins w:id="1819" w:author="Harry" w:date="2021-12-14T22:59:00Z"/>
                <w:rFonts w:ascii="Yu Gothic" w:eastAsia="Yu Gothic" w:hAnsi="Yu Gothic" w:cs="MS PGothic" w:hint="eastAsia"/>
                <w:color w:val="000000"/>
                <w:sz w:val="18"/>
                <w:szCs w:val="18"/>
                <w:lang w:val="en-GB" w:eastAsia="ja-JP"/>
                <w:rPrChange w:id="1820" w:author="Harry" w:date="2021-12-14T22:59:00Z">
                  <w:rPr>
                    <w:ins w:id="1821" w:author="Harry" w:date="2021-12-14T22:59:00Z"/>
                    <w:rFonts w:hint="eastAsia"/>
                  </w:rPr>
                </w:rPrChange>
              </w:rPr>
              <w:pPrChange w:id="1822" w:author="Harry" w:date="2021-12-14T22:59:00Z">
                <w:pPr>
                  <w:jc w:val="right"/>
                </w:pPr>
              </w:pPrChange>
            </w:pPr>
            <w:ins w:id="1823" w:author="Harry" w:date="2021-12-14T22:59:00Z">
              <w:r w:rsidRPr="004D44A6">
                <w:rPr>
                  <w:rFonts w:ascii="Yu Gothic" w:eastAsia="Yu Gothic" w:hAnsi="Yu Gothic" w:cs="MS PGothic" w:hint="eastAsia"/>
                  <w:color w:val="000000"/>
                  <w:sz w:val="18"/>
                  <w:szCs w:val="18"/>
                  <w:lang w:val="en-GB" w:eastAsia="ja-JP"/>
                  <w:rPrChange w:id="1824" w:author="Harry" w:date="2021-12-14T22:59:00Z">
                    <w:rPr>
                      <w:rFonts w:hint="eastAsia"/>
                    </w:rPr>
                  </w:rPrChange>
                </w:rPr>
                <w:t xml:space="preserve">1,009 </w:t>
              </w:r>
            </w:ins>
          </w:p>
        </w:tc>
        <w:tc>
          <w:tcPr>
            <w:tcW w:w="1020" w:type="dxa"/>
            <w:tcBorders>
              <w:top w:val="nil"/>
              <w:left w:val="nil"/>
              <w:bottom w:val="nil"/>
              <w:right w:val="nil"/>
            </w:tcBorders>
            <w:shd w:val="clear" w:color="auto" w:fill="auto"/>
            <w:noWrap/>
            <w:vAlign w:val="center"/>
            <w:hideMark/>
          </w:tcPr>
          <w:p w14:paraId="3FF5BE93" w14:textId="77777777" w:rsidR="004D44A6" w:rsidRPr="004D44A6" w:rsidRDefault="004D44A6" w:rsidP="004D44A6">
            <w:pPr>
              <w:spacing w:after="0" w:line="240" w:lineRule="auto"/>
              <w:jc w:val="right"/>
              <w:rPr>
                <w:ins w:id="1825" w:author="Harry" w:date="2021-12-14T22:59:00Z"/>
                <w:rFonts w:ascii="Yu Gothic" w:eastAsia="Yu Gothic" w:hAnsi="Yu Gothic" w:cs="MS PGothic" w:hint="eastAsia"/>
                <w:color w:val="000000"/>
                <w:sz w:val="18"/>
                <w:szCs w:val="18"/>
                <w:lang w:val="en-GB" w:eastAsia="ja-JP"/>
                <w:rPrChange w:id="1826" w:author="Harry" w:date="2021-12-14T22:59:00Z">
                  <w:rPr>
                    <w:ins w:id="1827" w:author="Harry" w:date="2021-12-14T22:59:00Z"/>
                    <w:rFonts w:hint="eastAsia"/>
                  </w:rPr>
                </w:rPrChange>
              </w:rPr>
              <w:pPrChange w:id="1828" w:author="Harry" w:date="2021-12-14T22:59:00Z">
                <w:pPr>
                  <w:jc w:val="right"/>
                </w:pPr>
              </w:pPrChange>
            </w:pPr>
            <w:ins w:id="1829" w:author="Harry" w:date="2021-12-14T22:59:00Z">
              <w:r w:rsidRPr="004D44A6">
                <w:rPr>
                  <w:rFonts w:ascii="Yu Gothic" w:eastAsia="Yu Gothic" w:hAnsi="Yu Gothic" w:cs="MS PGothic" w:hint="eastAsia"/>
                  <w:color w:val="000000"/>
                  <w:sz w:val="18"/>
                  <w:szCs w:val="18"/>
                  <w:lang w:val="en-GB" w:eastAsia="ja-JP"/>
                  <w:rPrChange w:id="1830" w:author="Harry" w:date="2021-12-14T22:59:00Z">
                    <w:rPr>
                      <w:rFonts w:hint="eastAsia"/>
                    </w:rPr>
                  </w:rPrChange>
                </w:rPr>
                <w:t xml:space="preserve">829 </w:t>
              </w:r>
            </w:ins>
          </w:p>
        </w:tc>
        <w:tc>
          <w:tcPr>
            <w:tcW w:w="745" w:type="dxa"/>
            <w:tcBorders>
              <w:top w:val="nil"/>
              <w:left w:val="nil"/>
              <w:bottom w:val="nil"/>
              <w:right w:val="nil"/>
            </w:tcBorders>
            <w:shd w:val="clear" w:color="auto" w:fill="auto"/>
            <w:noWrap/>
            <w:vAlign w:val="center"/>
            <w:hideMark/>
          </w:tcPr>
          <w:p w14:paraId="519CDED9" w14:textId="77777777" w:rsidR="004D44A6" w:rsidRPr="004D44A6" w:rsidRDefault="004D44A6" w:rsidP="004D44A6">
            <w:pPr>
              <w:spacing w:after="0" w:line="240" w:lineRule="auto"/>
              <w:jc w:val="right"/>
              <w:rPr>
                <w:ins w:id="1831" w:author="Harry" w:date="2021-12-14T22:59:00Z"/>
                <w:rFonts w:ascii="Yu Gothic" w:eastAsia="Yu Gothic" w:hAnsi="Yu Gothic" w:cs="MS PGothic" w:hint="eastAsia"/>
                <w:color w:val="000000"/>
                <w:sz w:val="18"/>
                <w:szCs w:val="18"/>
                <w:lang w:val="en-GB" w:eastAsia="ja-JP"/>
                <w:rPrChange w:id="1832" w:author="Harry" w:date="2021-12-14T22:59:00Z">
                  <w:rPr>
                    <w:ins w:id="1833" w:author="Harry" w:date="2021-12-14T22:59:00Z"/>
                    <w:rFonts w:hint="eastAsia"/>
                  </w:rPr>
                </w:rPrChange>
              </w:rPr>
              <w:pPrChange w:id="1834" w:author="Harry" w:date="2021-12-14T22:59:00Z">
                <w:pPr>
                  <w:jc w:val="right"/>
                </w:pPr>
              </w:pPrChange>
            </w:pPr>
            <w:ins w:id="1835" w:author="Harry" w:date="2021-12-14T22:59:00Z">
              <w:r w:rsidRPr="004D44A6">
                <w:rPr>
                  <w:rFonts w:ascii="Yu Gothic" w:eastAsia="Yu Gothic" w:hAnsi="Yu Gothic" w:cs="MS PGothic" w:hint="eastAsia"/>
                  <w:color w:val="000000"/>
                  <w:sz w:val="18"/>
                  <w:szCs w:val="18"/>
                  <w:lang w:val="en-GB" w:eastAsia="ja-JP"/>
                  <w:rPrChange w:id="1836" w:author="Harry" w:date="2021-12-14T22:59:00Z">
                    <w:rPr>
                      <w:rFonts w:hint="eastAsia"/>
                    </w:rPr>
                  </w:rPrChange>
                </w:rPr>
                <w:t xml:space="preserve">872 </w:t>
              </w:r>
            </w:ins>
          </w:p>
        </w:tc>
        <w:tc>
          <w:tcPr>
            <w:tcW w:w="745" w:type="dxa"/>
            <w:tcBorders>
              <w:top w:val="nil"/>
              <w:left w:val="nil"/>
              <w:bottom w:val="nil"/>
              <w:right w:val="nil"/>
            </w:tcBorders>
            <w:shd w:val="clear" w:color="auto" w:fill="auto"/>
            <w:noWrap/>
            <w:vAlign w:val="center"/>
            <w:hideMark/>
          </w:tcPr>
          <w:p w14:paraId="0A1E15AF" w14:textId="77777777" w:rsidR="004D44A6" w:rsidRPr="004D44A6" w:rsidRDefault="004D44A6" w:rsidP="004D44A6">
            <w:pPr>
              <w:spacing w:after="0" w:line="240" w:lineRule="auto"/>
              <w:jc w:val="right"/>
              <w:rPr>
                <w:ins w:id="1837" w:author="Harry" w:date="2021-12-14T22:59:00Z"/>
                <w:rFonts w:ascii="Yu Gothic" w:eastAsia="Yu Gothic" w:hAnsi="Yu Gothic" w:cs="MS PGothic" w:hint="eastAsia"/>
                <w:color w:val="000000"/>
                <w:sz w:val="18"/>
                <w:szCs w:val="18"/>
                <w:lang w:val="en-GB" w:eastAsia="ja-JP"/>
                <w:rPrChange w:id="1838" w:author="Harry" w:date="2021-12-14T22:59:00Z">
                  <w:rPr>
                    <w:ins w:id="1839" w:author="Harry" w:date="2021-12-14T22:59:00Z"/>
                    <w:rFonts w:hint="eastAsia"/>
                  </w:rPr>
                </w:rPrChange>
              </w:rPr>
              <w:pPrChange w:id="1840" w:author="Harry" w:date="2021-12-14T22:59:00Z">
                <w:pPr>
                  <w:jc w:val="right"/>
                </w:pPr>
              </w:pPrChange>
            </w:pPr>
            <w:ins w:id="1841" w:author="Harry" w:date="2021-12-14T22:59:00Z">
              <w:r w:rsidRPr="004D44A6">
                <w:rPr>
                  <w:rFonts w:ascii="Yu Gothic" w:eastAsia="Yu Gothic" w:hAnsi="Yu Gothic" w:cs="MS PGothic" w:hint="eastAsia"/>
                  <w:color w:val="000000"/>
                  <w:sz w:val="18"/>
                  <w:szCs w:val="18"/>
                  <w:lang w:val="en-GB" w:eastAsia="ja-JP"/>
                  <w:rPrChange w:id="1842" w:author="Harry" w:date="2021-12-14T22:59:00Z">
                    <w:rPr>
                      <w:rFonts w:hint="eastAsia"/>
                    </w:rPr>
                  </w:rPrChange>
                </w:rPr>
                <w:t xml:space="preserve">1,142 </w:t>
              </w:r>
            </w:ins>
          </w:p>
        </w:tc>
      </w:tr>
      <w:tr w:rsidR="004D44A6" w:rsidRPr="004D44A6" w14:paraId="179BDFE5" w14:textId="77777777" w:rsidTr="004D44A6">
        <w:trPr>
          <w:divId w:val="895043364"/>
          <w:trHeight w:val="60"/>
          <w:jc w:val="center"/>
          <w:ins w:id="1843" w:author="Harry" w:date="2021-12-14T22:59:00Z"/>
        </w:trPr>
        <w:tc>
          <w:tcPr>
            <w:tcW w:w="543" w:type="dxa"/>
            <w:tcBorders>
              <w:top w:val="nil"/>
              <w:left w:val="nil"/>
              <w:bottom w:val="nil"/>
              <w:right w:val="nil"/>
            </w:tcBorders>
            <w:shd w:val="clear" w:color="auto" w:fill="auto"/>
            <w:noWrap/>
            <w:vAlign w:val="center"/>
            <w:hideMark/>
          </w:tcPr>
          <w:p w14:paraId="119D191B" w14:textId="77777777" w:rsidR="004D44A6" w:rsidRPr="004D44A6" w:rsidRDefault="004D44A6" w:rsidP="004D44A6">
            <w:pPr>
              <w:spacing w:after="0" w:line="240" w:lineRule="auto"/>
              <w:jc w:val="center"/>
              <w:rPr>
                <w:ins w:id="1844" w:author="Harry" w:date="2021-12-14T22:59:00Z"/>
                <w:rFonts w:ascii="Yu Gothic" w:eastAsia="Yu Gothic" w:hAnsi="Yu Gothic" w:cs="MS PGothic" w:hint="eastAsia"/>
                <w:color w:val="000000"/>
                <w:sz w:val="18"/>
                <w:szCs w:val="18"/>
                <w:lang w:val="en-GB" w:eastAsia="ja-JP"/>
                <w:rPrChange w:id="1845" w:author="Harry" w:date="2021-12-14T22:59:00Z">
                  <w:rPr>
                    <w:ins w:id="1846" w:author="Harry" w:date="2021-12-14T22:59:00Z"/>
                    <w:rFonts w:hint="eastAsia"/>
                  </w:rPr>
                </w:rPrChange>
              </w:rPr>
              <w:pPrChange w:id="1847" w:author="Harry" w:date="2021-12-14T22:59:00Z">
                <w:pPr>
                  <w:jc w:val="center"/>
                </w:pPr>
              </w:pPrChange>
            </w:pPr>
            <w:ins w:id="1848" w:author="Harry" w:date="2021-12-14T22:59:00Z">
              <w:r w:rsidRPr="004D44A6">
                <w:rPr>
                  <w:rFonts w:ascii="Yu Gothic" w:eastAsia="Yu Gothic" w:hAnsi="Yu Gothic" w:cs="MS PGothic" w:hint="eastAsia"/>
                  <w:color w:val="000000"/>
                  <w:sz w:val="18"/>
                  <w:szCs w:val="18"/>
                  <w:lang w:val="en-GB" w:eastAsia="ja-JP"/>
                  <w:rPrChange w:id="1849" w:author="Harry" w:date="2021-12-14T22:59:00Z">
                    <w:rPr>
                      <w:rFonts w:hint="eastAsia"/>
                    </w:rPr>
                  </w:rPrChange>
                </w:rPr>
                <w:t>21</w:t>
              </w:r>
            </w:ins>
          </w:p>
        </w:tc>
        <w:tc>
          <w:tcPr>
            <w:tcW w:w="2859" w:type="dxa"/>
            <w:tcBorders>
              <w:top w:val="nil"/>
              <w:left w:val="nil"/>
              <w:bottom w:val="nil"/>
              <w:right w:val="nil"/>
            </w:tcBorders>
            <w:shd w:val="clear" w:color="auto" w:fill="auto"/>
            <w:noWrap/>
            <w:vAlign w:val="center"/>
            <w:hideMark/>
          </w:tcPr>
          <w:p w14:paraId="52D8D0FD" w14:textId="77777777" w:rsidR="004D44A6" w:rsidRPr="004D44A6" w:rsidRDefault="004D44A6" w:rsidP="004D44A6">
            <w:pPr>
              <w:spacing w:after="0" w:line="240" w:lineRule="auto"/>
              <w:rPr>
                <w:ins w:id="1850" w:author="Harry" w:date="2021-12-14T22:59:00Z"/>
                <w:rFonts w:ascii="Yu Gothic" w:eastAsia="Yu Gothic" w:hAnsi="Yu Gothic" w:cs="MS PGothic" w:hint="eastAsia"/>
                <w:color w:val="000000"/>
                <w:sz w:val="18"/>
                <w:szCs w:val="18"/>
                <w:lang w:val="en-GB" w:eastAsia="ja-JP"/>
                <w:rPrChange w:id="1851" w:author="Harry" w:date="2021-12-14T22:59:00Z">
                  <w:rPr>
                    <w:ins w:id="1852" w:author="Harry" w:date="2021-12-14T22:59:00Z"/>
                    <w:rFonts w:hint="eastAsia"/>
                  </w:rPr>
                </w:rPrChange>
              </w:rPr>
              <w:pPrChange w:id="1853" w:author="Harry" w:date="2021-12-14T22:59:00Z">
                <w:pPr/>
              </w:pPrChange>
            </w:pPr>
            <w:ins w:id="1854" w:author="Harry" w:date="2021-12-14T22:59:00Z">
              <w:r w:rsidRPr="004D44A6">
                <w:rPr>
                  <w:rFonts w:ascii="Yu Gothic" w:eastAsia="Yu Gothic" w:hAnsi="Yu Gothic" w:cs="MS PGothic" w:hint="eastAsia"/>
                  <w:color w:val="000000"/>
                  <w:sz w:val="18"/>
                  <w:szCs w:val="18"/>
                  <w:lang w:val="en-GB" w:eastAsia="ja-JP"/>
                  <w:rPrChange w:id="1855" w:author="Harry" w:date="2021-12-14T22:59:00Z">
                    <w:rPr>
                      <w:rFonts w:hint="eastAsia"/>
                    </w:rPr>
                  </w:rPrChange>
                </w:rPr>
                <w:t>Papua</w:t>
              </w:r>
            </w:ins>
          </w:p>
        </w:tc>
        <w:tc>
          <w:tcPr>
            <w:tcW w:w="241" w:type="dxa"/>
            <w:tcBorders>
              <w:top w:val="nil"/>
              <w:left w:val="nil"/>
              <w:bottom w:val="nil"/>
              <w:right w:val="nil"/>
            </w:tcBorders>
            <w:shd w:val="clear" w:color="auto" w:fill="auto"/>
            <w:noWrap/>
            <w:vAlign w:val="center"/>
            <w:hideMark/>
          </w:tcPr>
          <w:p w14:paraId="62D64BE1" w14:textId="77777777" w:rsidR="004D44A6" w:rsidRPr="004D44A6" w:rsidRDefault="004D44A6" w:rsidP="004D44A6">
            <w:pPr>
              <w:spacing w:after="0" w:line="240" w:lineRule="auto"/>
              <w:jc w:val="right"/>
              <w:rPr>
                <w:ins w:id="1856" w:author="Harry" w:date="2021-12-14T22:59:00Z"/>
                <w:rFonts w:ascii="Yu Gothic" w:eastAsia="Yu Gothic" w:hAnsi="Yu Gothic" w:cs="MS PGothic" w:hint="eastAsia"/>
                <w:color w:val="000000"/>
                <w:sz w:val="18"/>
                <w:szCs w:val="18"/>
                <w:lang w:val="en-GB" w:eastAsia="ja-JP"/>
                <w:rPrChange w:id="1857" w:author="Harry" w:date="2021-12-14T22:59:00Z">
                  <w:rPr>
                    <w:ins w:id="1858" w:author="Harry" w:date="2021-12-14T22:59:00Z"/>
                    <w:rFonts w:hint="eastAsia"/>
                  </w:rPr>
                </w:rPrChange>
              </w:rPr>
              <w:pPrChange w:id="1859" w:author="Harry" w:date="2021-12-14T22:59:00Z">
                <w:pPr>
                  <w:jc w:val="right"/>
                </w:pPr>
              </w:pPrChange>
            </w:pPr>
            <w:ins w:id="1860" w:author="Harry" w:date="2021-12-14T22:59:00Z">
              <w:r w:rsidRPr="004D44A6">
                <w:rPr>
                  <w:rFonts w:ascii="Yu Gothic" w:eastAsia="Yu Gothic" w:hAnsi="Yu Gothic" w:cs="MS PGothic" w:hint="eastAsia"/>
                  <w:color w:val="000000"/>
                  <w:sz w:val="18"/>
                  <w:szCs w:val="18"/>
                  <w:lang w:val="en-GB" w:eastAsia="ja-JP"/>
                  <w:rPrChange w:id="1861" w:author="Harry" w:date="2021-12-14T22:59:00Z">
                    <w:rPr>
                      <w:rFonts w:hint="eastAsia"/>
                    </w:rPr>
                  </w:rPrChange>
                </w:rPr>
                <w:t xml:space="preserve">1,612 </w:t>
              </w:r>
            </w:ins>
          </w:p>
        </w:tc>
        <w:tc>
          <w:tcPr>
            <w:tcW w:w="1020" w:type="dxa"/>
            <w:tcBorders>
              <w:top w:val="nil"/>
              <w:left w:val="nil"/>
              <w:bottom w:val="nil"/>
              <w:right w:val="nil"/>
            </w:tcBorders>
            <w:shd w:val="clear" w:color="auto" w:fill="auto"/>
            <w:noWrap/>
            <w:vAlign w:val="center"/>
            <w:hideMark/>
          </w:tcPr>
          <w:p w14:paraId="5229EC00" w14:textId="77777777" w:rsidR="004D44A6" w:rsidRPr="004D44A6" w:rsidRDefault="004D44A6" w:rsidP="004D44A6">
            <w:pPr>
              <w:spacing w:after="0" w:line="240" w:lineRule="auto"/>
              <w:jc w:val="right"/>
              <w:rPr>
                <w:ins w:id="1862" w:author="Harry" w:date="2021-12-14T22:59:00Z"/>
                <w:rFonts w:ascii="Yu Gothic" w:eastAsia="Yu Gothic" w:hAnsi="Yu Gothic" w:cs="MS PGothic" w:hint="eastAsia"/>
                <w:color w:val="000000"/>
                <w:sz w:val="18"/>
                <w:szCs w:val="18"/>
                <w:lang w:val="en-GB" w:eastAsia="ja-JP"/>
                <w:rPrChange w:id="1863" w:author="Harry" w:date="2021-12-14T22:59:00Z">
                  <w:rPr>
                    <w:ins w:id="1864" w:author="Harry" w:date="2021-12-14T22:59:00Z"/>
                    <w:rFonts w:hint="eastAsia"/>
                  </w:rPr>
                </w:rPrChange>
              </w:rPr>
              <w:pPrChange w:id="1865" w:author="Harry" w:date="2021-12-14T22:59:00Z">
                <w:pPr>
                  <w:jc w:val="right"/>
                </w:pPr>
              </w:pPrChange>
            </w:pPr>
            <w:ins w:id="1866" w:author="Harry" w:date="2021-12-14T22:59:00Z">
              <w:r w:rsidRPr="004D44A6">
                <w:rPr>
                  <w:rFonts w:ascii="Yu Gothic" w:eastAsia="Yu Gothic" w:hAnsi="Yu Gothic" w:cs="MS PGothic" w:hint="eastAsia"/>
                  <w:color w:val="000000"/>
                  <w:sz w:val="18"/>
                  <w:szCs w:val="18"/>
                  <w:lang w:val="en-GB" w:eastAsia="ja-JP"/>
                  <w:rPrChange w:id="1867" w:author="Harry" w:date="2021-12-14T22:59:00Z">
                    <w:rPr>
                      <w:rFonts w:hint="eastAsia"/>
                    </w:rPr>
                  </w:rPrChange>
                </w:rPr>
                <w:t xml:space="preserve">1,656 </w:t>
              </w:r>
            </w:ins>
          </w:p>
        </w:tc>
        <w:tc>
          <w:tcPr>
            <w:tcW w:w="745" w:type="dxa"/>
            <w:tcBorders>
              <w:top w:val="nil"/>
              <w:left w:val="nil"/>
              <w:bottom w:val="nil"/>
              <w:right w:val="nil"/>
            </w:tcBorders>
            <w:shd w:val="clear" w:color="auto" w:fill="auto"/>
            <w:noWrap/>
            <w:vAlign w:val="center"/>
            <w:hideMark/>
          </w:tcPr>
          <w:p w14:paraId="2D4FA01B" w14:textId="77777777" w:rsidR="004D44A6" w:rsidRPr="004D44A6" w:rsidRDefault="004D44A6" w:rsidP="004D44A6">
            <w:pPr>
              <w:spacing w:after="0" w:line="240" w:lineRule="auto"/>
              <w:jc w:val="right"/>
              <w:rPr>
                <w:ins w:id="1868" w:author="Harry" w:date="2021-12-14T22:59:00Z"/>
                <w:rFonts w:ascii="Yu Gothic" w:eastAsia="Yu Gothic" w:hAnsi="Yu Gothic" w:cs="MS PGothic" w:hint="eastAsia"/>
                <w:color w:val="000000"/>
                <w:sz w:val="18"/>
                <w:szCs w:val="18"/>
                <w:lang w:val="en-GB" w:eastAsia="ja-JP"/>
                <w:rPrChange w:id="1869" w:author="Harry" w:date="2021-12-14T22:59:00Z">
                  <w:rPr>
                    <w:ins w:id="1870" w:author="Harry" w:date="2021-12-14T22:59:00Z"/>
                    <w:rFonts w:hint="eastAsia"/>
                  </w:rPr>
                </w:rPrChange>
              </w:rPr>
              <w:pPrChange w:id="1871" w:author="Harry" w:date="2021-12-14T22:59:00Z">
                <w:pPr>
                  <w:jc w:val="right"/>
                </w:pPr>
              </w:pPrChange>
            </w:pPr>
            <w:ins w:id="1872" w:author="Harry" w:date="2021-12-14T22:59:00Z">
              <w:r w:rsidRPr="004D44A6">
                <w:rPr>
                  <w:rFonts w:ascii="Yu Gothic" w:eastAsia="Yu Gothic" w:hAnsi="Yu Gothic" w:cs="MS PGothic" w:hint="eastAsia"/>
                  <w:color w:val="000000"/>
                  <w:sz w:val="18"/>
                  <w:szCs w:val="18"/>
                  <w:lang w:val="en-GB" w:eastAsia="ja-JP"/>
                  <w:rPrChange w:id="1873" w:author="Harry" w:date="2021-12-14T22:59:00Z">
                    <w:rPr>
                      <w:rFonts w:hint="eastAsia"/>
                    </w:rPr>
                  </w:rPrChange>
                </w:rPr>
                <w:t xml:space="preserve">1,280 </w:t>
              </w:r>
            </w:ins>
          </w:p>
        </w:tc>
        <w:tc>
          <w:tcPr>
            <w:tcW w:w="745" w:type="dxa"/>
            <w:tcBorders>
              <w:top w:val="nil"/>
              <w:left w:val="nil"/>
              <w:bottom w:val="nil"/>
              <w:right w:val="nil"/>
            </w:tcBorders>
            <w:shd w:val="clear" w:color="auto" w:fill="auto"/>
            <w:noWrap/>
            <w:vAlign w:val="center"/>
            <w:hideMark/>
          </w:tcPr>
          <w:p w14:paraId="62BDF90F" w14:textId="77777777" w:rsidR="004D44A6" w:rsidRPr="004D44A6" w:rsidRDefault="004D44A6" w:rsidP="004D44A6">
            <w:pPr>
              <w:spacing w:after="0" w:line="240" w:lineRule="auto"/>
              <w:jc w:val="right"/>
              <w:rPr>
                <w:ins w:id="1874" w:author="Harry" w:date="2021-12-14T22:59:00Z"/>
                <w:rFonts w:ascii="Yu Gothic" w:eastAsia="Yu Gothic" w:hAnsi="Yu Gothic" w:cs="MS PGothic" w:hint="eastAsia"/>
                <w:color w:val="000000"/>
                <w:sz w:val="18"/>
                <w:szCs w:val="18"/>
                <w:lang w:val="en-GB" w:eastAsia="ja-JP"/>
                <w:rPrChange w:id="1875" w:author="Harry" w:date="2021-12-14T22:59:00Z">
                  <w:rPr>
                    <w:ins w:id="1876" w:author="Harry" w:date="2021-12-14T22:59:00Z"/>
                    <w:rFonts w:hint="eastAsia"/>
                  </w:rPr>
                </w:rPrChange>
              </w:rPr>
              <w:pPrChange w:id="1877" w:author="Harry" w:date="2021-12-14T22:59:00Z">
                <w:pPr>
                  <w:jc w:val="right"/>
                </w:pPr>
              </w:pPrChange>
            </w:pPr>
            <w:ins w:id="1878" w:author="Harry" w:date="2021-12-14T22:59:00Z">
              <w:r w:rsidRPr="004D44A6">
                <w:rPr>
                  <w:rFonts w:ascii="Yu Gothic" w:eastAsia="Yu Gothic" w:hAnsi="Yu Gothic" w:cs="MS PGothic" w:hint="eastAsia"/>
                  <w:color w:val="000000"/>
                  <w:sz w:val="18"/>
                  <w:szCs w:val="18"/>
                  <w:lang w:val="en-GB" w:eastAsia="ja-JP"/>
                  <w:rPrChange w:id="1879" w:author="Harry" w:date="2021-12-14T22:59:00Z">
                    <w:rPr>
                      <w:rFonts w:hint="eastAsia"/>
                    </w:rPr>
                  </w:rPrChange>
                </w:rPr>
                <w:t xml:space="preserve">1,900 </w:t>
              </w:r>
            </w:ins>
          </w:p>
        </w:tc>
      </w:tr>
      <w:tr w:rsidR="004D44A6" w:rsidRPr="004D44A6" w14:paraId="3D7C1436" w14:textId="77777777" w:rsidTr="004D44A6">
        <w:trPr>
          <w:divId w:val="895043364"/>
          <w:trHeight w:val="60"/>
          <w:jc w:val="center"/>
          <w:ins w:id="1880" w:author="Harry" w:date="2021-12-14T22:59:00Z"/>
        </w:trPr>
        <w:tc>
          <w:tcPr>
            <w:tcW w:w="543" w:type="dxa"/>
            <w:tcBorders>
              <w:top w:val="nil"/>
              <w:left w:val="nil"/>
              <w:bottom w:val="nil"/>
              <w:right w:val="nil"/>
            </w:tcBorders>
            <w:shd w:val="clear" w:color="auto" w:fill="auto"/>
            <w:noWrap/>
            <w:vAlign w:val="center"/>
            <w:hideMark/>
          </w:tcPr>
          <w:p w14:paraId="3DD70C94" w14:textId="77777777" w:rsidR="004D44A6" w:rsidRPr="004D44A6" w:rsidRDefault="004D44A6" w:rsidP="004D44A6">
            <w:pPr>
              <w:spacing w:after="0" w:line="240" w:lineRule="auto"/>
              <w:jc w:val="center"/>
              <w:rPr>
                <w:ins w:id="1881" w:author="Harry" w:date="2021-12-14T22:59:00Z"/>
                <w:rFonts w:ascii="Yu Gothic" w:eastAsia="Yu Gothic" w:hAnsi="Yu Gothic" w:cs="MS PGothic" w:hint="eastAsia"/>
                <w:color w:val="000000"/>
                <w:sz w:val="18"/>
                <w:szCs w:val="18"/>
                <w:lang w:val="en-GB" w:eastAsia="ja-JP"/>
                <w:rPrChange w:id="1882" w:author="Harry" w:date="2021-12-14T22:59:00Z">
                  <w:rPr>
                    <w:ins w:id="1883" w:author="Harry" w:date="2021-12-14T22:59:00Z"/>
                    <w:rFonts w:hint="eastAsia"/>
                  </w:rPr>
                </w:rPrChange>
              </w:rPr>
              <w:pPrChange w:id="1884" w:author="Harry" w:date="2021-12-14T22:59:00Z">
                <w:pPr>
                  <w:jc w:val="center"/>
                </w:pPr>
              </w:pPrChange>
            </w:pPr>
            <w:ins w:id="1885" w:author="Harry" w:date="2021-12-14T22:59:00Z">
              <w:r w:rsidRPr="004D44A6">
                <w:rPr>
                  <w:rFonts w:ascii="Yu Gothic" w:eastAsia="Yu Gothic" w:hAnsi="Yu Gothic" w:cs="MS PGothic" w:hint="eastAsia"/>
                  <w:color w:val="000000"/>
                  <w:sz w:val="18"/>
                  <w:szCs w:val="18"/>
                  <w:lang w:val="en-GB" w:eastAsia="ja-JP"/>
                  <w:rPrChange w:id="1886" w:author="Harry" w:date="2021-12-14T22:59:00Z">
                    <w:rPr>
                      <w:rFonts w:hint="eastAsia"/>
                    </w:rPr>
                  </w:rPrChange>
                </w:rPr>
                <w:t>22</w:t>
              </w:r>
            </w:ins>
          </w:p>
        </w:tc>
        <w:tc>
          <w:tcPr>
            <w:tcW w:w="2859" w:type="dxa"/>
            <w:tcBorders>
              <w:top w:val="nil"/>
              <w:left w:val="nil"/>
              <w:bottom w:val="nil"/>
              <w:right w:val="nil"/>
            </w:tcBorders>
            <w:shd w:val="clear" w:color="auto" w:fill="auto"/>
            <w:noWrap/>
            <w:vAlign w:val="center"/>
            <w:hideMark/>
          </w:tcPr>
          <w:p w14:paraId="7E0A65C6" w14:textId="77777777" w:rsidR="004D44A6" w:rsidRPr="004D44A6" w:rsidRDefault="004D44A6" w:rsidP="004D44A6">
            <w:pPr>
              <w:spacing w:after="0" w:line="240" w:lineRule="auto"/>
              <w:rPr>
                <w:ins w:id="1887" w:author="Harry" w:date="2021-12-14T22:59:00Z"/>
                <w:rFonts w:ascii="Yu Gothic" w:eastAsia="Yu Gothic" w:hAnsi="Yu Gothic" w:cs="MS PGothic" w:hint="eastAsia"/>
                <w:color w:val="000000"/>
                <w:sz w:val="18"/>
                <w:szCs w:val="18"/>
                <w:lang w:val="en-GB" w:eastAsia="ja-JP"/>
                <w:rPrChange w:id="1888" w:author="Harry" w:date="2021-12-14T22:59:00Z">
                  <w:rPr>
                    <w:ins w:id="1889" w:author="Harry" w:date="2021-12-14T22:59:00Z"/>
                    <w:rFonts w:hint="eastAsia"/>
                  </w:rPr>
                </w:rPrChange>
              </w:rPr>
              <w:pPrChange w:id="1890" w:author="Harry" w:date="2021-12-14T22:59:00Z">
                <w:pPr/>
              </w:pPrChange>
            </w:pPr>
            <w:ins w:id="1891" w:author="Harry" w:date="2021-12-14T22:59:00Z">
              <w:r w:rsidRPr="004D44A6">
                <w:rPr>
                  <w:rFonts w:ascii="Yu Gothic" w:eastAsia="Yu Gothic" w:hAnsi="Yu Gothic" w:cs="MS PGothic" w:hint="eastAsia"/>
                  <w:color w:val="000000"/>
                  <w:sz w:val="18"/>
                  <w:szCs w:val="18"/>
                  <w:lang w:val="en-GB" w:eastAsia="ja-JP"/>
                  <w:rPrChange w:id="1892" w:author="Harry" w:date="2021-12-14T22:59:00Z">
                    <w:rPr>
                      <w:rFonts w:hint="eastAsia"/>
                    </w:rPr>
                  </w:rPrChange>
                </w:rPr>
                <w:t>Riau</w:t>
              </w:r>
            </w:ins>
          </w:p>
        </w:tc>
        <w:tc>
          <w:tcPr>
            <w:tcW w:w="241" w:type="dxa"/>
            <w:tcBorders>
              <w:top w:val="nil"/>
              <w:left w:val="nil"/>
              <w:bottom w:val="nil"/>
              <w:right w:val="nil"/>
            </w:tcBorders>
            <w:shd w:val="clear" w:color="auto" w:fill="auto"/>
            <w:noWrap/>
            <w:vAlign w:val="center"/>
            <w:hideMark/>
          </w:tcPr>
          <w:p w14:paraId="6FEF5F3A" w14:textId="77777777" w:rsidR="004D44A6" w:rsidRPr="004D44A6" w:rsidRDefault="004D44A6" w:rsidP="004D44A6">
            <w:pPr>
              <w:spacing w:after="0" w:line="240" w:lineRule="auto"/>
              <w:jc w:val="right"/>
              <w:rPr>
                <w:ins w:id="1893" w:author="Harry" w:date="2021-12-14T22:59:00Z"/>
                <w:rFonts w:ascii="Yu Gothic" w:eastAsia="Yu Gothic" w:hAnsi="Yu Gothic" w:cs="MS PGothic" w:hint="eastAsia"/>
                <w:color w:val="000000"/>
                <w:sz w:val="18"/>
                <w:szCs w:val="18"/>
                <w:lang w:val="en-GB" w:eastAsia="ja-JP"/>
                <w:rPrChange w:id="1894" w:author="Harry" w:date="2021-12-14T22:59:00Z">
                  <w:rPr>
                    <w:ins w:id="1895" w:author="Harry" w:date="2021-12-14T22:59:00Z"/>
                    <w:rFonts w:hint="eastAsia"/>
                  </w:rPr>
                </w:rPrChange>
              </w:rPr>
              <w:pPrChange w:id="1896" w:author="Harry" w:date="2021-12-14T22:59:00Z">
                <w:pPr>
                  <w:jc w:val="right"/>
                </w:pPr>
              </w:pPrChange>
            </w:pPr>
            <w:ins w:id="1897" w:author="Harry" w:date="2021-12-14T22:59:00Z">
              <w:r w:rsidRPr="004D44A6">
                <w:rPr>
                  <w:rFonts w:ascii="Yu Gothic" w:eastAsia="Yu Gothic" w:hAnsi="Yu Gothic" w:cs="MS PGothic" w:hint="eastAsia"/>
                  <w:color w:val="000000"/>
                  <w:sz w:val="18"/>
                  <w:szCs w:val="18"/>
                  <w:lang w:val="en-GB" w:eastAsia="ja-JP"/>
                  <w:rPrChange w:id="1898" w:author="Harry" w:date="2021-12-14T22:59:00Z">
                    <w:rPr>
                      <w:rFonts w:hint="eastAsia"/>
                    </w:rPr>
                  </w:rPrChange>
                </w:rPr>
                <w:t xml:space="preserve">1,188 </w:t>
              </w:r>
            </w:ins>
          </w:p>
        </w:tc>
        <w:tc>
          <w:tcPr>
            <w:tcW w:w="1020" w:type="dxa"/>
            <w:tcBorders>
              <w:top w:val="nil"/>
              <w:left w:val="nil"/>
              <w:bottom w:val="nil"/>
              <w:right w:val="nil"/>
            </w:tcBorders>
            <w:shd w:val="clear" w:color="auto" w:fill="auto"/>
            <w:noWrap/>
            <w:vAlign w:val="center"/>
            <w:hideMark/>
          </w:tcPr>
          <w:p w14:paraId="4D252F7A" w14:textId="77777777" w:rsidR="004D44A6" w:rsidRPr="004D44A6" w:rsidRDefault="004D44A6" w:rsidP="004D44A6">
            <w:pPr>
              <w:spacing w:after="0" w:line="240" w:lineRule="auto"/>
              <w:jc w:val="right"/>
              <w:rPr>
                <w:ins w:id="1899" w:author="Harry" w:date="2021-12-14T22:59:00Z"/>
                <w:rFonts w:ascii="Yu Gothic" w:eastAsia="Yu Gothic" w:hAnsi="Yu Gothic" w:cs="MS PGothic" w:hint="eastAsia"/>
                <w:color w:val="000000"/>
                <w:sz w:val="18"/>
                <w:szCs w:val="18"/>
                <w:lang w:val="en-GB" w:eastAsia="ja-JP"/>
                <w:rPrChange w:id="1900" w:author="Harry" w:date="2021-12-14T22:59:00Z">
                  <w:rPr>
                    <w:ins w:id="1901" w:author="Harry" w:date="2021-12-14T22:59:00Z"/>
                    <w:rFonts w:hint="eastAsia"/>
                  </w:rPr>
                </w:rPrChange>
              </w:rPr>
              <w:pPrChange w:id="1902" w:author="Harry" w:date="2021-12-14T22:59:00Z">
                <w:pPr>
                  <w:jc w:val="right"/>
                </w:pPr>
              </w:pPrChange>
            </w:pPr>
            <w:ins w:id="1903" w:author="Harry" w:date="2021-12-14T22:59:00Z">
              <w:r w:rsidRPr="004D44A6">
                <w:rPr>
                  <w:rFonts w:ascii="Yu Gothic" w:eastAsia="Yu Gothic" w:hAnsi="Yu Gothic" w:cs="MS PGothic" w:hint="eastAsia"/>
                  <w:color w:val="000000"/>
                  <w:sz w:val="18"/>
                  <w:szCs w:val="18"/>
                  <w:lang w:val="en-GB" w:eastAsia="ja-JP"/>
                  <w:rPrChange w:id="1904" w:author="Harry" w:date="2021-12-14T22:59:00Z">
                    <w:rPr>
                      <w:rFonts w:hint="eastAsia"/>
                    </w:rPr>
                  </w:rPrChange>
                </w:rPr>
                <w:t xml:space="preserve">976 </w:t>
              </w:r>
            </w:ins>
          </w:p>
        </w:tc>
        <w:tc>
          <w:tcPr>
            <w:tcW w:w="745" w:type="dxa"/>
            <w:tcBorders>
              <w:top w:val="nil"/>
              <w:left w:val="nil"/>
              <w:bottom w:val="nil"/>
              <w:right w:val="nil"/>
            </w:tcBorders>
            <w:shd w:val="clear" w:color="auto" w:fill="auto"/>
            <w:noWrap/>
            <w:vAlign w:val="center"/>
            <w:hideMark/>
          </w:tcPr>
          <w:p w14:paraId="269B3B75" w14:textId="77777777" w:rsidR="004D44A6" w:rsidRPr="004D44A6" w:rsidRDefault="004D44A6" w:rsidP="004D44A6">
            <w:pPr>
              <w:spacing w:after="0" w:line="240" w:lineRule="auto"/>
              <w:jc w:val="right"/>
              <w:rPr>
                <w:ins w:id="1905" w:author="Harry" w:date="2021-12-14T22:59:00Z"/>
                <w:rFonts w:ascii="Yu Gothic" w:eastAsia="Yu Gothic" w:hAnsi="Yu Gothic" w:cs="MS PGothic" w:hint="eastAsia"/>
                <w:color w:val="000000"/>
                <w:sz w:val="18"/>
                <w:szCs w:val="18"/>
                <w:lang w:val="en-GB" w:eastAsia="ja-JP"/>
                <w:rPrChange w:id="1906" w:author="Harry" w:date="2021-12-14T22:59:00Z">
                  <w:rPr>
                    <w:ins w:id="1907" w:author="Harry" w:date="2021-12-14T22:59:00Z"/>
                    <w:rFonts w:hint="eastAsia"/>
                  </w:rPr>
                </w:rPrChange>
              </w:rPr>
              <w:pPrChange w:id="1908" w:author="Harry" w:date="2021-12-14T22:59:00Z">
                <w:pPr>
                  <w:jc w:val="right"/>
                </w:pPr>
              </w:pPrChange>
            </w:pPr>
            <w:ins w:id="1909" w:author="Harry" w:date="2021-12-14T22:59:00Z">
              <w:r w:rsidRPr="004D44A6">
                <w:rPr>
                  <w:rFonts w:ascii="Yu Gothic" w:eastAsia="Yu Gothic" w:hAnsi="Yu Gothic" w:cs="MS PGothic" w:hint="eastAsia"/>
                  <w:color w:val="000000"/>
                  <w:sz w:val="18"/>
                  <w:szCs w:val="18"/>
                  <w:lang w:val="en-GB" w:eastAsia="ja-JP"/>
                  <w:rPrChange w:id="1910" w:author="Harry" w:date="2021-12-14T22:59:00Z">
                    <w:rPr>
                      <w:rFonts w:hint="eastAsia"/>
                    </w:rPr>
                  </w:rPrChange>
                </w:rPr>
                <w:t xml:space="preserve">1,036 </w:t>
              </w:r>
            </w:ins>
          </w:p>
        </w:tc>
        <w:tc>
          <w:tcPr>
            <w:tcW w:w="745" w:type="dxa"/>
            <w:tcBorders>
              <w:top w:val="nil"/>
              <w:left w:val="nil"/>
              <w:bottom w:val="nil"/>
              <w:right w:val="nil"/>
            </w:tcBorders>
            <w:shd w:val="clear" w:color="auto" w:fill="auto"/>
            <w:noWrap/>
            <w:vAlign w:val="center"/>
            <w:hideMark/>
          </w:tcPr>
          <w:p w14:paraId="2C44ACB4" w14:textId="77777777" w:rsidR="004D44A6" w:rsidRPr="004D44A6" w:rsidRDefault="004D44A6" w:rsidP="004D44A6">
            <w:pPr>
              <w:spacing w:after="0" w:line="240" w:lineRule="auto"/>
              <w:jc w:val="right"/>
              <w:rPr>
                <w:ins w:id="1911" w:author="Harry" w:date="2021-12-14T22:59:00Z"/>
                <w:rFonts w:ascii="Yu Gothic" w:eastAsia="Yu Gothic" w:hAnsi="Yu Gothic" w:cs="MS PGothic" w:hint="eastAsia"/>
                <w:color w:val="000000"/>
                <w:sz w:val="18"/>
                <w:szCs w:val="18"/>
                <w:lang w:val="en-GB" w:eastAsia="ja-JP"/>
                <w:rPrChange w:id="1912" w:author="Harry" w:date="2021-12-14T22:59:00Z">
                  <w:rPr>
                    <w:ins w:id="1913" w:author="Harry" w:date="2021-12-14T22:59:00Z"/>
                    <w:rFonts w:hint="eastAsia"/>
                  </w:rPr>
                </w:rPrChange>
              </w:rPr>
              <w:pPrChange w:id="1914" w:author="Harry" w:date="2021-12-14T22:59:00Z">
                <w:pPr>
                  <w:jc w:val="right"/>
                </w:pPr>
              </w:pPrChange>
            </w:pPr>
            <w:ins w:id="1915" w:author="Harry" w:date="2021-12-14T22:59:00Z">
              <w:r w:rsidRPr="004D44A6">
                <w:rPr>
                  <w:rFonts w:ascii="Yu Gothic" w:eastAsia="Yu Gothic" w:hAnsi="Yu Gothic" w:cs="MS PGothic" w:hint="eastAsia"/>
                  <w:color w:val="000000"/>
                  <w:sz w:val="18"/>
                  <w:szCs w:val="18"/>
                  <w:lang w:val="en-GB" w:eastAsia="ja-JP"/>
                  <w:rPrChange w:id="1916" w:author="Harry" w:date="2021-12-14T22:59:00Z">
                    <w:rPr>
                      <w:rFonts w:hint="eastAsia"/>
                    </w:rPr>
                  </w:rPrChange>
                </w:rPr>
                <w:t xml:space="preserve">1,322 </w:t>
              </w:r>
            </w:ins>
          </w:p>
        </w:tc>
      </w:tr>
      <w:tr w:rsidR="004D44A6" w:rsidRPr="004D44A6" w14:paraId="26B0260A" w14:textId="77777777" w:rsidTr="004D44A6">
        <w:trPr>
          <w:divId w:val="895043364"/>
          <w:trHeight w:val="60"/>
          <w:jc w:val="center"/>
          <w:ins w:id="1917" w:author="Harry" w:date="2021-12-14T22:59:00Z"/>
        </w:trPr>
        <w:tc>
          <w:tcPr>
            <w:tcW w:w="543" w:type="dxa"/>
            <w:tcBorders>
              <w:top w:val="nil"/>
              <w:left w:val="nil"/>
              <w:bottom w:val="nil"/>
              <w:right w:val="nil"/>
            </w:tcBorders>
            <w:shd w:val="clear" w:color="auto" w:fill="auto"/>
            <w:noWrap/>
            <w:vAlign w:val="center"/>
            <w:hideMark/>
          </w:tcPr>
          <w:p w14:paraId="2A929E6F" w14:textId="77777777" w:rsidR="004D44A6" w:rsidRPr="004D44A6" w:rsidRDefault="004D44A6" w:rsidP="004D44A6">
            <w:pPr>
              <w:spacing w:after="0" w:line="240" w:lineRule="auto"/>
              <w:jc w:val="center"/>
              <w:rPr>
                <w:ins w:id="1918" w:author="Harry" w:date="2021-12-14T22:59:00Z"/>
                <w:rFonts w:ascii="Yu Gothic" w:eastAsia="Yu Gothic" w:hAnsi="Yu Gothic" w:cs="MS PGothic" w:hint="eastAsia"/>
                <w:color w:val="000000"/>
                <w:sz w:val="18"/>
                <w:szCs w:val="18"/>
                <w:lang w:val="en-GB" w:eastAsia="ja-JP"/>
                <w:rPrChange w:id="1919" w:author="Harry" w:date="2021-12-14T22:59:00Z">
                  <w:rPr>
                    <w:ins w:id="1920" w:author="Harry" w:date="2021-12-14T22:59:00Z"/>
                    <w:rFonts w:hint="eastAsia"/>
                  </w:rPr>
                </w:rPrChange>
              </w:rPr>
              <w:pPrChange w:id="1921" w:author="Harry" w:date="2021-12-14T22:59:00Z">
                <w:pPr>
                  <w:jc w:val="center"/>
                </w:pPr>
              </w:pPrChange>
            </w:pPr>
            <w:ins w:id="1922" w:author="Harry" w:date="2021-12-14T22:59:00Z">
              <w:r w:rsidRPr="004D44A6">
                <w:rPr>
                  <w:rFonts w:ascii="Yu Gothic" w:eastAsia="Yu Gothic" w:hAnsi="Yu Gothic" w:cs="MS PGothic" w:hint="eastAsia"/>
                  <w:color w:val="000000"/>
                  <w:sz w:val="18"/>
                  <w:szCs w:val="18"/>
                  <w:lang w:val="en-GB" w:eastAsia="ja-JP"/>
                  <w:rPrChange w:id="1923" w:author="Harry" w:date="2021-12-14T22:59:00Z">
                    <w:rPr>
                      <w:rFonts w:hint="eastAsia"/>
                    </w:rPr>
                  </w:rPrChange>
                </w:rPr>
                <w:t>23</w:t>
              </w:r>
            </w:ins>
          </w:p>
        </w:tc>
        <w:tc>
          <w:tcPr>
            <w:tcW w:w="2859" w:type="dxa"/>
            <w:tcBorders>
              <w:top w:val="nil"/>
              <w:left w:val="nil"/>
              <w:bottom w:val="nil"/>
              <w:right w:val="nil"/>
            </w:tcBorders>
            <w:shd w:val="clear" w:color="auto" w:fill="auto"/>
            <w:noWrap/>
            <w:vAlign w:val="center"/>
            <w:hideMark/>
          </w:tcPr>
          <w:p w14:paraId="55D4DF2A" w14:textId="77777777" w:rsidR="004D44A6" w:rsidRPr="004D44A6" w:rsidRDefault="004D44A6" w:rsidP="004D44A6">
            <w:pPr>
              <w:spacing w:after="0" w:line="240" w:lineRule="auto"/>
              <w:rPr>
                <w:ins w:id="1924" w:author="Harry" w:date="2021-12-14T22:59:00Z"/>
                <w:rFonts w:ascii="Yu Gothic" w:eastAsia="Yu Gothic" w:hAnsi="Yu Gothic" w:cs="MS PGothic" w:hint="eastAsia"/>
                <w:color w:val="000000"/>
                <w:sz w:val="18"/>
                <w:szCs w:val="18"/>
                <w:lang w:val="en-GB" w:eastAsia="ja-JP"/>
                <w:rPrChange w:id="1925" w:author="Harry" w:date="2021-12-14T22:59:00Z">
                  <w:rPr>
                    <w:ins w:id="1926" w:author="Harry" w:date="2021-12-14T22:59:00Z"/>
                    <w:rFonts w:hint="eastAsia"/>
                  </w:rPr>
                </w:rPrChange>
              </w:rPr>
              <w:pPrChange w:id="1927" w:author="Harry" w:date="2021-12-14T22:59:00Z">
                <w:pPr/>
              </w:pPrChange>
            </w:pPr>
            <w:ins w:id="1928" w:author="Harry" w:date="2021-12-14T22:59:00Z">
              <w:r w:rsidRPr="004D44A6">
                <w:rPr>
                  <w:rFonts w:ascii="Yu Gothic" w:eastAsia="Yu Gothic" w:hAnsi="Yu Gothic" w:cs="MS PGothic" w:hint="eastAsia"/>
                  <w:color w:val="000000"/>
                  <w:sz w:val="18"/>
                  <w:szCs w:val="18"/>
                  <w:lang w:val="en-GB" w:eastAsia="ja-JP"/>
                  <w:rPrChange w:id="1929" w:author="Harry" w:date="2021-12-14T22:59:00Z">
                    <w:rPr>
                      <w:rFonts w:hint="eastAsia"/>
                    </w:rPr>
                  </w:rPrChange>
                </w:rPr>
                <w:t>Riau Islands</w:t>
              </w:r>
            </w:ins>
          </w:p>
        </w:tc>
        <w:tc>
          <w:tcPr>
            <w:tcW w:w="241" w:type="dxa"/>
            <w:tcBorders>
              <w:top w:val="nil"/>
              <w:left w:val="nil"/>
              <w:bottom w:val="nil"/>
              <w:right w:val="nil"/>
            </w:tcBorders>
            <w:shd w:val="clear" w:color="auto" w:fill="auto"/>
            <w:noWrap/>
            <w:vAlign w:val="center"/>
            <w:hideMark/>
          </w:tcPr>
          <w:p w14:paraId="62823C1A" w14:textId="77777777" w:rsidR="004D44A6" w:rsidRPr="004D44A6" w:rsidRDefault="004D44A6" w:rsidP="004D44A6">
            <w:pPr>
              <w:spacing w:after="0" w:line="240" w:lineRule="auto"/>
              <w:jc w:val="right"/>
              <w:rPr>
                <w:ins w:id="1930" w:author="Harry" w:date="2021-12-14T22:59:00Z"/>
                <w:rFonts w:ascii="Yu Gothic" w:eastAsia="Yu Gothic" w:hAnsi="Yu Gothic" w:cs="MS PGothic" w:hint="eastAsia"/>
                <w:color w:val="000000"/>
                <w:sz w:val="18"/>
                <w:szCs w:val="18"/>
                <w:lang w:val="en-GB" w:eastAsia="ja-JP"/>
                <w:rPrChange w:id="1931" w:author="Harry" w:date="2021-12-14T22:59:00Z">
                  <w:rPr>
                    <w:ins w:id="1932" w:author="Harry" w:date="2021-12-14T22:59:00Z"/>
                    <w:rFonts w:hint="eastAsia"/>
                  </w:rPr>
                </w:rPrChange>
              </w:rPr>
              <w:pPrChange w:id="1933" w:author="Harry" w:date="2021-12-14T22:59:00Z">
                <w:pPr>
                  <w:jc w:val="right"/>
                </w:pPr>
              </w:pPrChange>
            </w:pPr>
            <w:ins w:id="1934" w:author="Harry" w:date="2021-12-14T22:59:00Z">
              <w:r w:rsidRPr="004D44A6">
                <w:rPr>
                  <w:rFonts w:ascii="Yu Gothic" w:eastAsia="Yu Gothic" w:hAnsi="Yu Gothic" w:cs="MS PGothic" w:hint="eastAsia"/>
                  <w:color w:val="000000"/>
                  <w:sz w:val="18"/>
                  <w:szCs w:val="18"/>
                  <w:lang w:val="en-GB" w:eastAsia="ja-JP"/>
                  <w:rPrChange w:id="1935" w:author="Harry" w:date="2021-12-14T22:59:00Z">
                    <w:rPr>
                      <w:rFonts w:hint="eastAsia"/>
                    </w:rPr>
                  </w:rPrChange>
                </w:rPr>
                <w:t xml:space="preserve">1,744 </w:t>
              </w:r>
            </w:ins>
          </w:p>
        </w:tc>
        <w:tc>
          <w:tcPr>
            <w:tcW w:w="1020" w:type="dxa"/>
            <w:tcBorders>
              <w:top w:val="nil"/>
              <w:left w:val="nil"/>
              <w:bottom w:val="nil"/>
              <w:right w:val="nil"/>
            </w:tcBorders>
            <w:shd w:val="clear" w:color="auto" w:fill="auto"/>
            <w:noWrap/>
            <w:vAlign w:val="center"/>
            <w:hideMark/>
          </w:tcPr>
          <w:p w14:paraId="39489639" w14:textId="77777777" w:rsidR="004D44A6" w:rsidRPr="004D44A6" w:rsidRDefault="004D44A6" w:rsidP="004D44A6">
            <w:pPr>
              <w:spacing w:after="0" w:line="240" w:lineRule="auto"/>
              <w:jc w:val="right"/>
              <w:rPr>
                <w:ins w:id="1936" w:author="Harry" w:date="2021-12-14T22:59:00Z"/>
                <w:rFonts w:ascii="Yu Gothic" w:eastAsia="Yu Gothic" w:hAnsi="Yu Gothic" w:cs="MS PGothic" w:hint="eastAsia"/>
                <w:color w:val="000000"/>
                <w:sz w:val="18"/>
                <w:szCs w:val="18"/>
                <w:lang w:val="en-GB" w:eastAsia="ja-JP"/>
                <w:rPrChange w:id="1937" w:author="Harry" w:date="2021-12-14T22:59:00Z">
                  <w:rPr>
                    <w:ins w:id="1938" w:author="Harry" w:date="2021-12-14T22:59:00Z"/>
                    <w:rFonts w:hint="eastAsia"/>
                  </w:rPr>
                </w:rPrChange>
              </w:rPr>
              <w:pPrChange w:id="1939" w:author="Harry" w:date="2021-12-14T22:59:00Z">
                <w:pPr>
                  <w:jc w:val="right"/>
                </w:pPr>
              </w:pPrChange>
            </w:pPr>
            <w:ins w:id="1940" w:author="Harry" w:date="2021-12-14T22:59:00Z">
              <w:r w:rsidRPr="004D44A6">
                <w:rPr>
                  <w:rFonts w:ascii="Yu Gothic" w:eastAsia="Yu Gothic" w:hAnsi="Yu Gothic" w:cs="MS PGothic" w:hint="eastAsia"/>
                  <w:color w:val="000000"/>
                  <w:sz w:val="18"/>
                  <w:szCs w:val="18"/>
                  <w:lang w:val="en-GB" w:eastAsia="ja-JP"/>
                  <w:rPrChange w:id="1941" w:author="Harry" w:date="2021-12-14T22:59:00Z">
                    <w:rPr>
                      <w:rFonts w:hint="eastAsia"/>
                    </w:rPr>
                  </w:rPrChange>
                </w:rPr>
                <w:t xml:space="preserve">2,329 </w:t>
              </w:r>
            </w:ins>
          </w:p>
        </w:tc>
        <w:tc>
          <w:tcPr>
            <w:tcW w:w="745" w:type="dxa"/>
            <w:tcBorders>
              <w:top w:val="nil"/>
              <w:left w:val="nil"/>
              <w:bottom w:val="nil"/>
              <w:right w:val="nil"/>
            </w:tcBorders>
            <w:shd w:val="clear" w:color="auto" w:fill="auto"/>
            <w:noWrap/>
            <w:vAlign w:val="center"/>
            <w:hideMark/>
          </w:tcPr>
          <w:p w14:paraId="30B7EE50" w14:textId="77777777" w:rsidR="004D44A6" w:rsidRPr="004D44A6" w:rsidRDefault="004D44A6" w:rsidP="004D44A6">
            <w:pPr>
              <w:spacing w:after="0" w:line="240" w:lineRule="auto"/>
              <w:jc w:val="right"/>
              <w:rPr>
                <w:ins w:id="1942" w:author="Harry" w:date="2021-12-14T22:59:00Z"/>
                <w:rFonts w:ascii="Yu Gothic" w:eastAsia="Yu Gothic" w:hAnsi="Yu Gothic" w:cs="MS PGothic" w:hint="eastAsia"/>
                <w:color w:val="000000"/>
                <w:sz w:val="18"/>
                <w:szCs w:val="18"/>
                <w:lang w:val="en-GB" w:eastAsia="ja-JP"/>
                <w:rPrChange w:id="1943" w:author="Harry" w:date="2021-12-14T22:59:00Z">
                  <w:rPr>
                    <w:ins w:id="1944" w:author="Harry" w:date="2021-12-14T22:59:00Z"/>
                    <w:rFonts w:hint="eastAsia"/>
                  </w:rPr>
                </w:rPrChange>
              </w:rPr>
              <w:pPrChange w:id="1945" w:author="Harry" w:date="2021-12-14T22:59:00Z">
                <w:pPr>
                  <w:jc w:val="right"/>
                </w:pPr>
              </w:pPrChange>
            </w:pPr>
            <w:ins w:id="1946" w:author="Harry" w:date="2021-12-14T22:59:00Z">
              <w:r w:rsidRPr="004D44A6">
                <w:rPr>
                  <w:rFonts w:ascii="Yu Gothic" w:eastAsia="Yu Gothic" w:hAnsi="Yu Gothic" w:cs="MS PGothic" w:hint="eastAsia"/>
                  <w:color w:val="000000"/>
                  <w:sz w:val="18"/>
                  <w:szCs w:val="18"/>
                  <w:lang w:val="en-GB" w:eastAsia="ja-JP"/>
                  <w:rPrChange w:id="1947" w:author="Harry" w:date="2021-12-14T22:59:00Z">
                    <w:rPr>
                      <w:rFonts w:hint="eastAsia"/>
                    </w:rPr>
                  </w:rPrChange>
                </w:rPr>
                <w:t xml:space="preserve">1,365 </w:t>
              </w:r>
            </w:ins>
          </w:p>
        </w:tc>
        <w:tc>
          <w:tcPr>
            <w:tcW w:w="745" w:type="dxa"/>
            <w:tcBorders>
              <w:top w:val="nil"/>
              <w:left w:val="nil"/>
              <w:bottom w:val="nil"/>
              <w:right w:val="nil"/>
            </w:tcBorders>
            <w:shd w:val="clear" w:color="auto" w:fill="auto"/>
            <w:noWrap/>
            <w:vAlign w:val="center"/>
            <w:hideMark/>
          </w:tcPr>
          <w:p w14:paraId="1B3E323B" w14:textId="77777777" w:rsidR="004D44A6" w:rsidRPr="004D44A6" w:rsidRDefault="004D44A6" w:rsidP="004D44A6">
            <w:pPr>
              <w:spacing w:after="0" w:line="240" w:lineRule="auto"/>
              <w:jc w:val="right"/>
              <w:rPr>
                <w:ins w:id="1948" w:author="Harry" w:date="2021-12-14T22:59:00Z"/>
                <w:rFonts w:ascii="Yu Gothic" w:eastAsia="Yu Gothic" w:hAnsi="Yu Gothic" w:cs="MS PGothic" w:hint="eastAsia"/>
                <w:color w:val="000000"/>
                <w:sz w:val="18"/>
                <w:szCs w:val="18"/>
                <w:lang w:val="en-GB" w:eastAsia="ja-JP"/>
                <w:rPrChange w:id="1949" w:author="Harry" w:date="2021-12-14T22:59:00Z">
                  <w:rPr>
                    <w:ins w:id="1950" w:author="Harry" w:date="2021-12-14T22:59:00Z"/>
                    <w:rFonts w:hint="eastAsia"/>
                  </w:rPr>
                </w:rPrChange>
              </w:rPr>
              <w:pPrChange w:id="1951" w:author="Harry" w:date="2021-12-14T22:59:00Z">
                <w:pPr>
                  <w:jc w:val="right"/>
                </w:pPr>
              </w:pPrChange>
            </w:pPr>
            <w:ins w:id="1952" w:author="Harry" w:date="2021-12-14T22:59:00Z">
              <w:r w:rsidRPr="004D44A6">
                <w:rPr>
                  <w:rFonts w:ascii="Yu Gothic" w:eastAsia="Yu Gothic" w:hAnsi="Yu Gothic" w:cs="MS PGothic" w:hint="eastAsia"/>
                  <w:color w:val="000000"/>
                  <w:sz w:val="18"/>
                  <w:szCs w:val="18"/>
                  <w:lang w:val="en-GB" w:eastAsia="ja-JP"/>
                  <w:rPrChange w:id="1953" w:author="Harry" w:date="2021-12-14T22:59:00Z">
                    <w:rPr>
                      <w:rFonts w:hint="eastAsia"/>
                    </w:rPr>
                  </w:rPrChange>
                </w:rPr>
                <w:t xml:space="preserve">2,051 </w:t>
              </w:r>
            </w:ins>
          </w:p>
        </w:tc>
      </w:tr>
      <w:tr w:rsidR="004D44A6" w:rsidRPr="004D44A6" w14:paraId="41839027" w14:textId="77777777" w:rsidTr="004D44A6">
        <w:trPr>
          <w:divId w:val="895043364"/>
          <w:trHeight w:val="60"/>
          <w:jc w:val="center"/>
          <w:ins w:id="1954" w:author="Harry" w:date="2021-12-14T22:59:00Z"/>
        </w:trPr>
        <w:tc>
          <w:tcPr>
            <w:tcW w:w="543" w:type="dxa"/>
            <w:tcBorders>
              <w:top w:val="nil"/>
              <w:left w:val="nil"/>
              <w:bottom w:val="nil"/>
              <w:right w:val="nil"/>
            </w:tcBorders>
            <w:shd w:val="clear" w:color="auto" w:fill="auto"/>
            <w:noWrap/>
            <w:vAlign w:val="center"/>
            <w:hideMark/>
          </w:tcPr>
          <w:p w14:paraId="41F3382B" w14:textId="77777777" w:rsidR="004D44A6" w:rsidRPr="004D44A6" w:rsidRDefault="004D44A6" w:rsidP="004D44A6">
            <w:pPr>
              <w:spacing w:after="0" w:line="240" w:lineRule="auto"/>
              <w:jc w:val="center"/>
              <w:rPr>
                <w:ins w:id="1955" w:author="Harry" w:date="2021-12-14T22:59:00Z"/>
                <w:rFonts w:ascii="Yu Gothic" w:eastAsia="Yu Gothic" w:hAnsi="Yu Gothic" w:cs="MS PGothic" w:hint="eastAsia"/>
                <w:color w:val="000000"/>
                <w:sz w:val="18"/>
                <w:szCs w:val="18"/>
                <w:lang w:val="en-GB" w:eastAsia="ja-JP"/>
                <w:rPrChange w:id="1956" w:author="Harry" w:date="2021-12-14T22:59:00Z">
                  <w:rPr>
                    <w:ins w:id="1957" w:author="Harry" w:date="2021-12-14T22:59:00Z"/>
                    <w:rFonts w:hint="eastAsia"/>
                  </w:rPr>
                </w:rPrChange>
              </w:rPr>
              <w:pPrChange w:id="1958" w:author="Harry" w:date="2021-12-14T22:59:00Z">
                <w:pPr>
                  <w:jc w:val="center"/>
                </w:pPr>
              </w:pPrChange>
            </w:pPr>
            <w:ins w:id="1959" w:author="Harry" w:date="2021-12-14T22:59:00Z">
              <w:r w:rsidRPr="004D44A6">
                <w:rPr>
                  <w:rFonts w:ascii="Yu Gothic" w:eastAsia="Yu Gothic" w:hAnsi="Yu Gothic" w:cs="MS PGothic" w:hint="eastAsia"/>
                  <w:color w:val="000000"/>
                  <w:sz w:val="18"/>
                  <w:szCs w:val="18"/>
                  <w:lang w:val="en-GB" w:eastAsia="ja-JP"/>
                  <w:rPrChange w:id="1960" w:author="Harry" w:date="2021-12-14T22:59:00Z">
                    <w:rPr>
                      <w:rFonts w:hint="eastAsia"/>
                    </w:rPr>
                  </w:rPrChange>
                </w:rPr>
                <w:t>24</w:t>
              </w:r>
            </w:ins>
          </w:p>
        </w:tc>
        <w:tc>
          <w:tcPr>
            <w:tcW w:w="2859" w:type="dxa"/>
            <w:tcBorders>
              <w:top w:val="nil"/>
              <w:left w:val="nil"/>
              <w:bottom w:val="nil"/>
              <w:right w:val="nil"/>
            </w:tcBorders>
            <w:shd w:val="clear" w:color="auto" w:fill="auto"/>
            <w:noWrap/>
            <w:vAlign w:val="center"/>
            <w:hideMark/>
          </w:tcPr>
          <w:p w14:paraId="2ABEABEE" w14:textId="77777777" w:rsidR="004D44A6" w:rsidRPr="004D44A6" w:rsidRDefault="004D44A6" w:rsidP="004D44A6">
            <w:pPr>
              <w:spacing w:after="0" w:line="240" w:lineRule="auto"/>
              <w:rPr>
                <w:ins w:id="1961" w:author="Harry" w:date="2021-12-14T22:59:00Z"/>
                <w:rFonts w:ascii="Yu Gothic" w:eastAsia="Yu Gothic" w:hAnsi="Yu Gothic" w:cs="MS PGothic" w:hint="eastAsia"/>
                <w:color w:val="000000"/>
                <w:sz w:val="18"/>
                <w:szCs w:val="18"/>
                <w:lang w:val="en-GB" w:eastAsia="ja-JP"/>
                <w:rPrChange w:id="1962" w:author="Harry" w:date="2021-12-14T22:59:00Z">
                  <w:rPr>
                    <w:ins w:id="1963" w:author="Harry" w:date="2021-12-14T22:59:00Z"/>
                    <w:rFonts w:hint="eastAsia"/>
                  </w:rPr>
                </w:rPrChange>
              </w:rPr>
              <w:pPrChange w:id="1964" w:author="Harry" w:date="2021-12-14T22:59:00Z">
                <w:pPr/>
              </w:pPrChange>
            </w:pPr>
            <w:ins w:id="1965" w:author="Harry" w:date="2021-12-14T22:59:00Z">
              <w:r w:rsidRPr="004D44A6">
                <w:rPr>
                  <w:rFonts w:ascii="Yu Gothic" w:eastAsia="Yu Gothic" w:hAnsi="Yu Gothic" w:cs="MS PGothic" w:hint="eastAsia"/>
                  <w:color w:val="000000"/>
                  <w:sz w:val="18"/>
                  <w:szCs w:val="18"/>
                  <w:lang w:val="en-GB" w:eastAsia="ja-JP"/>
                  <w:rPrChange w:id="1966" w:author="Harry" w:date="2021-12-14T22:59:00Z">
                    <w:rPr>
                      <w:rFonts w:hint="eastAsia"/>
                    </w:rPr>
                  </w:rPrChange>
                </w:rPr>
                <w:t>South Kalimantan</w:t>
              </w:r>
            </w:ins>
          </w:p>
        </w:tc>
        <w:tc>
          <w:tcPr>
            <w:tcW w:w="241" w:type="dxa"/>
            <w:tcBorders>
              <w:top w:val="nil"/>
              <w:left w:val="nil"/>
              <w:bottom w:val="nil"/>
              <w:right w:val="nil"/>
            </w:tcBorders>
            <w:shd w:val="clear" w:color="auto" w:fill="auto"/>
            <w:noWrap/>
            <w:vAlign w:val="center"/>
            <w:hideMark/>
          </w:tcPr>
          <w:p w14:paraId="6FD688EC" w14:textId="77777777" w:rsidR="004D44A6" w:rsidRPr="004D44A6" w:rsidRDefault="004D44A6" w:rsidP="004D44A6">
            <w:pPr>
              <w:spacing w:after="0" w:line="240" w:lineRule="auto"/>
              <w:jc w:val="right"/>
              <w:rPr>
                <w:ins w:id="1967" w:author="Harry" w:date="2021-12-14T22:59:00Z"/>
                <w:rFonts w:ascii="Yu Gothic" w:eastAsia="Yu Gothic" w:hAnsi="Yu Gothic" w:cs="MS PGothic" w:hint="eastAsia"/>
                <w:color w:val="000000"/>
                <w:sz w:val="18"/>
                <w:szCs w:val="18"/>
                <w:lang w:val="en-GB" w:eastAsia="ja-JP"/>
                <w:rPrChange w:id="1968" w:author="Harry" w:date="2021-12-14T22:59:00Z">
                  <w:rPr>
                    <w:ins w:id="1969" w:author="Harry" w:date="2021-12-14T22:59:00Z"/>
                    <w:rFonts w:hint="eastAsia"/>
                  </w:rPr>
                </w:rPrChange>
              </w:rPr>
              <w:pPrChange w:id="1970" w:author="Harry" w:date="2021-12-14T22:59:00Z">
                <w:pPr>
                  <w:jc w:val="right"/>
                </w:pPr>
              </w:pPrChange>
            </w:pPr>
            <w:ins w:id="1971" w:author="Harry" w:date="2021-12-14T22:59:00Z">
              <w:r w:rsidRPr="004D44A6">
                <w:rPr>
                  <w:rFonts w:ascii="Yu Gothic" w:eastAsia="Yu Gothic" w:hAnsi="Yu Gothic" w:cs="MS PGothic" w:hint="eastAsia"/>
                  <w:color w:val="000000"/>
                  <w:sz w:val="18"/>
                  <w:szCs w:val="18"/>
                  <w:lang w:val="en-GB" w:eastAsia="ja-JP"/>
                  <w:rPrChange w:id="1972" w:author="Harry" w:date="2021-12-14T22:59:00Z">
                    <w:rPr>
                      <w:rFonts w:hint="eastAsia"/>
                    </w:rPr>
                  </w:rPrChange>
                </w:rPr>
                <w:t xml:space="preserve">1,066 </w:t>
              </w:r>
            </w:ins>
          </w:p>
        </w:tc>
        <w:tc>
          <w:tcPr>
            <w:tcW w:w="1020" w:type="dxa"/>
            <w:tcBorders>
              <w:top w:val="nil"/>
              <w:left w:val="nil"/>
              <w:bottom w:val="nil"/>
              <w:right w:val="nil"/>
            </w:tcBorders>
            <w:shd w:val="clear" w:color="auto" w:fill="auto"/>
            <w:noWrap/>
            <w:vAlign w:val="center"/>
            <w:hideMark/>
          </w:tcPr>
          <w:p w14:paraId="144FC02C" w14:textId="77777777" w:rsidR="004D44A6" w:rsidRPr="004D44A6" w:rsidRDefault="004D44A6" w:rsidP="004D44A6">
            <w:pPr>
              <w:spacing w:after="0" w:line="240" w:lineRule="auto"/>
              <w:jc w:val="right"/>
              <w:rPr>
                <w:ins w:id="1973" w:author="Harry" w:date="2021-12-14T22:59:00Z"/>
                <w:rFonts w:ascii="Yu Gothic" w:eastAsia="Yu Gothic" w:hAnsi="Yu Gothic" w:cs="MS PGothic" w:hint="eastAsia"/>
                <w:color w:val="000000"/>
                <w:sz w:val="18"/>
                <w:szCs w:val="18"/>
                <w:lang w:val="en-GB" w:eastAsia="ja-JP"/>
                <w:rPrChange w:id="1974" w:author="Harry" w:date="2021-12-14T22:59:00Z">
                  <w:rPr>
                    <w:ins w:id="1975" w:author="Harry" w:date="2021-12-14T22:59:00Z"/>
                    <w:rFonts w:hint="eastAsia"/>
                  </w:rPr>
                </w:rPrChange>
              </w:rPr>
              <w:pPrChange w:id="1976" w:author="Harry" w:date="2021-12-14T22:59:00Z">
                <w:pPr>
                  <w:jc w:val="right"/>
                </w:pPr>
              </w:pPrChange>
            </w:pPr>
            <w:ins w:id="1977" w:author="Harry" w:date="2021-12-14T22:59:00Z">
              <w:r w:rsidRPr="004D44A6">
                <w:rPr>
                  <w:rFonts w:ascii="Yu Gothic" w:eastAsia="Yu Gothic" w:hAnsi="Yu Gothic" w:cs="MS PGothic" w:hint="eastAsia"/>
                  <w:color w:val="000000"/>
                  <w:sz w:val="18"/>
                  <w:szCs w:val="18"/>
                  <w:lang w:val="en-GB" w:eastAsia="ja-JP"/>
                  <w:rPrChange w:id="1978" w:author="Harry" w:date="2021-12-14T22:59:00Z">
                    <w:rPr>
                      <w:rFonts w:hint="eastAsia"/>
                    </w:rPr>
                  </w:rPrChange>
                </w:rPr>
                <w:t xml:space="preserve">1,402 </w:t>
              </w:r>
            </w:ins>
          </w:p>
        </w:tc>
        <w:tc>
          <w:tcPr>
            <w:tcW w:w="745" w:type="dxa"/>
            <w:tcBorders>
              <w:top w:val="nil"/>
              <w:left w:val="nil"/>
              <w:bottom w:val="nil"/>
              <w:right w:val="nil"/>
            </w:tcBorders>
            <w:shd w:val="clear" w:color="auto" w:fill="auto"/>
            <w:noWrap/>
            <w:vAlign w:val="center"/>
            <w:hideMark/>
          </w:tcPr>
          <w:p w14:paraId="528C03F7" w14:textId="77777777" w:rsidR="004D44A6" w:rsidRPr="004D44A6" w:rsidRDefault="004D44A6" w:rsidP="004D44A6">
            <w:pPr>
              <w:spacing w:after="0" w:line="240" w:lineRule="auto"/>
              <w:jc w:val="right"/>
              <w:rPr>
                <w:ins w:id="1979" w:author="Harry" w:date="2021-12-14T22:59:00Z"/>
                <w:rFonts w:ascii="Yu Gothic" w:eastAsia="Yu Gothic" w:hAnsi="Yu Gothic" w:cs="MS PGothic" w:hint="eastAsia"/>
                <w:color w:val="000000"/>
                <w:sz w:val="18"/>
                <w:szCs w:val="18"/>
                <w:lang w:val="en-GB" w:eastAsia="ja-JP"/>
                <w:rPrChange w:id="1980" w:author="Harry" w:date="2021-12-14T22:59:00Z">
                  <w:rPr>
                    <w:ins w:id="1981" w:author="Harry" w:date="2021-12-14T22:59:00Z"/>
                    <w:rFonts w:hint="eastAsia"/>
                  </w:rPr>
                </w:rPrChange>
              </w:rPr>
              <w:pPrChange w:id="1982" w:author="Harry" w:date="2021-12-14T22:59:00Z">
                <w:pPr>
                  <w:jc w:val="right"/>
                </w:pPr>
              </w:pPrChange>
            </w:pPr>
            <w:ins w:id="1983" w:author="Harry" w:date="2021-12-14T22:59:00Z">
              <w:r w:rsidRPr="004D44A6">
                <w:rPr>
                  <w:rFonts w:ascii="Yu Gothic" w:eastAsia="Yu Gothic" w:hAnsi="Yu Gothic" w:cs="MS PGothic" w:hint="eastAsia"/>
                  <w:color w:val="000000"/>
                  <w:sz w:val="18"/>
                  <w:szCs w:val="18"/>
                  <w:lang w:val="en-GB" w:eastAsia="ja-JP"/>
                  <w:rPrChange w:id="1984" w:author="Harry" w:date="2021-12-14T22:59:00Z">
                    <w:rPr>
                      <w:rFonts w:hint="eastAsia"/>
                    </w:rPr>
                  </w:rPrChange>
                </w:rPr>
                <w:t xml:space="preserve">830 </w:t>
              </w:r>
            </w:ins>
          </w:p>
        </w:tc>
        <w:tc>
          <w:tcPr>
            <w:tcW w:w="745" w:type="dxa"/>
            <w:tcBorders>
              <w:top w:val="nil"/>
              <w:left w:val="nil"/>
              <w:bottom w:val="nil"/>
              <w:right w:val="nil"/>
            </w:tcBorders>
            <w:shd w:val="clear" w:color="auto" w:fill="auto"/>
            <w:noWrap/>
            <w:vAlign w:val="center"/>
            <w:hideMark/>
          </w:tcPr>
          <w:p w14:paraId="60810C78" w14:textId="77777777" w:rsidR="004D44A6" w:rsidRPr="004D44A6" w:rsidRDefault="004D44A6" w:rsidP="004D44A6">
            <w:pPr>
              <w:spacing w:after="0" w:line="240" w:lineRule="auto"/>
              <w:jc w:val="right"/>
              <w:rPr>
                <w:ins w:id="1985" w:author="Harry" w:date="2021-12-14T22:59:00Z"/>
                <w:rFonts w:ascii="Yu Gothic" w:eastAsia="Yu Gothic" w:hAnsi="Yu Gothic" w:cs="MS PGothic" w:hint="eastAsia"/>
                <w:color w:val="000000"/>
                <w:sz w:val="18"/>
                <w:szCs w:val="18"/>
                <w:lang w:val="en-GB" w:eastAsia="ja-JP"/>
                <w:rPrChange w:id="1986" w:author="Harry" w:date="2021-12-14T22:59:00Z">
                  <w:rPr>
                    <w:ins w:id="1987" w:author="Harry" w:date="2021-12-14T22:59:00Z"/>
                    <w:rFonts w:hint="eastAsia"/>
                  </w:rPr>
                </w:rPrChange>
              </w:rPr>
              <w:pPrChange w:id="1988" w:author="Harry" w:date="2021-12-14T22:59:00Z">
                <w:pPr>
                  <w:jc w:val="right"/>
                </w:pPr>
              </w:pPrChange>
            </w:pPr>
            <w:ins w:id="1989" w:author="Harry" w:date="2021-12-14T22:59:00Z">
              <w:r w:rsidRPr="004D44A6">
                <w:rPr>
                  <w:rFonts w:ascii="Yu Gothic" w:eastAsia="Yu Gothic" w:hAnsi="Yu Gothic" w:cs="MS PGothic" w:hint="eastAsia"/>
                  <w:color w:val="000000"/>
                  <w:sz w:val="18"/>
                  <w:szCs w:val="18"/>
                  <w:lang w:val="en-GB" w:eastAsia="ja-JP"/>
                  <w:rPrChange w:id="1990" w:author="Harry" w:date="2021-12-14T22:59:00Z">
                    <w:rPr>
                      <w:rFonts w:hint="eastAsia"/>
                    </w:rPr>
                  </w:rPrChange>
                </w:rPr>
                <w:t xml:space="preserve">1,269 </w:t>
              </w:r>
            </w:ins>
          </w:p>
        </w:tc>
      </w:tr>
      <w:tr w:rsidR="004D44A6" w:rsidRPr="004D44A6" w14:paraId="50015E32" w14:textId="77777777" w:rsidTr="004D44A6">
        <w:trPr>
          <w:divId w:val="895043364"/>
          <w:trHeight w:val="60"/>
          <w:jc w:val="center"/>
          <w:ins w:id="1991" w:author="Harry" w:date="2021-12-14T22:59:00Z"/>
        </w:trPr>
        <w:tc>
          <w:tcPr>
            <w:tcW w:w="543" w:type="dxa"/>
            <w:tcBorders>
              <w:top w:val="nil"/>
              <w:left w:val="nil"/>
              <w:bottom w:val="nil"/>
              <w:right w:val="nil"/>
            </w:tcBorders>
            <w:shd w:val="clear" w:color="auto" w:fill="auto"/>
            <w:noWrap/>
            <w:vAlign w:val="center"/>
            <w:hideMark/>
          </w:tcPr>
          <w:p w14:paraId="0C5050A2" w14:textId="77777777" w:rsidR="004D44A6" w:rsidRPr="004D44A6" w:rsidRDefault="004D44A6" w:rsidP="004D44A6">
            <w:pPr>
              <w:spacing w:after="0" w:line="240" w:lineRule="auto"/>
              <w:jc w:val="center"/>
              <w:rPr>
                <w:ins w:id="1992" w:author="Harry" w:date="2021-12-14T22:59:00Z"/>
                <w:rFonts w:ascii="Yu Gothic" w:eastAsia="Yu Gothic" w:hAnsi="Yu Gothic" w:cs="MS PGothic" w:hint="eastAsia"/>
                <w:color w:val="000000"/>
                <w:sz w:val="18"/>
                <w:szCs w:val="18"/>
                <w:lang w:val="en-GB" w:eastAsia="ja-JP"/>
                <w:rPrChange w:id="1993" w:author="Harry" w:date="2021-12-14T22:59:00Z">
                  <w:rPr>
                    <w:ins w:id="1994" w:author="Harry" w:date="2021-12-14T22:59:00Z"/>
                    <w:rFonts w:hint="eastAsia"/>
                  </w:rPr>
                </w:rPrChange>
              </w:rPr>
              <w:pPrChange w:id="1995" w:author="Harry" w:date="2021-12-14T22:59:00Z">
                <w:pPr>
                  <w:jc w:val="center"/>
                </w:pPr>
              </w:pPrChange>
            </w:pPr>
            <w:ins w:id="1996" w:author="Harry" w:date="2021-12-14T22:59:00Z">
              <w:r w:rsidRPr="004D44A6">
                <w:rPr>
                  <w:rFonts w:ascii="Yu Gothic" w:eastAsia="Yu Gothic" w:hAnsi="Yu Gothic" w:cs="MS PGothic" w:hint="eastAsia"/>
                  <w:color w:val="000000"/>
                  <w:sz w:val="18"/>
                  <w:szCs w:val="18"/>
                  <w:lang w:val="en-GB" w:eastAsia="ja-JP"/>
                  <w:rPrChange w:id="1997" w:author="Harry" w:date="2021-12-14T22:59:00Z">
                    <w:rPr>
                      <w:rFonts w:hint="eastAsia"/>
                    </w:rPr>
                  </w:rPrChange>
                </w:rPr>
                <w:t>25</w:t>
              </w:r>
            </w:ins>
          </w:p>
        </w:tc>
        <w:tc>
          <w:tcPr>
            <w:tcW w:w="2859" w:type="dxa"/>
            <w:tcBorders>
              <w:top w:val="nil"/>
              <w:left w:val="nil"/>
              <w:bottom w:val="nil"/>
              <w:right w:val="nil"/>
            </w:tcBorders>
            <w:shd w:val="clear" w:color="auto" w:fill="auto"/>
            <w:noWrap/>
            <w:vAlign w:val="center"/>
            <w:hideMark/>
          </w:tcPr>
          <w:p w14:paraId="00320323" w14:textId="77777777" w:rsidR="004D44A6" w:rsidRPr="004D44A6" w:rsidRDefault="004D44A6" w:rsidP="004D44A6">
            <w:pPr>
              <w:spacing w:after="0" w:line="240" w:lineRule="auto"/>
              <w:rPr>
                <w:ins w:id="1998" w:author="Harry" w:date="2021-12-14T22:59:00Z"/>
                <w:rFonts w:ascii="Yu Gothic" w:eastAsia="Yu Gothic" w:hAnsi="Yu Gothic" w:cs="MS PGothic" w:hint="eastAsia"/>
                <w:color w:val="000000"/>
                <w:sz w:val="18"/>
                <w:szCs w:val="18"/>
                <w:lang w:val="en-GB" w:eastAsia="ja-JP"/>
                <w:rPrChange w:id="1999" w:author="Harry" w:date="2021-12-14T22:59:00Z">
                  <w:rPr>
                    <w:ins w:id="2000" w:author="Harry" w:date="2021-12-14T22:59:00Z"/>
                    <w:rFonts w:hint="eastAsia"/>
                  </w:rPr>
                </w:rPrChange>
              </w:rPr>
              <w:pPrChange w:id="2001" w:author="Harry" w:date="2021-12-14T22:59:00Z">
                <w:pPr/>
              </w:pPrChange>
            </w:pPr>
            <w:ins w:id="2002" w:author="Harry" w:date="2021-12-14T22:59:00Z">
              <w:r w:rsidRPr="004D44A6">
                <w:rPr>
                  <w:rFonts w:ascii="Yu Gothic" w:eastAsia="Yu Gothic" w:hAnsi="Yu Gothic" w:cs="MS PGothic" w:hint="eastAsia"/>
                  <w:color w:val="000000"/>
                  <w:sz w:val="18"/>
                  <w:szCs w:val="18"/>
                  <w:lang w:val="en-GB" w:eastAsia="ja-JP"/>
                  <w:rPrChange w:id="2003" w:author="Harry" w:date="2021-12-14T22:59:00Z">
                    <w:rPr>
                      <w:rFonts w:hint="eastAsia"/>
                    </w:rPr>
                  </w:rPrChange>
                </w:rPr>
                <w:t>South Sulawesi</w:t>
              </w:r>
            </w:ins>
          </w:p>
        </w:tc>
        <w:tc>
          <w:tcPr>
            <w:tcW w:w="241" w:type="dxa"/>
            <w:tcBorders>
              <w:top w:val="nil"/>
              <w:left w:val="nil"/>
              <w:bottom w:val="nil"/>
              <w:right w:val="nil"/>
            </w:tcBorders>
            <w:shd w:val="clear" w:color="auto" w:fill="auto"/>
            <w:noWrap/>
            <w:vAlign w:val="center"/>
            <w:hideMark/>
          </w:tcPr>
          <w:p w14:paraId="19AF169B" w14:textId="77777777" w:rsidR="004D44A6" w:rsidRPr="004D44A6" w:rsidRDefault="004D44A6" w:rsidP="004D44A6">
            <w:pPr>
              <w:spacing w:after="0" w:line="240" w:lineRule="auto"/>
              <w:jc w:val="right"/>
              <w:rPr>
                <w:ins w:id="2004" w:author="Harry" w:date="2021-12-14T22:59:00Z"/>
                <w:rFonts w:ascii="Yu Gothic" w:eastAsia="Yu Gothic" w:hAnsi="Yu Gothic" w:cs="MS PGothic" w:hint="eastAsia"/>
                <w:color w:val="000000"/>
                <w:sz w:val="18"/>
                <w:szCs w:val="18"/>
                <w:lang w:val="en-GB" w:eastAsia="ja-JP"/>
                <w:rPrChange w:id="2005" w:author="Harry" w:date="2021-12-14T22:59:00Z">
                  <w:rPr>
                    <w:ins w:id="2006" w:author="Harry" w:date="2021-12-14T22:59:00Z"/>
                    <w:rFonts w:hint="eastAsia"/>
                  </w:rPr>
                </w:rPrChange>
              </w:rPr>
              <w:pPrChange w:id="2007" w:author="Harry" w:date="2021-12-14T22:59:00Z">
                <w:pPr>
                  <w:jc w:val="right"/>
                </w:pPr>
              </w:pPrChange>
            </w:pPr>
            <w:ins w:id="2008" w:author="Harry" w:date="2021-12-14T22:59:00Z">
              <w:r w:rsidRPr="004D44A6">
                <w:rPr>
                  <w:rFonts w:ascii="Yu Gothic" w:eastAsia="Yu Gothic" w:hAnsi="Yu Gothic" w:cs="MS PGothic" w:hint="eastAsia"/>
                  <w:color w:val="000000"/>
                  <w:sz w:val="18"/>
                  <w:szCs w:val="18"/>
                  <w:lang w:val="en-GB" w:eastAsia="ja-JP"/>
                  <w:rPrChange w:id="2009" w:author="Harry" w:date="2021-12-14T22:59:00Z">
                    <w:rPr>
                      <w:rFonts w:hint="eastAsia"/>
                    </w:rPr>
                  </w:rPrChange>
                </w:rPr>
                <w:t xml:space="preserve">1,145 </w:t>
              </w:r>
            </w:ins>
          </w:p>
        </w:tc>
        <w:tc>
          <w:tcPr>
            <w:tcW w:w="1020" w:type="dxa"/>
            <w:tcBorders>
              <w:top w:val="nil"/>
              <w:left w:val="nil"/>
              <w:bottom w:val="nil"/>
              <w:right w:val="nil"/>
            </w:tcBorders>
            <w:shd w:val="clear" w:color="auto" w:fill="auto"/>
            <w:noWrap/>
            <w:vAlign w:val="center"/>
            <w:hideMark/>
          </w:tcPr>
          <w:p w14:paraId="6D02F753" w14:textId="77777777" w:rsidR="004D44A6" w:rsidRPr="004D44A6" w:rsidRDefault="004D44A6" w:rsidP="004D44A6">
            <w:pPr>
              <w:spacing w:after="0" w:line="240" w:lineRule="auto"/>
              <w:jc w:val="right"/>
              <w:rPr>
                <w:ins w:id="2010" w:author="Harry" w:date="2021-12-14T22:59:00Z"/>
                <w:rFonts w:ascii="Yu Gothic" w:eastAsia="Yu Gothic" w:hAnsi="Yu Gothic" w:cs="MS PGothic" w:hint="eastAsia"/>
                <w:color w:val="000000"/>
                <w:sz w:val="18"/>
                <w:szCs w:val="18"/>
                <w:lang w:val="en-GB" w:eastAsia="ja-JP"/>
                <w:rPrChange w:id="2011" w:author="Harry" w:date="2021-12-14T22:59:00Z">
                  <w:rPr>
                    <w:ins w:id="2012" w:author="Harry" w:date="2021-12-14T22:59:00Z"/>
                    <w:rFonts w:hint="eastAsia"/>
                  </w:rPr>
                </w:rPrChange>
              </w:rPr>
              <w:pPrChange w:id="2013" w:author="Harry" w:date="2021-12-14T22:59:00Z">
                <w:pPr>
                  <w:jc w:val="right"/>
                </w:pPr>
              </w:pPrChange>
            </w:pPr>
            <w:ins w:id="2014" w:author="Harry" w:date="2021-12-14T22:59:00Z">
              <w:r w:rsidRPr="004D44A6">
                <w:rPr>
                  <w:rFonts w:ascii="Yu Gothic" w:eastAsia="Yu Gothic" w:hAnsi="Yu Gothic" w:cs="MS PGothic" w:hint="eastAsia"/>
                  <w:color w:val="000000"/>
                  <w:sz w:val="18"/>
                  <w:szCs w:val="18"/>
                  <w:lang w:val="en-GB" w:eastAsia="ja-JP"/>
                  <w:rPrChange w:id="2015" w:author="Harry" w:date="2021-12-14T22:59:00Z">
                    <w:rPr>
                      <w:rFonts w:hint="eastAsia"/>
                    </w:rPr>
                  </w:rPrChange>
                </w:rPr>
                <w:t xml:space="preserve">1,978 </w:t>
              </w:r>
            </w:ins>
          </w:p>
        </w:tc>
        <w:tc>
          <w:tcPr>
            <w:tcW w:w="745" w:type="dxa"/>
            <w:tcBorders>
              <w:top w:val="nil"/>
              <w:left w:val="nil"/>
              <w:bottom w:val="nil"/>
              <w:right w:val="nil"/>
            </w:tcBorders>
            <w:shd w:val="clear" w:color="auto" w:fill="auto"/>
            <w:noWrap/>
            <w:vAlign w:val="center"/>
            <w:hideMark/>
          </w:tcPr>
          <w:p w14:paraId="25D70A25" w14:textId="77777777" w:rsidR="004D44A6" w:rsidRPr="004D44A6" w:rsidRDefault="004D44A6" w:rsidP="004D44A6">
            <w:pPr>
              <w:spacing w:after="0" w:line="240" w:lineRule="auto"/>
              <w:jc w:val="right"/>
              <w:rPr>
                <w:ins w:id="2016" w:author="Harry" w:date="2021-12-14T22:59:00Z"/>
                <w:rFonts w:ascii="Yu Gothic" w:eastAsia="Yu Gothic" w:hAnsi="Yu Gothic" w:cs="MS PGothic" w:hint="eastAsia"/>
                <w:color w:val="000000"/>
                <w:sz w:val="18"/>
                <w:szCs w:val="18"/>
                <w:lang w:val="en-GB" w:eastAsia="ja-JP"/>
                <w:rPrChange w:id="2017" w:author="Harry" w:date="2021-12-14T22:59:00Z">
                  <w:rPr>
                    <w:ins w:id="2018" w:author="Harry" w:date="2021-12-14T22:59:00Z"/>
                    <w:rFonts w:hint="eastAsia"/>
                  </w:rPr>
                </w:rPrChange>
              </w:rPr>
              <w:pPrChange w:id="2019" w:author="Harry" w:date="2021-12-14T22:59:00Z">
                <w:pPr>
                  <w:jc w:val="right"/>
                </w:pPr>
              </w:pPrChange>
            </w:pPr>
            <w:ins w:id="2020" w:author="Harry" w:date="2021-12-14T22:59:00Z">
              <w:r w:rsidRPr="004D44A6">
                <w:rPr>
                  <w:rFonts w:ascii="Yu Gothic" w:eastAsia="Yu Gothic" w:hAnsi="Yu Gothic" w:cs="MS PGothic" w:hint="eastAsia"/>
                  <w:color w:val="000000"/>
                  <w:sz w:val="18"/>
                  <w:szCs w:val="18"/>
                  <w:lang w:val="en-GB" w:eastAsia="ja-JP"/>
                  <w:rPrChange w:id="2021" w:author="Harry" w:date="2021-12-14T22:59:00Z">
                    <w:rPr>
                      <w:rFonts w:hint="eastAsia"/>
                    </w:rPr>
                  </w:rPrChange>
                </w:rPr>
                <w:t xml:space="preserve">876 </w:t>
              </w:r>
            </w:ins>
          </w:p>
        </w:tc>
        <w:tc>
          <w:tcPr>
            <w:tcW w:w="745" w:type="dxa"/>
            <w:tcBorders>
              <w:top w:val="nil"/>
              <w:left w:val="nil"/>
              <w:bottom w:val="nil"/>
              <w:right w:val="nil"/>
            </w:tcBorders>
            <w:shd w:val="clear" w:color="auto" w:fill="auto"/>
            <w:noWrap/>
            <w:vAlign w:val="center"/>
            <w:hideMark/>
          </w:tcPr>
          <w:p w14:paraId="45ACF526" w14:textId="77777777" w:rsidR="004D44A6" w:rsidRPr="004D44A6" w:rsidRDefault="004D44A6" w:rsidP="004D44A6">
            <w:pPr>
              <w:spacing w:after="0" w:line="240" w:lineRule="auto"/>
              <w:jc w:val="right"/>
              <w:rPr>
                <w:ins w:id="2022" w:author="Harry" w:date="2021-12-14T22:59:00Z"/>
                <w:rFonts w:ascii="Yu Gothic" w:eastAsia="Yu Gothic" w:hAnsi="Yu Gothic" w:cs="MS PGothic" w:hint="eastAsia"/>
                <w:color w:val="000000"/>
                <w:sz w:val="18"/>
                <w:szCs w:val="18"/>
                <w:lang w:val="en-GB" w:eastAsia="ja-JP"/>
                <w:rPrChange w:id="2023" w:author="Harry" w:date="2021-12-14T22:59:00Z">
                  <w:rPr>
                    <w:ins w:id="2024" w:author="Harry" w:date="2021-12-14T22:59:00Z"/>
                    <w:rFonts w:hint="eastAsia"/>
                  </w:rPr>
                </w:rPrChange>
              </w:rPr>
              <w:pPrChange w:id="2025" w:author="Harry" w:date="2021-12-14T22:59:00Z">
                <w:pPr>
                  <w:jc w:val="right"/>
                </w:pPr>
              </w:pPrChange>
            </w:pPr>
            <w:ins w:id="2026" w:author="Harry" w:date="2021-12-14T22:59:00Z">
              <w:r w:rsidRPr="004D44A6">
                <w:rPr>
                  <w:rFonts w:ascii="Yu Gothic" w:eastAsia="Yu Gothic" w:hAnsi="Yu Gothic" w:cs="MS PGothic" w:hint="eastAsia"/>
                  <w:color w:val="000000"/>
                  <w:sz w:val="18"/>
                  <w:szCs w:val="18"/>
                  <w:lang w:val="en-GB" w:eastAsia="ja-JP"/>
                  <w:rPrChange w:id="2027" w:author="Harry" w:date="2021-12-14T22:59:00Z">
                    <w:rPr>
                      <w:rFonts w:hint="eastAsia"/>
                    </w:rPr>
                  </w:rPrChange>
                </w:rPr>
                <w:t xml:space="preserve">1,452 </w:t>
              </w:r>
            </w:ins>
          </w:p>
        </w:tc>
      </w:tr>
      <w:tr w:rsidR="004D44A6" w:rsidRPr="004D44A6" w14:paraId="0C249169" w14:textId="77777777" w:rsidTr="004D44A6">
        <w:trPr>
          <w:divId w:val="895043364"/>
          <w:trHeight w:val="60"/>
          <w:jc w:val="center"/>
          <w:ins w:id="2028" w:author="Harry" w:date="2021-12-14T22:59:00Z"/>
        </w:trPr>
        <w:tc>
          <w:tcPr>
            <w:tcW w:w="543" w:type="dxa"/>
            <w:tcBorders>
              <w:top w:val="nil"/>
              <w:left w:val="nil"/>
              <w:bottom w:val="nil"/>
              <w:right w:val="nil"/>
            </w:tcBorders>
            <w:shd w:val="clear" w:color="auto" w:fill="auto"/>
            <w:noWrap/>
            <w:vAlign w:val="center"/>
            <w:hideMark/>
          </w:tcPr>
          <w:p w14:paraId="613752DD" w14:textId="77777777" w:rsidR="004D44A6" w:rsidRPr="004D44A6" w:rsidRDefault="004D44A6" w:rsidP="004D44A6">
            <w:pPr>
              <w:spacing w:after="0" w:line="240" w:lineRule="auto"/>
              <w:jc w:val="center"/>
              <w:rPr>
                <w:ins w:id="2029" w:author="Harry" w:date="2021-12-14T22:59:00Z"/>
                <w:rFonts w:ascii="Yu Gothic" w:eastAsia="Yu Gothic" w:hAnsi="Yu Gothic" w:cs="MS PGothic" w:hint="eastAsia"/>
                <w:color w:val="000000"/>
                <w:sz w:val="18"/>
                <w:szCs w:val="18"/>
                <w:lang w:val="en-GB" w:eastAsia="ja-JP"/>
                <w:rPrChange w:id="2030" w:author="Harry" w:date="2021-12-14T22:59:00Z">
                  <w:rPr>
                    <w:ins w:id="2031" w:author="Harry" w:date="2021-12-14T22:59:00Z"/>
                    <w:rFonts w:hint="eastAsia"/>
                  </w:rPr>
                </w:rPrChange>
              </w:rPr>
              <w:pPrChange w:id="2032" w:author="Harry" w:date="2021-12-14T22:59:00Z">
                <w:pPr>
                  <w:jc w:val="center"/>
                </w:pPr>
              </w:pPrChange>
            </w:pPr>
            <w:ins w:id="2033" w:author="Harry" w:date="2021-12-14T22:59:00Z">
              <w:r w:rsidRPr="004D44A6">
                <w:rPr>
                  <w:rFonts w:ascii="Yu Gothic" w:eastAsia="Yu Gothic" w:hAnsi="Yu Gothic" w:cs="MS PGothic" w:hint="eastAsia"/>
                  <w:color w:val="000000"/>
                  <w:sz w:val="18"/>
                  <w:szCs w:val="18"/>
                  <w:lang w:val="en-GB" w:eastAsia="ja-JP"/>
                  <w:rPrChange w:id="2034" w:author="Harry" w:date="2021-12-14T22:59:00Z">
                    <w:rPr>
                      <w:rFonts w:hint="eastAsia"/>
                    </w:rPr>
                  </w:rPrChange>
                </w:rPr>
                <w:t>26</w:t>
              </w:r>
            </w:ins>
          </w:p>
        </w:tc>
        <w:tc>
          <w:tcPr>
            <w:tcW w:w="2859" w:type="dxa"/>
            <w:tcBorders>
              <w:top w:val="nil"/>
              <w:left w:val="nil"/>
              <w:bottom w:val="nil"/>
              <w:right w:val="nil"/>
            </w:tcBorders>
            <w:shd w:val="clear" w:color="auto" w:fill="auto"/>
            <w:noWrap/>
            <w:vAlign w:val="center"/>
            <w:hideMark/>
          </w:tcPr>
          <w:p w14:paraId="2272CEF0" w14:textId="77777777" w:rsidR="004D44A6" w:rsidRPr="004D44A6" w:rsidRDefault="004D44A6" w:rsidP="004D44A6">
            <w:pPr>
              <w:spacing w:after="0" w:line="240" w:lineRule="auto"/>
              <w:rPr>
                <w:ins w:id="2035" w:author="Harry" w:date="2021-12-14T22:59:00Z"/>
                <w:rFonts w:ascii="Yu Gothic" w:eastAsia="Yu Gothic" w:hAnsi="Yu Gothic" w:cs="MS PGothic" w:hint="eastAsia"/>
                <w:color w:val="000000"/>
                <w:sz w:val="18"/>
                <w:szCs w:val="18"/>
                <w:lang w:val="en-GB" w:eastAsia="ja-JP"/>
                <w:rPrChange w:id="2036" w:author="Harry" w:date="2021-12-14T22:59:00Z">
                  <w:rPr>
                    <w:ins w:id="2037" w:author="Harry" w:date="2021-12-14T22:59:00Z"/>
                    <w:rFonts w:hint="eastAsia"/>
                  </w:rPr>
                </w:rPrChange>
              </w:rPr>
              <w:pPrChange w:id="2038" w:author="Harry" w:date="2021-12-14T22:59:00Z">
                <w:pPr/>
              </w:pPrChange>
            </w:pPr>
            <w:ins w:id="2039" w:author="Harry" w:date="2021-12-14T22:59:00Z">
              <w:r w:rsidRPr="004D44A6">
                <w:rPr>
                  <w:rFonts w:ascii="Yu Gothic" w:eastAsia="Yu Gothic" w:hAnsi="Yu Gothic" w:cs="MS PGothic" w:hint="eastAsia"/>
                  <w:color w:val="000000"/>
                  <w:sz w:val="18"/>
                  <w:szCs w:val="18"/>
                  <w:lang w:val="en-GB" w:eastAsia="ja-JP"/>
                  <w:rPrChange w:id="2040" w:author="Harry" w:date="2021-12-14T22:59:00Z">
                    <w:rPr>
                      <w:rFonts w:hint="eastAsia"/>
                    </w:rPr>
                  </w:rPrChange>
                </w:rPr>
                <w:t>South Sumatra</w:t>
              </w:r>
            </w:ins>
          </w:p>
        </w:tc>
        <w:tc>
          <w:tcPr>
            <w:tcW w:w="241" w:type="dxa"/>
            <w:tcBorders>
              <w:top w:val="nil"/>
              <w:left w:val="nil"/>
              <w:bottom w:val="nil"/>
              <w:right w:val="nil"/>
            </w:tcBorders>
            <w:shd w:val="clear" w:color="auto" w:fill="auto"/>
            <w:noWrap/>
            <w:vAlign w:val="center"/>
            <w:hideMark/>
          </w:tcPr>
          <w:p w14:paraId="2979A12F" w14:textId="77777777" w:rsidR="004D44A6" w:rsidRPr="004D44A6" w:rsidRDefault="004D44A6" w:rsidP="004D44A6">
            <w:pPr>
              <w:spacing w:after="0" w:line="240" w:lineRule="auto"/>
              <w:jc w:val="right"/>
              <w:rPr>
                <w:ins w:id="2041" w:author="Harry" w:date="2021-12-14T22:59:00Z"/>
                <w:rFonts w:ascii="Yu Gothic" w:eastAsia="Yu Gothic" w:hAnsi="Yu Gothic" w:cs="MS PGothic" w:hint="eastAsia"/>
                <w:color w:val="000000"/>
                <w:sz w:val="18"/>
                <w:szCs w:val="18"/>
                <w:lang w:val="en-GB" w:eastAsia="ja-JP"/>
                <w:rPrChange w:id="2042" w:author="Harry" w:date="2021-12-14T22:59:00Z">
                  <w:rPr>
                    <w:ins w:id="2043" w:author="Harry" w:date="2021-12-14T22:59:00Z"/>
                    <w:rFonts w:hint="eastAsia"/>
                  </w:rPr>
                </w:rPrChange>
              </w:rPr>
              <w:pPrChange w:id="2044" w:author="Harry" w:date="2021-12-14T22:59:00Z">
                <w:pPr>
                  <w:jc w:val="right"/>
                </w:pPr>
              </w:pPrChange>
            </w:pPr>
            <w:ins w:id="2045" w:author="Harry" w:date="2021-12-14T22:59:00Z">
              <w:r w:rsidRPr="004D44A6">
                <w:rPr>
                  <w:rFonts w:ascii="Yu Gothic" w:eastAsia="Yu Gothic" w:hAnsi="Yu Gothic" w:cs="MS PGothic" w:hint="eastAsia"/>
                  <w:color w:val="000000"/>
                  <w:sz w:val="18"/>
                  <w:szCs w:val="18"/>
                  <w:lang w:val="en-GB" w:eastAsia="ja-JP"/>
                  <w:rPrChange w:id="2046" w:author="Harry" w:date="2021-12-14T22:59:00Z">
                    <w:rPr>
                      <w:rFonts w:hint="eastAsia"/>
                    </w:rPr>
                  </w:rPrChange>
                </w:rPr>
                <w:t xml:space="preserve">987 </w:t>
              </w:r>
            </w:ins>
          </w:p>
        </w:tc>
        <w:tc>
          <w:tcPr>
            <w:tcW w:w="1020" w:type="dxa"/>
            <w:tcBorders>
              <w:top w:val="nil"/>
              <w:left w:val="nil"/>
              <w:bottom w:val="nil"/>
              <w:right w:val="nil"/>
            </w:tcBorders>
            <w:shd w:val="clear" w:color="auto" w:fill="auto"/>
            <w:noWrap/>
            <w:vAlign w:val="center"/>
            <w:hideMark/>
          </w:tcPr>
          <w:p w14:paraId="3A29534E" w14:textId="77777777" w:rsidR="004D44A6" w:rsidRPr="004D44A6" w:rsidRDefault="004D44A6" w:rsidP="004D44A6">
            <w:pPr>
              <w:spacing w:after="0" w:line="240" w:lineRule="auto"/>
              <w:jc w:val="right"/>
              <w:rPr>
                <w:ins w:id="2047" w:author="Harry" w:date="2021-12-14T22:59:00Z"/>
                <w:rFonts w:ascii="Yu Gothic" w:eastAsia="Yu Gothic" w:hAnsi="Yu Gothic" w:cs="MS PGothic" w:hint="eastAsia"/>
                <w:color w:val="000000"/>
                <w:sz w:val="18"/>
                <w:szCs w:val="18"/>
                <w:lang w:val="en-GB" w:eastAsia="ja-JP"/>
                <w:rPrChange w:id="2048" w:author="Harry" w:date="2021-12-14T22:59:00Z">
                  <w:rPr>
                    <w:ins w:id="2049" w:author="Harry" w:date="2021-12-14T22:59:00Z"/>
                    <w:rFonts w:hint="eastAsia"/>
                  </w:rPr>
                </w:rPrChange>
              </w:rPr>
              <w:pPrChange w:id="2050" w:author="Harry" w:date="2021-12-14T22:59:00Z">
                <w:pPr>
                  <w:jc w:val="right"/>
                </w:pPr>
              </w:pPrChange>
            </w:pPr>
            <w:ins w:id="2051" w:author="Harry" w:date="2021-12-14T22:59:00Z">
              <w:r w:rsidRPr="004D44A6">
                <w:rPr>
                  <w:rFonts w:ascii="Yu Gothic" w:eastAsia="Yu Gothic" w:hAnsi="Yu Gothic" w:cs="MS PGothic" w:hint="eastAsia"/>
                  <w:color w:val="000000"/>
                  <w:sz w:val="18"/>
                  <w:szCs w:val="18"/>
                  <w:lang w:val="en-GB" w:eastAsia="ja-JP"/>
                  <w:rPrChange w:id="2052" w:author="Harry" w:date="2021-12-14T22:59:00Z">
                    <w:rPr>
                      <w:rFonts w:hint="eastAsia"/>
                    </w:rPr>
                  </w:rPrChange>
                </w:rPr>
                <w:t xml:space="preserve">912 </w:t>
              </w:r>
            </w:ins>
          </w:p>
        </w:tc>
        <w:tc>
          <w:tcPr>
            <w:tcW w:w="745" w:type="dxa"/>
            <w:tcBorders>
              <w:top w:val="nil"/>
              <w:left w:val="nil"/>
              <w:bottom w:val="nil"/>
              <w:right w:val="nil"/>
            </w:tcBorders>
            <w:shd w:val="clear" w:color="auto" w:fill="auto"/>
            <w:noWrap/>
            <w:vAlign w:val="center"/>
            <w:hideMark/>
          </w:tcPr>
          <w:p w14:paraId="5E6D98E6" w14:textId="77777777" w:rsidR="004D44A6" w:rsidRPr="004D44A6" w:rsidRDefault="004D44A6" w:rsidP="004D44A6">
            <w:pPr>
              <w:spacing w:after="0" w:line="240" w:lineRule="auto"/>
              <w:jc w:val="right"/>
              <w:rPr>
                <w:ins w:id="2053" w:author="Harry" w:date="2021-12-14T22:59:00Z"/>
                <w:rFonts w:ascii="Yu Gothic" w:eastAsia="Yu Gothic" w:hAnsi="Yu Gothic" w:cs="MS PGothic" w:hint="eastAsia"/>
                <w:color w:val="000000"/>
                <w:sz w:val="18"/>
                <w:szCs w:val="18"/>
                <w:lang w:val="en-GB" w:eastAsia="ja-JP"/>
                <w:rPrChange w:id="2054" w:author="Harry" w:date="2021-12-14T22:59:00Z">
                  <w:rPr>
                    <w:ins w:id="2055" w:author="Harry" w:date="2021-12-14T22:59:00Z"/>
                    <w:rFonts w:hint="eastAsia"/>
                  </w:rPr>
                </w:rPrChange>
              </w:rPr>
              <w:pPrChange w:id="2056" w:author="Harry" w:date="2021-12-14T22:59:00Z">
                <w:pPr>
                  <w:jc w:val="right"/>
                </w:pPr>
              </w:pPrChange>
            </w:pPr>
            <w:ins w:id="2057" w:author="Harry" w:date="2021-12-14T22:59:00Z">
              <w:r w:rsidRPr="004D44A6">
                <w:rPr>
                  <w:rFonts w:ascii="Yu Gothic" w:eastAsia="Yu Gothic" w:hAnsi="Yu Gothic" w:cs="MS PGothic" w:hint="eastAsia"/>
                  <w:color w:val="000000"/>
                  <w:sz w:val="18"/>
                  <w:szCs w:val="18"/>
                  <w:lang w:val="en-GB" w:eastAsia="ja-JP"/>
                  <w:rPrChange w:id="2058" w:author="Harry" w:date="2021-12-14T22:59:00Z">
                    <w:rPr>
                      <w:rFonts w:hint="eastAsia"/>
                    </w:rPr>
                  </w:rPrChange>
                </w:rPr>
                <w:t xml:space="preserve">818 </w:t>
              </w:r>
            </w:ins>
          </w:p>
        </w:tc>
        <w:tc>
          <w:tcPr>
            <w:tcW w:w="745" w:type="dxa"/>
            <w:tcBorders>
              <w:top w:val="nil"/>
              <w:left w:val="nil"/>
              <w:bottom w:val="nil"/>
              <w:right w:val="nil"/>
            </w:tcBorders>
            <w:shd w:val="clear" w:color="auto" w:fill="auto"/>
            <w:noWrap/>
            <w:vAlign w:val="center"/>
            <w:hideMark/>
          </w:tcPr>
          <w:p w14:paraId="2D8F86EC" w14:textId="77777777" w:rsidR="004D44A6" w:rsidRPr="004D44A6" w:rsidRDefault="004D44A6" w:rsidP="004D44A6">
            <w:pPr>
              <w:spacing w:after="0" w:line="240" w:lineRule="auto"/>
              <w:jc w:val="right"/>
              <w:rPr>
                <w:ins w:id="2059" w:author="Harry" w:date="2021-12-14T22:59:00Z"/>
                <w:rFonts w:ascii="Yu Gothic" w:eastAsia="Yu Gothic" w:hAnsi="Yu Gothic" w:cs="MS PGothic" w:hint="eastAsia"/>
                <w:color w:val="000000"/>
                <w:sz w:val="18"/>
                <w:szCs w:val="18"/>
                <w:lang w:val="en-GB" w:eastAsia="ja-JP"/>
                <w:rPrChange w:id="2060" w:author="Harry" w:date="2021-12-14T22:59:00Z">
                  <w:rPr>
                    <w:ins w:id="2061" w:author="Harry" w:date="2021-12-14T22:59:00Z"/>
                    <w:rFonts w:hint="eastAsia"/>
                  </w:rPr>
                </w:rPrChange>
              </w:rPr>
              <w:pPrChange w:id="2062" w:author="Harry" w:date="2021-12-14T22:59:00Z">
                <w:pPr>
                  <w:jc w:val="right"/>
                </w:pPr>
              </w:pPrChange>
            </w:pPr>
            <w:ins w:id="2063" w:author="Harry" w:date="2021-12-14T22:59:00Z">
              <w:r w:rsidRPr="004D44A6">
                <w:rPr>
                  <w:rFonts w:ascii="Yu Gothic" w:eastAsia="Yu Gothic" w:hAnsi="Yu Gothic" w:cs="MS PGothic" w:hint="eastAsia"/>
                  <w:color w:val="000000"/>
                  <w:sz w:val="18"/>
                  <w:szCs w:val="18"/>
                  <w:lang w:val="en-GB" w:eastAsia="ja-JP"/>
                  <w:rPrChange w:id="2064" w:author="Harry" w:date="2021-12-14T22:59:00Z">
                    <w:rPr>
                      <w:rFonts w:hint="eastAsia"/>
                    </w:rPr>
                  </w:rPrChange>
                </w:rPr>
                <w:t xml:space="preserve">1,105 </w:t>
              </w:r>
            </w:ins>
          </w:p>
        </w:tc>
      </w:tr>
      <w:tr w:rsidR="004D44A6" w:rsidRPr="004D44A6" w14:paraId="5F39B321" w14:textId="77777777" w:rsidTr="004D44A6">
        <w:trPr>
          <w:divId w:val="895043364"/>
          <w:trHeight w:val="95"/>
          <w:jc w:val="center"/>
          <w:ins w:id="2065" w:author="Harry" w:date="2021-12-14T22:59:00Z"/>
        </w:trPr>
        <w:tc>
          <w:tcPr>
            <w:tcW w:w="543" w:type="dxa"/>
            <w:tcBorders>
              <w:top w:val="nil"/>
              <w:left w:val="nil"/>
              <w:bottom w:val="nil"/>
              <w:right w:val="nil"/>
            </w:tcBorders>
            <w:shd w:val="clear" w:color="auto" w:fill="auto"/>
            <w:noWrap/>
            <w:vAlign w:val="center"/>
            <w:hideMark/>
          </w:tcPr>
          <w:p w14:paraId="583E57C8" w14:textId="77777777" w:rsidR="004D44A6" w:rsidRPr="004D44A6" w:rsidRDefault="004D44A6" w:rsidP="004D44A6">
            <w:pPr>
              <w:spacing w:after="0" w:line="240" w:lineRule="auto"/>
              <w:jc w:val="center"/>
              <w:rPr>
                <w:ins w:id="2066" w:author="Harry" w:date="2021-12-14T22:59:00Z"/>
                <w:rFonts w:ascii="Yu Gothic" w:eastAsia="Yu Gothic" w:hAnsi="Yu Gothic" w:cs="MS PGothic" w:hint="eastAsia"/>
                <w:color w:val="000000"/>
                <w:sz w:val="18"/>
                <w:szCs w:val="18"/>
                <w:lang w:val="en-GB" w:eastAsia="ja-JP"/>
                <w:rPrChange w:id="2067" w:author="Harry" w:date="2021-12-14T22:59:00Z">
                  <w:rPr>
                    <w:ins w:id="2068" w:author="Harry" w:date="2021-12-14T22:59:00Z"/>
                    <w:rFonts w:hint="eastAsia"/>
                  </w:rPr>
                </w:rPrChange>
              </w:rPr>
              <w:pPrChange w:id="2069" w:author="Harry" w:date="2021-12-14T22:59:00Z">
                <w:pPr>
                  <w:jc w:val="center"/>
                </w:pPr>
              </w:pPrChange>
            </w:pPr>
            <w:ins w:id="2070" w:author="Harry" w:date="2021-12-14T22:59:00Z">
              <w:r w:rsidRPr="004D44A6">
                <w:rPr>
                  <w:rFonts w:ascii="Yu Gothic" w:eastAsia="Yu Gothic" w:hAnsi="Yu Gothic" w:cs="MS PGothic" w:hint="eastAsia"/>
                  <w:color w:val="000000"/>
                  <w:sz w:val="18"/>
                  <w:szCs w:val="18"/>
                  <w:lang w:val="en-GB" w:eastAsia="ja-JP"/>
                  <w:rPrChange w:id="2071" w:author="Harry" w:date="2021-12-14T22:59:00Z">
                    <w:rPr>
                      <w:rFonts w:hint="eastAsia"/>
                    </w:rPr>
                  </w:rPrChange>
                </w:rPr>
                <w:t>27</w:t>
              </w:r>
            </w:ins>
          </w:p>
        </w:tc>
        <w:tc>
          <w:tcPr>
            <w:tcW w:w="2859" w:type="dxa"/>
            <w:tcBorders>
              <w:top w:val="nil"/>
              <w:left w:val="nil"/>
              <w:bottom w:val="nil"/>
              <w:right w:val="nil"/>
            </w:tcBorders>
            <w:shd w:val="clear" w:color="auto" w:fill="auto"/>
            <w:noWrap/>
            <w:vAlign w:val="center"/>
            <w:hideMark/>
          </w:tcPr>
          <w:p w14:paraId="6ABA7BE1" w14:textId="77777777" w:rsidR="004D44A6" w:rsidRPr="004D44A6" w:rsidRDefault="004D44A6" w:rsidP="004D44A6">
            <w:pPr>
              <w:spacing w:after="0" w:line="240" w:lineRule="auto"/>
              <w:rPr>
                <w:ins w:id="2072" w:author="Harry" w:date="2021-12-14T22:59:00Z"/>
                <w:rFonts w:ascii="Yu Gothic" w:eastAsia="Yu Gothic" w:hAnsi="Yu Gothic" w:cs="MS PGothic" w:hint="eastAsia"/>
                <w:color w:val="000000"/>
                <w:sz w:val="18"/>
                <w:szCs w:val="18"/>
                <w:lang w:val="en-GB" w:eastAsia="ja-JP"/>
                <w:rPrChange w:id="2073" w:author="Harry" w:date="2021-12-14T22:59:00Z">
                  <w:rPr>
                    <w:ins w:id="2074" w:author="Harry" w:date="2021-12-14T22:59:00Z"/>
                    <w:rFonts w:hint="eastAsia"/>
                  </w:rPr>
                </w:rPrChange>
              </w:rPr>
              <w:pPrChange w:id="2075" w:author="Harry" w:date="2021-12-14T22:59:00Z">
                <w:pPr/>
              </w:pPrChange>
            </w:pPr>
            <w:ins w:id="2076" w:author="Harry" w:date="2021-12-14T22:59:00Z">
              <w:r w:rsidRPr="004D44A6">
                <w:rPr>
                  <w:rFonts w:ascii="Yu Gothic" w:eastAsia="Yu Gothic" w:hAnsi="Yu Gothic" w:cs="MS PGothic" w:hint="eastAsia"/>
                  <w:color w:val="000000"/>
                  <w:sz w:val="18"/>
                  <w:szCs w:val="18"/>
                  <w:lang w:val="en-GB" w:eastAsia="ja-JP"/>
                  <w:rPrChange w:id="2077" w:author="Harry" w:date="2021-12-14T22:59:00Z">
                    <w:rPr>
                      <w:rFonts w:hint="eastAsia"/>
                    </w:rPr>
                  </w:rPrChange>
                </w:rPr>
                <w:t>Southeast Sulawesi</w:t>
              </w:r>
            </w:ins>
          </w:p>
        </w:tc>
        <w:tc>
          <w:tcPr>
            <w:tcW w:w="241" w:type="dxa"/>
            <w:tcBorders>
              <w:top w:val="nil"/>
              <w:left w:val="nil"/>
              <w:bottom w:val="nil"/>
              <w:right w:val="nil"/>
            </w:tcBorders>
            <w:shd w:val="clear" w:color="auto" w:fill="auto"/>
            <w:noWrap/>
            <w:vAlign w:val="center"/>
            <w:hideMark/>
          </w:tcPr>
          <w:p w14:paraId="0F2F59FB" w14:textId="77777777" w:rsidR="004D44A6" w:rsidRPr="004D44A6" w:rsidRDefault="004D44A6" w:rsidP="004D44A6">
            <w:pPr>
              <w:spacing w:after="0" w:line="240" w:lineRule="auto"/>
              <w:jc w:val="right"/>
              <w:rPr>
                <w:ins w:id="2078" w:author="Harry" w:date="2021-12-14T22:59:00Z"/>
                <w:rFonts w:ascii="Yu Gothic" w:eastAsia="Yu Gothic" w:hAnsi="Yu Gothic" w:cs="MS PGothic" w:hint="eastAsia"/>
                <w:color w:val="000000"/>
                <w:sz w:val="18"/>
                <w:szCs w:val="18"/>
                <w:lang w:val="en-GB" w:eastAsia="ja-JP"/>
                <w:rPrChange w:id="2079" w:author="Harry" w:date="2021-12-14T22:59:00Z">
                  <w:rPr>
                    <w:ins w:id="2080" w:author="Harry" w:date="2021-12-14T22:59:00Z"/>
                    <w:rFonts w:hint="eastAsia"/>
                  </w:rPr>
                </w:rPrChange>
              </w:rPr>
              <w:pPrChange w:id="2081" w:author="Harry" w:date="2021-12-14T22:59:00Z">
                <w:pPr>
                  <w:jc w:val="right"/>
                </w:pPr>
              </w:pPrChange>
            </w:pPr>
            <w:ins w:id="2082" w:author="Harry" w:date="2021-12-14T22:59:00Z">
              <w:r w:rsidRPr="004D44A6">
                <w:rPr>
                  <w:rFonts w:ascii="Yu Gothic" w:eastAsia="Yu Gothic" w:hAnsi="Yu Gothic" w:cs="MS PGothic" w:hint="eastAsia"/>
                  <w:color w:val="000000"/>
                  <w:sz w:val="18"/>
                  <w:szCs w:val="18"/>
                  <w:lang w:val="en-GB" w:eastAsia="ja-JP"/>
                  <w:rPrChange w:id="2083" w:author="Harry" w:date="2021-12-14T22:59:00Z">
                    <w:rPr>
                      <w:rFonts w:hint="eastAsia"/>
                    </w:rPr>
                  </w:rPrChange>
                </w:rPr>
                <w:t xml:space="preserve">1,079 </w:t>
              </w:r>
            </w:ins>
          </w:p>
        </w:tc>
        <w:tc>
          <w:tcPr>
            <w:tcW w:w="1020" w:type="dxa"/>
            <w:tcBorders>
              <w:top w:val="nil"/>
              <w:left w:val="nil"/>
              <w:bottom w:val="nil"/>
              <w:right w:val="nil"/>
            </w:tcBorders>
            <w:shd w:val="clear" w:color="auto" w:fill="auto"/>
            <w:noWrap/>
            <w:vAlign w:val="center"/>
            <w:hideMark/>
          </w:tcPr>
          <w:p w14:paraId="269BB399" w14:textId="77777777" w:rsidR="004D44A6" w:rsidRPr="004D44A6" w:rsidRDefault="004D44A6" w:rsidP="004D44A6">
            <w:pPr>
              <w:spacing w:after="0" w:line="240" w:lineRule="auto"/>
              <w:jc w:val="right"/>
              <w:rPr>
                <w:ins w:id="2084" w:author="Harry" w:date="2021-12-14T22:59:00Z"/>
                <w:rFonts w:ascii="Yu Gothic" w:eastAsia="Yu Gothic" w:hAnsi="Yu Gothic" w:cs="MS PGothic" w:hint="eastAsia"/>
                <w:color w:val="000000"/>
                <w:sz w:val="18"/>
                <w:szCs w:val="18"/>
                <w:lang w:val="en-GB" w:eastAsia="ja-JP"/>
                <w:rPrChange w:id="2085" w:author="Harry" w:date="2021-12-14T22:59:00Z">
                  <w:rPr>
                    <w:ins w:id="2086" w:author="Harry" w:date="2021-12-14T22:59:00Z"/>
                    <w:rFonts w:hint="eastAsia"/>
                  </w:rPr>
                </w:rPrChange>
              </w:rPr>
              <w:pPrChange w:id="2087" w:author="Harry" w:date="2021-12-14T22:59:00Z">
                <w:pPr>
                  <w:jc w:val="right"/>
                </w:pPr>
              </w:pPrChange>
            </w:pPr>
            <w:ins w:id="2088" w:author="Harry" w:date="2021-12-14T22:59:00Z">
              <w:r w:rsidRPr="004D44A6">
                <w:rPr>
                  <w:rFonts w:ascii="Yu Gothic" w:eastAsia="Yu Gothic" w:hAnsi="Yu Gothic" w:cs="MS PGothic" w:hint="eastAsia"/>
                  <w:color w:val="000000"/>
                  <w:sz w:val="18"/>
                  <w:szCs w:val="18"/>
                  <w:lang w:val="en-GB" w:eastAsia="ja-JP"/>
                  <w:rPrChange w:id="2089" w:author="Harry" w:date="2021-12-14T22:59:00Z">
                    <w:rPr>
                      <w:rFonts w:hint="eastAsia"/>
                    </w:rPr>
                  </w:rPrChange>
                </w:rPr>
                <w:t xml:space="preserve">1,495 </w:t>
              </w:r>
            </w:ins>
          </w:p>
        </w:tc>
        <w:tc>
          <w:tcPr>
            <w:tcW w:w="745" w:type="dxa"/>
            <w:tcBorders>
              <w:top w:val="nil"/>
              <w:left w:val="nil"/>
              <w:bottom w:val="nil"/>
              <w:right w:val="nil"/>
            </w:tcBorders>
            <w:shd w:val="clear" w:color="auto" w:fill="auto"/>
            <w:noWrap/>
            <w:vAlign w:val="center"/>
            <w:hideMark/>
          </w:tcPr>
          <w:p w14:paraId="3E45BE03" w14:textId="77777777" w:rsidR="004D44A6" w:rsidRPr="004D44A6" w:rsidRDefault="004D44A6" w:rsidP="004D44A6">
            <w:pPr>
              <w:spacing w:after="0" w:line="240" w:lineRule="auto"/>
              <w:jc w:val="right"/>
              <w:rPr>
                <w:ins w:id="2090" w:author="Harry" w:date="2021-12-14T22:59:00Z"/>
                <w:rFonts w:ascii="Yu Gothic" w:eastAsia="Yu Gothic" w:hAnsi="Yu Gothic" w:cs="MS PGothic" w:hint="eastAsia"/>
                <w:color w:val="000000"/>
                <w:sz w:val="18"/>
                <w:szCs w:val="18"/>
                <w:lang w:val="en-GB" w:eastAsia="ja-JP"/>
                <w:rPrChange w:id="2091" w:author="Harry" w:date="2021-12-14T22:59:00Z">
                  <w:rPr>
                    <w:ins w:id="2092" w:author="Harry" w:date="2021-12-14T22:59:00Z"/>
                    <w:rFonts w:hint="eastAsia"/>
                  </w:rPr>
                </w:rPrChange>
              </w:rPr>
              <w:pPrChange w:id="2093" w:author="Harry" w:date="2021-12-14T22:59:00Z">
                <w:pPr>
                  <w:jc w:val="right"/>
                </w:pPr>
              </w:pPrChange>
            </w:pPr>
            <w:ins w:id="2094" w:author="Harry" w:date="2021-12-14T22:59:00Z">
              <w:r w:rsidRPr="004D44A6">
                <w:rPr>
                  <w:rFonts w:ascii="Yu Gothic" w:eastAsia="Yu Gothic" w:hAnsi="Yu Gothic" w:cs="MS PGothic" w:hint="eastAsia"/>
                  <w:color w:val="000000"/>
                  <w:sz w:val="18"/>
                  <w:szCs w:val="18"/>
                  <w:lang w:val="en-GB" w:eastAsia="ja-JP"/>
                  <w:rPrChange w:id="2095" w:author="Harry" w:date="2021-12-14T22:59:00Z">
                    <w:rPr>
                      <w:rFonts w:hint="eastAsia"/>
                    </w:rPr>
                  </w:rPrChange>
                </w:rPr>
                <w:t xml:space="preserve">810 </w:t>
              </w:r>
            </w:ins>
          </w:p>
        </w:tc>
        <w:tc>
          <w:tcPr>
            <w:tcW w:w="745" w:type="dxa"/>
            <w:tcBorders>
              <w:top w:val="nil"/>
              <w:left w:val="nil"/>
              <w:bottom w:val="nil"/>
              <w:right w:val="nil"/>
            </w:tcBorders>
            <w:shd w:val="clear" w:color="auto" w:fill="auto"/>
            <w:noWrap/>
            <w:vAlign w:val="center"/>
            <w:hideMark/>
          </w:tcPr>
          <w:p w14:paraId="1497533B" w14:textId="77777777" w:rsidR="004D44A6" w:rsidRPr="004D44A6" w:rsidRDefault="004D44A6" w:rsidP="004D44A6">
            <w:pPr>
              <w:spacing w:after="0" w:line="240" w:lineRule="auto"/>
              <w:jc w:val="right"/>
              <w:rPr>
                <w:ins w:id="2096" w:author="Harry" w:date="2021-12-14T22:59:00Z"/>
                <w:rFonts w:ascii="Yu Gothic" w:eastAsia="Yu Gothic" w:hAnsi="Yu Gothic" w:cs="MS PGothic" w:hint="eastAsia"/>
                <w:color w:val="000000"/>
                <w:sz w:val="18"/>
                <w:szCs w:val="18"/>
                <w:lang w:val="en-GB" w:eastAsia="ja-JP"/>
                <w:rPrChange w:id="2097" w:author="Harry" w:date="2021-12-14T22:59:00Z">
                  <w:rPr>
                    <w:ins w:id="2098" w:author="Harry" w:date="2021-12-14T22:59:00Z"/>
                    <w:rFonts w:hint="eastAsia"/>
                  </w:rPr>
                </w:rPrChange>
              </w:rPr>
              <w:pPrChange w:id="2099" w:author="Harry" w:date="2021-12-14T22:59:00Z">
                <w:pPr>
                  <w:jc w:val="right"/>
                </w:pPr>
              </w:pPrChange>
            </w:pPr>
            <w:ins w:id="2100" w:author="Harry" w:date="2021-12-14T22:59:00Z">
              <w:r w:rsidRPr="004D44A6">
                <w:rPr>
                  <w:rFonts w:ascii="Yu Gothic" w:eastAsia="Yu Gothic" w:hAnsi="Yu Gothic" w:cs="MS PGothic" w:hint="eastAsia"/>
                  <w:color w:val="000000"/>
                  <w:sz w:val="18"/>
                  <w:szCs w:val="18"/>
                  <w:lang w:val="en-GB" w:eastAsia="ja-JP"/>
                  <w:rPrChange w:id="2101" w:author="Harry" w:date="2021-12-14T22:59:00Z">
                    <w:rPr>
                      <w:rFonts w:hint="eastAsia"/>
                    </w:rPr>
                  </w:rPrChange>
                </w:rPr>
                <w:t xml:space="preserve">1,350 </w:t>
              </w:r>
            </w:ins>
          </w:p>
        </w:tc>
      </w:tr>
      <w:tr w:rsidR="004D44A6" w:rsidRPr="004D44A6" w14:paraId="32A32B72" w14:textId="77777777" w:rsidTr="004D44A6">
        <w:trPr>
          <w:divId w:val="895043364"/>
          <w:trHeight w:val="60"/>
          <w:jc w:val="center"/>
          <w:ins w:id="2102" w:author="Harry" w:date="2021-12-14T22:59:00Z"/>
        </w:trPr>
        <w:tc>
          <w:tcPr>
            <w:tcW w:w="543" w:type="dxa"/>
            <w:tcBorders>
              <w:top w:val="nil"/>
              <w:left w:val="nil"/>
              <w:bottom w:val="nil"/>
              <w:right w:val="nil"/>
            </w:tcBorders>
            <w:shd w:val="clear" w:color="auto" w:fill="auto"/>
            <w:noWrap/>
            <w:vAlign w:val="center"/>
            <w:hideMark/>
          </w:tcPr>
          <w:p w14:paraId="778A074D" w14:textId="77777777" w:rsidR="004D44A6" w:rsidRPr="004D44A6" w:rsidRDefault="004D44A6" w:rsidP="004D44A6">
            <w:pPr>
              <w:spacing w:after="0" w:line="240" w:lineRule="auto"/>
              <w:jc w:val="center"/>
              <w:rPr>
                <w:ins w:id="2103" w:author="Harry" w:date="2021-12-14T22:59:00Z"/>
                <w:rFonts w:ascii="Yu Gothic" w:eastAsia="Yu Gothic" w:hAnsi="Yu Gothic" w:cs="MS PGothic" w:hint="eastAsia"/>
                <w:color w:val="000000"/>
                <w:sz w:val="18"/>
                <w:szCs w:val="18"/>
                <w:lang w:val="en-GB" w:eastAsia="ja-JP"/>
                <w:rPrChange w:id="2104" w:author="Harry" w:date="2021-12-14T22:59:00Z">
                  <w:rPr>
                    <w:ins w:id="2105" w:author="Harry" w:date="2021-12-14T22:59:00Z"/>
                    <w:rFonts w:hint="eastAsia"/>
                  </w:rPr>
                </w:rPrChange>
              </w:rPr>
              <w:pPrChange w:id="2106" w:author="Harry" w:date="2021-12-14T22:59:00Z">
                <w:pPr>
                  <w:jc w:val="center"/>
                </w:pPr>
              </w:pPrChange>
            </w:pPr>
            <w:ins w:id="2107" w:author="Harry" w:date="2021-12-14T22:59:00Z">
              <w:r w:rsidRPr="004D44A6">
                <w:rPr>
                  <w:rFonts w:ascii="Yu Gothic" w:eastAsia="Yu Gothic" w:hAnsi="Yu Gothic" w:cs="MS PGothic" w:hint="eastAsia"/>
                  <w:color w:val="000000"/>
                  <w:sz w:val="18"/>
                  <w:szCs w:val="18"/>
                  <w:lang w:val="en-GB" w:eastAsia="ja-JP"/>
                  <w:rPrChange w:id="2108" w:author="Harry" w:date="2021-12-14T22:59:00Z">
                    <w:rPr>
                      <w:rFonts w:hint="eastAsia"/>
                    </w:rPr>
                  </w:rPrChange>
                </w:rPr>
                <w:t>28</w:t>
              </w:r>
            </w:ins>
          </w:p>
        </w:tc>
        <w:tc>
          <w:tcPr>
            <w:tcW w:w="2859" w:type="dxa"/>
            <w:tcBorders>
              <w:top w:val="nil"/>
              <w:left w:val="nil"/>
              <w:bottom w:val="nil"/>
              <w:right w:val="nil"/>
            </w:tcBorders>
            <w:shd w:val="clear" w:color="auto" w:fill="auto"/>
            <w:noWrap/>
            <w:vAlign w:val="center"/>
            <w:hideMark/>
          </w:tcPr>
          <w:p w14:paraId="05470B10" w14:textId="77777777" w:rsidR="004D44A6" w:rsidRPr="004D44A6" w:rsidRDefault="004D44A6" w:rsidP="004D44A6">
            <w:pPr>
              <w:spacing w:after="0" w:line="240" w:lineRule="auto"/>
              <w:rPr>
                <w:ins w:id="2109" w:author="Harry" w:date="2021-12-14T22:59:00Z"/>
                <w:rFonts w:ascii="Yu Gothic" w:eastAsia="Yu Gothic" w:hAnsi="Yu Gothic" w:cs="MS PGothic" w:hint="eastAsia"/>
                <w:color w:val="000000"/>
                <w:sz w:val="18"/>
                <w:szCs w:val="18"/>
                <w:lang w:val="en-GB" w:eastAsia="ja-JP"/>
                <w:rPrChange w:id="2110" w:author="Harry" w:date="2021-12-14T22:59:00Z">
                  <w:rPr>
                    <w:ins w:id="2111" w:author="Harry" w:date="2021-12-14T22:59:00Z"/>
                    <w:rFonts w:hint="eastAsia"/>
                  </w:rPr>
                </w:rPrChange>
              </w:rPr>
              <w:pPrChange w:id="2112" w:author="Harry" w:date="2021-12-14T22:59:00Z">
                <w:pPr/>
              </w:pPrChange>
            </w:pPr>
            <w:ins w:id="2113" w:author="Harry" w:date="2021-12-14T22:59:00Z">
              <w:r w:rsidRPr="004D44A6">
                <w:rPr>
                  <w:rFonts w:ascii="Yu Gothic" w:eastAsia="Yu Gothic" w:hAnsi="Yu Gothic" w:cs="MS PGothic" w:hint="eastAsia"/>
                  <w:color w:val="000000"/>
                  <w:sz w:val="18"/>
                  <w:szCs w:val="18"/>
                  <w:lang w:val="en-GB" w:eastAsia="ja-JP"/>
                  <w:rPrChange w:id="2114" w:author="Harry" w:date="2021-12-14T22:59:00Z">
                    <w:rPr>
                      <w:rFonts w:hint="eastAsia"/>
                    </w:rPr>
                  </w:rPrChange>
                </w:rPr>
                <w:t>West Java</w:t>
              </w:r>
            </w:ins>
          </w:p>
        </w:tc>
        <w:tc>
          <w:tcPr>
            <w:tcW w:w="241" w:type="dxa"/>
            <w:tcBorders>
              <w:top w:val="nil"/>
              <w:left w:val="nil"/>
              <w:bottom w:val="nil"/>
              <w:right w:val="nil"/>
            </w:tcBorders>
            <w:shd w:val="clear" w:color="auto" w:fill="auto"/>
            <w:noWrap/>
            <w:vAlign w:val="center"/>
            <w:hideMark/>
          </w:tcPr>
          <w:p w14:paraId="1180227B" w14:textId="77777777" w:rsidR="004D44A6" w:rsidRPr="004D44A6" w:rsidRDefault="004D44A6" w:rsidP="004D44A6">
            <w:pPr>
              <w:spacing w:after="0" w:line="240" w:lineRule="auto"/>
              <w:jc w:val="right"/>
              <w:rPr>
                <w:ins w:id="2115" w:author="Harry" w:date="2021-12-14T22:59:00Z"/>
                <w:rFonts w:ascii="Yu Gothic" w:eastAsia="Yu Gothic" w:hAnsi="Yu Gothic" w:cs="MS PGothic" w:hint="eastAsia"/>
                <w:color w:val="000000"/>
                <w:sz w:val="18"/>
                <w:szCs w:val="18"/>
                <w:lang w:val="en-GB" w:eastAsia="ja-JP"/>
                <w:rPrChange w:id="2116" w:author="Harry" w:date="2021-12-14T22:59:00Z">
                  <w:rPr>
                    <w:ins w:id="2117" w:author="Harry" w:date="2021-12-14T22:59:00Z"/>
                    <w:rFonts w:hint="eastAsia"/>
                  </w:rPr>
                </w:rPrChange>
              </w:rPr>
              <w:pPrChange w:id="2118" w:author="Harry" w:date="2021-12-14T22:59:00Z">
                <w:pPr>
                  <w:jc w:val="right"/>
                </w:pPr>
              </w:pPrChange>
            </w:pPr>
            <w:ins w:id="2119" w:author="Harry" w:date="2021-12-14T22:59:00Z">
              <w:r w:rsidRPr="004D44A6">
                <w:rPr>
                  <w:rFonts w:ascii="Yu Gothic" w:eastAsia="Yu Gothic" w:hAnsi="Yu Gothic" w:cs="MS PGothic" w:hint="eastAsia"/>
                  <w:color w:val="000000"/>
                  <w:sz w:val="18"/>
                  <w:szCs w:val="18"/>
                  <w:lang w:val="en-GB" w:eastAsia="ja-JP"/>
                  <w:rPrChange w:id="2120" w:author="Harry" w:date="2021-12-14T22:59:00Z">
                    <w:rPr>
                      <w:rFonts w:hint="eastAsia"/>
                    </w:rPr>
                  </w:rPrChange>
                </w:rPr>
                <w:t xml:space="preserve">1,233 </w:t>
              </w:r>
            </w:ins>
          </w:p>
        </w:tc>
        <w:tc>
          <w:tcPr>
            <w:tcW w:w="1020" w:type="dxa"/>
            <w:tcBorders>
              <w:top w:val="nil"/>
              <w:left w:val="nil"/>
              <w:bottom w:val="nil"/>
              <w:right w:val="nil"/>
            </w:tcBorders>
            <w:shd w:val="clear" w:color="auto" w:fill="auto"/>
            <w:noWrap/>
            <w:vAlign w:val="center"/>
            <w:hideMark/>
          </w:tcPr>
          <w:p w14:paraId="7BB78EF7" w14:textId="77777777" w:rsidR="004D44A6" w:rsidRPr="004D44A6" w:rsidRDefault="004D44A6" w:rsidP="004D44A6">
            <w:pPr>
              <w:spacing w:after="0" w:line="240" w:lineRule="auto"/>
              <w:jc w:val="right"/>
              <w:rPr>
                <w:ins w:id="2121" w:author="Harry" w:date="2021-12-14T22:59:00Z"/>
                <w:rFonts w:ascii="Yu Gothic" w:eastAsia="Yu Gothic" w:hAnsi="Yu Gothic" w:cs="MS PGothic" w:hint="eastAsia"/>
                <w:color w:val="000000"/>
                <w:sz w:val="18"/>
                <w:szCs w:val="18"/>
                <w:lang w:val="en-GB" w:eastAsia="ja-JP"/>
                <w:rPrChange w:id="2122" w:author="Harry" w:date="2021-12-14T22:59:00Z">
                  <w:rPr>
                    <w:ins w:id="2123" w:author="Harry" w:date="2021-12-14T22:59:00Z"/>
                    <w:rFonts w:hint="eastAsia"/>
                  </w:rPr>
                </w:rPrChange>
              </w:rPr>
              <w:pPrChange w:id="2124" w:author="Harry" w:date="2021-12-14T22:59:00Z">
                <w:pPr>
                  <w:jc w:val="right"/>
                </w:pPr>
              </w:pPrChange>
            </w:pPr>
            <w:ins w:id="2125" w:author="Harry" w:date="2021-12-14T22:59:00Z">
              <w:r w:rsidRPr="004D44A6">
                <w:rPr>
                  <w:rFonts w:ascii="Yu Gothic" w:eastAsia="Yu Gothic" w:hAnsi="Yu Gothic" w:cs="MS PGothic" w:hint="eastAsia"/>
                  <w:color w:val="000000"/>
                  <w:sz w:val="18"/>
                  <w:szCs w:val="18"/>
                  <w:lang w:val="en-GB" w:eastAsia="ja-JP"/>
                  <w:rPrChange w:id="2126" w:author="Harry" w:date="2021-12-14T22:59:00Z">
                    <w:rPr>
                      <w:rFonts w:hint="eastAsia"/>
                    </w:rPr>
                  </w:rPrChange>
                </w:rPr>
                <w:t xml:space="preserve">2,490 </w:t>
              </w:r>
            </w:ins>
          </w:p>
        </w:tc>
        <w:tc>
          <w:tcPr>
            <w:tcW w:w="745" w:type="dxa"/>
            <w:tcBorders>
              <w:top w:val="nil"/>
              <w:left w:val="nil"/>
              <w:bottom w:val="nil"/>
              <w:right w:val="nil"/>
            </w:tcBorders>
            <w:shd w:val="clear" w:color="auto" w:fill="auto"/>
            <w:noWrap/>
            <w:vAlign w:val="center"/>
            <w:hideMark/>
          </w:tcPr>
          <w:p w14:paraId="4BF4821B" w14:textId="77777777" w:rsidR="004D44A6" w:rsidRPr="004D44A6" w:rsidRDefault="004D44A6" w:rsidP="004D44A6">
            <w:pPr>
              <w:spacing w:after="0" w:line="240" w:lineRule="auto"/>
              <w:jc w:val="right"/>
              <w:rPr>
                <w:ins w:id="2127" w:author="Harry" w:date="2021-12-14T22:59:00Z"/>
                <w:rFonts w:ascii="Yu Gothic" w:eastAsia="Yu Gothic" w:hAnsi="Yu Gothic" w:cs="MS PGothic" w:hint="eastAsia"/>
                <w:color w:val="000000"/>
                <w:sz w:val="18"/>
                <w:szCs w:val="18"/>
                <w:lang w:val="en-GB" w:eastAsia="ja-JP"/>
                <w:rPrChange w:id="2128" w:author="Harry" w:date="2021-12-14T22:59:00Z">
                  <w:rPr>
                    <w:ins w:id="2129" w:author="Harry" w:date="2021-12-14T22:59:00Z"/>
                    <w:rFonts w:hint="eastAsia"/>
                  </w:rPr>
                </w:rPrChange>
              </w:rPr>
              <w:pPrChange w:id="2130" w:author="Harry" w:date="2021-12-14T22:59:00Z">
                <w:pPr>
                  <w:jc w:val="right"/>
                </w:pPr>
              </w:pPrChange>
            </w:pPr>
            <w:ins w:id="2131" w:author="Harry" w:date="2021-12-14T22:59:00Z">
              <w:r w:rsidRPr="004D44A6">
                <w:rPr>
                  <w:rFonts w:ascii="Yu Gothic" w:eastAsia="Yu Gothic" w:hAnsi="Yu Gothic" w:cs="MS PGothic" w:hint="eastAsia"/>
                  <w:color w:val="000000"/>
                  <w:sz w:val="18"/>
                  <w:szCs w:val="18"/>
                  <w:lang w:val="en-GB" w:eastAsia="ja-JP"/>
                  <w:rPrChange w:id="2132" w:author="Harry" w:date="2021-12-14T22:59:00Z">
                    <w:rPr>
                      <w:rFonts w:hint="eastAsia"/>
                    </w:rPr>
                  </w:rPrChange>
                </w:rPr>
                <w:t xml:space="preserve">942 </w:t>
              </w:r>
            </w:ins>
          </w:p>
        </w:tc>
        <w:tc>
          <w:tcPr>
            <w:tcW w:w="745" w:type="dxa"/>
            <w:tcBorders>
              <w:top w:val="nil"/>
              <w:left w:val="nil"/>
              <w:bottom w:val="nil"/>
              <w:right w:val="nil"/>
            </w:tcBorders>
            <w:shd w:val="clear" w:color="auto" w:fill="auto"/>
            <w:noWrap/>
            <w:vAlign w:val="center"/>
            <w:hideMark/>
          </w:tcPr>
          <w:p w14:paraId="7E3020B1" w14:textId="77777777" w:rsidR="004D44A6" w:rsidRPr="004D44A6" w:rsidRDefault="004D44A6" w:rsidP="004D44A6">
            <w:pPr>
              <w:spacing w:after="0" w:line="240" w:lineRule="auto"/>
              <w:jc w:val="right"/>
              <w:rPr>
                <w:ins w:id="2133" w:author="Harry" w:date="2021-12-14T22:59:00Z"/>
                <w:rFonts w:ascii="Yu Gothic" w:eastAsia="Yu Gothic" w:hAnsi="Yu Gothic" w:cs="MS PGothic" w:hint="eastAsia"/>
                <w:color w:val="000000"/>
                <w:sz w:val="18"/>
                <w:szCs w:val="18"/>
                <w:lang w:val="en-GB" w:eastAsia="ja-JP"/>
                <w:rPrChange w:id="2134" w:author="Harry" w:date="2021-12-14T22:59:00Z">
                  <w:rPr>
                    <w:ins w:id="2135" w:author="Harry" w:date="2021-12-14T22:59:00Z"/>
                    <w:rFonts w:hint="eastAsia"/>
                  </w:rPr>
                </w:rPrChange>
              </w:rPr>
              <w:pPrChange w:id="2136" w:author="Harry" w:date="2021-12-14T22:59:00Z">
                <w:pPr>
                  <w:jc w:val="right"/>
                </w:pPr>
              </w:pPrChange>
            </w:pPr>
            <w:ins w:id="2137" w:author="Harry" w:date="2021-12-14T22:59:00Z">
              <w:r w:rsidRPr="004D44A6">
                <w:rPr>
                  <w:rFonts w:ascii="Yu Gothic" w:eastAsia="Yu Gothic" w:hAnsi="Yu Gothic" w:cs="MS PGothic" w:hint="eastAsia"/>
                  <w:color w:val="000000"/>
                  <w:sz w:val="18"/>
                  <w:szCs w:val="18"/>
                  <w:lang w:val="en-GB" w:eastAsia="ja-JP"/>
                  <w:rPrChange w:id="2138" w:author="Harry" w:date="2021-12-14T22:59:00Z">
                    <w:rPr>
                      <w:rFonts w:hint="eastAsia"/>
                    </w:rPr>
                  </w:rPrChange>
                </w:rPr>
                <w:t xml:space="preserve">1,645 </w:t>
              </w:r>
            </w:ins>
          </w:p>
        </w:tc>
      </w:tr>
      <w:tr w:rsidR="004D44A6" w:rsidRPr="004D44A6" w14:paraId="5BA90B79" w14:textId="77777777" w:rsidTr="004D44A6">
        <w:trPr>
          <w:divId w:val="895043364"/>
          <w:trHeight w:val="60"/>
          <w:jc w:val="center"/>
          <w:ins w:id="2139" w:author="Harry" w:date="2021-12-14T22:59:00Z"/>
        </w:trPr>
        <w:tc>
          <w:tcPr>
            <w:tcW w:w="543" w:type="dxa"/>
            <w:tcBorders>
              <w:top w:val="nil"/>
              <w:left w:val="nil"/>
              <w:bottom w:val="nil"/>
              <w:right w:val="nil"/>
            </w:tcBorders>
            <w:shd w:val="clear" w:color="auto" w:fill="auto"/>
            <w:noWrap/>
            <w:vAlign w:val="center"/>
            <w:hideMark/>
          </w:tcPr>
          <w:p w14:paraId="53AEBEAE" w14:textId="77777777" w:rsidR="004D44A6" w:rsidRPr="004D44A6" w:rsidRDefault="004D44A6" w:rsidP="004D44A6">
            <w:pPr>
              <w:spacing w:after="0" w:line="240" w:lineRule="auto"/>
              <w:jc w:val="center"/>
              <w:rPr>
                <w:ins w:id="2140" w:author="Harry" w:date="2021-12-14T22:59:00Z"/>
                <w:rFonts w:ascii="Yu Gothic" w:eastAsia="Yu Gothic" w:hAnsi="Yu Gothic" w:cs="MS PGothic" w:hint="eastAsia"/>
                <w:color w:val="000000"/>
                <w:sz w:val="18"/>
                <w:szCs w:val="18"/>
                <w:lang w:val="en-GB" w:eastAsia="ja-JP"/>
                <w:rPrChange w:id="2141" w:author="Harry" w:date="2021-12-14T22:59:00Z">
                  <w:rPr>
                    <w:ins w:id="2142" w:author="Harry" w:date="2021-12-14T22:59:00Z"/>
                    <w:rFonts w:hint="eastAsia"/>
                  </w:rPr>
                </w:rPrChange>
              </w:rPr>
              <w:pPrChange w:id="2143" w:author="Harry" w:date="2021-12-14T22:59:00Z">
                <w:pPr>
                  <w:jc w:val="center"/>
                </w:pPr>
              </w:pPrChange>
            </w:pPr>
            <w:ins w:id="2144" w:author="Harry" w:date="2021-12-14T22:59:00Z">
              <w:r w:rsidRPr="004D44A6">
                <w:rPr>
                  <w:rFonts w:ascii="Yu Gothic" w:eastAsia="Yu Gothic" w:hAnsi="Yu Gothic" w:cs="MS PGothic" w:hint="eastAsia"/>
                  <w:color w:val="000000"/>
                  <w:sz w:val="18"/>
                  <w:szCs w:val="18"/>
                  <w:lang w:val="en-GB" w:eastAsia="ja-JP"/>
                  <w:rPrChange w:id="2145" w:author="Harry" w:date="2021-12-14T22:59:00Z">
                    <w:rPr>
                      <w:rFonts w:hint="eastAsia"/>
                    </w:rPr>
                  </w:rPrChange>
                </w:rPr>
                <w:t>29</w:t>
              </w:r>
            </w:ins>
          </w:p>
        </w:tc>
        <w:tc>
          <w:tcPr>
            <w:tcW w:w="2859" w:type="dxa"/>
            <w:tcBorders>
              <w:top w:val="nil"/>
              <w:left w:val="nil"/>
              <w:bottom w:val="nil"/>
              <w:right w:val="nil"/>
            </w:tcBorders>
            <w:shd w:val="clear" w:color="auto" w:fill="auto"/>
            <w:noWrap/>
            <w:vAlign w:val="center"/>
            <w:hideMark/>
          </w:tcPr>
          <w:p w14:paraId="71D5ECAE" w14:textId="77777777" w:rsidR="004D44A6" w:rsidRPr="004D44A6" w:rsidRDefault="004D44A6" w:rsidP="004D44A6">
            <w:pPr>
              <w:spacing w:after="0" w:line="240" w:lineRule="auto"/>
              <w:rPr>
                <w:ins w:id="2146" w:author="Harry" w:date="2021-12-14T22:59:00Z"/>
                <w:rFonts w:ascii="Yu Gothic" w:eastAsia="Yu Gothic" w:hAnsi="Yu Gothic" w:cs="MS PGothic" w:hint="eastAsia"/>
                <w:color w:val="000000"/>
                <w:sz w:val="18"/>
                <w:szCs w:val="18"/>
                <w:lang w:val="en-GB" w:eastAsia="ja-JP"/>
                <w:rPrChange w:id="2147" w:author="Harry" w:date="2021-12-14T22:59:00Z">
                  <w:rPr>
                    <w:ins w:id="2148" w:author="Harry" w:date="2021-12-14T22:59:00Z"/>
                    <w:rFonts w:hint="eastAsia"/>
                  </w:rPr>
                </w:rPrChange>
              </w:rPr>
              <w:pPrChange w:id="2149" w:author="Harry" w:date="2021-12-14T22:59:00Z">
                <w:pPr/>
              </w:pPrChange>
            </w:pPr>
            <w:ins w:id="2150" w:author="Harry" w:date="2021-12-14T22:59:00Z">
              <w:r w:rsidRPr="004D44A6">
                <w:rPr>
                  <w:rFonts w:ascii="Yu Gothic" w:eastAsia="Yu Gothic" w:hAnsi="Yu Gothic" w:cs="MS PGothic" w:hint="eastAsia"/>
                  <w:color w:val="000000"/>
                  <w:sz w:val="18"/>
                  <w:szCs w:val="18"/>
                  <w:lang w:val="en-GB" w:eastAsia="ja-JP"/>
                  <w:rPrChange w:id="2151" w:author="Harry" w:date="2021-12-14T22:59:00Z">
                    <w:rPr>
                      <w:rFonts w:hint="eastAsia"/>
                    </w:rPr>
                  </w:rPrChange>
                </w:rPr>
                <w:t>West Kalimantan</w:t>
              </w:r>
            </w:ins>
          </w:p>
        </w:tc>
        <w:tc>
          <w:tcPr>
            <w:tcW w:w="241" w:type="dxa"/>
            <w:tcBorders>
              <w:top w:val="nil"/>
              <w:left w:val="nil"/>
              <w:bottom w:val="nil"/>
              <w:right w:val="nil"/>
            </w:tcBorders>
            <w:shd w:val="clear" w:color="auto" w:fill="auto"/>
            <w:noWrap/>
            <w:vAlign w:val="center"/>
            <w:hideMark/>
          </w:tcPr>
          <w:p w14:paraId="36E5B663" w14:textId="77777777" w:rsidR="004D44A6" w:rsidRPr="004D44A6" w:rsidRDefault="004D44A6" w:rsidP="004D44A6">
            <w:pPr>
              <w:spacing w:after="0" w:line="240" w:lineRule="auto"/>
              <w:jc w:val="right"/>
              <w:rPr>
                <w:ins w:id="2152" w:author="Harry" w:date="2021-12-14T22:59:00Z"/>
                <w:rFonts w:ascii="Yu Gothic" w:eastAsia="Yu Gothic" w:hAnsi="Yu Gothic" w:cs="MS PGothic" w:hint="eastAsia"/>
                <w:color w:val="000000"/>
                <w:sz w:val="18"/>
                <w:szCs w:val="18"/>
                <w:lang w:val="en-GB" w:eastAsia="ja-JP"/>
                <w:rPrChange w:id="2153" w:author="Harry" w:date="2021-12-14T22:59:00Z">
                  <w:rPr>
                    <w:ins w:id="2154" w:author="Harry" w:date="2021-12-14T22:59:00Z"/>
                    <w:rFonts w:hint="eastAsia"/>
                  </w:rPr>
                </w:rPrChange>
              </w:rPr>
              <w:pPrChange w:id="2155" w:author="Harry" w:date="2021-12-14T22:59:00Z">
                <w:pPr>
                  <w:jc w:val="right"/>
                </w:pPr>
              </w:pPrChange>
            </w:pPr>
            <w:ins w:id="2156" w:author="Harry" w:date="2021-12-14T22:59:00Z">
              <w:r w:rsidRPr="004D44A6">
                <w:rPr>
                  <w:rFonts w:ascii="Yu Gothic" w:eastAsia="Yu Gothic" w:hAnsi="Yu Gothic" w:cs="MS PGothic" w:hint="eastAsia"/>
                  <w:color w:val="000000"/>
                  <w:sz w:val="18"/>
                  <w:szCs w:val="18"/>
                  <w:lang w:val="en-GB" w:eastAsia="ja-JP"/>
                  <w:rPrChange w:id="2157" w:author="Harry" w:date="2021-12-14T22:59:00Z">
                    <w:rPr>
                      <w:rFonts w:hint="eastAsia"/>
                    </w:rPr>
                  </w:rPrChange>
                </w:rPr>
                <w:t xml:space="preserve">954 </w:t>
              </w:r>
            </w:ins>
          </w:p>
        </w:tc>
        <w:tc>
          <w:tcPr>
            <w:tcW w:w="1020" w:type="dxa"/>
            <w:tcBorders>
              <w:top w:val="nil"/>
              <w:left w:val="nil"/>
              <w:bottom w:val="nil"/>
              <w:right w:val="nil"/>
            </w:tcBorders>
            <w:shd w:val="clear" w:color="auto" w:fill="auto"/>
            <w:noWrap/>
            <w:vAlign w:val="center"/>
            <w:hideMark/>
          </w:tcPr>
          <w:p w14:paraId="2592D274" w14:textId="77777777" w:rsidR="004D44A6" w:rsidRPr="004D44A6" w:rsidRDefault="004D44A6" w:rsidP="004D44A6">
            <w:pPr>
              <w:spacing w:after="0" w:line="240" w:lineRule="auto"/>
              <w:jc w:val="right"/>
              <w:rPr>
                <w:ins w:id="2158" w:author="Harry" w:date="2021-12-14T22:59:00Z"/>
                <w:rFonts w:ascii="Yu Gothic" w:eastAsia="Yu Gothic" w:hAnsi="Yu Gothic" w:cs="MS PGothic" w:hint="eastAsia"/>
                <w:color w:val="000000"/>
                <w:sz w:val="18"/>
                <w:szCs w:val="18"/>
                <w:lang w:val="en-GB" w:eastAsia="ja-JP"/>
                <w:rPrChange w:id="2159" w:author="Harry" w:date="2021-12-14T22:59:00Z">
                  <w:rPr>
                    <w:ins w:id="2160" w:author="Harry" w:date="2021-12-14T22:59:00Z"/>
                    <w:rFonts w:hint="eastAsia"/>
                  </w:rPr>
                </w:rPrChange>
              </w:rPr>
              <w:pPrChange w:id="2161" w:author="Harry" w:date="2021-12-14T22:59:00Z">
                <w:pPr>
                  <w:jc w:val="right"/>
                </w:pPr>
              </w:pPrChange>
            </w:pPr>
            <w:ins w:id="2162" w:author="Harry" w:date="2021-12-14T22:59:00Z">
              <w:r w:rsidRPr="004D44A6">
                <w:rPr>
                  <w:rFonts w:ascii="Yu Gothic" w:eastAsia="Yu Gothic" w:hAnsi="Yu Gothic" w:cs="MS PGothic" w:hint="eastAsia"/>
                  <w:color w:val="000000"/>
                  <w:sz w:val="18"/>
                  <w:szCs w:val="18"/>
                  <w:lang w:val="en-GB" w:eastAsia="ja-JP"/>
                  <w:rPrChange w:id="2163" w:author="Harry" w:date="2021-12-14T22:59:00Z">
                    <w:rPr>
                      <w:rFonts w:hint="eastAsia"/>
                    </w:rPr>
                  </w:rPrChange>
                </w:rPr>
                <w:t xml:space="preserve">696 </w:t>
              </w:r>
            </w:ins>
          </w:p>
        </w:tc>
        <w:tc>
          <w:tcPr>
            <w:tcW w:w="745" w:type="dxa"/>
            <w:tcBorders>
              <w:top w:val="nil"/>
              <w:left w:val="nil"/>
              <w:bottom w:val="nil"/>
              <w:right w:val="nil"/>
            </w:tcBorders>
            <w:shd w:val="clear" w:color="auto" w:fill="auto"/>
            <w:noWrap/>
            <w:vAlign w:val="center"/>
            <w:hideMark/>
          </w:tcPr>
          <w:p w14:paraId="0CA0617E" w14:textId="77777777" w:rsidR="004D44A6" w:rsidRPr="004D44A6" w:rsidRDefault="004D44A6" w:rsidP="004D44A6">
            <w:pPr>
              <w:spacing w:after="0" w:line="240" w:lineRule="auto"/>
              <w:jc w:val="right"/>
              <w:rPr>
                <w:ins w:id="2164" w:author="Harry" w:date="2021-12-14T22:59:00Z"/>
                <w:rFonts w:ascii="Yu Gothic" w:eastAsia="Yu Gothic" w:hAnsi="Yu Gothic" w:cs="MS PGothic" w:hint="eastAsia"/>
                <w:color w:val="000000"/>
                <w:sz w:val="18"/>
                <w:szCs w:val="18"/>
                <w:lang w:val="en-GB" w:eastAsia="ja-JP"/>
                <w:rPrChange w:id="2165" w:author="Harry" w:date="2021-12-14T22:59:00Z">
                  <w:rPr>
                    <w:ins w:id="2166" w:author="Harry" w:date="2021-12-14T22:59:00Z"/>
                    <w:rFonts w:hint="eastAsia"/>
                  </w:rPr>
                </w:rPrChange>
              </w:rPr>
              <w:pPrChange w:id="2167" w:author="Harry" w:date="2021-12-14T22:59:00Z">
                <w:pPr>
                  <w:jc w:val="right"/>
                </w:pPr>
              </w:pPrChange>
            </w:pPr>
            <w:ins w:id="2168" w:author="Harry" w:date="2021-12-14T22:59:00Z">
              <w:r w:rsidRPr="004D44A6">
                <w:rPr>
                  <w:rFonts w:ascii="Yu Gothic" w:eastAsia="Yu Gothic" w:hAnsi="Yu Gothic" w:cs="MS PGothic" w:hint="eastAsia"/>
                  <w:color w:val="000000"/>
                  <w:sz w:val="18"/>
                  <w:szCs w:val="18"/>
                  <w:lang w:val="en-GB" w:eastAsia="ja-JP"/>
                  <w:rPrChange w:id="2169" w:author="Harry" w:date="2021-12-14T22:59:00Z">
                    <w:rPr>
                      <w:rFonts w:hint="eastAsia"/>
                    </w:rPr>
                  </w:rPrChange>
                </w:rPr>
                <w:t xml:space="preserve">845 </w:t>
              </w:r>
            </w:ins>
          </w:p>
        </w:tc>
        <w:tc>
          <w:tcPr>
            <w:tcW w:w="745" w:type="dxa"/>
            <w:tcBorders>
              <w:top w:val="nil"/>
              <w:left w:val="nil"/>
              <w:bottom w:val="nil"/>
              <w:right w:val="nil"/>
            </w:tcBorders>
            <w:shd w:val="clear" w:color="auto" w:fill="auto"/>
            <w:noWrap/>
            <w:vAlign w:val="center"/>
            <w:hideMark/>
          </w:tcPr>
          <w:p w14:paraId="7FC8DED5" w14:textId="77777777" w:rsidR="004D44A6" w:rsidRPr="004D44A6" w:rsidRDefault="004D44A6" w:rsidP="004D44A6">
            <w:pPr>
              <w:spacing w:after="0" w:line="240" w:lineRule="auto"/>
              <w:jc w:val="right"/>
              <w:rPr>
                <w:ins w:id="2170" w:author="Harry" w:date="2021-12-14T22:59:00Z"/>
                <w:rFonts w:ascii="Yu Gothic" w:eastAsia="Yu Gothic" w:hAnsi="Yu Gothic" w:cs="MS PGothic" w:hint="eastAsia"/>
                <w:color w:val="000000"/>
                <w:sz w:val="18"/>
                <w:szCs w:val="18"/>
                <w:lang w:val="en-GB" w:eastAsia="ja-JP"/>
                <w:rPrChange w:id="2171" w:author="Harry" w:date="2021-12-14T22:59:00Z">
                  <w:rPr>
                    <w:ins w:id="2172" w:author="Harry" w:date="2021-12-14T22:59:00Z"/>
                    <w:rFonts w:hint="eastAsia"/>
                  </w:rPr>
                </w:rPrChange>
              </w:rPr>
              <w:pPrChange w:id="2173" w:author="Harry" w:date="2021-12-14T22:59:00Z">
                <w:pPr>
                  <w:jc w:val="right"/>
                </w:pPr>
              </w:pPrChange>
            </w:pPr>
            <w:ins w:id="2174" w:author="Harry" w:date="2021-12-14T22:59:00Z">
              <w:r w:rsidRPr="004D44A6">
                <w:rPr>
                  <w:rFonts w:ascii="Yu Gothic" w:eastAsia="Yu Gothic" w:hAnsi="Yu Gothic" w:cs="MS PGothic" w:hint="eastAsia"/>
                  <w:color w:val="000000"/>
                  <w:sz w:val="18"/>
                  <w:szCs w:val="18"/>
                  <w:lang w:val="en-GB" w:eastAsia="ja-JP"/>
                  <w:rPrChange w:id="2175" w:author="Harry" w:date="2021-12-14T22:59:00Z">
                    <w:rPr>
                      <w:rFonts w:hint="eastAsia"/>
                    </w:rPr>
                  </w:rPrChange>
                </w:rPr>
                <w:t xml:space="preserve">1,077 </w:t>
              </w:r>
            </w:ins>
          </w:p>
        </w:tc>
      </w:tr>
      <w:tr w:rsidR="004D44A6" w:rsidRPr="004D44A6" w14:paraId="39FFE7EE" w14:textId="77777777" w:rsidTr="004D44A6">
        <w:trPr>
          <w:divId w:val="895043364"/>
          <w:trHeight w:val="60"/>
          <w:jc w:val="center"/>
          <w:ins w:id="2176" w:author="Harry" w:date="2021-12-14T22:59:00Z"/>
        </w:trPr>
        <w:tc>
          <w:tcPr>
            <w:tcW w:w="543" w:type="dxa"/>
            <w:tcBorders>
              <w:top w:val="nil"/>
              <w:left w:val="nil"/>
              <w:bottom w:val="nil"/>
              <w:right w:val="nil"/>
            </w:tcBorders>
            <w:shd w:val="clear" w:color="auto" w:fill="auto"/>
            <w:noWrap/>
            <w:vAlign w:val="center"/>
            <w:hideMark/>
          </w:tcPr>
          <w:p w14:paraId="69B05EE7" w14:textId="77777777" w:rsidR="004D44A6" w:rsidRPr="004D44A6" w:rsidRDefault="004D44A6" w:rsidP="004D44A6">
            <w:pPr>
              <w:spacing w:after="0" w:line="240" w:lineRule="auto"/>
              <w:jc w:val="center"/>
              <w:rPr>
                <w:ins w:id="2177" w:author="Harry" w:date="2021-12-14T22:59:00Z"/>
                <w:rFonts w:ascii="Yu Gothic" w:eastAsia="Yu Gothic" w:hAnsi="Yu Gothic" w:cs="MS PGothic" w:hint="eastAsia"/>
                <w:color w:val="000000"/>
                <w:sz w:val="18"/>
                <w:szCs w:val="18"/>
                <w:lang w:val="en-GB" w:eastAsia="ja-JP"/>
                <w:rPrChange w:id="2178" w:author="Harry" w:date="2021-12-14T22:59:00Z">
                  <w:rPr>
                    <w:ins w:id="2179" w:author="Harry" w:date="2021-12-14T22:59:00Z"/>
                    <w:rFonts w:hint="eastAsia"/>
                  </w:rPr>
                </w:rPrChange>
              </w:rPr>
              <w:pPrChange w:id="2180" w:author="Harry" w:date="2021-12-14T22:59:00Z">
                <w:pPr>
                  <w:jc w:val="center"/>
                </w:pPr>
              </w:pPrChange>
            </w:pPr>
            <w:ins w:id="2181" w:author="Harry" w:date="2021-12-14T22:59:00Z">
              <w:r w:rsidRPr="004D44A6">
                <w:rPr>
                  <w:rFonts w:ascii="Yu Gothic" w:eastAsia="Yu Gothic" w:hAnsi="Yu Gothic" w:cs="MS PGothic" w:hint="eastAsia"/>
                  <w:color w:val="000000"/>
                  <w:sz w:val="18"/>
                  <w:szCs w:val="18"/>
                  <w:lang w:val="en-GB" w:eastAsia="ja-JP"/>
                  <w:rPrChange w:id="2182" w:author="Harry" w:date="2021-12-14T22:59:00Z">
                    <w:rPr>
                      <w:rFonts w:hint="eastAsia"/>
                    </w:rPr>
                  </w:rPrChange>
                </w:rPr>
                <w:t>30</w:t>
              </w:r>
            </w:ins>
          </w:p>
        </w:tc>
        <w:tc>
          <w:tcPr>
            <w:tcW w:w="2859" w:type="dxa"/>
            <w:tcBorders>
              <w:top w:val="nil"/>
              <w:left w:val="nil"/>
              <w:bottom w:val="nil"/>
              <w:right w:val="nil"/>
            </w:tcBorders>
            <w:shd w:val="clear" w:color="auto" w:fill="auto"/>
            <w:noWrap/>
            <w:vAlign w:val="center"/>
            <w:hideMark/>
          </w:tcPr>
          <w:p w14:paraId="2E35B8A8" w14:textId="77777777" w:rsidR="004D44A6" w:rsidRPr="004D44A6" w:rsidRDefault="004D44A6" w:rsidP="004D44A6">
            <w:pPr>
              <w:spacing w:after="0" w:line="240" w:lineRule="auto"/>
              <w:rPr>
                <w:ins w:id="2183" w:author="Harry" w:date="2021-12-14T22:59:00Z"/>
                <w:rFonts w:ascii="Yu Gothic" w:eastAsia="Yu Gothic" w:hAnsi="Yu Gothic" w:cs="MS PGothic" w:hint="eastAsia"/>
                <w:color w:val="000000"/>
                <w:sz w:val="18"/>
                <w:szCs w:val="18"/>
                <w:lang w:val="en-GB" w:eastAsia="ja-JP"/>
                <w:rPrChange w:id="2184" w:author="Harry" w:date="2021-12-14T22:59:00Z">
                  <w:rPr>
                    <w:ins w:id="2185" w:author="Harry" w:date="2021-12-14T22:59:00Z"/>
                    <w:rFonts w:hint="eastAsia"/>
                  </w:rPr>
                </w:rPrChange>
              </w:rPr>
              <w:pPrChange w:id="2186" w:author="Harry" w:date="2021-12-14T22:59:00Z">
                <w:pPr/>
              </w:pPrChange>
            </w:pPr>
            <w:ins w:id="2187" w:author="Harry" w:date="2021-12-14T22:59:00Z">
              <w:r w:rsidRPr="004D44A6">
                <w:rPr>
                  <w:rFonts w:ascii="Yu Gothic" w:eastAsia="Yu Gothic" w:hAnsi="Yu Gothic" w:cs="MS PGothic" w:hint="eastAsia"/>
                  <w:color w:val="000000"/>
                  <w:sz w:val="18"/>
                  <w:szCs w:val="18"/>
                  <w:lang w:val="en-GB" w:eastAsia="ja-JP"/>
                  <w:rPrChange w:id="2188" w:author="Harry" w:date="2021-12-14T22:59:00Z">
                    <w:rPr>
                      <w:rFonts w:hint="eastAsia"/>
                    </w:rPr>
                  </w:rPrChange>
                </w:rPr>
                <w:t>West Nusa Tenggara</w:t>
              </w:r>
            </w:ins>
          </w:p>
        </w:tc>
        <w:tc>
          <w:tcPr>
            <w:tcW w:w="241" w:type="dxa"/>
            <w:tcBorders>
              <w:top w:val="nil"/>
              <w:left w:val="nil"/>
              <w:bottom w:val="nil"/>
              <w:right w:val="nil"/>
            </w:tcBorders>
            <w:shd w:val="clear" w:color="auto" w:fill="auto"/>
            <w:noWrap/>
            <w:vAlign w:val="center"/>
            <w:hideMark/>
          </w:tcPr>
          <w:p w14:paraId="5DF9DEB8" w14:textId="77777777" w:rsidR="004D44A6" w:rsidRPr="004D44A6" w:rsidRDefault="004D44A6" w:rsidP="004D44A6">
            <w:pPr>
              <w:spacing w:after="0" w:line="240" w:lineRule="auto"/>
              <w:jc w:val="right"/>
              <w:rPr>
                <w:ins w:id="2189" w:author="Harry" w:date="2021-12-14T22:59:00Z"/>
                <w:rFonts w:ascii="Yu Gothic" w:eastAsia="Yu Gothic" w:hAnsi="Yu Gothic" w:cs="MS PGothic" w:hint="eastAsia"/>
                <w:color w:val="000000"/>
                <w:sz w:val="18"/>
                <w:szCs w:val="18"/>
                <w:lang w:val="en-GB" w:eastAsia="ja-JP"/>
                <w:rPrChange w:id="2190" w:author="Harry" w:date="2021-12-14T22:59:00Z">
                  <w:rPr>
                    <w:ins w:id="2191" w:author="Harry" w:date="2021-12-14T22:59:00Z"/>
                    <w:rFonts w:hint="eastAsia"/>
                  </w:rPr>
                </w:rPrChange>
              </w:rPr>
              <w:pPrChange w:id="2192" w:author="Harry" w:date="2021-12-14T22:59:00Z">
                <w:pPr>
                  <w:jc w:val="right"/>
                </w:pPr>
              </w:pPrChange>
            </w:pPr>
            <w:ins w:id="2193" w:author="Harry" w:date="2021-12-14T22:59:00Z">
              <w:r w:rsidRPr="004D44A6">
                <w:rPr>
                  <w:rFonts w:ascii="Yu Gothic" w:eastAsia="Yu Gothic" w:hAnsi="Yu Gothic" w:cs="MS PGothic" w:hint="eastAsia"/>
                  <w:color w:val="000000"/>
                  <w:sz w:val="18"/>
                  <w:szCs w:val="18"/>
                  <w:lang w:val="en-GB" w:eastAsia="ja-JP"/>
                  <w:rPrChange w:id="2194" w:author="Harry" w:date="2021-12-14T22:59:00Z">
                    <w:rPr>
                      <w:rFonts w:hint="eastAsia"/>
                    </w:rPr>
                  </w:rPrChange>
                </w:rPr>
                <w:t xml:space="preserve">936 </w:t>
              </w:r>
            </w:ins>
          </w:p>
        </w:tc>
        <w:tc>
          <w:tcPr>
            <w:tcW w:w="1020" w:type="dxa"/>
            <w:tcBorders>
              <w:top w:val="nil"/>
              <w:left w:val="nil"/>
              <w:bottom w:val="nil"/>
              <w:right w:val="nil"/>
            </w:tcBorders>
            <w:shd w:val="clear" w:color="auto" w:fill="auto"/>
            <w:noWrap/>
            <w:vAlign w:val="center"/>
            <w:hideMark/>
          </w:tcPr>
          <w:p w14:paraId="55E222F1" w14:textId="77777777" w:rsidR="004D44A6" w:rsidRPr="004D44A6" w:rsidRDefault="004D44A6" w:rsidP="004D44A6">
            <w:pPr>
              <w:spacing w:after="0" w:line="240" w:lineRule="auto"/>
              <w:jc w:val="right"/>
              <w:rPr>
                <w:ins w:id="2195" w:author="Harry" w:date="2021-12-14T22:59:00Z"/>
                <w:rFonts w:ascii="Yu Gothic" w:eastAsia="Yu Gothic" w:hAnsi="Yu Gothic" w:cs="MS PGothic" w:hint="eastAsia"/>
                <w:color w:val="000000"/>
                <w:sz w:val="18"/>
                <w:szCs w:val="18"/>
                <w:lang w:val="en-GB" w:eastAsia="ja-JP"/>
                <w:rPrChange w:id="2196" w:author="Harry" w:date="2021-12-14T22:59:00Z">
                  <w:rPr>
                    <w:ins w:id="2197" w:author="Harry" w:date="2021-12-14T22:59:00Z"/>
                    <w:rFonts w:hint="eastAsia"/>
                  </w:rPr>
                </w:rPrChange>
              </w:rPr>
              <w:pPrChange w:id="2198" w:author="Harry" w:date="2021-12-14T22:59:00Z">
                <w:pPr>
                  <w:jc w:val="right"/>
                </w:pPr>
              </w:pPrChange>
            </w:pPr>
            <w:ins w:id="2199" w:author="Harry" w:date="2021-12-14T22:59:00Z">
              <w:r w:rsidRPr="004D44A6">
                <w:rPr>
                  <w:rFonts w:ascii="Yu Gothic" w:eastAsia="Yu Gothic" w:hAnsi="Yu Gothic" w:cs="MS PGothic" w:hint="eastAsia"/>
                  <w:color w:val="000000"/>
                  <w:sz w:val="18"/>
                  <w:szCs w:val="18"/>
                  <w:lang w:val="en-GB" w:eastAsia="ja-JP"/>
                  <w:rPrChange w:id="2200" w:author="Harry" w:date="2021-12-14T22:59:00Z">
                    <w:rPr>
                      <w:rFonts w:hint="eastAsia"/>
                    </w:rPr>
                  </w:rPrChange>
                </w:rPr>
                <w:t xml:space="preserve">985 </w:t>
              </w:r>
            </w:ins>
          </w:p>
        </w:tc>
        <w:tc>
          <w:tcPr>
            <w:tcW w:w="745" w:type="dxa"/>
            <w:tcBorders>
              <w:top w:val="nil"/>
              <w:left w:val="nil"/>
              <w:bottom w:val="nil"/>
              <w:right w:val="nil"/>
            </w:tcBorders>
            <w:shd w:val="clear" w:color="auto" w:fill="auto"/>
            <w:noWrap/>
            <w:vAlign w:val="center"/>
            <w:hideMark/>
          </w:tcPr>
          <w:p w14:paraId="5F63592E" w14:textId="77777777" w:rsidR="004D44A6" w:rsidRPr="004D44A6" w:rsidRDefault="004D44A6" w:rsidP="004D44A6">
            <w:pPr>
              <w:spacing w:after="0" w:line="240" w:lineRule="auto"/>
              <w:jc w:val="right"/>
              <w:rPr>
                <w:ins w:id="2201" w:author="Harry" w:date="2021-12-14T22:59:00Z"/>
                <w:rFonts w:ascii="Yu Gothic" w:eastAsia="Yu Gothic" w:hAnsi="Yu Gothic" w:cs="MS PGothic" w:hint="eastAsia"/>
                <w:color w:val="000000"/>
                <w:sz w:val="18"/>
                <w:szCs w:val="18"/>
                <w:lang w:val="en-GB" w:eastAsia="ja-JP"/>
                <w:rPrChange w:id="2202" w:author="Harry" w:date="2021-12-14T22:59:00Z">
                  <w:rPr>
                    <w:ins w:id="2203" w:author="Harry" w:date="2021-12-14T22:59:00Z"/>
                    <w:rFonts w:hint="eastAsia"/>
                  </w:rPr>
                </w:rPrChange>
              </w:rPr>
              <w:pPrChange w:id="2204" w:author="Harry" w:date="2021-12-14T22:59:00Z">
                <w:pPr>
                  <w:jc w:val="right"/>
                </w:pPr>
              </w:pPrChange>
            </w:pPr>
            <w:ins w:id="2205" w:author="Harry" w:date="2021-12-14T22:59:00Z">
              <w:r w:rsidRPr="004D44A6">
                <w:rPr>
                  <w:rFonts w:ascii="Yu Gothic" w:eastAsia="Yu Gothic" w:hAnsi="Yu Gothic" w:cs="MS PGothic" w:hint="eastAsia"/>
                  <w:color w:val="000000"/>
                  <w:sz w:val="18"/>
                  <w:szCs w:val="18"/>
                  <w:lang w:val="en-GB" w:eastAsia="ja-JP"/>
                  <w:rPrChange w:id="2206" w:author="Harry" w:date="2021-12-14T22:59:00Z">
                    <w:rPr>
                      <w:rFonts w:hint="eastAsia"/>
                    </w:rPr>
                  </w:rPrChange>
                </w:rPr>
                <w:t xml:space="preserve">785 </w:t>
              </w:r>
            </w:ins>
          </w:p>
        </w:tc>
        <w:tc>
          <w:tcPr>
            <w:tcW w:w="745" w:type="dxa"/>
            <w:tcBorders>
              <w:top w:val="nil"/>
              <w:left w:val="nil"/>
              <w:bottom w:val="nil"/>
              <w:right w:val="nil"/>
            </w:tcBorders>
            <w:shd w:val="clear" w:color="auto" w:fill="auto"/>
            <w:noWrap/>
            <w:vAlign w:val="center"/>
            <w:hideMark/>
          </w:tcPr>
          <w:p w14:paraId="01612D8E" w14:textId="77777777" w:rsidR="004D44A6" w:rsidRPr="004D44A6" w:rsidRDefault="004D44A6" w:rsidP="004D44A6">
            <w:pPr>
              <w:spacing w:after="0" w:line="240" w:lineRule="auto"/>
              <w:jc w:val="right"/>
              <w:rPr>
                <w:ins w:id="2207" w:author="Harry" w:date="2021-12-14T22:59:00Z"/>
                <w:rFonts w:ascii="Yu Gothic" w:eastAsia="Yu Gothic" w:hAnsi="Yu Gothic" w:cs="MS PGothic" w:hint="eastAsia"/>
                <w:color w:val="000000"/>
                <w:sz w:val="18"/>
                <w:szCs w:val="18"/>
                <w:lang w:val="en-GB" w:eastAsia="ja-JP"/>
                <w:rPrChange w:id="2208" w:author="Harry" w:date="2021-12-14T22:59:00Z">
                  <w:rPr>
                    <w:ins w:id="2209" w:author="Harry" w:date="2021-12-14T22:59:00Z"/>
                    <w:rFonts w:hint="eastAsia"/>
                  </w:rPr>
                </w:rPrChange>
              </w:rPr>
              <w:pPrChange w:id="2210" w:author="Harry" w:date="2021-12-14T22:59:00Z">
                <w:pPr>
                  <w:jc w:val="right"/>
                </w:pPr>
              </w:pPrChange>
            </w:pPr>
            <w:ins w:id="2211" w:author="Harry" w:date="2021-12-14T22:59:00Z">
              <w:r w:rsidRPr="004D44A6">
                <w:rPr>
                  <w:rFonts w:ascii="Yu Gothic" w:eastAsia="Yu Gothic" w:hAnsi="Yu Gothic" w:cs="MS PGothic" w:hint="eastAsia"/>
                  <w:color w:val="000000"/>
                  <w:sz w:val="18"/>
                  <w:szCs w:val="18"/>
                  <w:lang w:val="en-GB" w:eastAsia="ja-JP"/>
                  <w:rPrChange w:id="2212" w:author="Harry" w:date="2021-12-14T22:59:00Z">
                    <w:rPr>
                      <w:rFonts w:hint="eastAsia"/>
                    </w:rPr>
                  </w:rPrChange>
                </w:rPr>
                <w:t xml:space="preserve">1,115 </w:t>
              </w:r>
            </w:ins>
          </w:p>
        </w:tc>
      </w:tr>
      <w:tr w:rsidR="004D44A6" w:rsidRPr="004D44A6" w14:paraId="512F1E53" w14:textId="77777777" w:rsidTr="004D44A6">
        <w:trPr>
          <w:divId w:val="895043364"/>
          <w:trHeight w:val="60"/>
          <w:jc w:val="center"/>
          <w:ins w:id="2213" w:author="Harry" w:date="2021-12-14T22:59:00Z"/>
        </w:trPr>
        <w:tc>
          <w:tcPr>
            <w:tcW w:w="543" w:type="dxa"/>
            <w:tcBorders>
              <w:top w:val="nil"/>
              <w:left w:val="nil"/>
              <w:bottom w:val="nil"/>
              <w:right w:val="nil"/>
            </w:tcBorders>
            <w:shd w:val="clear" w:color="auto" w:fill="auto"/>
            <w:noWrap/>
            <w:vAlign w:val="center"/>
            <w:hideMark/>
          </w:tcPr>
          <w:p w14:paraId="672087A4" w14:textId="77777777" w:rsidR="004D44A6" w:rsidRPr="004D44A6" w:rsidRDefault="004D44A6" w:rsidP="004D44A6">
            <w:pPr>
              <w:spacing w:after="0" w:line="240" w:lineRule="auto"/>
              <w:jc w:val="center"/>
              <w:rPr>
                <w:ins w:id="2214" w:author="Harry" w:date="2021-12-14T22:59:00Z"/>
                <w:rFonts w:ascii="Yu Gothic" w:eastAsia="Yu Gothic" w:hAnsi="Yu Gothic" w:cs="MS PGothic" w:hint="eastAsia"/>
                <w:color w:val="000000"/>
                <w:sz w:val="18"/>
                <w:szCs w:val="18"/>
                <w:lang w:val="en-GB" w:eastAsia="ja-JP"/>
                <w:rPrChange w:id="2215" w:author="Harry" w:date="2021-12-14T22:59:00Z">
                  <w:rPr>
                    <w:ins w:id="2216" w:author="Harry" w:date="2021-12-14T22:59:00Z"/>
                    <w:rFonts w:hint="eastAsia"/>
                  </w:rPr>
                </w:rPrChange>
              </w:rPr>
              <w:pPrChange w:id="2217" w:author="Harry" w:date="2021-12-14T22:59:00Z">
                <w:pPr>
                  <w:jc w:val="center"/>
                </w:pPr>
              </w:pPrChange>
            </w:pPr>
            <w:ins w:id="2218" w:author="Harry" w:date="2021-12-14T22:59:00Z">
              <w:r w:rsidRPr="004D44A6">
                <w:rPr>
                  <w:rFonts w:ascii="Yu Gothic" w:eastAsia="Yu Gothic" w:hAnsi="Yu Gothic" w:cs="MS PGothic" w:hint="eastAsia"/>
                  <w:color w:val="000000"/>
                  <w:sz w:val="18"/>
                  <w:szCs w:val="18"/>
                  <w:lang w:val="en-GB" w:eastAsia="ja-JP"/>
                  <w:rPrChange w:id="2219" w:author="Harry" w:date="2021-12-14T22:59:00Z">
                    <w:rPr>
                      <w:rFonts w:hint="eastAsia"/>
                    </w:rPr>
                  </w:rPrChange>
                </w:rPr>
                <w:t>31</w:t>
              </w:r>
            </w:ins>
          </w:p>
        </w:tc>
        <w:tc>
          <w:tcPr>
            <w:tcW w:w="2859" w:type="dxa"/>
            <w:tcBorders>
              <w:top w:val="nil"/>
              <w:left w:val="nil"/>
              <w:bottom w:val="nil"/>
              <w:right w:val="nil"/>
            </w:tcBorders>
            <w:shd w:val="clear" w:color="auto" w:fill="auto"/>
            <w:noWrap/>
            <w:vAlign w:val="center"/>
            <w:hideMark/>
          </w:tcPr>
          <w:p w14:paraId="66008737" w14:textId="77777777" w:rsidR="004D44A6" w:rsidRPr="004D44A6" w:rsidRDefault="004D44A6" w:rsidP="004D44A6">
            <w:pPr>
              <w:spacing w:after="0" w:line="240" w:lineRule="auto"/>
              <w:rPr>
                <w:ins w:id="2220" w:author="Harry" w:date="2021-12-14T22:59:00Z"/>
                <w:rFonts w:ascii="Yu Gothic" w:eastAsia="Yu Gothic" w:hAnsi="Yu Gothic" w:cs="MS PGothic" w:hint="eastAsia"/>
                <w:color w:val="000000"/>
                <w:sz w:val="18"/>
                <w:szCs w:val="18"/>
                <w:lang w:val="en-GB" w:eastAsia="ja-JP"/>
                <w:rPrChange w:id="2221" w:author="Harry" w:date="2021-12-14T22:59:00Z">
                  <w:rPr>
                    <w:ins w:id="2222" w:author="Harry" w:date="2021-12-14T22:59:00Z"/>
                    <w:rFonts w:hint="eastAsia"/>
                  </w:rPr>
                </w:rPrChange>
              </w:rPr>
              <w:pPrChange w:id="2223" w:author="Harry" w:date="2021-12-14T22:59:00Z">
                <w:pPr/>
              </w:pPrChange>
            </w:pPr>
            <w:ins w:id="2224" w:author="Harry" w:date="2021-12-14T22:59:00Z">
              <w:r w:rsidRPr="004D44A6">
                <w:rPr>
                  <w:rFonts w:ascii="Yu Gothic" w:eastAsia="Yu Gothic" w:hAnsi="Yu Gothic" w:cs="MS PGothic" w:hint="eastAsia"/>
                  <w:color w:val="000000"/>
                  <w:sz w:val="18"/>
                  <w:szCs w:val="18"/>
                  <w:lang w:val="en-GB" w:eastAsia="ja-JP"/>
                  <w:rPrChange w:id="2225" w:author="Harry" w:date="2021-12-14T22:59:00Z">
                    <w:rPr>
                      <w:rFonts w:hint="eastAsia"/>
                    </w:rPr>
                  </w:rPrChange>
                </w:rPr>
                <w:t>West Papua</w:t>
              </w:r>
            </w:ins>
          </w:p>
        </w:tc>
        <w:tc>
          <w:tcPr>
            <w:tcW w:w="241" w:type="dxa"/>
            <w:tcBorders>
              <w:top w:val="nil"/>
              <w:left w:val="nil"/>
              <w:bottom w:val="nil"/>
              <w:right w:val="nil"/>
            </w:tcBorders>
            <w:shd w:val="clear" w:color="auto" w:fill="auto"/>
            <w:noWrap/>
            <w:vAlign w:val="center"/>
            <w:hideMark/>
          </w:tcPr>
          <w:p w14:paraId="3D50290A" w14:textId="77777777" w:rsidR="004D44A6" w:rsidRPr="004D44A6" w:rsidRDefault="004D44A6" w:rsidP="004D44A6">
            <w:pPr>
              <w:spacing w:after="0" w:line="240" w:lineRule="auto"/>
              <w:jc w:val="right"/>
              <w:rPr>
                <w:ins w:id="2226" w:author="Harry" w:date="2021-12-14T22:59:00Z"/>
                <w:rFonts w:ascii="Yu Gothic" w:eastAsia="Yu Gothic" w:hAnsi="Yu Gothic" w:cs="MS PGothic" w:hint="eastAsia"/>
                <w:color w:val="000000"/>
                <w:sz w:val="18"/>
                <w:szCs w:val="18"/>
                <w:lang w:val="en-GB" w:eastAsia="ja-JP"/>
                <w:rPrChange w:id="2227" w:author="Harry" w:date="2021-12-14T22:59:00Z">
                  <w:rPr>
                    <w:ins w:id="2228" w:author="Harry" w:date="2021-12-14T22:59:00Z"/>
                    <w:rFonts w:hint="eastAsia"/>
                  </w:rPr>
                </w:rPrChange>
              </w:rPr>
              <w:pPrChange w:id="2229" w:author="Harry" w:date="2021-12-14T22:59:00Z">
                <w:pPr>
                  <w:jc w:val="right"/>
                </w:pPr>
              </w:pPrChange>
            </w:pPr>
            <w:ins w:id="2230" w:author="Harry" w:date="2021-12-14T22:59:00Z">
              <w:r w:rsidRPr="004D44A6">
                <w:rPr>
                  <w:rFonts w:ascii="Yu Gothic" w:eastAsia="Yu Gothic" w:hAnsi="Yu Gothic" w:cs="MS PGothic" w:hint="eastAsia"/>
                  <w:color w:val="000000"/>
                  <w:sz w:val="18"/>
                  <w:szCs w:val="18"/>
                  <w:lang w:val="en-GB" w:eastAsia="ja-JP"/>
                  <w:rPrChange w:id="2231" w:author="Harry" w:date="2021-12-14T22:59:00Z">
                    <w:rPr>
                      <w:rFonts w:hint="eastAsia"/>
                    </w:rPr>
                  </w:rPrChange>
                </w:rPr>
                <w:t xml:space="preserve">1,551 </w:t>
              </w:r>
            </w:ins>
          </w:p>
        </w:tc>
        <w:tc>
          <w:tcPr>
            <w:tcW w:w="1020" w:type="dxa"/>
            <w:tcBorders>
              <w:top w:val="nil"/>
              <w:left w:val="nil"/>
              <w:bottom w:val="nil"/>
              <w:right w:val="nil"/>
            </w:tcBorders>
            <w:shd w:val="clear" w:color="auto" w:fill="auto"/>
            <w:noWrap/>
            <w:vAlign w:val="center"/>
            <w:hideMark/>
          </w:tcPr>
          <w:p w14:paraId="4743393A" w14:textId="77777777" w:rsidR="004D44A6" w:rsidRPr="004D44A6" w:rsidRDefault="004D44A6" w:rsidP="004D44A6">
            <w:pPr>
              <w:spacing w:after="0" w:line="240" w:lineRule="auto"/>
              <w:jc w:val="right"/>
              <w:rPr>
                <w:ins w:id="2232" w:author="Harry" w:date="2021-12-14T22:59:00Z"/>
                <w:rFonts w:ascii="Yu Gothic" w:eastAsia="Yu Gothic" w:hAnsi="Yu Gothic" w:cs="MS PGothic" w:hint="eastAsia"/>
                <w:color w:val="000000"/>
                <w:sz w:val="18"/>
                <w:szCs w:val="18"/>
                <w:lang w:val="en-GB" w:eastAsia="ja-JP"/>
                <w:rPrChange w:id="2233" w:author="Harry" w:date="2021-12-14T22:59:00Z">
                  <w:rPr>
                    <w:ins w:id="2234" w:author="Harry" w:date="2021-12-14T22:59:00Z"/>
                    <w:rFonts w:hint="eastAsia"/>
                  </w:rPr>
                </w:rPrChange>
              </w:rPr>
              <w:pPrChange w:id="2235" w:author="Harry" w:date="2021-12-14T22:59:00Z">
                <w:pPr>
                  <w:jc w:val="right"/>
                </w:pPr>
              </w:pPrChange>
            </w:pPr>
            <w:ins w:id="2236" w:author="Harry" w:date="2021-12-14T22:59:00Z">
              <w:r w:rsidRPr="004D44A6">
                <w:rPr>
                  <w:rFonts w:ascii="Yu Gothic" w:eastAsia="Yu Gothic" w:hAnsi="Yu Gothic" w:cs="MS PGothic" w:hint="eastAsia"/>
                  <w:color w:val="000000"/>
                  <w:sz w:val="18"/>
                  <w:szCs w:val="18"/>
                  <w:lang w:val="en-GB" w:eastAsia="ja-JP"/>
                  <w:rPrChange w:id="2237" w:author="Harry" w:date="2021-12-14T22:59:00Z">
                    <w:rPr>
                      <w:rFonts w:hint="eastAsia"/>
                    </w:rPr>
                  </w:rPrChange>
                </w:rPr>
                <w:t xml:space="preserve">1,053 </w:t>
              </w:r>
            </w:ins>
          </w:p>
        </w:tc>
        <w:tc>
          <w:tcPr>
            <w:tcW w:w="745" w:type="dxa"/>
            <w:tcBorders>
              <w:top w:val="nil"/>
              <w:left w:val="nil"/>
              <w:bottom w:val="nil"/>
              <w:right w:val="nil"/>
            </w:tcBorders>
            <w:shd w:val="clear" w:color="auto" w:fill="auto"/>
            <w:noWrap/>
            <w:vAlign w:val="center"/>
            <w:hideMark/>
          </w:tcPr>
          <w:p w14:paraId="78F742AE" w14:textId="77777777" w:rsidR="004D44A6" w:rsidRPr="004D44A6" w:rsidRDefault="004D44A6" w:rsidP="004D44A6">
            <w:pPr>
              <w:spacing w:after="0" w:line="240" w:lineRule="auto"/>
              <w:jc w:val="right"/>
              <w:rPr>
                <w:ins w:id="2238" w:author="Harry" w:date="2021-12-14T22:59:00Z"/>
                <w:rFonts w:ascii="Yu Gothic" w:eastAsia="Yu Gothic" w:hAnsi="Yu Gothic" w:cs="MS PGothic" w:hint="eastAsia"/>
                <w:color w:val="000000"/>
                <w:sz w:val="18"/>
                <w:szCs w:val="18"/>
                <w:lang w:val="en-GB" w:eastAsia="ja-JP"/>
                <w:rPrChange w:id="2239" w:author="Harry" w:date="2021-12-14T22:59:00Z">
                  <w:rPr>
                    <w:ins w:id="2240" w:author="Harry" w:date="2021-12-14T22:59:00Z"/>
                    <w:rFonts w:hint="eastAsia"/>
                  </w:rPr>
                </w:rPrChange>
              </w:rPr>
              <w:pPrChange w:id="2241" w:author="Harry" w:date="2021-12-14T22:59:00Z">
                <w:pPr>
                  <w:jc w:val="right"/>
                </w:pPr>
              </w:pPrChange>
            </w:pPr>
            <w:ins w:id="2242" w:author="Harry" w:date="2021-12-14T22:59:00Z">
              <w:r w:rsidRPr="004D44A6">
                <w:rPr>
                  <w:rFonts w:ascii="Yu Gothic" w:eastAsia="Yu Gothic" w:hAnsi="Yu Gothic" w:cs="MS PGothic" w:hint="eastAsia"/>
                  <w:color w:val="000000"/>
                  <w:sz w:val="18"/>
                  <w:szCs w:val="18"/>
                  <w:lang w:val="en-GB" w:eastAsia="ja-JP"/>
                  <w:rPrChange w:id="2243" w:author="Harry" w:date="2021-12-14T22:59:00Z">
                    <w:rPr>
                      <w:rFonts w:hint="eastAsia"/>
                    </w:rPr>
                  </w:rPrChange>
                </w:rPr>
                <w:t xml:space="preserve">1,384 </w:t>
              </w:r>
            </w:ins>
          </w:p>
        </w:tc>
        <w:tc>
          <w:tcPr>
            <w:tcW w:w="745" w:type="dxa"/>
            <w:tcBorders>
              <w:top w:val="nil"/>
              <w:left w:val="nil"/>
              <w:bottom w:val="nil"/>
              <w:right w:val="nil"/>
            </w:tcBorders>
            <w:shd w:val="clear" w:color="auto" w:fill="auto"/>
            <w:noWrap/>
            <w:vAlign w:val="center"/>
            <w:hideMark/>
          </w:tcPr>
          <w:p w14:paraId="40C5FA88" w14:textId="77777777" w:rsidR="004D44A6" w:rsidRPr="004D44A6" w:rsidRDefault="004D44A6" w:rsidP="004D44A6">
            <w:pPr>
              <w:spacing w:after="0" w:line="240" w:lineRule="auto"/>
              <w:jc w:val="right"/>
              <w:rPr>
                <w:ins w:id="2244" w:author="Harry" w:date="2021-12-14T22:59:00Z"/>
                <w:rFonts w:ascii="Yu Gothic" w:eastAsia="Yu Gothic" w:hAnsi="Yu Gothic" w:cs="MS PGothic" w:hint="eastAsia"/>
                <w:color w:val="000000"/>
                <w:sz w:val="18"/>
                <w:szCs w:val="18"/>
                <w:lang w:val="en-GB" w:eastAsia="ja-JP"/>
                <w:rPrChange w:id="2245" w:author="Harry" w:date="2021-12-14T22:59:00Z">
                  <w:rPr>
                    <w:ins w:id="2246" w:author="Harry" w:date="2021-12-14T22:59:00Z"/>
                    <w:rFonts w:hint="eastAsia"/>
                  </w:rPr>
                </w:rPrChange>
              </w:rPr>
              <w:pPrChange w:id="2247" w:author="Harry" w:date="2021-12-14T22:59:00Z">
                <w:pPr>
                  <w:jc w:val="right"/>
                </w:pPr>
              </w:pPrChange>
            </w:pPr>
            <w:ins w:id="2248" w:author="Harry" w:date="2021-12-14T22:59:00Z">
              <w:r w:rsidRPr="004D44A6">
                <w:rPr>
                  <w:rFonts w:ascii="Yu Gothic" w:eastAsia="Yu Gothic" w:hAnsi="Yu Gothic" w:cs="MS PGothic" w:hint="eastAsia"/>
                  <w:color w:val="000000"/>
                  <w:sz w:val="18"/>
                  <w:szCs w:val="18"/>
                  <w:lang w:val="en-GB" w:eastAsia="ja-JP"/>
                  <w:rPrChange w:id="2249" w:author="Harry" w:date="2021-12-14T22:59:00Z">
                    <w:rPr>
                      <w:rFonts w:hint="eastAsia"/>
                    </w:rPr>
                  </w:rPrChange>
                </w:rPr>
                <w:t xml:space="preserve">1,732 </w:t>
              </w:r>
            </w:ins>
          </w:p>
        </w:tc>
      </w:tr>
      <w:tr w:rsidR="004D44A6" w:rsidRPr="004D44A6" w14:paraId="50944CC6" w14:textId="77777777" w:rsidTr="004D44A6">
        <w:trPr>
          <w:divId w:val="895043364"/>
          <w:trHeight w:val="60"/>
          <w:jc w:val="center"/>
          <w:ins w:id="2250" w:author="Harry" w:date="2021-12-14T22:59:00Z"/>
        </w:trPr>
        <w:tc>
          <w:tcPr>
            <w:tcW w:w="543" w:type="dxa"/>
            <w:tcBorders>
              <w:top w:val="nil"/>
              <w:left w:val="nil"/>
              <w:bottom w:val="nil"/>
              <w:right w:val="nil"/>
            </w:tcBorders>
            <w:shd w:val="clear" w:color="auto" w:fill="auto"/>
            <w:noWrap/>
            <w:vAlign w:val="center"/>
            <w:hideMark/>
          </w:tcPr>
          <w:p w14:paraId="7004FA85" w14:textId="77777777" w:rsidR="004D44A6" w:rsidRPr="004D44A6" w:rsidRDefault="004D44A6" w:rsidP="004D44A6">
            <w:pPr>
              <w:spacing w:after="0" w:line="240" w:lineRule="auto"/>
              <w:jc w:val="center"/>
              <w:rPr>
                <w:ins w:id="2251" w:author="Harry" w:date="2021-12-14T22:59:00Z"/>
                <w:rFonts w:ascii="Yu Gothic" w:eastAsia="Yu Gothic" w:hAnsi="Yu Gothic" w:cs="MS PGothic" w:hint="eastAsia"/>
                <w:color w:val="000000"/>
                <w:sz w:val="18"/>
                <w:szCs w:val="18"/>
                <w:lang w:val="en-GB" w:eastAsia="ja-JP"/>
                <w:rPrChange w:id="2252" w:author="Harry" w:date="2021-12-14T22:59:00Z">
                  <w:rPr>
                    <w:ins w:id="2253" w:author="Harry" w:date="2021-12-14T22:59:00Z"/>
                    <w:rFonts w:hint="eastAsia"/>
                  </w:rPr>
                </w:rPrChange>
              </w:rPr>
              <w:pPrChange w:id="2254" w:author="Harry" w:date="2021-12-14T22:59:00Z">
                <w:pPr>
                  <w:jc w:val="center"/>
                </w:pPr>
              </w:pPrChange>
            </w:pPr>
            <w:ins w:id="2255" w:author="Harry" w:date="2021-12-14T22:59:00Z">
              <w:r w:rsidRPr="004D44A6">
                <w:rPr>
                  <w:rFonts w:ascii="Yu Gothic" w:eastAsia="Yu Gothic" w:hAnsi="Yu Gothic" w:cs="MS PGothic" w:hint="eastAsia"/>
                  <w:color w:val="000000"/>
                  <w:sz w:val="18"/>
                  <w:szCs w:val="18"/>
                  <w:lang w:val="en-GB" w:eastAsia="ja-JP"/>
                  <w:rPrChange w:id="2256" w:author="Harry" w:date="2021-12-14T22:59:00Z">
                    <w:rPr>
                      <w:rFonts w:hint="eastAsia"/>
                    </w:rPr>
                  </w:rPrChange>
                </w:rPr>
                <w:t>32</w:t>
              </w:r>
            </w:ins>
          </w:p>
        </w:tc>
        <w:tc>
          <w:tcPr>
            <w:tcW w:w="2859" w:type="dxa"/>
            <w:tcBorders>
              <w:top w:val="nil"/>
              <w:left w:val="nil"/>
              <w:bottom w:val="nil"/>
              <w:right w:val="nil"/>
            </w:tcBorders>
            <w:shd w:val="clear" w:color="auto" w:fill="auto"/>
            <w:noWrap/>
            <w:vAlign w:val="center"/>
            <w:hideMark/>
          </w:tcPr>
          <w:p w14:paraId="0A0BC578" w14:textId="77777777" w:rsidR="004D44A6" w:rsidRPr="004D44A6" w:rsidRDefault="004D44A6" w:rsidP="004D44A6">
            <w:pPr>
              <w:spacing w:after="0" w:line="240" w:lineRule="auto"/>
              <w:rPr>
                <w:ins w:id="2257" w:author="Harry" w:date="2021-12-14T22:59:00Z"/>
                <w:rFonts w:ascii="Yu Gothic" w:eastAsia="Yu Gothic" w:hAnsi="Yu Gothic" w:cs="MS PGothic" w:hint="eastAsia"/>
                <w:color w:val="000000"/>
                <w:sz w:val="18"/>
                <w:szCs w:val="18"/>
                <w:lang w:val="en-GB" w:eastAsia="ja-JP"/>
                <w:rPrChange w:id="2258" w:author="Harry" w:date="2021-12-14T22:59:00Z">
                  <w:rPr>
                    <w:ins w:id="2259" w:author="Harry" w:date="2021-12-14T22:59:00Z"/>
                    <w:rFonts w:hint="eastAsia"/>
                  </w:rPr>
                </w:rPrChange>
              </w:rPr>
              <w:pPrChange w:id="2260" w:author="Harry" w:date="2021-12-14T22:59:00Z">
                <w:pPr/>
              </w:pPrChange>
            </w:pPr>
            <w:ins w:id="2261" w:author="Harry" w:date="2021-12-14T22:59:00Z">
              <w:r w:rsidRPr="004D44A6">
                <w:rPr>
                  <w:rFonts w:ascii="Yu Gothic" w:eastAsia="Yu Gothic" w:hAnsi="Yu Gothic" w:cs="MS PGothic" w:hint="eastAsia"/>
                  <w:color w:val="000000"/>
                  <w:sz w:val="18"/>
                  <w:szCs w:val="18"/>
                  <w:lang w:val="en-GB" w:eastAsia="ja-JP"/>
                  <w:rPrChange w:id="2262" w:author="Harry" w:date="2021-12-14T22:59:00Z">
                    <w:rPr>
                      <w:rFonts w:hint="eastAsia"/>
                    </w:rPr>
                  </w:rPrChange>
                </w:rPr>
                <w:t>West Sulawesi</w:t>
              </w:r>
            </w:ins>
          </w:p>
        </w:tc>
        <w:tc>
          <w:tcPr>
            <w:tcW w:w="241" w:type="dxa"/>
            <w:tcBorders>
              <w:top w:val="nil"/>
              <w:left w:val="nil"/>
              <w:bottom w:val="nil"/>
              <w:right w:val="nil"/>
            </w:tcBorders>
            <w:shd w:val="clear" w:color="auto" w:fill="auto"/>
            <w:noWrap/>
            <w:vAlign w:val="center"/>
            <w:hideMark/>
          </w:tcPr>
          <w:p w14:paraId="00A33788" w14:textId="77777777" w:rsidR="004D44A6" w:rsidRPr="004D44A6" w:rsidRDefault="004D44A6" w:rsidP="004D44A6">
            <w:pPr>
              <w:spacing w:after="0" w:line="240" w:lineRule="auto"/>
              <w:jc w:val="right"/>
              <w:rPr>
                <w:ins w:id="2263" w:author="Harry" w:date="2021-12-14T22:59:00Z"/>
                <w:rFonts w:ascii="Yu Gothic" w:eastAsia="Yu Gothic" w:hAnsi="Yu Gothic" w:cs="MS PGothic" w:hint="eastAsia"/>
                <w:color w:val="000000"/>
                <w:sz w:val="18"/>
                <w:szCs w:val="18"/>
                <w:lang w:val="en-GB" w:eastAsia="ja-JP"/>
                <w:rPrChange w:id="2264" w:author="Harry" w:date="2021-12-14T22:59:00Z">
                  <w:rPr>
                    <w:ins w:id="2265" w:author="Harry" w:date="2021-12-14T22:59:00Z"/>
                    <w:rFonts w:hint="eastAsia"/>
                  </w:rPr>
                </w:rPrChange>
              </w:rPr>
              <w:pPrChange w:id="2266" w:author="Harry" w:date="2021-12-14T22:59:00Z">
                <w:pPr>
                  <w:jc w:val="right"/>
                </w:pPr>
              </w:pPrChange>
            </w:pPr>
            <w:ins w:id="2267" w:author="Harry" w:date="2021-12-14T22:59:00Z">
              <w:r w:rsidRPr="004D44A6">
                <w:rPr>
                  <w:rFonts w:ascii="Yu Gothic" w:eastAsia="Yu Gothic" w:hAnsi="Yu Gothic" w:cs="MS PGothic" w:hint="eastAsia"/>
                  <w:color w:val="000000"/>
                  <w:sz w:val="18"/>
                  <w:szCs w:val="18"/>
                  <w:lang w:val="en-GB" w:eastAsia="ja-JP"/>
                  <w:rPrChange w:id="2268" w:author="Harry" w:date="2021-12-14T22:59:00Z">
                    <w:rPr>
                      <w:rFonts w:hint="eastAsia"/>
                    </w:rPr>
                  </w:rPrChange>
                </w:rPr>
                <w:t xml:space="preserve">1,170 </w:t>
              </w:r>
            </w:ins>
          </w:p>
        </w:tc>
        <w:tc>
          <w:tcPr>
            <w:tcW w:w="1020" w:type="dxa"/>
            <w:tcBorders>
              <w:top w:val="nil"/>
              <w:left w:val="nil"/>
              <w:bottom w:val="nil"/>
              <w:right w:val="nil"/>
            </w:tcBorders>
            <w:shd w:val="clear" w:color="auto" w:fill="auto"/>
            <w:noWrap/>
            <w:vAlign w:val="center"/>
            <w:hideMark/>
          </w:tcPr>
          <w:p w14:paraId="109612F5" w14:textId="77777777" w:rsidR="004D44A6" w:rsidRPr="004D44A6" w:rsidRDefault="004D44A6" w:rsidP="004D44A6">
            <w:pPr>
              <w:spacing w:after="0" w:line="240" w:lineRule="auto"/>
              <w:jc w:val="right"/>
              <w:rPr>
                <w:ins w:id="2269" w:author="Harry" w:date="2021-12-14T22:59:00Z"/>
                <w:rFonts w:ascii="Yu Gothic" w:eastAsia="Yu Gothic" w:hAnsi="Yu Gothic" w:cs="MS PGothic" w:hint="eastAsia"/>
                <w:color w:val="000000"/>
                <w:sz w:val="18"/>
                <w:szCs w:val="18"/>
                <w:lang w:val="en-GB" w:eastAsia="ja-JP"/>
                <w:rPrChange w:id="2270" w:author="Harry" w:date="2021-12-14T22:59:00Z">
                  <w:rPr>
                    <w:ins w:id="2271" w:author="Harry" w:date="2021-12-14T22:59:00Z"/>
                    <w:rFonts w:hint="eastAsia"/>
                  </w:rPr>
                </w:rPrChange>
              </w:rPr>
              <w:pPrChange w:id="2272" w:author="Harry" w:date="2021-12-14T22:59:00Z">
                <w:pPr>
                  <w:jc w:val="right"/>
                </w:pPr>
              </w:pPrChange>
            </w:pPr>
            <w:ins w:id="2273" w:author="Harry" w:date="2021-12-14T22:59:00Z">
              <w:r w:rsidRPr="004D44A6">
                <w:rPr>
                  <w:rFonts w:ascii="Yu Gothic" w:eastAsia="Yu Gothic" w:hAnsi="Yu Gothic" w:cs="MS PGothic" w:hint="eastAsia"/>
                  <w:color w:val="000000"/>
                  <w:sz w:val="18"/>
                  <w:szCs w:val="18"/>
                  <w:lang w:val="en-GB" w:eastAsia="ja-JP"/>
                  <w:rPrChange w:id="2274" w:author="Harry" w:date="2021-12-14T22:59:00Z">
                    <w:rPr>
                      <w:rFonts w:hint="eastAsia"/>
                    </w:rPr>
                  </w:rPrChange>
                </w:rPr>
                <w:t xml:space="preserve">1,304 </w:t>
              </w:r>
            </w:ins>
          </w:p>
        </w:tc>
        <w:tc>
          <w:tcPr>
            <w:tcW w:w="745" w:type="dxa"/>
            <w:tcBorders>
              <w:top w:val="nil"/>
              <w:left w:val="nil"/>
              <w:bottom w:val="nil"/>
              <w:right w:val="nil"/>
            </w:tcBorders>
            <w:shd w:val="clear" w:color="auto" w:fill="auto"/>
            <w:noWrap/>
            <w:vAlign w:val="center"/>
            <w:hideMark/>
          </w:tcPr>
          <w:p w14:paraId="6861FD78" w14:textId="77777777" w:rsidR="004D44A6" w:rsidRPr="004D44A6" w:rsidRDefault="004D44A6" w:rsidP="004D44A6">
            <w:pPr>
              <w:spacing w:after="0" w:line="240" w:lineRule="auto"/>
              <w:jc w:val="right"/>
              <w:rPr>
                <w:ins w:id="2275" w:author="Harry" w:date="2021-12-14T22:59:00Z"/>
                <w:rFonts w:ascii="Yu Gothic" w:eastAsia="Yu Gothic" w:hAnsi="Yu Gothic" w:cs="MS PGothic" w:hint="eastAsia"/>
                <w:color w:val="000000"/>
                <w:sz w:val="18"/>
                <w:szCs w:val="18"/>
                <w:lang w:val="en-GB" w:eastAsia="ja-JP"/>
                <w:rPrChange w:id="2276" w:author="Harry" w:date="2021-12-14T22:59:00Z">
                  <w:rPr>
                    <w:ins w:id="2277" w:author="Harry" w:date="2021-12-14T22:59:00Z"/>
                    <w:rFonts w:hint="eastAsia"/>
                  </w:rPr>
                </w:rPrChange>
              </w:rPr>
              <w:pPrChange w:id="2278" w:author="Harry" w:date="2021-12-14T22:59:00Z">
                <w:pPr>
                  <w:jc w:val="right"/>
                </w:pPr>
              </w:pPrChange>
            </w:pPr>
            <w:ins w:id="2279" w:author="Harry" w:date="2021-12-14T22:59:00Z">
              <w:r w:rsidRPr="004D44A6">
                <w:rPr>
                  <w:rFonts w:ascii="Yu Gothic" w:eastAsia="Yu Gothic" w:hAnsi="Yu Gothic" w:cs="MS PGothic" w:hint="eastAsia"/>
                  <w:color w:val="000000"/>
                  <w:sz w:val="18"/>
                  <w:szCs w:val="18"/>
                  <w:lang w:val="en-GB" w:eastAsia="ja-JP"/>
                  <w:rPrChange w:id="2280" w:author="Harry" w:date="2021-12-14T22:59:00Z">
                    <w:rPr>
                      <w:rFonts w:hint="eastAsia"/>
                    </w:rPr>
                  </w:rPrChange>
                </w:rPr>
                <w:t xml:space="preserve">986 </w:t>
              </w:r>
            </w:ins>
          </w:p>
        </w:tc>
        <w:tc>
          <w:tcPr>
            <w:tcW w:w="745" w:type="dxa"/>
            <w:tcBorders>
              <w:top w:val="nil"/>
              <w:left w:val="nil"/>
              <w:bottom w:val="nil"/>
              <w:right w:val="nil"/>
            </w:tcBorders>
            <w:shd w:val="clear" w:color="auto" w:fill="auto"/>
            <w:noWrap/>
            <w:vAlign w:val="center"/>
            <w:hideMark/>
          </w:tcPr>
          <w:p w14:paraId="1245E057" w14:textId="77777777" w:rsidR="004D44A6" w:rsidRPr="004D44A6" w:rsidRDefault="004D44A6" w:rsidP="004D44A6">
            <w:pPr>
              <w:spacing w:after="0" w:line="240" w:lineRule="auto"/>
              <w:jc w:val="right"/>
              <w:rPr>
                <w:ins w:id="2281" w:author="Harry" w:date="2021-12-14T22:59:00Z"/>
                <w:rFonts w:ascii="Yu Gothic" w:eastAsia="Yu Gothic" w:hAnsi="Yu Gothic" w:cs="MS PGothic" w:hint="eastAsia"/>
                <w:color w:val="000000"/>
                <w:sz w:val="18"/>
                <w:szCs w:val="18"/>
                <w:lang w:val="en-GB" w:eastAsia="ja-JP"/>
                <w:rPrChange w:id="2282" w:author="Harry" w:date="2021-12-14T22:59:00Z">
                  <w:rPr>
                    <w:ins w:id="2283" w:author="Harry" w:date="2021-12-14T22:59:00Z"/>
                    <w:rFonts w:hint="eastAsia"/>
                  </w:rPr>
                </w:rPrChange>
              </w:rPr>
              <w:pPrChange w:id="2284" w:author="Harry" w:date="2021-12-14T22:59:00Z">
                <w:pPr>
                  <w:jc w:val="right"/>
                </w:pPr>
              </w:pPrChange>
            </w:pPr>
            <w:ins w:id="2285" w:author="Harry" w:date="2021-12-14T22:59:00Z">
              <w:r w:rsidRPr="004D44A6">
                <w:rPr>
                  <w:rFonts w:ascii="Yu Gothic" w:eastAsia="Yu Gothic" w:hAnsi="Yu Gothic" w:cs="MS PGothic" w:hint="eastAsia"/>
                  <w:color w:val="000000"/>
                  <w:sz w:val="18"/>
                  <w:szCs w:val="18"/>
                  <w:lang w:val="en-GB" w:eastAsia="ja-JP"/>
                  <w:rPrChange w:id="2286" w:author="Harry" w:date="2021-12-14T22:59:00Z">
                    <w:rPr>
                      <w:rFonts w:hint="eastAsia"/>
                    </w:rPr>
                  </w:rPrChange>
                </w:rPr>
                <w:t xml:space="preserve">1,377 </w:t>
              </w:r>
            </w:ins>
          </w:p>
        </w:tc>
      </w:tr>
      <w:tr w:rsidR="004D44A6" w:rsidRPr="004D44A6" w14:paraId="1DE16165" w14:textId="77777777" w:rsidTr="004D44A6">
        <w:trPr>
          <w:divId w:val="895043364"/>
          <w:trHeight w:val="60"/>
          <w:jc w:val="center"/>
          <w:ins w:id="2287" w:author="Harry" w:date="2021-12-14T22:59:00Z"/>
        </w:trPr>
        <w:tc>
          <w:tcPr>
            <w:tcW w:w="543" w:type="dxa"/>
            <w:tcBorders>
              <w:top w:val="nil"/>
              <w:left w:val="nil"/>
              <w:bottom w:val="nil"/>
              <w:right w:val="nil"/>
            </w:tcBorders>
            <w:shd w:val="clear" w:color="auto" w:fill="auto"/>
            <w:noWrap/>
            <w:vAlign w:val="center"/>
            <w:hideMark/>
          </w:tcPr>
          <w:p w14:paraId="5774C09D" w14:textId="77777777" w:rsidR="004D44A6" w:rsidRPr="004D44A6" w:rsidRDefault="004D44A6" w:rsidP="004D44A6">
            <w:pPr>
              <w:spacing w:after="0" w:line="240" w:lineRule="auto"/>
              <w:jc w:val="center"/>
              <w:rPr>
                <w:ins w:id="2288" w:author="Harry" w:date="2021-12-14T22:59:00Z"/>
                <w:rFonts w:ascii="Yu Gothic" w:eastAsia="Yu Gothic" w:hAnsi="Yu Gothic" w:cs="MS PGothic" w:hint="eastAsia"/>
                <w:color w:val="000000"/>
                <w:sz w:val="18"/>
                <w:szCs w:val="18"/>
                <w:lang w:val="en-GB" w:eastAsia="ja-JP"/>
                <w:rPrChange w:id="2289" w:author="Harry" w:date="2021-12-14T22:59:00Z">
                  <w:rPr>
                    <w:ins w:id="2290" w:author="Harry" w:date="2021-12-14T22:59:00Z"/>
                    <w:rFonts w:hint="eastAsia"/>
                  </w:rPr>
                </w:rPrChange>
              </w:rPr>
              <w:pPrChange w:id="2291" w:author="Harry" w:date="2021-12-14T22:59:00Z">
                <w:pPr>
                  <w:jc w:val="center"/>
                </w:pPr>
              </w:pPrChange>
            </w:pPr>
            <w:ins w:id="2292" w:author="Harry" w:date="2021-12-14T22:59:00Z">
              <w:r w:rsidRPr="004D44A6">
                <w:rPr>
                  <w:rFonts w:ascii="Yu Gothic" w:eastAsia="Yu Gothic" w:hAnsi="Yu Gothic" w:cs="MS PGothic" w:hint="eastAsia"/>
                  <w:color w:val="000000"/>
                  <w:sz w:val="18"/>
                  <w:szCs w:val="18"/>
                  <w:lang w:val="en-GB" w:eastAsia="ja-JP"/>
                  <w:rPrChange w:id="2293" w:author="Harry" w:date="2021-12-14T22:59:00Z">
                    <w:rPr>
                      <w:rFonts w:hint="eastAsia"/>
                    </w:rPr>
                  </w:rPrChange>
                </w:rPr>
                <w:t>33</w:t>
              </w:r>
            </w:ins>
          </w:p>
        </w:tc>
        <w:tc>
          <w:tcPr>
            <w:tcW w:w="2859" w:type="dxa"/>
            <w:tcBorders>
              <w:top w:val="nil"/>
              <w:left w:val="nil"/>
              <w:bottom w:val="nil"/>
              <w:right w:val="nil"/>
            </w:tcBorders>
            <w:shd w:val="clear" w:color="auto" w:fill="auto"/>
            <w:noWrap/>
            <w:vAlign w:val="center"/>
            <w:hideMark/>
          </w:tcPr>
          <w:p w14:paraId="350E3A93" w14:textId="77777777" w:rsidR="004D44A6" w:rsidRPr="004D44A6" w:rsidRDefault="004D44A6" w:rsidP="004D44A6">
            <w:pPr>
              <w:spacing w:after="0" w:line="240" w:lineRule="auto"/>
              <w:rPr>
                <w:ins w:id="2294" w:author="Harry" w:date="2021-12-14T22:59:00Z"/>
                <w:rFonts w:ascii="Yu Gothic" w:eastAsia="Yu Gothic" w:hAnsi="Yu Gothic" w:cs="MS PGothic" w:hint="eastAsia"/>
                <w:color w:val="000000"/>
                <w:sz w:val="18"/>
                <w:szCs w:val="18"/>
                <w:lang w:val="en-GB" w:eastAsia="ja-JP"/>
                <w:rPrChange w:id="2295" w:author="Harry" w:date="2021-12-14T22:59:00Z">
                  <w:rPr>
                    <w:ins w:id="2296" w:author="Harry" w:date="2021-12-14T22:59:00Z"/>
                    <w:rFonts w:hint="eastAsia"/>
                  </w:rPr>
                </w:rPrChange>
              </w:rPr>
              <w:pPrChange w:id="2297" w:author="Harry" w:date="2021-12-14T22:59:00Z">
                <w:pPr/>
              </w:pPrChange>
            </w:pPr>
            <w:ins w:id="2298" w:author="Harry" w:date="2021-12-14T22:59:00Z">
              <w:r w:rsidRPr="004D44A6">
                <w:rPr>
                  <w:rFonts w:ascii="Yu Gothic" w:eastAsia="Yu Gothic" w:hAnsi="Yu Gothic" w:cs="MS PGothic" w:hint="eastAsia"/>
                  <w:color w:val="000000"/>
                  <w:sz w:val="18"/>
                  <w:szCs w:val="18"/>
                  <w:lang w:val="en-GB" w:eastAsia="ja-JP"/>
                  <w:rPrChange w:id="2299" w:author="Harry" w:date="2021-12-14T22:59:00Z">
                    <w:rPr>
                      <w:rFonts w:hint="eastAsia"/>
                    </w:rPr>
                  </w:rPrChange>
                </w:rPr>
                <w:t>West Sumatra</w:t>
              </w:r>
            </w:ins>
          </w:p>
        </w:tc>
        <w:tc>
          <w:tcPr>
            <w:tcW w:w="241" w:type="dxa"/>
            <w:tcBorders>
              <w:top w:val="nil"/>
              <w:left w:val="nil"/>
              <w:bottom w:val="nil"/>
              <w:right w:val="nil"/>
            </w:tcBorders>
            <w:shd w:val="clear" w:color="auto" w:fill="auto"/>
            <w:noWrap/>
            <w:vAlign w:val="center"/>
            <w:hideMark/>
          </w:tcPr>
          <w:p w14:paraId="7DE9F6AF" w14:textId="77777777" w:rsidR="004D44A6" w:rsidRPr="004D44A6" w:rsidRDefault="004D44A6" w:rsidP="004D44A6">
            <w:pPr>
              <w:spacing w:after="0" w:line="240" w:lineRule="auto"/>
              <w:jc w:val="right"/>
              <w:rPr>
                <w:ins w:id="2300" w:author="Harry" w:date="2021-12-14T22:59:00Z"/>
                <w:rFonts w:ascii="Yu Gothic" w:eastAsia="Yu Gothic" w:hAnsi="Yu Gothic" w:cs="MS PGothic" w:hint="eastAsia"/>
                <w:color w:val="000000"/>
                <w:sz w:val="18"/>
                <w:szCs w:val="18"/>
                <w:lang w:val="en-GB" w:eastAsia="ja-JP"/>
                <w:rPrChange w:id="2301" w:author="Harry" w:date="2021-12-14T22:59:00Z">
                  <w:rPr>
                    <w:ins w:id="2302" w:author="Harry" w:date="2021-12-14T22:59:00Z"/>
                    <w:rFonts w:hint="eastAsia"/>
                  </w:rPr>
                </w:rPrChange>
              </w:rPr>
              <w:pPrChange w:id="2303" w:author="Harry" w:date="2021-12-14T22:59:00Z">
                <w:pPr>
                  <w:jc w:val="right"/>
                </w:pPr>
              </w:pPrChange>
            </w:pPr>
            <w:ins w:id="2304" w:author="Harry" w:date="2021-12-14T22:59:00Z">
              <w:r w:rsidRPr="004D44A6">
                <w:rPr>
                  <w:rFonts w:ascii="Yu Gothic" w:eastAsia="Yu Gothic" w:hAnsi="Yu Gothic" w:cs="MS PGothic" w:hint="eastAsia"/>
                  <w:color w:val="000000"/>
                  <w:sz w:val="18"/>
                  <w:szCs w:val="18"/>
                  <w:lang w:val="en-GB" w:eastAsia="ja-JP"/>
                  <w:rPrChange w:id="2305" w:author="Harry" w:date="2021-12-14T22:59:00Z">
                    <w:rPr>
                      <w:rFonts w:hint="eastAsia"/>
                    </w:rPr>
                  </w:rPrChange>
                </w:rPr>
                <w:t xml:space="preserve">1,061 </w:t>
              </w:r>
            </w:ins>
          </w:p>
        </w:tc>
        <w:tc>
          <w:tcPr>
            <w:tcW w:w="1020" w:type="dxa"/>
            <w:tcBorders>
              <w:top w:val="nil"/>
              <w:left w:val="nil"/>
              <w:bottom w:val="nil"/>
              <w:right w:val="nil"/>
            </w:tcBorders>
            <w:shd w:val="clear" w:color="auto" w:fill="auto"/>
            <w:noWrap/>
            <w:vAlign w:val="center"/>
            <w:hideMark/>
          </w:tcPr>
          <w:p w14:paraId="13A99D40" w14:textId="77777777" w:rsidR="004D44A6" w:rsidRPr="004D44A6" w:rsidRDefault="004D44A6" w:rsidP="004D44A6">
            <w:pPr>
              <w:spacing w:after="0" w:line="240" w:lineRule="auto"/>
              <w:jc w:val="right"/>
              <w:rPr>
                <w:ins w:id="2306" w:author="Harry" w:date="2021-12-14T22:59:00Z"/>
                <w:rFonts w:ascii="Yu Gothic" w:eastAsia="Yu Gothic" w:hAnsi="Yu Gothic" w:cs="MS PGothic" w:hint="eastAsia"/>
                <w:color w:val="000000"/>
                <w:sz w:val="18"/>
                <w:szCs w:val="18"/>
                <w:lang w:val="en-GB" w:eastAsia="ja-JP"/>
                <w:rPrChange w:id="2307" w:author="Harry" w:date="2021-12-14T22:59:00Z">
                  <w:rPr>
                    <w:ins w:id="2308" w:author="Harry" w:date="2021-12-14T22:59:00Z"/>
                    <w:rFonts w:hint="eastAsia"/>
                  </w:rPr>
                </w:rPrChange>
              </w:rPr>
              <w:pPrChange w:id="2309" w:author="Harry" w:date="2021-12-14T22:59:00Z">
                <w:pPr>
                  <w:jc w:val="right"/>
                </w:pPr>
              </w:pPrChange>
            </w:pPr>
            <w:ins w:id="2310" w:author="Harry" w:date="2021-12-14T22:59:00Z">
              <w:r w:rsidRPr="004D44A6">
                <w:rPr>
                  <w:rFonts w:ascii="Yu Gothic" w:eastAsia="Yu Gothic" w:hAnsi="Yu Gothic" w:cs="MS PGothic" w:hint="eastAsia"/>
                  <w:color w:val="000000"/>
                  <w:sz w:val="18"/>
                  <w:szCs w:val="18"/>
                  <w:lang w:val="en-GB" w:eastAsia="ja-JP"/>
                  <w:rPrChange w:id="2311" w:author="Harry" w:date="2021-12-14T22:59:00Z">
                    <w:rPr>
                      <w:rFonts w:hint="eastAsia"/>
                    </w:rPr>
                  </w:rPrChange>
                </w:rPr>
                <w:t xml:space="preserve">990 </w:t>
              </w:r>
            </w:ins>
          </w:p>
        </w:tc>
        <w:tc>
          <w:tcPr>
            <w:tcW w:w="745" w:type="dxa"/>
            <w:tcBorders>
              <w:top w:val="nil"/>
              <w:left w:val="nil"/>
              <w:bottom w:val="nil"/>
              <w:right w:val="nil"/>
            </w:tcBorders>
            <w:shd w:val="clear" w:color="auto" w:fill="auto"/>
            <w:noWrap/>
            <w:vAlign w:val="center"/>
            <w:hideMark/>
          </w:tcPr>
          <w:p w14:paraId="6D025586" w14:textId="77777777" w:rsidR="004D44A6" w:rsidRPr="004D44A6" w:rsidRDefault="004D44A6" w:rsidP="004D44A6">
            <w:pPr>
              <w:spacing w:after="0" w:line="240" w:lineRule="auto"/>
              <w:jc w:val="right"/>
              <w:rPr>
                <w:ins w:id="2312" w:author="Harry" w:date="2021-12-14T22:59:00Z"/>
                <w:rFonts w:ascii="Yu Gothic" w:eastAsia="Yu Gothic" w:hAnsi="Yu Gothic" w:cs="MS PGothic" w:hint="eastAsia"/>
                <w:color w:val="000000"/>
                <w:sz w:val="18"/>
                <w:szCs w:val="18"/>
                <w:lang w:val="en-GB" w:eastAsia="ja-JP"/>
                <w:rPrChange w:id="2313" w:author="Harry" w:date="2021-12-14T22:59:00Z">
                  <w:rPr>
                    <w:ins w:id="2314" w:author="Harry" w:date="2021-12-14T22:59:00Z"/>
                    <w:rFonts w:hint="eastAsia"/>
                  </w:rPr>
                </w:rPrChange>
              </w:rPr>
              <w:pPrChange w:id="2315" w:author="Harry" w:date="2021-12-14T22:59:00Z">
                <w:pPr>
                  <w:jc w:val="right"/>
                </w:pPr>
              </w:pPrChange>
            </w:pPr>
            <w:ins w:id="2316" w:author="Harry" w:date="2021-12-14T22:59:00Z">
              <w:r w:rsidRPr="004D44A6">
                <w:rPr>
                  <w:rFonts w:ascii="Yu Gothic" w:eastAsia="Yu Gothic" w:hAnsi="Yu Gothic" w:cs="MS PGothic" w:hint="eastAsia"/>
                  <w:color w:val="000000"/>
                  <w:sz w:val="18"/>
                  <w:szCs w:val="18"/>
                  <w:lang w:val="en-GB" w:eastAsia="ja-JP"/>
                  <w:rPrChange w:id="2317" w:author="Harry" w:date="2021-12-14T22:59:00Z">
                    <w:rPr>
                      <w:rFonts w:hint="eastAsia"/>
                    </w:rPr>
                  </w:rPrChange>
                </w:rPr>
                <w:t xml:space="preserve">885 </w:t>
              </w:r>
            </w:ins>
          </w:p>
        </w:tc>
        <w:tc>
          <w:tcPr>
            <w:tcW w:w="745" w:type="dxa"/>
            <w:tcBorders>
              <w:top w:val="nil"/>
              <w:left w:val="nil"/>
              <w:bottom w:val="nil"/>
              <w:right w:val="nil"/>
            </w:tcBorders>
            <w:shd w:val="clear" w:color="auto" w:fill="auto"/>
            <w:noWrap/>
            <w:vAlign w:val="center"/>
            <w:hideMark/>
          </w:tcPr>
          <w:p w14:paraId="0D97D524" w14:textId="77777777" w:rsidR="004D44A6" w:rsidRPr="004D44A6" w:rsidRDefault="004D44A6" w:rsidP="004D44A6">
            <w:pPr>
              <w:spacing w:after="0" w:line="240" w:lineRule="auto"/>
              <w:jc w:val="right"/>
              <w:rPr>
                <w:ins w:id="2318" w:author="Harry" w:date="2021-12-14T22:59:00Z"/>
                <w:rFonts w:ascii="Yu Gothic" w:eastAsia="Yu Gothic" w:hAnsi="Yu Gothic" w:cs="MS PGothic" w:hint="eastAsia"/>
                <w:color w:val="000000"/>
                <w:sz w:val="18"/>
                <w:szCs w:val="18"/>
                <w:lang w:val="en-GB" w:eastAsia="ja-JP"/>
                <w:rPrChange w:id="2319" w:author="Harry" w:date="2021-12-14T22:59:00Z">
                  <w:rPr>
                    <w:ins w:id="2320" w:author="Harry" w:date="2021-12-14T22:59:00Z"/>
                    <w:rFonts w:hint="eastAsia"/>
                  </w:rPr>
                </w:rPrChange>
              </w:rPr>
              <w:pPrChange w:id="2321" w:author="Harry" w:date="2021-12-14T22:59:00Z">
                <w:pPr>
                  <w:jc w:val="right"/>
                </w:pPr>
              </w:pPrChange>
            </w:pPr>
            <w:ins w:id="2322" w:author="Harry" w:date="2021-12-14T22:59:00Z">
              <w:r w:rsidRPr="004D44A6">
                <w:rPr>
                  <w:rFonts w:ascii="Yu Gothic" w:eastAsia="Yu Gothic" w:hAnsi="Yu Gothic" w:cs="MS PGothic" w:hint="eastAsia"/>
                  <w:color w:val="000000"/>
                  <w:sz w:val="18"/>
                  <w:szCs w:val="18"/>
                  <w:lang w:val="en-GB" w:eastAsia="ja-JP"/>
                  <w:rPrChange w:id="2323" w:author="Harry" w:date="2021-12-14T22:59:00Z">
                    <w:rPr>
                      <w:rFonts w:hint="eastAsia"/>
                    </w:rPr>
                  </w:rPrChange>
                </w:rPr>
                <w:t xml:space="preserve">1,235 </w:t>
              </w:r>
            </w:ins>
          </w:p>
        </w:tc>
      </w:tr>
      <w:tr w:rsidR="004D44A6" w:rsidRPr="004D44A6" w14:paraId="42284FFD" w14:textId="77777777" w:rsidTr="004D44A6">
        <w:trPr>
          <w:divId w:val="895043364"/>
          <w:trHeight w:val="60"/>
          <w:jc w:val="center"/>
          <w:ins w:id="2324" w:author="Harry" w:date="2021-12-14T22:59:00Z"/>
        </w:trPr>
        <w:tc>
          <w:tcPr>
            <w:tcW w:w="543" w:type="dxa"/>
            <w:tcBorders>
              <w:top w:val="nil"/>
              <w:left w:val="nil"/>
              <w:bottom w:val="single" w:sz="4" w:space="0" w:color="auto"/>
              <w:right w:val="nil"/>
            </w:tcBorders>
            <w:shd w:val="clear" w:color="auto" w:fill="auto"/>
            <w:noWrap/>
            <w:vAlign w:val="center"/>
            <w:hideMark/>
          </w:tcPr>
          <w:p w14:paraId="521D72D7" w14:textId="77777777" w:rsidR="004D44A6" w:rsidRPr="004D44A6" w:rsidRDefault="004D44A6" w:rsidP="004D44A6">
            <w:pPr>
              <w:spacing w:after="0" w:line="240" w:lineRule="auto"/>
              <w:jc w:val="center"/>
              <w:rPr>
                <w:ins w:id="2325" w:author="Harry" w:date="2021-12-14T22:59:00Z"/>
                <w:rFonts w:ascii="Yu Gothic" w:eastAsia="Yu Gothic" w:hAnsi="Yu Gothic" w:cs="MS PGothic" w:hint="eastAsia"/>
                <w:color w:val="000000"/>
                <w:sz w:val="18"/>
                <w:szCs w:val="18"/>
                <w:lang w:val="en-GB" w:eastAsia="ja-JP"/>
                <w:rPrChange w:id="2326" w:author="Harry" w:date="2021-12-14T22:59:00Z">
                  <w:rPr>
                    <w:ins w:id="2327" w:author="Harry" w:date="2021-12-14T22:59:00Z"/>
                    <w:rFonts w:hint="eastAsia"/>
                  </w:rPr>
                </w:rPrChange>
              </w:rPr>
              <w:pPrChange w:id="2328" w:author="Harry" w:date="2021-12-14T22:59:00Z">
                <w:pPr>
                  <w:jc w:val="center"/>
                </w:pPr>
              </w:pPrChange>
            </w:pPr>
            <w:ins w:id="2329" w:author="Harry" w:date="2021-12-14T22:59:00Z">
              <w:r w:rsidRPr="004D44A6">
                <w:rPr>
                  <w:rFonts w:ascii="Yu Gothic" w:eastAsia="Yu Gothic" w:hAnsi="Yu Gothic" w:cs="MS PGothic" w:hint="eastAsia"/>
                  <w:color w:val="000000"/>
                  <w:sz w:val="18"/>
                  <w:szCs w:val="18"/>
                  <w:lang w:val="en-GB" w:eastAsia="ja-JP"/>
                  <w:rPrChange w:id="2330" w:author="Harry" w:date="2021-12-14T22:59:00Z">
                    <w:rPr>
                      <w:rFonts w:hint="eastAsia"/>
                    </w:rPr>
                  </w:rPrChange>
                </w:rPr>
                <w:t>34</w:t>
              </w:r>
            </w:ins>
          </w:p>
        </w:tc>
        <w:tc>
          <w:tcPr>
            <w:tcW w:w="2859" w:type="dxa"/>
            <w:tcBorders>
              <w:top w:val="nil"/>
              <w:left w:val="nil"/>
              <w:bottom w:val="single" w:sz="4" w:space="0" w:color="auto"/>
              <w:right w:val="nil"/>
            </w:tcBorders>
            <w:shd w:val="clear" w:color="auto" w:fill="auto"/>
            <w:noWrap/>
            <w:vAlign w:val="center"/>
            <w:hideMark/>
          </w:tcPr>
          <w:p w14:paraId="4ECB8430" w14:textId="77777777" w:rsidR="004D44A6" w:rsidRPr="004D44A6" w:rsidRDefault="004D44A6" w:rsidP="004D44A6">
            <w:pPr>
              <w:spacing w:after="0" w:line="240" w:lineRule="auto"/>
              <w:rPr>
                <w:ins w:id="2331" w:author="Harry" w:date="2021-12-14T22:59:00Z"/>
                <w:rFonts w:ascii="Yu Gothic" w:eastAsia="Yu Gothic" w:hAnsi="Yu Gothic" w:cs="MS PGothic" w:hint="eastAsia"/>
                <w:color w:val="000000"/>
                <w:sz w:val="18"/>
                <w:szCs w:val="18"/>
                <w:lang w:val="en-GB" w:eastAsia="ja-JP"/>
                <w:rPrChange w:id="2332" w:author="Harry" w:date="2021-12-14T22:59:00Z">
                  <w:rPr>
                    <w:ins w:id="2333" w:author="Harry" w:date="2021-12-14T22:59:00Z"/>
                    <w:rFonts w:hint="eastAsia"/>
                  </w:rPr>
                </w:rPrChange>
              </w:rPr>
              <w:pPrChange w:id="2334" w:author="Harry" w:date="2021-12-14T22:59:00Z">
                <w:pPr/>
              </w:pPrChange>
            </w:pPr>
            <w:ins w:id="2335" w:author="Harry" w:date="2021-12-14T22:59:00Z">
              <w:r w:rsidRPr="004D44A6">
                <w:rPr>
                  <w:rFonts w:ascii="Yu Gothic" w:eastAsia="Yu Gothic" w:hAnsi="Yu Gothic" w:cs="MS PGothic" w:hint="eastAsia"/>
                  <w:color w:val="000000"/>
                  <w:sz w:val="18"/>
                  <w:szCs w:val="18"/>
                  <w:lang w:val="en-GB" w:eastAsia="ja-JP"/>
                  <w:rPrChange w:id="2336" w:author="Harry" w:date="2021-12-14T22:59:00Z">
                    <w:rPr>
                      <w:rFonts w:hint="eastAsia"/>
                    </w:rPr>
                  </w:rPrChange>
                </w:rPr>
                <w:t>Yogyakarta</w:t>
              </w:r>
            </w:ins>
          </w:p>
        </w:tc>
        <w:tc>
          <w:tcPr>
            <w:tcW w:w="241" w:type="dxa"/>
            <w:tcBorders>
              <w:top w:val="nil"/>
              <w:left w:val="nil"/>
              <w:bottom w:val="single" w:sz="4" w:space="0" w:color="auto"/>
              <w:right w:val="nil"/>
            </w:tcBorders>
            <w:shd w:val="clear" w:color="auto" w:fill="auto"/>
            <w:noWrap/>
            <w:vAlign w:val="center"/>
            <w:hideMark/>
          </w:tcPr>
          <w:p w14:paraId="709AF65B" w14:textId="77777777" w:rsidR="004D44A6" w:rsidRPr="004D44A6" w:rsidRDefault="004D44A6" w:rsidP="004D44A6">
            <w:pPr>
              <w:spacing w:after="0" w:line="240" w:lineRule="auto"/>
              <w:jc w:val="right"/>
              <w:rPr>
                <w:ins w:id="2337" w:author="Harry" w:date="2021-12-14T22:59:00Z"/>
                <w:rFonts w:ascii="Yu Gothic" w:eastAsia="Yu Gothic" w:hAnsi="Yu Gothic" w:cs="MS PGothic" w:hint="eastAsia"/>
                <w:color w:val="000000"/>
                <w:sz w:val="18"/>
                <w:szCs w:val="18"/>
                <w:lang w:val="en-GB" w:eastAsia="ja-JP"/>
                <w:rPrChange w:id="2338" w:author="Harry" w:date="2021-12-14T22:59:00Z">
                  <w:rPr>
                    <w:ins w:id="2339" w:author="Harry" w:date="2021-12-14T22:59:00Z"/>
                    <w:rFonts w:hint="eastAsia"/>
                  </w:rPr>
                </w:rPrChange>
              </w:rPr>
              <w:pPrChange w:id="2340" w:author="Harry" w:date="2021-12-14T22:59:00Z">
                <w:pPr>
                  <w:jc w:val="right"/>
                </w:pPr>
              </w:pPrChange>
            </w:pPr>
            <w:ins w:id="2341" w:author="Harry" w:date="2021-12-14T22:59:00Z">
              <w:r w:rsidRPr="004D44A6">
                <w:rPr>
                  <w:rFonts w:ascii="Yu Gothic" w:eastAsia="Yu Gothic" w:hAnsi="Yu Gothic" w:cs="MS PGothic" w:hint="eastAsia"/>
                  <w:color w:val="000000"/>
                  <w:sz w:val="18"/>
                  <w:szCs w:val="18"/>
                  <w:lang w:val="en-GB" w:eastAsia="ja-JP"/>
                  <w:rPrChange w:id="2342" w:author="Harry" w:date="2021-12-14T22:59:00Z">
                    <w:rPr>
                      <w:rFonts w:hint="eastAsia"/>
                    </w:rPr>
                  </w:rPrChange>
                </w:rPr>
                <w:t xml:space="preserve">968 </w:t>
              </w:r>
            </w:ins>
          </w:p>
        </w:tc>
        <w:tc>
          <w:tcPr>
            <w:tcW w:w="1020" w:type="dxa"/>
            <w:tcBorders>
              <w:top w:val="nil"/>
              <w:left w:val="nil"/>
              <w:bottom w:val="single" w:sz="4" w:space="0" w:color="auto"/>
              <w:right w:val="nil"/>
            </w:tcBorders>
            <w:shd w:val="clear" w:color="auto" w:fill="auto"/>
            <w:noWrap/>
            <w:vAlign w:val="center"/>
            <w:hideMark/>
          </w:tcPr>
          <w:p w14:paraId="03EA07DC" w14:textId="77777777" w:rsidR="004D44A6" w:rsidRPr="004D44A6" w:rsidRDefault="004D44A6" w:rsidP="004D44A6">
            <w:pPr>
              <w:spacing w:after="0" w:line="240" w:lineRule="auto"/>
              <w:jc w:val="right"/>
              <w:rPr>
                <w:ins w:id="2343" w:author="Harry" w:date="2021-12-14T22:59:00Z"/>
                <w:rFonts w:ascii="Yu Gothic" w:eastAsia="Yu Gothic" w:hAnsi="Yu Gothic" w:cs="MS PGothic" w:hint="eastAsia"/>
                <w:color w:val="000000"/>
                <w:sz w:val="18"/>
                <w:szCs w:val="18"/>
                <w:lang w:val="en-GB" w:eastAsia="ja-JP"/>
                <w:rPrChange w:id="2344" w:author="Harry" w:date="2021-12-14T22:59:00Z">
                  <w:rPr>
                    <w:ins w:id="2345" w:author="Harry" w:date="2021-12-14T22:59:00Z"/>
                    <w:rFonts w:hint="eastAsia"/>
                  </w:rPr>
                </w:rPrChange>
              </w:rPr>
              <w:pPrChange w:id="2346" w:author="Harry" w:date="2021-12-14T22:59:00Z">
                <w:pPr>
                  <w:jc w:val="right"/>
                </w:pPr>
              </w:pPrChange>
            </w:pPr>
            <w:ins w:id="2347" w:author="Harry" w:date="2021-12-14T22:59:00Z">
              <w:r w:rsidRPr="004D44A6">
                <w:rPr>
                  <w:rFonts w:ascii="Yu Gothic" w:eastAsia="Yu Gothic" w:hAnsi="Yu Gothic" w:cs="MS PGothic" w:hint="eastAsia"/>
                  <w:color w:val="000000"/>
                  <w:sz w:val="18"/>
                  <w:szCs w:val="18"/>
                  <w:lang w:val="en-GB" w:eastAsia="ja-JP"/>
                  <w:rPrChange w:id="2348" w:author="Harry" w:date="2021-12-14T22:59:00Z">
                    <w:rPr>
                      <w:rFonts w:hint="eastAsia"/>
                    </w:rPr>
                  </w:rPrChange>
                </w:rPr>
                <w:t xml:space="preserve">1,254 </w:t>
              </w:r>
            </w:ins>
          </w:p>
        </w:tc>
        <w:tc>
          <w:tcPr>
            <w:tcW w:w="745" w:type="dxa"/>
            <w:tcBorders>
              <w:top w:val="nil"/>
              <w:left w:val="nil"/>
              <w:bottom w:val="single" w:sz="4" w:space="0" w:color="auto"/>
              <w:right w:val="nil"/>
            </w:tcBorders>
            <w:shd w:val="clear" w:color="auto" w:fill="auto"/>
            <w:noWrap/>
            <w:vAlign w:val="center"/>
            <w:hideMark/>
          </w:tcPr>
          <w:p w14:paraId="443C2DB5" w14:textId="77777777" w:rsidR="004D44A6" w:rsidRPr="004D44A6" w:rsidRDefault="004D44A6" w:rsidP="004D44A6">
            <w:pPr>
              <w:spacing w:after="0" w:line="240" w:lineRule="auto"/>
              <w:jc w:val="right"/>
              <w:rPr>
                <w:ins w:id="2349" w:author="Harry" w:date="2021-12-14T22:59:00Z"/>
                <w:rFonts w:ascii="Yu Gothic" w:eastAsia="Yu Gothic" w:hAnsi="Yu Gothic" w:cs="MS PGothic" w:hint="eastAsia"/>
                <w:color w:val="000000"/>
                <w:sz w:val="18"/>
                <w:szCs w:val="18"/>
                <w:lang w:val="en-GB" w:eastAsia="ja-JP"/>
                <w:rPrChange w:id="2350" w:author="Harry" w:date="2021-12-14T22:59:00Z">
                  <w:rPr>
                    <w:ins w:id="2351" w:author="Harry" w:date="2021-12-14T22:59:00Z"/>
                    <w:rFonts w:hint="eastAsia"/>
                  </w:rPr>
                </w:rPrChange>
              </w:rPr>
              <w:pPrChange w:id="2352" w:author="Harry" w:date="2021-12-14T22:59:00Z">
                <w:pPr>
                  <w:jc w:val="right"/>
                </w:pPr>
              </w:pPrChange>
            </w:pPr>
            <w:ins w:id="2353" w:author="Harry" w:date="2021-12-14T22:59:00Z">
              <w:r w:rsidRPr="004D44A6">
                <w:rPr>
                  <w:rFonts w:ascii="Yu Gothic" w:eastAsia="Yu Gothic" w:hAnsi="Yu Gothic" w:cs="MS PGothic" w:hint="eastAsia"/>
                  <w:color w:val="000000"/>
                  <w:sz w:val="18"/>
                  <w:szCs w:val="18"/>
                  <w:lang w:val="en-GB" w:eastAsia="ja-JP"/>
                  <w:rPrChange w:id="2354" w:author="Harry" w:date="2021-12-14T22:59:00Z">
                    <w:rPr>
                      <w:rFonts w:hint="eastAsia"/>
                    </w:rPr>
                  </w:rPrChange>
                </w:rPr>
                <w:t xml:space="preserve">784 </w:t>
              </w:r>
            </w:ins>
          </w:p>
        </w:tc>
        <w:tc>
          <w:tcPr>
            <w:tcW w:w="745" w:type="dxa"/>
            <w:tcBorders>
              <w:top w:val="nil"/>
              <w:left w:val="nil"/>
              <w:bottom w:val="single" w:sz="4" w:space="0" w:color="auto"/>
              <w:right w:val="nil"/>
            </w:tcBorders>
            <w:shd w:val="clear" w:color="auto" w:fill="auto"/>
            <w:noWrap/>
            <w:vAlign w:val="center"/>
            <w:hideMark/>
          </w:tcPr>
          <w:p w14:paraId="53B247BA" w14:textId="77777777" w:rsidR="004D44A6" w:rsidRPr="004D44A6" w:rsidRDefault="004D44A6" w:rsidP="004D44A6">
            <w:pPr>
              <w:spacing w:after="0" w:line="240" w:lineRule="auto"/>
              <w:jc w:val="right"/>
              <w:rPr>
                <w:ins w:id="2355" w:author="Harry" w:date="2021-12-14T22:59:00Z"/>
                <w:rFonts w:ascii="Yu Gothic" w:eastAsia="Yu Gothic" w:hAnsi="Yu Gothic" w:cs="MS PGothic" w:hint="eastAsia"/>
                <w:color w:val="000000"/>
                <w:sz w:val="18"/>
                <w:szCs w:val="18"/>
                <w:lang w:val="en-GB" w:eastAsia="ja-JP"/>
                <w:rPrChange w:id="2356" w:author="Harry" w:date="2021-12-14T22:59:00Z">
                  <w:rPr>
                    <w:ins w:id="2357" w:author="Harry" w:date="2021-12-14T22:59:00Z"/>
                    <w:rFonts w:hint="eastAsia"/>
                  </w:rPr>
                </w:rPrChange>
              </w:rPr>
              <w:pPrChange w:id="2358" w:author="Harry" w:date="2021-12-14T22:59:00Z">
                <w:pPr>
                  <w:jc w:val="right"/>
                </w:pPr>
              </w:pPrChange>
            </w:pPr>
            <w:ins w:id="2359" w:author="Harry" w:date="2021-12-14T22:59:00Z">
              <w:r w:rsidRPr="004D44A6">
                <w:rPr>
                  <w:rFonts w:ascii="Yu Gothic" w:eastAsia="Yu Gothic" w:hAnsi="Yu Gothic" w:cs="MS PGothic" w:hint="eastAsia"/>
                  <w:color w:val="000000"/>
                  <w:sz w:val="18"/>
                  <w:szCs w:val="18"/>
                  <w:lang w:val="en-GB" w:eastAsia="ja-JP"/>
                  <w:rPrChange w:id="2360" w:author="Harry" w:date="2021-12-14T22:59:00Z">
                    <w:rPr>
                      <w:rFonts w:hint="eastAsia"/>
                    </w:rPr>
                  </w:rPrChange>
                </w:rPr>
                <w:t xml:space="preserve">1,189 </w:t>
              </w:r>
            </w:ins>
          </w:p>
        </w:tc>
      </w:tr>
    </w:tbl>
    <w:p w14:paraId="5FF666FB" w14:textId="5557A412" w:rsidR="00C64FAA" w:rsidRPr="00C64FAA" w:rsidDel="004D44A6" w:rsidRDefault="00C64FAA" w:rsidP="004D44A6">
      <w:pPr>
        <w:snapToGrid w:val="0"/>
        <w:spacing w:after="0" w:line="240" w:lineRule="auto"/>
        <w:ind w:left="357"/>
        <w:jc w:val="center"/>
        <w:outlineLvl w:val="0"/>
        <w:rPr>
          <w:del w:id="2361" w:author="Harry" w:date="2021-12-14T22:59:00Z"/>
          <w:lang w:val="en-GB"/>
          <w:rPrChange w:id="2362" w:author="Harry" w:date="2021-12-14T22:45:00Z">
            <w:rPr>
              <w:del w:id="2363" w:author="Harry" w:date="2021-12-14T22:59:00Z"/>
            </w:rPr>
          </w:rPrChange>
        </w:rPr>
        <w:pPrChange w:id="2364" w:author="Harry" w:date="2021-12-14T22:59:00Z">
          <w:pPr>
            <w:snapToGrid w:val="0"/>
            <w:spacing w:after="0" w:line="240" w:lineRule="auto"/>
            <w:ind w:left="913" w:firstLine="363"/>
          </w:pPr>
        </w:pPrChange>
      </w:pPr>
    </w:p>
    <w:p w14:paraId="2A64F2C5" w14:textId="16023A31" w:rsidR="00684844" w:rsidRPr="00684844" w:rsidDel="00C64FAA" w:rsidRDefault="00684844">
      <w:pPr>
        <w:snapToGrid w:val="0"/>
        <w:spacing w:after="0" w:line="240" w:lineRule="auto"/>
        <w:ind w:left="357"/>
        <w:jc w:val="center"/>
        <w:outlineLvl w:val="0"/>
        <w:rPr>
          <w:del w:id="2365" w:author="Harry" w:date="2021-12-14T22:45:00Z"/>
          <w:lang w:val="en-GB"/>
          <w:rPrChange w:id="2366" w:author="Harry" w:date="2021-12-14T21:12:00Z">
            <w:rPr>
              <w:del w:id="2367" w:author="Harry" w:date="2021-12-14T22:45:00Z"/>
            </w:rPr>
          </w:rPrChange>
        </w:rPr>
        <w:pPrChange w:id="2368" w:author="Harry" w:date="2021-12-14T22:45:00Z">
          <w:pPr>
            <w:snapToGrid w:val="0"/>
            <w:spacing w:after="0" w:line="240" w:lineRule="auto"/>
            <w:ind w:left="913" w:firstLine="363"/>
          </w:pPr>
        </w:pPrChange>
      </w:pPr>
    </w:p>
    <w:p w14:paraId="63986D87" w14:textId="5DD42B79" w:rsidR="00324AC5" w:rsidRPr="00093F5E" w:rsidDel="00684844" w:rsidRDefault="00324AC5" w:rsidP="00684844">
      <w:pPr>
        <w:snapToGrid w:val="0"/>
        <w:spacing w:after="0" w:line="240" w:lineRule="auto"/>
        <w:ind w:left="357"/>
        <w:jc w:val="center"/>
        <w:outlineLvl w:val="0"/>
        <w:rPr>
          <w:del w:id="2369" w:author="Harry" w:date="2021-12-14T21:12:00Z"/>
          <w:lang w:val="en-GB"/>
        </w:rPr>
      </w:pP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8E3EEF" w:rsidRPr="00093F5E" w:rsidDel="00684844" w14:paraId="71D72317" w14:textId="77777777" w:rsidTr="00324AC5">
        <w:trPr>
          <w:trHeight w:val="154"/>
          <w:jc w:val="center"/>
          <w:del w:id="2370" w:author="Harry" w:date="2021-12-14T21:12:00Z"/>
        </w:trPr>
        <w:tc>
          <w:tcPr>
            <w:tcW w:w="543" w:type="dxa"/>
            <w:tcBorders>
              <w:top w:val="single" w:sz="4" w:space="0" w:color="auto"/>
              <w:left w:val="nil"/>
              <w:bottom w:val="single" w:sz="4" w:space="0" w:color="auto"/>
              <w:right w:val="nil"/>
            </w:tcBorders>
            <w:shd w:val="clear" w:color="auto" w:fill="auto"/>
            <w:noWrap/>
            <w:vAlign w:val="center"/>
            <w:hideMark/>
          </w:tcPr>
          <w:p w14:paraId="69AEC4F5" w14:textId="77777777" w:rsidR="00324AC5" w:rsidRPr="00093F5E" w:rsidDel="00684844" w:rsidRDefault="00093F5E" w:rsidP="00324AC5">
            <w:pPr>
              <w:spacing w:after="0" w:line="240" w:lineRule="auto"/>
              <w:jc w:val="center"/>
              <w:rPr>
                <w:del w:id="2371" w:author="Harry" w:date="2021-12-14T21:12:00Z"/>
                <w:rFonts w:ascii="Yu Gothic" w:eastAsia="Yu Gothic" w:hAnsi="Yu Gothic" w:cs="MS PGothic"/>
                <w:color w:val="000000"/>
                <w:sz w:val="18"/>
                <w:szCs w:val="18"/>
                <w:lang w:val="en-GB" w:eastAsia="ja-JP"/>
              </w:rPr>
            </w:pPr>
            <w:del w:id="2372" w:author="Harry" w:date="2021-12-14T21:12:00Z">
              <w:r w:rsidRPr="00093F5E" w:rsidDel="00684844">
                <w:rPr>
                  <w:rFonts w:ascii="Yu Gothic" w:eastAsia="Yu Gothic" w:hAnsi="Yu Gothic" w:cs="MS PGothic" w:hint="eastAsia"/>
                  <w:color w:val="000000"/>
                  <w:sz w:val="18"/>
                  <w:szCs w:val="18"/>
                  <w:lang w:val="en-GB" w:eastAsia="ja-JP"/>
                </w:rPr>
                <w:delText>No.</w:delText>
              </w:r>
            </w:del>
          </w:p>
        </w:tc>
        <w:tc>
          <w:tcPr>
            <w:tcW w:w="2859" w:type="dxa"/>
            <w:tcBorders>
              <w:top w:val="single" w:sz="4" w:space="0" w:color="auto"/>
              <w:left w:val="nil"/>
              <w:bottom w:val="single" w:sz="4" w:space="0" w:color="auto"/>
              <w:right w:val="nil"/>
            </w:tcBorders>
            <w:shd w:val="clear" w:color="auto" w:fill="auto"/>
            <w:noWrap/>
            <w:vAlign w:val="center"/>
            <w:hideMark/>
          </w:tcPr>
          <w:p w14:paraId="70C6E0F0" w14:textId="77777777" w:rsidR="00324AC5" w:rsidRPr="00093F5E" w:rsidDel="00684844" w:rsidRDefault="00093F5E" w:rsidP="00324AC5">
            <w:pPr>
              <w:spacing w:after="0" w:line="240" w:lineRule="auto"/>
              <w:jc w:val="center"/>
              <w:rPr>
                <w:del w:id="2373" w:author="Harry" w:date="2021-12-14T21:12:00Z"/>
                <w:rFonts w:ascii="Yu Gothic" w:eastAsia="Yu Gothic" w:hAnsi="Yu Gothic" w:cs="MS PGothic"/>
                <w:color w:val="000000"/>
                <w:sz w:val="18"/>
                <w:szCs w:val="18"/>
                <w:lang w:val="en-GB" w:eastAsia="ja-JP"/>
              </w:rPr>
            </w:pPr>
            <w:del w:id="2374" w:author="Harry" w:date="2021-12-14T21:12:00Z">
              <w:r w:rsidRPr="00093F5E" w:rsidDel="00684844">
                <w:rPr>
                  <w:rFonts w:ascii="Yu Gothic" w:eastAsia="Yu Gothic" w:hAnsi="Yu Gothic" w:cs="MS PGothic" w:hint="eastAsia"/>
                  <w:color w:val="000000"/>
                  <w:sz w:val="18"/>
                  <w:szCs w:val="18"/>
                  <w:lang w:val="en-GB" w:eastAsia="ja-JP"/>
                </w:rPr>
                <w:delText>Province</w:delText>
              </w:r>
            </w:del>
          </w:p>
        </w:tc>
        <w:tc>
          <w:tcPr>
            <w:tcW w:w="241" w:type="dxa"/>
            <w:tcBorders>
              <w:top w:val="single" w:sz="4" w:space="0" w:color="auto"/>
              <w:left w:val="nil"/>
              <w:bottom w:val="single" w:sz="4" w:space="0" w:color="auto"/>
              <w:right w:val="nil"/>
            </w:tcBorders>
            <w:shd w:val="clear" w:color="auto" w:fill="auto"/>
            <w:noWrap/>
            <w:vAlign w:val="center"/>
            <w:hideMark/>
          </w:tcPr>
          <w:p w14:paraId="18B053A5" w14:textId="77777777" w:rsidR="00324AC5" w:rsidRPr="00093F5E" w:rsidDel="00684844" w:rsidRDefault="00093F5E" w:rsidP="00324AC5">
            <w:pPr>
              <w:spacing w:after="0" w:line="240" w:lineRule="auto"/>
              <w:jc w:val="center"/>
              <w:rPr>
                <w:del w:id="2375" w:author="Harry" w:date="2021-12-14T21:12:00Z"/>
                <w:rFonts w:ascii="Yu Gothic" w:eastAsia="Yu Gothic" w:hAnsi="Yu Gothic" w:cs="MS PGothic"/>
                <w:color w:val="000000"/>
                <w:sz w:val="18"/>
                <w:szCs w:val="18"/>
                <w:lang w:val="en-GB" w:eastAsia="ja-JP"/>
              </w:rPr>
            </w:pPr>
            <w:del w:id="2376" w:author="Harry" w:date="2021-12-14T21:12:00Z">
              <w:r w:rsidRPr="00093F5E" w:rsidDel="00684844">
                <w:rPr>
                  <w:rFonts w:ascii="Yu Gothic" w:eastAsia="Yu Gothic" w:hAnsi="Yu Gothic" w:cs="MS PGothic" w:hint="eastAsia"/>
                  <w:color w:val="000000"/>
                  <w:sz w:val="18"/>
                  <w:szCs w:val="18"/>
                  <w:lang w:val="en-GB" w:eastAsia="ja-JP"/>
                </w:rPr>
                <w:delText>Mean</w:delText>
              </w:r>
            </w:del>
          </w:p>
        </w:tc>
        <w:tc>
          <w:tcPr>
            <w:tcW w:w="1020" w:type="dxa"/>
            <w:tcBorders>
              <w:top w:val="single" w:sz="4" w:space="0" w:color="auto"/>
              <w:left w:val="nil"/>
              <w:bottom w:val="single" w:sz="4" w:space="0" w:color="auto"/>
              <w:right w:val="nil"/>
            </w:tcBorders>
            <w:shd w:val="clear" w:color="auto" w:fill="auto"/>
            <w:noWrap/>
            <w:vAlign w:val="center"/>
            <w:hideMark/>
          </w:tcPr>
          <w:p w14:paraId="3F85AF8B" w14:textId="77777777" w:rsidR="00324AC5" w:rsidRPr="00093F5E" w:rsidDel="00684844" w:rsidRDefault="00093F5E" w:rsidP="00324AC5">
            <w:pPr>
              <w:spacing w:after="0" w:line="240" w:lineRule="auto"/>
              <w:jc w:val="center"/>
              <w:rPr>
                <w:del w:id="2377" w:author="Harry" w:date="2021-12-14T21:12:00Z"/>
                <w:rFonts w:ascii="Yu Gothic" w:eastAsia="Yu Gothic" w:hAnsi="Yu Gothic" w:cs="MS PGothic"/>
                <w:color w:val="000000"/>
                <w:sz w:val="18"/>
                <w:szCs w:val="18"/>
                <w:lang w:val="en-GB" w:eastAsia="ja-JP"/>
              </w:rPr>
            </w:pPr>
            <w:del w:id="2378" w:author="Harry" w:date="2021-12-14T21:12:00Z">
              <w:r w:rsidRPr="00093F5E" w:rsidDel="00684844">
                <w:rPr>
                  <w:rFonts w:ascii="Yu Gothic" w:eastAsia="Yu Gothic" w:hAnsi="Yu Gothic" w:cs="MS PGothic" w:hint="eastAsia"/>
                  <w:color w:val="000000"/>
                  <w:sz w:val="18"/>
                  <w:szCs w:val="18"/>
                  <w:lang w:val="en-GB" w:eastAsia="ja-JP"/>
                </w:rPr>
                <w:delText>Std Dev</w:delText>
              </w:r>
            </w:del>
          </w:p>
        </w:tc>
        <w:tc>
          <w:tcPr>
            <w:tcW w:w="745" w:type="dxa"/>
            <w:tcBorders>
              <w:top w:val="single" w:sz="4" w:space="0" w:color="auto"/>
              <w:left w:val="nil"/>
              <w:bottom w:val="single" w:sz="4" w:space="0" w:color="auto"/>
              <w:right w:val="nil"/>
            </w:tcBorders>
            <w:shd w:val="clear" w:color="auto" w:fill="auto"/>
            <w:noWrap/>
            <w:vAlign w:val="center"/>
            <w:hideMark/>
          </w:tcPr>
          <w:p w14:paraId="06AC2FBB" w14:textId="77777777" w:rsidR="00324AC5" w:rsidRPr="00093F5E" w:rsidDel="00684844" w:rsidRDefault="00093F5E" w:rsidP="00324AC5">
            <w:pPr>
              <w:spacing w:after="0" w:line="240" w:lineRule="auto"/>
              <w:jc w:val="center"/>
              <w:rPr>
                <w:del w:id="2379" w:author="Harry" w:date="2021-12-14T21:12:00Z"/>
                <w:rFonts w:ascii="Yu Gothic" w:eastAsia="Yu Gothic" w:hAnsi="Yu Gothic" w:cs="MS PGothic"/>
                <w:color w:val="000000"/>
                <w:sz w:val="18"/>
                <w:szCs w:val="18"/>
                <w:lang w:val="en-GB" w:eastAsia="ja-JP"/>
              </w:rPr>
            </w:pPr>
            <w:del w:id="2380" w:author="Harry" w:date="2021-12-14T21:12:00Z">
              <w:r w:rsidRPr="00093F5E" w:rsidDel="00684844">
                <w:rPr>
                  <w:rFonts w:ascii="Yu Gothic" w:eastAsia="Yu Gothic" w:hAnsi="Yu Gothic" w:cs="MS PGothic" w:hint="eastAsia"/>
                  <w:color w:val="000000"/>
                  <w:sz w:val="18"/>
                  <w:szCs w:val="18"/>
                  <w:lang w:val="en-GB" w:eastAsia="ja-JP"/>
                </w:rPr>
                <w:delText>Min</w:delText>
              </w:r>
            </w:del>
          </w:p>
        </w:tc>
        <w:tc>
          <w:tcPr>
            <w:tcW w:w="745" w:type="dxa"/>
            <w:tcBorders>
              <w:top w:val="single" w:sz="4" w:space="0" w:color="auto"/>
              <w:left w:val="nil"/>
              <w:bottom w:val="single" w:sz="4" w:space="0" w:color="auto"/>
              <w:right w:val="nil"/>
            </w:tcBorders>
            <w:shd w:val="clear" w:color="auto" w:fill="auto"/>
            <w:noWrap/>
            <w:vAlign w:val="center"/>
            <w:hideMark/>
          </w:tcPr>
          <w:p w14:paraId="16AFD04F" w14:textId="77777777" w:rsidR="00324AC5" w:rsidRPr="00093F5E" w:rsidDel="00684844" w:rsidRDefault="00093F5E" w:rsidP="00324AC5">
            <w:pPr>
              <w:spacing w:after="0" w:line="240" w:lineRule="auto"/>
              <w:jc w:val="center"/>
              <w:rPr>
                <w:del w:id="2381" w:author="Harry" w:date="2021-12-14T21:12:00Z"/>
                <w:rFonts w:ascii="Yu Gothic" w:eastAsia="Yu Gothic" w:hAnsi="Yu Gothic" w:cs="MS PGothic"/>
                <w:color w:val="000000"/>
                <w:sz w:val="18"/>
                <w:szCs w:val="18"/>
                <w:lang w:val="en-GB" w:eastAsia="ja-JP"/>
              </w:rPr>
            </w:pPr>
            <w:del w:id="2382" w:author="Harry" w:date="2021-12-14T21:12:00Z">
              <w:r w:rsidRPr="00093F5E" w:rsidDel="00684844">
                <w:rPr>
                  <w:rFonts w:ascii="Yu Gothic" w:eastAsia="Yu Gothic" w:hAnsi="Yu Gothic" w:cs="MS PGothic" w:hint="eastAsia"/>
                  <w:color w:val="000000"/>
                  <w:sz w:val="18"/>
                  <w:szCs w:val="18"/>
                  <w:lang w:val="en-GB" w:eastAsia="ja-JP"/>
                </w:rPr>
                <w:delText>Max</w:delText>
              </w:r>
            </w:del>
          </w:p>
        </w:tc>
      </w:tr>
      <w:tr w:rsidR="008E3EEF" w:rsidRPr="00093F5E" w:rsidDel="00684844" w14:paraId="09D8DADB" w14:textId="77777777" w:rsidTr="00324AC5">
        <w:trPr>
          <w:trHeight w:val="130"/>
          <w:jc w:val="center"/>
          <w:del w:id="2383" w:author="Harry" w:date="2021-12-14T21:12:00Z"/>
        </w:trPr>
        <w:tc>
          <w:tcPr>
            <w:tcW w:w="543" w:type="dxa"/>
            <w:tcBorders>
              <w:top w:val="nil"/>
              <w:left w:val="nil"/>
              <w:bottom w:val="nil"/>
              <w:right w:val="nil"/>
            </w:tcBorders>
            <w:shd w:val="clear" w:color="auto" w:fill="auto"/>
            <w:noWrap/>
            <w:vAlign w:val="center"/>
            <w:hideMark/>
          </w:tcPr>
          <w:p w14:paraId="656A12A1" w14:textId="77777777" w:rsidR="00324AC5" w:rsidRPr="00093F5E" w:rsidDel="00684844" w:rsidRDefault="00093F5E" w:rsidP="00324AC5">
            <w:pPr>
              <w:spacing w:after="0" w:line="240" w:lineRule="auto"/>
              <w:jc w:val="center"/>
              <w:rPr>
                <w:del w:id="2384" w:author="Harry" w:date="2021-12-14T21:12:00Z"/>
                <w:rFonts w:ascii="Yu Gothic" w:eastAsia="Yu Gothic" w:hAnsi="Yu Gothic" w:cs="MS PGothic"/>
                <w:color w:val="000000"/>
                <w:sz w:val="18"/>
                <w:szCs w:val="18"/>
                <w:lang w:val="en-GB" w:eastAsia="ja-JP"/>
              </w:rPr>
            </w:pPr>
            <w:del w:id="2385" w:author="Harry" w:date="2021-12-14T21:12:00Z">
              <w:r w:rsidRPr="00093F5E" w:rsidDel="00684844">
                <w:rPr>
                  <w:rFonts w:ascii="Yu Gothic" w:eastAsia="Yu Gothic" w:hAnsi="Yu Gothic" w:cs="MS PGothic" w:hint="eastAsia"/>
                  <w:color w:val="000000"/>
                  <w:sz w:val="18"/>
                  <w:szCs w:val="18"/>
                  <w:lang w:val="en-GB" w:eastAsia="ja-JP"/>
                </w:rPr>
                <w:delText>1</w:delText>
              </w:r>
            </w:del>
          </w:p>
        </w:tc>
        <w:tc>
          <w:tcPr>
            <w:tcW w:w="2859" w:type="dxa"/>
            <w:tcBorders>
              <w:top w:val="nil"/>
              <w:left w:val="nil"/>
              <w:bottom w:val="nil"/>
              <w:right w:val="nil"/>
            </w:tcBorders>
            <w:shd w:val="clear" w:color="auto" w:fill="auto"/>
            <w:noWrap/>
            <w:vAlign w:val="center"/>
            <w:hideMark/>
          </w:tcPr>
          <w:p w14:paraId="31598C45" w14:textId="77777777" w:rsidR="00324AC5" w:rsidRPr="00093F5E" w:rsidDel="00684844" w:rsidRDefault="00093F5E" w:rsidP="00324AC5">
            <w:pPr>
              <w:spacing w:after="0" w:line="240" w:lineRule="auto"/>
              <w:rPr>
                <w:del w:id="2386" w:author="Harry" w:date="2021-12-14T21:12:00Z"/>
                <w:rFonts w:ascii="Yu Gothic" w:eastAsia="Yu Gothic" w:hAnsi="Yu Gothic" w:cs="MS PGothic"/>
                <w:color w:val="000000"/>
                <w:sz w:val="18"/>
                <w:szCs w:val="18"/>
                <w:lang w:val="en-GB" w:eastAsia="ja-JP"/>
              </w:rPr>
            </w:pPr>
            <w:del w:id="2387" w:author="Harry" w:date="2021-12-14T21:12:00Z">
              <w:r w:rsidRPr="00093F5E" w:rsidDel="00684844">
                <w:rPr>
                  <w:rFonts w:ascii="Yu Gothic" w:eastAsia="Yu Gothic" w:hAnsi="Yu Gothic" w:cs="MS PGothic" w:hint="eastAsia"/>
                  <w:color w:val="000000"/>
                  <w:sz w:val="18"/>
                  <w:szCs w:val="18"/>
                  <w:lang w:val="en-GB" w:eastAsia="ja-JP"/>
                </w:rPr>
                <w:delText>Aceh</w:delText>
              </w:r>
            </w:del>
          </w:p>
        </w:tc>
        <w:tc>
          <w:tcPr>
            <w:tcW w:w="241" w:type="dxa"/>
            <w:tcBorders>
              <w:top w:val="nil"/>
              <w:left w:val="nil"/>
              <w:bottom w:val="nil"/>
              <w:right w:val="nil"/>
            </w:tcBorders>
            <w:shd w:val="clear" w:color="auto" w:fill="auto"/>
            <w:noWrap/>
            <w:vAlign w:val="center"/>
            <w:hideMark/>
          </w:tcPr>
          <w:p w14:paraId="53670E7A" w14:textId="77777777" w:rsidR="00324AC5" w:rsidRPr="00093F5E" w:rsidDel="00684844" w:rsidRDefault="00093F5E" w:rsidP="00324AC5">
            <w:pPr>
              <w:spacing w:after="0" w:line="240" w:lineRule="auto"/>
              <w:jc w:val="right"/>
              <w:rPr>
                <w:del w:id="2388" w:author="Harry" w:date="2021-12-14T21:12:00Z"/>
                <w:rFonts w:ascii="Yu Gothic" w:eastAsia="Yu Gothic" w:hAnsi="Yu Gothic" w:cs="MS PGothic"/>
                <w:color w:val="000000"/>
                <w:sz w:val="18"/>
                <w:szCs w:val="18"/>
                <w:lang w:val="en-GB" w:eastAsia="ja-JP"/>
              </w:rPr>
            </w:pPr>
            <w:del w:id="2389" w:author="Harry" w:date="2021-12-14T21:12:00Z">
              <w:r w:rsidRPr="00093F5E" w:rsidDel="00684844">
                <w:rPr>
                  <w:rFonts w:ascii="Yu Gothic" w:eastAsia="Yu Gothic" w:hAnsi="Yu Gothic" w:cs="MS PGothic" w:hint="eastAsia"/>
                  <w:color w:val="000000"/>
                  <w:sz w:val="18"/>
                  <w:szCs w:val="18"/>
                  <w:lang w:val="en-GB" w:eastAsia="ja-JP"/>
                </w:rPr>
                <w:delText xml:space="preserve">1,057 </w:delText>
              </w:r>
            </w:del>
          </w:p>
        </w:tc>
        <w:tc>
          <w:tcPr>
            <w:tcW w:w="1020" w:type="dxa"/>
            <w:tcBorders>
              <w:top w:val="nil"/>
              <w:left w:val="nil"/>
              <w:bottom w:val="nil"/>
              <w:right w:val="nil"/>
            </w:tcBorders>
            <w:shd w:val="clear" w:color="auto" w:fill="auto"/>
            <w:noWrap/>
            <w:vAlign w:val="center"/>
            <w:hideMark/>
          </w:tcPr>
          <w:p w14:paraId="33A34F3D" w14:textId="77777777" w:rsidR="00324AC5" w:rsidRPr="00093F5E" w:rsidDel="00684844" w:rsidRDefault="00093F5E" w:rsidP="00324AC5">
            <w:pPr>
              <w:spacing w:after="0" w:line="240" w:lineRule="auto"/>
              <w:jc w:val="right"/>
              <w:rPr>
                <w:del w:id="2390" w:author="Harry" w:date="2021-12-14T21:12:00Z"/>
                <w:rFonts w:ascii="Yu Gothic" w:eastAsia="Yu Gothic" w:hAnsi="Yu Gothic" w:cs="MS PGothic"/>
                <w:color w:val="000000"/>
                <w:sz w:val="18"/>
                <w:szCs w:val="18"/>
                <w:lang w:val="en-GB" w:eastAsia="ja-JP"/>
              </w:rPr>
            </w:pPr>
            <w:del w:id="2391" w:author="Harry" w:date="2021-12-14T21:12:00Z">
              <w:r w:rsidRPr="00093F5E" w:rsidDel="00684844">
                <w:rPr>
                  <w:rFonts w:ascii="Yu Gothic" w:eastAsia="Yu Gothic" w:hAnsi="Yu Gothic" w:cs="MS PGothic" w:hint="eastAsia"/>
                  <w:color w:val="000000"/>
                  <w:sz w:val="18"/>
                  <w:szCs w:val="18"/>
                  <w:lang w:val="en-GB" w:eastAsia="ja-JP"/>
                </w:rPr>
                <w:delText xml:space="preserve">947 </w:delText>
              </w:r>
            </w:del>
          </w:p>
        </w:tc>
        <w:tc>
          <w:tcPr>
            <w:tcW w:w="745" w:type="dxa"/>
            <w:tcBorders>
              <w:top w:val="nil"/>
              <w:left w:val="nil"/>
              <w:bottom w:val="nil"/>
              <w:right w:val="nil"/>
            </w:tcBorders>
            <w:shd w:val="clear" w:color="auto" w:fill="auto"/>
            <w:noWrap/>
            <w:vAlign w:val="center"/>
            <w:hideMark/>
          </w:tcPr>
          <w:p w14:paraId="1B23A6BD" w14:textId="77777777" w:rsidR="00324AC5" w:rsidRPr="00093F5E" w:rsidDel="00684844" w:rsidRDefault="00093F5E" w:rsidP="00324AC5">
            <w:pPr>
              <w:spacing w:after="0" w:line="240" w:lineRule="auto"/>
              <w:jc w:val="right"/>
              <w:rPr>
                <w:del w:id="2392" w:author="Harry" w:date="2021-12-14T21:12:00Z"/>
                <w:rFonts w:ascii="Yu Gothic" w:eastAsia="Yu Gothic" w:hAnsi="Yu Gothic" w:cs="MS PGothic"/>
                <w:color w:val="000000"/>
                <w:sz w:val="18"/>
                <w:szCs w:val="18"/>
                <w:lang w:val="en-GB" w:eastAsia="ja-JP"/>
              </w:rPr>
            </w:pPr>
            <w:del w:id="2393" w:author="Harry" w:date="2021-12-14T21:12:00Z">
              <w:r w:rsidRPr="00093F5E" w:rsidDel="00684844">
                <w:rPr>
                  <w:rFonts w:ascii="Yu Gothic" w:eastAsia="Yu Gothic" w:hAnsi="Yu Gothic" w:cs="MS PGothic" w:hint="eastAsia"/>
                  <w:color w:val="000000"/>
                  <w:sz w:val="18"/>
                  <w:szCs w:val="18"/>
                  <w:lang w:val="en-GB" w:eastAsia="ja-JP"/>
                </w:rPr>
                <w:delText xml:space="preserve">968 </w:delText>
              </w:r>
            </w:del>
          </w:p>
        </w:tc>
        <w:tc>
          <w:tcPr>
            <w:tcW w:w="745" w:type="dxa"/>
            <w:tcBorders>
              <w:top w:val="nil"/>
              <w:left w:val="nil"/>
              <w:bottom w:val="nil"/>
              <w:right w:val="nil"/>
            </w:tcBorders>
            <w:shd w:val="clear" w:color="auto" w:fill="auto"/>
            <w:noWrap/>
            <w:vAlign w:val="center"/>
            <w:hideMark/>
          </w:tcPr>
          <w:p w14:paraId="41C05064" w14:textId="77777777" w:rsidR="00324AC5" w:rsidRPr="00093F5E" w:rsidDel="00684844" w:rsidRDefault="00093F5E" w:rsidP="00324AC5">
            <w:pPr>
              <w:spacing w:after="0" w:line="240" w:lineRule="auto"/>
              <w:jc w:val="right"/>
              <w:rPr>
                <w:del w:id="2394" w:author="Harry" w:date="2021-12-14T21:12:00Z"/>
                <w:rFonts w:ascii="Yu Gothic" w:eastAsia="Yu Gothic" w:hAnsi="Yu Gothic" w:cs="MS PGothic"/>
                <w:color w:val="000000"/>
                <w:sz w:val="18"/>
                <w:szCs w:val="18"/>
                <w:lang w:val="en-GB" w:eastAsia="ja-JP"/>
              </w:rPr>
            </w:pPr>
            <w:del w:id="2395" w:author="Harry" w:date="2021-12-14T21:12:00Z">
              <w:r w:rsidRPr="00093F5E" w:rsidDel="00684844">
                <w:rPr>
                  <w:rFonts w:ascii="Yu Gothic" w:eastAsia="Yu Gothic" w:hAnsi="Yu Gothic" w:cs="MS PGothic" w:hint="eastAsia"/>
                  <w:color w:val="000000"/>
                  <w:sz w:val="18"/>
                  <w:szCs w:val="18"/>
                  <w:lang w:val="en-GB" w:eastAsia="ja-JP"/>
                </w:rPr>
                <w:delText xml:space="preserve">1,231 </w:delText>
              </w:r>
            </w:del>
          </w:p>
        </w:tc>
      </w:tr>
      <w:tr w:rsidR="008E3EEF" w:rsidRPr="00093F5E" w:rsidDel="00684844" w14:paraId="4A0354B2" w14:textId="77777777" w:rsidTr="00324AC5">
        <w:trPr>
          <w:trHeight w:val="116"/>
          <w:jc w:val="center"/>
          <w:del w:id="2396" w:author="Harry" w:date="2021-12-14T21:12:00Z"/>
        </w:trPr>
        <w:tc>
          <w:tcPr>
            <w:tcW w:w="543" w:type="dxa"/>
            <w:tcBorders>
              <w:top w:val="nil"/>
              <w:left w:val="nil"/>
              <w:bottom w:val="nil"/>
              <w:right w:val="nil"/>
            </w:tcBorders>
            <w:shd w:val="clear" w:color="auto" w:fill="auto"/>
            <w:noWrap/>
            <w:vAlign w:val="center"/>
            <w:hideMark/>
          </w:tcPr>
          <w:p w14:paraId="5F50C4D2" w14:textId="77777777" w:rsidR="00324AC5" w:rsidRPr="00093F5E" w:rsidDel="00684844" w:rsidRDefault="00093F5E" w:rsidP="00324AC5">
            <w:pPr>
              <w:spacing w:after="0" w:line="240" w:lineRule="auto"/>
              <w:jc w:val="center"/>
              <w:rPr>
                <w:del w:id="2397" w:author="Harry" w:date="2021-12-14T21:12:00Z"/>
                <w:rFonts w:ascii="Yu Gothic" w:eastAsia="Yu Gothic" w:hAnsi="Yu Gothic" w:cs="MS PGothic"/>
                <w:color w:val="000000"/>
                <w:sz w:val="18"/>
                <w:szCs w:val="18"/>
                <w:lang w:val="en-GB" w:eastAsia="ja-JP"/>
              </w:rPr>
            </w:pPr>
            <w:del w:id="2398" w:author="Harry" w:date="2021-12-14T21:12:00Z">
              <w:r w:rsidRPr="00093F5E" w:rsidDel="00684844">
                <w:rPr>
                  <w:rFonts w:ascii="Yu Gothic" w:eastAsia="Yu Gothic" w:hAnsi="Yu Gothic" w:cs="MS PGothic" w:hint="eastAsia"/>
                  <w:color w:val="000000"/>
                  <w:sz w:val="18"/>
                  <w:szCs w:val="18"/>
                  <w:lang w:val="en-GB" w:eastAsia="ja-JP"/>
                </w:rPr>
                <w:delText>2</w:delText>
              </w:r>
            </w:del>
          </w:p>
        </w:tc>
        <w:tc>
          <w:tcPr>
            <w:tcW w:w="2859" w:type="dxa"/>
            <w:tcBorders>
              <w:top w:val="nil"/>
              <w:left w:val="nil"/>
              <w:bottom w:val="nil"/>
              <w:right w:val="nil"/>
            </w:tcBorders>
            <w:shd w:val="clear" w:color="auto" w:fill="auto"/>
            <w:noWrap/>
            <w:vAlign w:val="center"/>
            <w:hideMark/>
          </w:tcPr>
          <w:p w14:paraId="389B8E25" w14:textId="77777777" w:rsidR="00324AC5" w:rsidRPr="00093F5E" w:rsidDel="00684844" w:rsidRDefault="00093F5E" w:rsidP="00324AC5">
            <w:pPr>
              <w:spacing w:after="0" w:line="240" w:lineRule="auto"/>
              <w:rPr>
                <w:del w:id="2399" w:author="Harry" w:date="2021-12-14T21:12:00Z"/>
                <w:rFonts w:ascii="Yu Gothic" w:eastAsia="Yu Gothic" w:hAnsi="Yu Gothic" w:cs="MS PGothic"/>
                <w:color w:val="000000"/>
                <w:sz w:val="18"/>
                <w:szCs w:val="18"/>
                <w:lang w:val="en-GB" w:eastAsia="ja-JP"/>
              </w:rPr>
            </w:pPr>
            <w:del w:id="2400" w:author="Harry" w:date="2021-12-14T21:12:00Z">
              <w:r w:rsidRPr="00093F5E" w:rsidDel="00684844">
                <w:rPr>
                  <w:rFonts w:ascii="Yu Gothic" w:eastAsia="Yu Gothic" w:hAnsi="Yu Gothic" w:cs="MS PGothic" w:hint="eastAsia"/>
                  <w:color w:val="000000"/>
                  <w:sz w:val="18"/>
                  <w:szCs w:val="18"/>
                  <w:lang w:val="en-GB" w:eastAsia="ja-JP"/>
                </w:rPr>
                <w:delText>Bali</w:delText>
              </w:r>
            </w:del>
          </w:p>
        </w:tc>
        <w:tc>
          <w:tcPr>
            <w:tcW w:w="241" w:type="dxa"/>
            <w:tcBorders>
              <w:top w:val="nil"/>
              <w:left w:val="nil"/>
              <w:bottom w:val="nil"/>
              <w:right w:val="nil"/>
            </w:tcBorders>
            <w:shd w:val="clear" w:color="auto" w:fill="auto"/>
            <w:noWrap/>
            <w:vAlign w:val="center"/>
            <w:hideMark/>
          </w:tcPr>
          <w:p w14:paraId="42A903D3" w14:textId="77777777" w:rsidR="00324AC5" w:rsidRPr="00093F5E" w:rsidDel="00684844" w:rsidRDefault="00093F5E" w:rsidP="00324AC5">
            <w:pPr>
              <w:spacing w:after="0" w:line="240" w:lineRule="auto"/>
              <w:jc w:val="right"/>
              <w:rPr>
                <w:del w:id="2401" w:author="Harry" w:date="2021-12-14T21:12:00Z"/>
                <w:rFonts w:ascii="Yu Gothic" w:eastAsia="Yu Gothic" w:hAnsi="Yu Gothic" w:cs="MS PGothic"/>
                <w:color w:val="000000"/>
                <w:sz w:val="18"/>
                <w:szCs w:val="18"/>
                <w:lang w:val="en-GB" w:eastAsia="ja-JP"/>
              </w:rPr>
            </w:pPr>
            <w:del w:id="2402" w:author="Harry" w:date="2021-12-14T21:12:00Z">
              <w:r w:rsidRPr="00093F5E" w:rsidDel="00684844">
                <w:rPr>
                  <w:rFonts w:ascii="Yu Gothic" w:eastAsia="Yu Gothic" w:hAnsi="Yu Gothic" w:cs="MS PGothic" w:hint="eastAsia"/>
                  <w:color w:val="000000"/>
                  <w:sz w:val="18"/>
                  <w:szCs w:val="18"/>
                  <w:lang w:val="en-GB" w:eastAsia="ja-JP"/>
                </w:rPr>
                <w:delText xml:space="preserve">1,205 </w:delText>
              </w:r>
            </w:del>
          </w:p>
        </w:tc>
        <w:tc>
          <w:tcPr>
            <w:tcW w:w="1020" w:type="dxa"/>
            <w:tcBorders>
              <w:top w:val="nil"/>
              <w:left w:val="nil"/>
              <w:bottom w:val="nil"/>
              <w:right w:val="nil"/>
            </w:tcBorders>
            <w:shd w:val="clear" w:color="auto" w:fill="auto"/>
            <w:noWrap/>
            <w:vAlign w:val="center"/>
            <w:hideMark/>
          </w:tcPr>
          <w:p w14:paraId="69047C15" w14:textId="77777777" w:rsidR="00324AC5" w:rsidRPr="00093F5E" w:rsidDel="00684844" w:rsidRDefault="00093F5E" w:rsidP="00324AC5">
            <w:pPr>
              <w:spacing w:after="0" w:line="240" w:lineRule="auto"/>
              <w:jc w:val="right"/>
              <w:rPr>
                <w:del w:id="2403" w:author="Harry" w:date="2021-12-14T21:12:00Z"/>
                <w:rFonts w:ascii="Yu Gothic" w:eastAsia="Yu Gothic" w:hAnsi="Yu Gothic" w:cs="MS PGothic"/>
                <w:color w:val="000000"/>
                <w:sz w:val="18"/>
                <w:szCs w:val="18"/>
                <w:lang w:val="en-GB" w:eastAsia="ja-JP"/>
              </w:rPr>
            </w:pPr>
            <w:del w:id="2404" w:author="Harry" w:date="2021-12-14T21:12:00Z">
              <w:r w:rsidRPr="00093F5E" w:rsidDel="00684844">
                <w:rPr>
                  <w:rFonts w:ascii="Yu Gothic" w:eastAsia="Yu Gothic" w:hAnsi="Yu Gothic" w:cs="MS PGothic" w:hint="eastAsia"/>
                  <w:color w:val="000000"/>
                  <w:sz w:val="18"/>
                  <w:szCs w:val="18"/>
                  <w:lang w:val="en-GB" w:eastAsia="ja-JP"/>
                </w:rPr>
                <w:delText xml:space="preserve">1,920 </w:delText>
              </w:r>
            </w:del>
          </w:p>
        </w:tc>
        <w:tc>
          <w:tcPr>
            <w:tcW w:w="745" w:type="dxa"/>
            <w:tcBorders>
              <w:top w:val="nil"/>
              <w:left w:val="nil"/>
              <w:bottom w:val="nil"/>
              <w:right w:val="nil"/>
            </w:tcBorders>
            <w:shd w:val="clear" w:color="auto" w:fill="auto"/>
            <w:noWrap/>
            <w:vAlign w:val="center"/>
            <w:hideMark/>
          </w:tcPr>
          <w:p w14:paraId="6C1927F0" w14:textId="77777777" w:rsidR="00324AC5" w:rsidRPr="00093F5E" w:rsidDel="00684844" w:rsidRDefault="00093F5E" w:rsidP="00324AC5">
            <w:pPr>
              <w:spacing w:after="0" w:line="240" w:lineRule="auto"/>
              <w:jc w:val="right"/>
              <w:rPr>
                <w:del w:id="2405" w:author="Harry" w:date="2021-12-14T21:12:00Z"/>
                <w:rFonts w:ascii="Yu Gothic" w:eastAsia="Yu Gothic" w:hAnsi="Yu Gothic" w:cs="MS PGothic"/>
                <w:color w:val="000000"/>
                <w:sz w:val="18"/>
                <w:szCs w:val="18"/>
                <w:lang w:val="en-GB" w:eastAsia="ja-JP"/>
              </w:rPr>
            </w:pPr>
            <w:del w:id="2406" w:author="Harry" w:date="2021-12-14T21:12:00Z">
              <w:r w:rsidRPr="00093F5E" w:rsidDel="00684844">
                <w:rPr>
                  <w:rFonts w:ascii="Yu Gothic" w:eastAsia="Yu Gothic" w:hAnsi="Yu Gothic" w:cs="MS PGothic" w:hint="eastAsia"/>
                  <w:color w:val="000000"/>
                  <w:sz w:val="18"/>
                  <w:szCs w:val="18"/>
                  <w:lang w:val="en-GB" w:eastAsia="ja-JP"/>
                </w:rPr>
                <w:delText xml:space="preserve">1,001 </w:delText>
              </w:r>
            </w:del>
          </w:p>
        </w:tc>
        <w:tc>
          <w:tcPr>
            <w:tcW w:w="745" w:type="dxa"/>
            <w:tcBorders>
              <w:top w:val="nil"/>
              <w:left w:val="nil"/>
              <w:bottom w:val="nil"/>
              <w:right w:val="nil"/>
            </w:tcBorders>
            <w:shd w:val="clear" w:color="auto" w:fill="auto"/>
            <w:noWrap/>
            <w:vAlign w:val="center"/>
            <w:hideMark/>
          </w:tcPr>
          <w:p w14:paraId="1C1E1B20" w14:textId="77777777" w:rsidR="00324AC5" w:rsidRPr="00093F5E" w:rsidDel="00684844" w:rsidRDefault="00093F5E" w:rsidP="00324AC5">
            <w:pPr>
              <w:spacing w:after="0" w:line="240" w:lineRule="auto"/>
              <w:jc w:val="right"/>
              <w:rPr>
                <w:del w:id="2407" w:author="Harry" w:date="2021-12-14T21:12:00Z"/>
                <w:rFonts w:ascii="Yu Gothic" w:eastAsia="Yu Gothic" w:hAnsi="Yu Gothic" w:cs="MS PGothic"/>
                <w:color w:val="000000"/>
                <w:sz w:val="18"/>
                <w:szCs w:val="18"/>
                <w:lang w:val="en-GB" w:eastAsia="ja-JP"/>
              </w:rPr>
            </w:pPr>
            <w:del w:id="2408" w:author="Harry" w:date="2021-12-14T21:12:00Z">
              <w:r w:rsidRPr="00093F5E" w:rsidDel="00684844">
                <w:rPr>
                  <w:rFonts w:ascii="Yu Gothic" w:eastAsia="Yu Gothic" w:hAnsi="Yu Gothic" w:cs="MS PGothic" w:hint="eastAsia"/>
                  <w:color w:val="000000"/>
                  <w:sz w:val="18"/>
                  <w:szCs w:val="18"/>
                  <w:lang w:val="en-GB" w:eastAsia="ja-JP"/>
                </w:rPr>
                <w:delText xml:space="preserve">1,529 </w:delText>
              </w:r>
            </w:del>
          </w:p>
        </w:tc>
      </w:tr>
      <w:tr w:rsidR="008E3EEF" w:rsidRPr="00093F5E" w:rsidDel="00684844" w14:paraId="7C53E423" w14:textId="77777777" w:rsidTr="00324AC5">
        <w:trPr>
          <w:trHeight w:val="248"/>
          <w:jc w:val="center"/>
          <w:del w:id="2409" w:author="Harry" w:date="2021-12-14T21:12:00Z"/>
        </w:trPr>
        <w:tc>
          <w:tcPr>
            <w:tcW w:w="543" w:type="dxa"/>
            <w:tcBorders>
              <w:top w:val="nil"/>
              <w:left w:val="nil"/>
              <w:bottom w:val="nil"/>
              <w:right w:val="nil"/>
            </w:tcBorders>
            <w:shd w:val="clear" w:color="auto" w:fill="auto"/>
            <w:noWrap/>
            <w:vAlign w:val="center"/>
            <w:hideMark/>
          </w:tcPr>
          <w:p w14:paraId="7CD501BC" w14:textId="77777777" w:rsidR="00324AC5" w:rsidRPr="00093F5E" w:rsidDel="00684844" w:rsidRDefault="00093F5E" w:rsidP="00324AC5">
            <w:pPr>
              <w:spacing w:after="0" w:line="240" w:lineRule="auto"/>
              <w:jc w:val="center"/>
              <w:rPr>
                <w:del w:id="2410" w:author="Harry" w:date="2021-12-14T21:12:00Z"/>
                <w:rFonts w:ascii="Yu Gothic" w:eastAsia="Yu Gothic" w:hAnsi="Yu Gothic" w:cs="MS PGothic"/>
                <w:color w:val="000000"/>
                <w:sz w:val="18"/>
                <w:szCs w:val="18"/>
                <w:lang w:val="en-GB" w:eastAsia="ja-JP"/>
              </w:rPr>
            </w:pPr>
            <w:del w:id="2411" w:author="Harry" w:date="2021-12-14T21:12:00Z">
              <w:r w:rsidRPr="00093F5E" w:rsidDel="00684844">
                <w:rPr>
                  <w:rFonts w:ascii="Yu Gothic" w:eastAsia="Yu Gothic" w:hAnsi="Yu Gothic" w:cs="MS PGothic" w:hint="eastAsia"/>
                  <w:color w:val="000000"/>
                  <w:sz w:val="18"/>
                  <w:szCs w:val="18"/>
                  <w:lang w:val="en-GB" w:eastAsia="ja-JP"/>
                </w:rPr>
                <w:delText>3</w:delText>
              </w:r>
            </w:del>
          </w:p>
        </w:tc>
        <w:tc>
          <w:tcPr>
            <w:tcW w:w="2859" w:type="dxa"/>
            <w:tcBorders>
              <w:top w:val="nil"/>
              <w:left w:val="nil"/>
              <w:bottom w:val="nil"/>
              <w:right w:val="nil"/>
            </w:tcBorders>
            <w:shd w:val="clear" w:color="auto" w:fill="auto"/>
            <w:noWrap/>
            <w:vAlign w:val="center"/>
            <w:hideMark/>
          </w:tcPr>
          <w:p w14:paraId="12B077AB" w14:textId="77777777" w:rsidR="00324AC5" w:rsidRPr="00093F5E" w:rsidDel="00684844" w:rsidRDefault="00093F5E" w:rsidP="00324AC5">
            <w:pPr>
              <w:spacing w:after="0" w:line="240" w:lineRule="auto"/>
              <w:rPr>
                <w:del w:id="2412" w:author="Harry" w:date="2021-12-14T21:12:00Z"/>
                <w:rFonts w:ascii="Yu Gothic" w:eastAsia="Yu Gothic" w:hAnsi="Yu Gothic" w:cs="MS PGothic"/>
                <w:color w:val="000000"/>
                <w:sz w:val="18"/>
                <w:szCs w:val="18"/>
                <w:lang w:val="en-GB" w:eastAsia="ja-JP"/>
              </w:rPr>
            </w:pPr>
            <w:del w:id="2413" w:author="Harry" w:date="2021-12-14T21:12:00Z">
              <w:r w:rsidRPr="00093F5E" w:rsidDel="00684844">
                <w:rPr>
                  <w:rFonts w:ascii="Yu Gothic" w:eastAsia="Yu Gothic" w:hAnsi="Yu Gothic" w:cs="MS PGothic" w:hint="eastAsia"/>
                  <w:color w:val="000000"/>
                  <w:sz w:val="18"/>
                  <w:szCs w:val="18"/>
                  <w:lang w:val="en-GB" w:eastAsia="ja-JP"/>
                </w:rPr>
                <w:delText>Bangka Belitung</w:delText>
              </w:r>
            </w:del>
          </w:p>
        </w:tc>
        <w:tc>
          <w:tcPr>
            <w:tcW w:w="241" w:type="dxa"/>
            <w:tcBorders>
              <w:top w:val="nil"/>
              <w:left w:val="nil"/>
              <w:bottom w:val="nil"/>
              <w:right w:val="nil"/>
            </w:tcBorders>
            <w:shd w:val="clear" w:color="auto" w:fill="auto"/>
            <w:noWrap/>
            <w:vAlign w:val="center"/>
            <w:hideMark/>
          </w:tcPr>
          <w:p w14:paraId="16EBA407" w14:textId="77777777" w:rsidR="00324AC5" w:rsidRPr="00093F5E" w:rsidDel="00684844" w:rsidRDefault="00093F5E" w:rsidP="00324AC5">
            <w:pPr>
              <w:spacing w:after="0" w:line="240" w:lineRule="auto"/>
              <w:jc w:val="right"/>
              <w:rPr>
                <w:del w:id="2414" w:author="Harry" w:date="2021-12-14T21:12:00Z"/>
                <w:rFonts w:ascii="Yu Gothic" w:eastAsia="Yu Gothic" w:hAnsi="Yu Gothic" w:cs="MS PGothic"/>
                <w:color w:val="000000"/>
                <w:sz w:val="18"/>
                <w:szCs w:val="18"/>
                <w:lang w:val="en-GB" w:eastAsia="ja-JP"/>
              </w:rPr>
            </w:pPr>
            <w:del w:id="2415" w:author="Harry" w:date="2021-12-14T21:12:00Z">
              <w:r w:rsidRPr="00093F5E" w:rsidDel="00684844">
                <w:rPr>
                  <w:rFonts w:ascii="Yu Gothic" w:eastAsia="Yu Gothic" w:hAnsi="Yu Gothic" w:cs="MS PGothic" w:hint="eastAsia"/>
                  <w:color w:val="000000"/>
                  <w:sz w:val="18"/>
                  <w:szCs w:val="18"/>
                  <w:lang w:val="en-GB" w:eastAsia="ja-JP"/>
                </w:rPr>
                <w:delText xml:space="preserve">1,017 </w:delText>
              </w:r>
            </w:del>
          </w:p>
        </w:tc>
        <w:tc>
          <w:tcPr>
            <w:tcW w:w="1020" w:type="dxa"/>
            <w:tcBorders>
              <w:top w:val="nil"/>
              <w:left w:val="nil"/>
              <w:bottom w:val="nil"/>
              <w:right w:val="nil"/>
            </w:tcBorders>
            <w:shd w:val="clear" w:color="auto" w:fill="auto"/>
            <w:noWrap/>
            <w:vAlign w:val="center"/>
            <w:hideMark/>
          </w:tcPr>
          <w:p w14:paraId="69007044" w14:textId="77777777" w:rsidR="00324AC5" w:rsidRPr="00093F5E" w:rsidDel="00684844" w:rsidRDefault="00093F5E" w:rsidP="00324AC5">
            <w:pPr>
              <w:spacing w:after="0" w:line="240" w:lineRule="auto"/>
              <w:jc w:val="right"/>
              <w:rPr>
                <w:del w:id="2416" w:author="Harry" w:date="2021-12-14T21:12:00Z"/>
                <w:rFonts w:ascii="Yu Gothic" w:eastAsia="Yu Gothic" w:hAnsi="Yu Gothic" w:cs="MS PGothic"/>
                <w:color w:val="000000"/>
                <w:sz w:val="18"/>
                <w:szCs w:val="18"/>
                <w:lang w:val="en-GB" w:eastAsia="ja-JP"/>
              </w:rPr>
            </w:pPr>
            <w:del w:id="2417" w:author="Harry" w:date="2021-12-14T21:12:00Z">
              <w:r w:rsidRPr="00093F5E" w:rsidDel="00684844">
                <w:rPr>
                  <w:rFonts w:ascii="Yu Gothic" w:eastAsia="Yu Gothic" w:hAnsi="Yu Gothic" w:cs="MS PGothic" w:hint="eastAsia"/>
                  <w:color w:val="000000"/>
                  <w:sz w:val="18"/>
                  <w:szCs w:val="18"/>
                  <w:lang w:val="en-GB" w:eastAsia="ja-JP"/>
                </w:rPr>
                <w:delText xml:space="preserve">1,339 </w:delText>
              </w:r>
            </w:del>
          </w:p>
        </w:tc>
        <w:tc>
          <w:tcPr>
            <w:tcW w:w="745" w:type="dxa"/>
            <w:tcBorders>
              <w:top w:val="nil"/>
              <w:left w:val="nil"/>
              <w:bottom w:val="nil"/>
              <w:right w:val="nil"/>
            </w:tcBorders>
            <w:shd w:val="clear" w:color="auto" w:fill="auto"/>
            <w:noWrap/>
            <w:vAlign w:val="center"/>
            <w:hideMark/>
          </w:tcPr>
          <w:p w14:paraId="50DFC4BB" w14:textId="77777777" w:rsidR="00324AC5" w:rsidRPr="00093F5E" w:rsidDel="00684844" w:rsidRDefault="00093F5E" w:rsidP="00324AC5">
            <w:pPr>
              <w:spacing w:after="0" w:line="240" w:lineRule="auto"/>
              <w:jc w:val="right"/>
              <w:rPr>
                <w:del w:id="2418" w:author="Harry" w:date="2021-12-14T21:12:00Z"/>
                <w:rFonts w:ascii="Yu Gothic" w:eastAsia="Yu Gothic" w:hAnsi="Yu Gothic" w:cs="MS PGothic"/>
                <w:color w:val="000000"/>
                <w:sz w:val="18"/>
                <w:szCs w:val="18"/>
                <w:lang w:val="en-GB" w:eastAsia="ja-JP"/>
              </w:rPr>
            </w:pPr>
            <w:del w:id="2419" w:author="Harry" w:date="2021-12-14T21:12:00Z">
              <w:r w:rsidRPr="00093F5E" w:rsidDel="00684844">
                <w:rPr>
                  <w:rFonts w:ascii="Yu Gothic" w:eastAsia="Yu Gothic" w:hAnsi="Yu Gothic" w:cs="MS PGothic" w:hint="eastAsia"/>
                  <w:color w:val="000000"/>
                  <w:sz w:val="18"/>
                  <w:szCs w:val="18"/>
                  <w:lang w:val="en-GB" w:eastAsia="ja-JP"/>
                </w:rPr>
                <w:delText xml:space="preserve">784 </w:delText>
              </w:r>
            </w:del>
          </w:p>
        </w:tc>
        <w:tc>
          <w:tcPr>
            <w:tcW w:w="745" w:type="dxa"/>
            <w:tcBorders>
              <w:top w:val="nil"/>
              <w:left w:val="nil"/>
              <w:bottom w:val="nil"/>
              <w:right w:val="nil"/>
            </w:tcBorders>
            <w:shd w:val="clear" w:color="auto" w:fill="auto"/>
            <w:noWrap/>
            <w:vAlign w:val="center"/>
            <w:hideMark/>
          </w:tcPr>
          <w:p w14:paraId="338B2695" w14:textId="77777777" w:rsidR="00324AC5" w:rsidRPr="00093F5E" w:rsidDel="00684844" w:rsidRDefault="00093F5E" w:rsidP="00324AC5">
            <w:pPr>
              <w:spacing w:after="0" w:line="240" w:lineRule="auto"/>
              <w:jc w:val="right"/>
              <w:rPr>
                <w:del w:id="2420" w:author="Harry" w:date="2021-12-14T21:12:00Z"/>
                <w:rFonts w:ascii="Yu Gothic" w:eastAsia="Yu Gothic" w:hAnsi="Yu Gothic" w:cs="MS PGothic"/>
                <w:color w:val="000000"/>
                <w:sz w:val="18"/>
                <w:szCs w:val="18"/>
                <w:lang w:val="en-GB" w:eastAsia="ja-JP"/>
              </w:rPr>
            </w:pPr>
            <w:del w:id="2421" w:author="Harry" w:date="2021-12-14T21:12:00Z">
              <w:r w:rsidRPr="00093F5E" w:rsidDel="00684844">
                <w:rPr>
                  <w:rFonts w:ascii="Yu Gothic" w:eastAsia="Yu Gothic" w:hAnsi="Yu Gothic" w:cs="MS PGothic" w:hint="eastAsia"/>
                  <w:color w:val="000000"/>
                  <w:sz w:val="18"/>
                  <w:szCs w:val="18"/>
                  <w:lang w:val="en-GB" w:eastAsia="ja-JP"/>
                </w:rPr>
                <w:delText xml:space="preserve">1,248 </w:delText>
              </w:r>
            </w:del>
          </w:p>
        </w:tc>
      </w:tr>
      <w:tr w:rsidR="008E3EEF" w:rsidRPr="00093F5E" w:rsidDel="00684844" w14:paraId="6E1C9346" w14:textId="77777777" w:rsidTr="00324AC5">
        <w:trPr>
          <w:trHeight w:val="223"/>
          <w:jc w:val="center"/>
          <w:del w:id="2422" w:author="Harry" w:date="2021-12-14T21:12:00Z"/>
        </w:trPr>
        <w:tc>
          <w:tcPr>
            <w:tcW w:w="543" w:type="dxa"/>
            <w:tcBorders>
              <w:top w:val="nil"/>
              <w:left w:val="nil"/>
              <w:bottom w:val="nil"/>
              <w:right w:val="nil"/>
            </w:tcBorders>
            <w:shd w:val="clear" w:color="auto" w:fill="auto"/>
            <w:noWrap/>
            <w:vAlign w:val="center"/>
            <w:hideMark/>
          </w:tcPr>
          <w:p w14:paraId="396413E4" w14:textId="77777777" w:rsidR="00324AC5" w:rsidRPr="00093F5E" w:rsidDel="00684844" w:rsidRDefault="00093F5E" w:rsidP="00324AC5">
            <w:pPr>
              <w:spacing w:after="0" w:line="240" w:lineRule="auto"/>
              <w:jc w:val="center"/>
              <w:rPr>
                <w:del w:id="2423" w:author="Harry" w:date="2021-12-14T21:12:00Z"/>
                <w:rFonts w:ascii="Yu Gothic" w:eastAsia="Yu Gothic" w:hAnsi="Yu Gothic" w:cs="MS PGothic"/>
                <w:color w:val="000000"/>
                <w:sz w:val="18"/>
                <w:szCs w:val="18"/>
                <w:lang w:val="en-GB" w:eastAsia="ja-JP"/>
              </w:rPr>
            </w:pPr>
            <w:del w:id="2424" w:author="Harry" w:date="2021-12-14T21:12:00Z">
              <w:r w:rsidRPr="00093F5E" w:rsidDel="00684844">
                <w:rPr>
                  <w:rFonts w:ascii="Yu Gothic" w:eastAsia="Yu Gothic" w:hAnsi="Yu Gothic" w:cs="MS PGothic" w:hint="eastAsia"/>
                  <w:color w:val="000000"/>
                  <w:sz w:val="18"/>
                  <w:szCs w:val="18"/>
                  <w:lang w:val="en-GB" w:eastAsia="ja-JP"/>
                </w:rPr>
                <w:delText>4</w:delText>
              </w:r>
            </w:del>
          </w:p>
        </w:tc>
        <w:tc>
          <w:tcPr>
            <w:tcW w:w="2859" w:type="dxa"/>
            <w:tcBorders>
              <w:top w:val="nil"/>
              <w:left w:val="nil"/>
              <w:bottom w:val="nil"/>
              <w:right w:val="nil"/>
            </w:tcBorders>
            <w:shd w:val="clear" w:color="auto" w:fill="auto"/>
            <w:noWrap/>
            <w:vAlign w:val="center"/>
            <w:hideMark/>
          </w:tcPr>
          <w:p w14:paraId="4F5BF15C" w14:textId="77777777" w:rsidR="00324AC5" w:rsidRPr="00093F5E" w:rsidDel="00684844" w:rsidRDefault="00093F5E" w:rsidP="00324AC5">
            <w:pPr>
              <w:spacing w:after="0" w:line="240" w:lineRule="auto"/>
              <w:rPr>
                <w:del w:id="2425" w:author="Harry" w:date="2021-12-14T21:12:00Z"/>
                <w:rFonts w:ascii="Yu Gothic" w:eastAsia="Yu Gothic" w:hAnsi="Yu Gothic" w:cs="MS PGothic"/>
                <w:color w:val="000000"/>
                <w:sz w:val="18"/>
                <w:szCs w:val="18"/>
                <w:lang w:val="en-GB" w:eastAsia="ja-JP"/>
              </w:rPr>
            </w:pPr>
            <w:del w:id="2426" w:author="Harry" w:date="2021-12-14T21:12:00Z">
              <w:r w:rsidRPr="00093F5E" w:rsidDel="00684844">
                <w:rPr>
                  <w:rFonts w:ascii="Yu Gothic" w:eastAsia="Yu Gothic" w:hAnsi="Yu Gothic" w:cs="MS PGothic" w:hint="eastAsia"/>
                  <w:color w:val="000000"/>
                  <w:sz w:val="18"/>
                  <w:szCs w:val="18"/>
                  <w:lang w:val="en-GB" w:eastAsia="ja-JP"/>
                </w:rPr>
                <w:delText>Banten</w:delText>
              </w:r>
            </w:del>
          </w:p>
        </w:tc>
        <w:tc>
          <w:tcPr>
            <w:tcW w:w="241" w:type="dxa"/>
            <w:tcBorders>
              <w:top w:val="nil"/>
              <w:left w:val="nil"/>
              <w:bottom w:val="nil"/>
              <w:right w:val="nil"/>
            </w:tcBorders>
            <w:shd w:val="clear" w:color="auto" w:fill="auto"/>
            <w:noWrap/>
            <w:vAlign w:val="center"/>
            <w:hideMark/>
          </w:tcPr>
          <w:p w14:paraId="154746F8" w14:textId="77777777" w:rsidR="00324AC5" w:rsidRPr="00093F5E" w:rsidDel="00684844" w:rsidRDefault="00093F5E" w:rsidP="00324AC5">
            <w:pPr>
              <w:spacing w:after="0" w:line="240" w:lineRule="auto"/>
              <w:jc w:val="right"/>
              <w:rPr>
                <w:del w:id="2427" w:author="Harry" w:date="2021-12-14T21:12:00Z"/>
                <w:rFonts w:ascii="Yu Gothic" w:eastAsia="Yu Gothic" w:hAnsi="Yu Gothic" w:cs="MS PGothic"/>
                <w:color w:val="000000"/>
                <w:sz w:val="18"/>
                <w:szCs w:val="18"/>
                <w:lang w:val="en-GB" w:eastAsia="ja-JP"/>
              </w:rPr>
            </w:pPr>
            <w:del w:id="2428" w:author="Harry" w:date="2021-12-14T21:12:00Z">
              <w:r w:rsidRPr="00093F5E" w:rsidDel="00684844">
                <w:rPr>
                  <w:rFonts w:ascii="Yu Gothic" w:eastAsia="Yu Gothic" w:hAnsi="Yu Gothic" w:cs="MS PGothic" w:hint="eastAsia"/>
                  <w:color w:val="000000"/>
                  <w:sz w:val="18"/>
                  <w:szCs w:val="18"/>
                  <w:lang w:val="en-GB" w:eastAsia="ja-JP"/>
                </w:rPr>
                <w:delText xml:space="preserve">1,371 </w:delText>
              </w:r>
            </w:del>
          </w:p>
        </w:tc>
        <w:tc>
          <w:tcPr>
            <w:tcW w:w="1020" w:type="dxa"/>
            <w:tcBorders>
              <w:top w:val="nil"/>
              <w:left w:val="nil"/>
              <w:bottom w:val="nil"/>
              <w:right w:val="nil"/>
            </w:tcBorders>
            <w:shd w:val="clear" w:color="auto" w:fill="auto"/>
            <w:noWrap/>
            <w:vAlign w:val="center"/>
            <w:hideMark/>
          </w:tcPr>
          <w:p w14:paraId="6A7A44D3" w14:textId="77777777" w:rsidR="00324AC5" w:rsidRPr="00093F5E" w:rsidDel="00684844" w:rsidRDefault="00093F5E" w:rsidP="00324AC5">
            <w:pPr>
              <w:spacing w:after="0" w:line="240" w:lineRule="auto"/>
              <w:jc w:val="right"/>
              <w:rPr>
                <w:del w:id="2429" w:author="Harry" w:date="2021-12-14T21:12:00Z"/>
                <w:rFonts w:ascii="Yu Gothic" w:eastAsia="Yu Gothic" w:hAnsi="Yu Gothic" w:cs="MS PGothic"/>
                <w:color w:val="000000"/>
                <w:sz w:val="18"/>
                <w:szCs w:val="18"/>
                <w:lang w:val="en-GB" w:eastAsia="ja-JP"/>
              </w:rPr>
            </w:pPr>
            <w:del w:id="2430" w:author="Harry" w:date="2021-12-14T21:12:00Z">
              <w:r w:rsidRPr="00093F5E" w:rsidDel="00684844">
                <w:rPr>
                  <w:rFonts w:ascii="Yu Gothic" w:eastAsia="Yu Gothic" w:hAnsi="Yu Gothic" w:cs="MS PGothic" w:hint="eastAsia"/>
                  <w:color w:val="000000"/>
                  <w:sz w:val="18"/>
                  <w:szCs w:val="18"/>
                  <w:lang w:val="en-GB" w:eastAsia="ja-JP"/>
                </w:rPr>
                <w:delText xml:space="preserve">2,831 </w:delText>
              </w:r>
            </w:del>
          </w:p>
        </w:tc>
        <w:tc>
          <w:tcPr>
            <w:tcW w:w="745" w:type="dxa"/>
            <w:tcBorders>
              <w:top w:val="nil"/>
              <w:left w:val="nil"/>
              <w:bottom w:val="nil"/>
              <w:right w:val="nil"/>
            </w:tcBorders>
            <w:shd w:val="clear" w:color="auto" w:fill="auto"/>
            <w:noWrap/>
            <w:vAlign w:val="center"/>
            <w:hideMark/>
          </w:tcPr>
          <w:p w14:paraId="6FAF3D59" w14:textId="77777777" w:rsidR="00324AC5" w:rsidRPr="00093F5E" w:rsidDel="00684844" w:rsidRDefault="00093F5E" w:rsidP="00324AC5">
            <w:pPr>
              <w:spacing w:after="0" w:line="240" w:lineRule="auto"/>
              <w:jc w:val="right"/>
              <w:rPr>
                <w:del w:id="2431" w:author="Harry" w:date="2021-12-14T21:12:00Z"/>
                <w:rFonts w:ascii="Yu Gothic" w:eastAsia="Yu Gothic" w:hAnsi="Yu Gothic" w:cs="MS PGothic"/>
                <w:color w:val="000000"/>
                <w:sz w:val="18"/>
                <w:szCs w:val="18"/>
                <w:lang w:val="en-GB" w:eastAsia="ja-JP"/>
              </w:rPr>
            </w:pPr>
            <w:del w:id="2432" w:author="Harry" w:date="2021-12-14T21:12:00Z">
              <w:r w:rsidRPr="00093F5E" w:rsidDel="00684844">
                <w:rPr>
                  <w:rFonts w:ascii="Yu Gothic" w:eastAsia="Yu Gothic" w:hAnsi="Yu Gothic" w:cs="MS PGothic" w:hint="eastAsia"/>
                  <w:color w:val="000000"/>
                  <w:sz w:val="18"/>
                  <w:szCs w:val="18"/>
                  <w:lang w:val="en-GB" w:eastAsia="ja-JP"/>
                </w:rPr>
                <w:delText xml:space="preserve">987 </w:delText>
              </w:r>
            </w:del>
          </w:p>
        </w:tc>
        <w:tc>
          <w:tcPr>
            <w:tcW w:w="745" w:type="dxa"/>
            <w:tcBorders>
              <w:top w:val="nil"/>
              <w:left w:val="nil"/>
              <w:bottom w:val="nil"/>
              <w:right w:val="nil"/>
            </w:tcBorders>
            <w:shd w:val="clear" w:color="auto" w:fill="auto"/>
            <w:noWrap/>
            <w:vAlign w:val="center"/>
            <w:hideMark/>
          </w:tcPr>
          <w:p w14:paraId="30D17259" w14:textId="77777777" w:rsidR="00324AC5" w:rsidRPr="00093F5E" w:rsidDel="00684844" w:rsidRDefault="00093F5E" w:rsidP="00324AC5">
            <w:pPr>
              <w:spacing w:after="0" w:line="240" w:lineRule="auto"/>
              <w:jc w:val="right"/>
              <w:rPr>
                <w:del w:id="2433" w:author="Harry" w:date="2021-12-14T21:12:00Z"/>
                <w:rFonts w:ascii="Yu Gothic" w:eastAsia="Yu Gothic" w:hAnsi="Yu Gothic" w:cs="MS PGothic"/>
                <w:color w:val="000000"/>
                <w:sz w:val="18"/>
                <w:szCs w:val="18"/>
                <w:lang w:val="en-GB" w:eastAsia="ja-JP"/>
              </w:rPr>
            </w:pPr>
            <w:del w:id="2434" w:author="Harry" w:date="2021-12-14T21:12:00Z">
              <w:r w:rsidRPr="00093F5E" w:rsidDel="00684844">
                <w:rPr>
                  <w:rFonts w:ascii="Yu Gothic" w:eastAsia="Yu Gothic" w:hAnsi="Yu Gothic" w:cs="MS PGothic" w:hint="eastAsia"/>
                  <w:color w:val="000000"/>
                  <w:sz w:val="18"/>
                  <w:szCs w:val="18"/>
                  <w:lang w:val="en-GB" w:eastAsia="ja-JP"/>
                </w:rPr>
                <w:delText xml:space="preserve">1,797 </w:delText>
              </w:r>
            </w:del>
          </w:p>
        </w:tc>
      </w:tr>
      <w:tr w:rsidR="008E3EEF" w:rsidRPr="00093F5E" w:rsidDel="00684844" w14:paraId="6F06C7E6" w14:textId="77777777" w:rsidTr="00324AC5">
        <w:trPr>
          <w:trHeight w:val="60"/>
          <w:jc w:val="center"/>
          <w:del w:id="2435" w:author="Harry" w:date="2021-12-14T21:12:00Z"/>
        </w:trPr>
        <w:tc>
          <w:tcPr>
            <w:tcW w:w="543" w:type="dxa"/>
            <w:tcBorders>
              <w:top w:val="nil"/>
              <w:left w:val="nil"/>
              <w:bottom w:val="nil"/>
              <w:right w:val="nil"/>
            </w:tcBorders>
            <w:shd w:val="clear" w:color="auto" w:fill="auto"/>
            <w:noWrap/>
            <w:vAlign w:val="center"/>
            <w:hideMark/>
          </w:tcPr>
          <w:p w14:paraId="594AE78E" w14:textId="77777777" w:rsidR="00324AC5" w:rsidRPr="00093F5E" w:rsidDel="00684844" w:rsidRDefault="00093F5E" w:rsidP="00324AC5">
            <w:pPr>
              <w:spacing w:after="0" w:line="240" w:lineRule="auto"/>
              <w:jc w:val="center"/>
              <w:rPr>
                <w:del w:id="2436" w:author="Harry" w:date="2021-12-14T21:12:00Z"/>
                <w:rFonts w:ascii="Yu Gothic" w:eastAsia="Yu Gothic" w:hAnsi="Yu Gothic" w:cs="MS PGothic"/>
                <w:color w:val="000000"/>
                <w:sz w:val="18"/>
                <w:szCs w:val="18"/>
                <w:lang w:val="en-GB" w:eastAsia="ja-JP"/>
              </w:rPr>
            </w:pPr>
            <w:del w:id="2437" w:author="Harry" w:date="2021-12-14T21:12:00Z">
              <w:r w:rsidRPr="00093F5E" w:rsidDel="00684844">
                <w:rPr>
                  <w:rFonts w:ascii="Yu Gothic" w:eastAsia="Yu Gothic" w:hAnsi="Yu Gothic" w:cs="MS PGothic" w:hint="eastAsia"/>
                  <w:color w:val="000000"/>
                  <w:sz w:val="18"/>
                  <w:szCs w:val="18"/>
                  <w:lang w:val="en-GB" w:eastAsia="ja-JP"/>
                </w:rPr>
                <w:delText>5</w:delText>
              </w:r>
            </w:del>
          </w:p>
        </w:tc>
        <w:tc>
          <w:tcPr>
            <w:tcW w:w="2859" w:type="dxa"/>
            <w:tcBorders>
              <w:top w:val="nil"/>
              <w:left w:val="nil"/>
              <w:bottom w:val="nil"/>
              <w:right w:val="nil"/>
            </w:tcBorders>
            <w:shd w:val="clear" w:color="auto" w:fill="auto"/>
            <w:noWrap/>
            <w:vAlign w:val="center"/>
            <w:hideMark/>
          </w:tcPr>
          <w:p w14:paraId="29A207A2" w14:textId="77777777" w:rsidR="00324AC5" w:rsidRPr="00093F5E" w:rsidDel="00684844" w:rsidRDefault="00093F5E" w:rsidP="00324AC5">
            <w:pPr>
              <w:spacing w:after="0" w:line="240" w:lineRule="auto"/>
              <w:rPr>
                <w:del w:id="2438" w:author="Harry" w:date="2021-12-14T21:12:00Z"/>
                <w:rFonts w:ascii="Yu Gothic" w:eastAsia="Yu Gothic" w:hAnsi="Yu Gothic" w:cs="MS PGothic"/>
                <w:color w:val="000000"/>
                <w:sz w:val="18"/>
                <w:szCs w:val="18"/>
                <w:lang w:val="en-GB" w:eastAsia="ja-JP"/>
              </w:rPr>
            </w:pPr>
            <w:del w:id="2439" w:author="Harry" w:date="2021-12-14T21:12:00Z">
              <w:r w:rsidRPr="00093F5E" w:rsidDel="00684844">
                <w:rPr>
                  <w:rFonts w:ascii="Yu Gothic" w:eastAsia="Yu Gothic" w:hAnsi="Yu Gothic" w:cs="MS PGothic" w:hint="eastAsia"/>
                  <w:color w:val="000000"/>
                  <w:sz w:val="18"/>
                  <w:szCs w:val="18"/>
                  <w:lang w:val="en-GB" w:eastAsia="ja-JP"/>
                </w:rPr>
                <w:delText>Bengkulu</w:delText>
              </w:r>
            </w:del>
          </w:p>
        </w:tc>
        <w:tc>
          <w:tcPr>
            <w:tcW w:w="241" w:type="dxa"/>
            <w:tcBorders>
              <w:top w:val="nil"/>
              <w:left w:val="nil"/>
              <w:bottom w:val="nil"/>
              <w:right w:val="nil"/>
            </w:tcBorders>
            <w:shd w:val="clear" w:color="auto" w:fill="auto"/>
            <w:noWrap/>
            <w:vAlign w:val="center"/>
            <w:hideMark/>
          </w:tcPr>
          <w:p w14:paraId="480B8B8C" w14:textId="77777777" w:rsidR="00324AC5" w:rsidRPr="00093F5E" w:rsidDel="00684844" w:rsidRDefault="00093F5E" w:rsidP="00324AC5">
            <w:pPr>
              <w:spacing w:after="0" w:line="240" w:lineRule="auto"/>
              <w:jc w:val="right"/>
              <w:rPr>
                <w:del w:id="2440" w:author="Harry" w:date="2021-12-14T21:12:00Z"/>
                <w:rFonts w:ascii="Yu Gothic" w:eastAsia="Yu Gothic" w:hAnsi="Yu Gothic" w:cs="MS PGothic"/>
                <w:color w:val="000000"/>
                <w:sz w:val="18"/>
                <w:szCs w:val="18"/>
                <w:lang w:val="en-GB" w:eastAsia="ja-JP"/>
              </w:rPr>
            </w:pPr>
            <w:del w:id="2441" w:author="Harry" w:date="2021-12-14T21:12:00Z">
              <w:r w:rsidRPr="00093F5E" w:rsidDel="00684844">
                <w:rPr>
                  <w:rFonts w:ascii="Yu Gothic" w:eastAsia="Yu Gothic" w:hAnsi="Yu Gothic" w:cs="MS PGothic" w:hint="eastAsia"/>
                  <w:color w:val="000000"/>
                  <w:sz w:val="18"/>
                  <w:szCs w:val="18"/>
                  <w:lang w:val="en-GB" w:eastAsia="ja-JP"/>
                </w:rPr>
                <w:delText xml:space="preserve">1,049 </w:delText>
              </w:r>
            </w:del>
          </w:p>
        </w:tc>
        <w:tc>
          <w:tcPr>
            <w:tcW w:w="1020" w:type="dxa"/>
            <w:tcBorders>
              <w:top w:val="nil"/>
              <w:left w:val="nil"/>
              <w:bottom w:val="nil"/>
              <w:right w:val="nil"/>
            </w:tcBorders>
            <w:shd w:val="clear" w:color="auto" w:fill="auto"/>
            <w:noWrap/>
            <w:vAlign w:val="center"/>
            <w:hideMark/>
          </w:tcPr>
          <w:p w14:paraId="7DF54E73" w14:textId="77777777" w:rsidR="00324AC5" w:rsidRPr="00093F5E" w:rsidDel="00684844" w:rsidRDefault="00093F5E" w:rsidP="00324AC5">
            <w:pPr>
              <w:spacing w:after="0" w:line="240" w:lineRule="auto"/>
              <w:jc w:val="right"/>
              <w:rPr>
                <w:del w:id="2442" w:author="Harry" w:date="2021-12-14T21:12:00Z"/>
                <w:rFonts w:ascii="Yu Gothic" w:eastAsia="Yu Gothic" w:hAnsi="Yu Gothic" w:cs="MS PGothic"/>
                <w:color w:val="000000"/>
                <w:sz w:val="18"/>
                <w:szCs w:val="18"/>
                <w:lang w:val="en-GB" w:eastAsia="ja-JP"/>
              </w:rPr>
            </w:pPr>
            <w:del w:id="2443" w:author="Harry" w:date="2021-12-14T21:12:00Z">
              <w:r w:rsidRPr="00093F5E" w:rsidDel="00684844">
                <w:rPr>
                  <w:rFonts w:ascii="Yu Gothic" w:eastAsia="Yu Gothic" w:hAnsi="Yu Gothic" w:cs="MS PGothic" w:hint="eastAsia"/>
                  <w:color w:val="000000"/>
                  <w:sz w:val="18"/>
                  <w:szCs w:val="18"/>
                  <w:lang w:val="en-GB" w:eastAsia="ja-JP"/>
                </w:rPr>
                <w:delText xml:space="preserve">685 </w:delText>
              </w:r>
            </w:del>
          </w:p>
        </w:tc>
        <w:tc>
          <w:tcPr>
            <w:tcW w:w="745" w:type="dxa"/>
            <w:tcBorders>
              <w:top w:val="nil"/>
              <w:left w:val="nil"/>
              <w:bottom w:val="nil"/>
              <w:right w:val="nil"/>
            </w:tcBorders>
            <w:shd w:val="clear" w:color="auto" w:fill="auto"/>
            <w:noWrap/>
            <w:vAlign w:val="center"/>
            <w:hideMark/>
          </w:tcPr>
          <w:p w14:paraId="46CF94C0" w14:textId="77777777" w:rsidR="00324AC5" w:rsidRPr="00093F5E" w:rsidDel="00684844" w:rsidRDefault="00093F5E" w:rsidP="00324AC5">
            <w:pPr>
              <w:spacing w:after="0" w:line="240" w:lineRule="auto"/>
              <w:jc w:val="right"/>
              <w:rPr>
                <w:del w:id="2444" w:author="Harry" w:date="2021-12-14T21:12:00Z"/>
                <w:rFonts w:ascii="Yu Gothic" w:eastAsia="Yu Gothic" w:hAnsi="Yu Gothic" w:cs="MS PGothic"/>
                <w:color w:val="000000"/>
                <w:sz w:val="18"/>
                <w:szCs w:val="18"/>
                <w:lang w:val="en-GB" w:eastAsia="ja-JP"/>
              </w:rPr>
            </w:pPr>
            <w:del w:id="2445" w:author="Harry" w:date="2021-12-14T21:12:00Z">
              <w:r w:rsidRPr="00093F5E" w:rsidDel="00684844">
                <w:rPr>
                  <w:rFonts w:ascii="Yu Gothic" w:eastAsia="Yu Gothic" w:hAnsi="Yu Gothic" w:cs="MS PGothic" w:hint="eastAsia"/>
                  <w:color w:val="000000"/>
                  <w:sz w:val="18"/>
                  <w:szCs w:val="18"/>
                  <w:lang w:val="en-GB" w:eastAsia="ja-JP"/>
                </w:rPr>
                <w:delText xml:space="preserve">955 </w:delText>
              </w:r>
            </w:del>
          </w:p>
        </w:tc>
        <w:tc>
          <w:tcPr>
            <w:tcW w:w="745" w:type="dxa"/>
            <w:tcBorders>
              <w:top w:val="nil"/>
              <w:left w:val="nil"/>
              <w:bottom w:val="nil"/>
              <w:right w:val="nil"/>
            </w:tcBorders>
            <w:shd w:val="clear" w:color="auto" w:fill="auto"/>
            <w:noWrap/>
            <w:vAlign w:val="center"/>
            <w:hideMark/>
          </w:tcPr>
          <w:p w14:paraId="248A7713" w14:textId="77777777" w:rsidR="00324AC5" w:rsidRPr="00093F5E" w:rsidDel="00684844" w:rsidRDefault="00093F5E" w:rsidP="00324AC5">
            <w:pPr>
              <w:spacing w:after="0" w:line="240" w:lineRule="auto"/>
              <w:jc w:val="right"/>
              <w:rPr>
                <w:del w:id="2446" w:author="Harry" w:date="2021-12-14T21:12:00Z"/>
                <w:rFonts w:ascii="Yu Gothic" w:eastAsia="Yu Gothic" w:hAnsi="Yu Gothic" w:cs="MS PGothic"/>
                <w:color w:val="000000"/>
                <w:sz w:val="18"/>
                <w:szCs w:val="18"/>
                <w:lang w:val="en-GB" w:eastAsia="ja-JP"/>
              </w:rPr>
            </w:pPr>
            <w:del w:id="2447" w:author="Harry" w:date="2021-12-14T21:12:00Z">
              <w:r w:rsidRPr="00093F5E" w:rsidDel="00684844">
                <w:rPr>
                  <w:rFonts w:ascii="Yu Gothic" w:eastAsia="Yu Gothic" w:hAnsi="Yu Gothic" w:cs="MS PGothic" w:hint="eastAsia"/>
                  <w:color w:val="000000"/>
                  <w:sz w:val="18"/>
                  <w:szCs w:val="18"/>
                  <w:lang w:val="en-GB" w:eastAsia="ja-JP"/>
                </w:rPr>
                <w:delText xml:space="preserve">1,178 </w:delText>
              </w:r>
            </w:del>
          </w:p>
        </w:tc>
      </w:tr>
      <w:tr w:rsidR="008E3EEF" w:rsidRPr="00093F5E" w:rsidDel="00684844" w14:paraId="22FA4C1A" w14:textId="77777777" w:rsidTr="00324AC5">
        <w:trPr>
          <w:trHeight w:val="60"/>
          <w:jc w:val="center"/>
          <w:del w:id="2448" w:author="Harry" w:date="2021-12-14T21:12:00Z"/>
        </w:trPr>
        <w:tc>
          <w:tcPr>
            <w:tcW w:w="543" w:type="dxa"/>
            <w:tcBorders>
              <w:top w:val="nil"/>
              <w:left w:val="nil"/>
              <w:bottom w:val="nil"/>
              <w:right w:val="nil"/>
            </w:tcBorders>
            <w:shd w:val="clear" w:color="auto" w:fill="auto"/>
            <w:noWrap/>
            <w:vAlign w:val="center"/>
            <w:hideMark/>
          </w:tcPr>
          <w:p w14:paraId="722FC501" w14:textId="77777777" w:rsidR="00324AC5" w:rsidRPr="00093F5E" w:rsidDel="00684844" w:rsidRDefault="00093F5E" w:rsidP="00324AC5">
            <w:pPr>
              <w:spacing w:after="0" w:line="240" w:lineRule="auto"/>
              <w:jc w:val="center"/>
              <w:rPr>
                <w:del w:id="2449" w:author="Harry" w:date="2021-12-14T21:12:00Z"/>
                <w:rFonts w:ascii="Yu Gothic" w:eastAsia="Yu Gothic" w:hAnsi="Yu Gothic" w:cs="MS PGothic"/>
                <w:color w:val="000000"/>
                <w:sz w:val="18"/>
                <w:szCs w:val="18"/>
                <w:lang w:val="en-GB" w:eastAsia="ja-JP"/>
              </w:rPr>
            </w:pPr>
            <w:del w:id="2450" w:author="Harry" w:date="2021-12-14T21:12:00Z">
              <w:r w:rsidRPr="00093F5E" w:rsidDel="00684844">
                <w:rPr>
                  <w:rFonts w:ascii="Yu Gothic" w:eastAsia="Yu Gothic" w:hAnsi="Yu Gothic" w:cs="MS PGothic" w:hint="eastAsia"/>
                  <w:color w:val="000000"/>
                  <w:sz w:val="18"/>
                  <w:szCs w:val="18"/>
                  <w:lang w:val="en-GB" w:eastAsia="ja-JP"/>
                </w:rPr>
                <w:delText>6</w:delText>
              </w:r>
            </w:del>
          </w:p>
        </w:tc>
        <w:tc>
          <w:tcPr>
            <w:tcW w:w="2859" w:type="dxa"/>
            <w:tcBorders>
              <w:top w:val="nil"/>
              <w:left w:val="nil"/>
              <w:bottom w:val="nil"/>
              <w:right w:val="nil"/>
            </w:tcBorders>
            <w:shd w:val="clear" w:color="auto" w:fill="auto"/>
            <w:noWrap/>
            <w:vAlign w:val="center"/>
            <w:hideMark/>
          </w:tcPr>
          <w:p w14:paraId="2DA59A58" w14:textId="77777777" w:rsidR="00324AC5" w:rsidRPr="00093F5E" w:rsidDel="00684844" w:rsidRDefault="00093F5E" w:rsidP="00324AC5">
            <w:pPr>
              <w:spacing w:after="0" w:line="240" w:lineRule="auto"/>
              <w:rPr>
                <w:del w:id="2451" w:author="Harry" w:date="2021-12-14T21:12:00Z"/>
                <w:rFonts w:ascii="Yu Gothic" w:eastAsia="Yu Gothic" w:hAnsi="Yu Gothic" w:cs="MS PGothic"/>
                <w:color w:val="000000"/>
                <w:sz w:val="18"/>
                <w:szCs w:val="18"/>
                <w:lang w:val="en-GB" w:eastAsia="ja-JP"/>
              </w:rPr>
            </w:pPr>
            <w:del w:id="2452" w:author="Harry" w:date="2021-12-14T21:12:00Z">
              <w:r w:rsidRPr="00093F5E" w:rsidDel="00684844">
                <w:rPr>
                  <w:rFonts w:ascii="Yu Gothic" w:eastAsia="Yu Gothic" w:hAnsi="Yu Gothic" w:cs="MS PGothic" w:hint="eastAsia"/>
                  <w:color w:val="000000"/>
                  <w:sz w:val="18"/>
                  <w:szCs w:val="18"/>
                  <w:lang w:val="en-GB" w:eastAsia="ja-JP"/>
                </w:rPr>
                <w:delText>Central Java</w:delText>
              </w:r>
            </w:del>
          </w:p>
        </w:tc>
        <w:tc>
          <w:tcPr>
            <w:tcW w:w="241" w:type="dxa"/>
            <w:tcBorders>
              <w:top w:val="nil"/>
              <w:left w:val="nil"/>
              <w:bottom w:val="nil"/>
              <w:right w:val="nil"/>
            </w:tcBorders>
            <w:shd w:val="clear" w:color="auto" w:fill="auto"/>
            <w:noWrap/>
            <w:vAlign w:val="center"/>
            <w:hideMark/>
          </w:tcPr>
          <w:p w14:paraId="451EF9DC" w14:textId="77777777" w:rsidR="00324AC5" w:rsidRPr="00093F5E" w:rsidDel="00684844" w:rsidRDefault="00093F5E" w:rsidP="00324AC5">
            <w:pPr>
              <w:spacing w:after="0" w:line="240" w:lineRule="auto"/>
              <w:jc w:val="right"/>
              <w:rPr>
                <w:del w:id="2453" w:author="Harry" w:date="2021-12-14T21:12:00Z"/>
                <w:rFonts w:ascii="Yu Gothic" w:eastAsia="Yu Gothic" w:hAnsi="Yu Gothic" w:cs="MS PGothic"/>
                <w:color w:val="000000"/>
                <w:sz w:val="18"/>
                <w:szCs w:val="18"/>
                <w:lang w:val="en-GB" w:eastAsia="ja-JP"/>
              </w:rPr>
            </w:pPr>
            <w:del w:id="2454" w:author="Harry" w:date="2021-12-14T21:12:00Z">
              <w:r w:rsidRPr="00093F5E" w:rsidDel="00684844">
                <w:rPr>
                  <w:rFonts w:ascii="Yu Gothic" w:eastAsia="Yu Gothic" w:hAnsi="Yu Gothic" w:cs="MS PGothic" w:hint="eastAsia"/>
                  <w:color w:val="000000"/>
                  <w:sz w:val="18"/>
                  <w:szCs w:val="18"/>
                  <w:lang w:val="en-GB" w:eastAsia="ja-JP"/>
                </w:rPr>
                <w:delText xml:space="preserve">885 </w:delText>
              </w:r>
            </w:del>
          </w:p>
        </w:tc>
        <w:tc>
          <w:tcPr>
            <w:tcW w:w="1020" w:type="dxa"/>
            <w:tcBorders>
              <w:top w:val="nil"/>
              <w:left w:val="nil"/>
              <w:bottom w:val="nil"/>
              <w:right w:val="nil"/>
            </w:tcBorders>
            <w:shd w:val="clear" w:color="auto" w:fill="auto"/>
            <w:noWrap/>
            <w:vAlign w:val="center"/>
            <w:hideMark/>
          </w:tcPr>
          <w:p w14:paraId="5064493C" w14:textId="77777777" w:rsidR="00324AC5" w:rsidRPr="00093F5E" w:rsidDel="00684844" w:rsidRDefault="00093F5E" w:rsidP="00324AC5">
            <w:pPr>
              <w:spacing w:after="0" w:line="240" w:lineRule="auto"/>
              <w:jc w:val="right"/>
              <w:rPr>
                <w:del w:id="2455" w:author="Harry" w:date="2021-12-14T21:12:00Z"/>
                <w:rFonts w:ascii="Yu Gothic" w:eastAsia="Yu Gothic" w:hAnsi="Yu Gothic" w:cs="MS PGothic"/>
                <w:color w:val="000000"/>
                <w:sz w:val="18"/>
                <w:szCs w:val="18"/>
                <w:lang w:val="en-GB" w:eastAsia="ja-JP"/>
              </w:rPr>
            </w:pPr>
            <w:del w:id="2456" w:author="Harry" w:date="2021-12-14T21:12:00Z">
              <w:r w:rsidRPr="00093F5E" w:rsidDel="00684844">
                <w:rPr>
                  <w:rFonts w:ascii="Yu Gothic" w:eastAsia="Yu Gothic" w:hAnsi="Yu Gothic" w:cs="MS PGothic" w:hint="eastAsia"/>
                  <w:color w:val="000000"/>
                  <w:sz w:val="18"/>
                  <w:szCs w:val="18"/>
                  <w:lang w:val="en-GB" w:eastAsia="ja-JP"/>
                </w:rPr>
                <w:delText xml:space="preserve">1,484 </w:delText>
              </w:r>
            </w:del>
          </w:p>
        </w:tc>
        <w:tc>
          <w:tcPr>
            <w:tcW w:w="745" w:type="dxa"/>
            <w:tcBorders>
              <w:top w:val="nil"/>
              <w:left w:val="nil"/>
              <w:bottom w:val="nil"/>
              <w:right w:val="nil"/>
            </w:tcBorders>
            <w:shd w:val="clear" w:color="auto" w:fill="auto"/>
            <w:noWrap/>
            <w:vAlign w:val="center"/>
            <w:hideMark/>
          </w:tcPr>
          <w:p w14:paraId="325A543F" w14:textId="77777777" w:rsidR="00324AC5" w:rsidRPr="00093F5E" w:rsidDel="00684844" w:rsidRDefault="00093F5E" w:rsidP="00324AC5">
            <w:pPr>
              <w:spacing w:after="0" w:line="240" w:lineRule="auto"/>
              <w:jc w:val="right"/>
              <w:rPr>
                <w:del w:id="2457" w:author="Harry" w:date="2021-12-14T21:12:00Z"/>
                <w:rFonts w:ascii="Yu Gothic" w:eastAsia="Yu Gothic" w:hAnsi="Yu Gothic" w:cs="MS PGothic"/>
                <w:color w:val="000000"/>
                <w:sz w:val="18"/>
                <w:szCs w:val="18"/>
                <w:lang w:val="en-GB" w:eastAsia="ja-JP"/>
              </w:rPr>
            </w:pPr>
            <w:del w:id="2458" w:author="Harry" w:date="2021-12-14T21:12:00Z">
              <w:r w:rsidRPr="00093F5E" w:rsidDel="00684844">
                <w:rPr>
                  <w:rFonts w:ascii="Yu Gothic" w:eastAsia="Yu Gothic" w:hAnsi="Yu Gothic" w:cs="MS PGothic" w:hint="eastAsia"/>
                  <w:color w:val="000000"/>
                  <w:sz w:val="18"/>
                  <w:szCs w:val="18"/>
                  <w:lang w:val="en-GB" w:eastAsia="ja-JP"/>
                </w:rPr>
                <w:delText xml:space="preserve">668 </w:delText>
              </w:r>
            </w:del>
          </w:p>
        </w:tc>
        <w:tc>
          <w:tcPr>
            <w:tcW w:w="745" w:type="dxa"/>
            <w:tcBorders>
              <w:top w:val="nil"/>
              <w:left w:val="nil"/>
              <w:bottom w:val="nil"/>
              <w:right w:val="nil"/>
            </w:tcBorders>
            <w:shd w:val="clear" w:color="auto" w:fill="auto"/>
            <w:noWrap/>
            <w:vAlign w:val="center"/>
            <w:hideMark/>
          </w:tcPr>
          <w:p w14:paraId="4E5EB95F" w14:textId="77777777" w:rsidR="00324AC5" w:rsidRPr="00093F5E" w:rsidDel="00684844" w:rsidRDefault="00093F5E" w:rsidP="00324AC5">
            <w:pPr>
              <w:spacing w:after="0" w:line="240" w:lineRule="auto"/>
              <w:jc w:val="right"/>
              <w:rPr>
                <w:del w:id="2459" w:author="Harry" w:date="2021-12-14T21:12:00Z"/>
                <w:rFonts w:ascii="Yu Gothic" w:eastAsia="Yu Gothic" w:hAnsi="Yu Gothic" w:cs="MS PGothic"/>
                <w:color w:val="000000"/>
                <w:sz w:val="18"/>
                <w:szCs w:val="18"/>
                <w:lang w:val="en-GB" w:eastAsia="ja-JP"/>
              </w:rPr>
            </w:pPr>
            <w:del w:id="2460" w:author="Harry" w:date="2021-12-14T21:12:00Z">
              <w:r w:rsidRPr="00093F5E" w:rsidDel="00684844">
                <w:rPr>
                  <w:rFonts w:ascii="Yu Gothic" w:eastAsia="Yu Gothic" w:hAnsi="Yu Gothic" w:cs="MS PGothic" w:hint="eastAsia"/>
                  <w:color w:val="000000"/>
                  <w:sz w:val="18"/>
                  <w:szCs w:val="18"/>
                  <w:lang w:val="en-GB" w:eastAsia="ja-JP"/>
                </w:rPr>
                <w:delText xml:space="preserve">1,123 </w:delText>
              </w:r>
            </w:del>
          </w:p>
        </w:tc>
      </w:tr>
      <w:tr w:rsidR="008E3EEF" w:rsidRPr="00093F5E" w:rsidDel="00684844" w14:paraId="01F6BA65" w14:textId="77777777" w:rsidTr="00324AC5">
        <w:trPr>
          <w:trHeight w:val="60"/>
          <w:jc w:val="center"/>
          <w:del w:id="2461" w:author="Harry" w:date="2021-12-14T21:12:00Z"/>
        </w:trPr>
        <w:tc>
          <w:tcPr>
            <w:tcW w:w="543" w:type="dxa"/>
            <w:tcBorders>
              <w:top w:val="nil"/>
              <w:left w:val="nil"/>
              <w:bottom w:val="nil"/>
              <w:right w:val="nil"/>
            </w:tcBorders>
            <w:shd w:val="clear" w:color="auto" w:fill="auto"/>
            <w:noWrap/>
            <w:vAlign w:val="center"/>
            <w:hideMark/>
          </w:tcPr>
          <w:p w14:paraId="77464C12" w14:textId="77777777" w:rsidR="00324AC5" w:rsidRPr="00093F5E" w:rsidDel="00684844" w:rsidRDefault="00093F5E" w:rsidP="00324AC5">
            <w:pPr>
              <w:spacing w:after="0" w:line="240" w:lineRule="auto"/>
              <w:jc w:val="center"/>
              <w:rPr>
                <w:del w:id="2462" w:author="Harry" w:date="2021-12-14T21:12:00Z"/>
                <w:rFonts w:ascii="Yu Gothic" w:eastAsia="Yu Gothic" w:hAnsi="Yu Gothic" w:cs="MS PGothic"/>
                <w:color w:val="000000"/>
                <w:sz w:val="18"/>
                <w:szCs w:val="18"/>
                <w:lang w:val="en-GB" w:eastAsia="ja-JP"/>
              </w:rPr>
            </w:pPr>
            <w:del w:id="2463" w:author="Harry" w:date="2021-12-14T21:12:00Z">
              <w:r w:rsidRPr="00093F5E" w:rsidDel="00684844">
                <w:rPr>
                  <w:rFonts w:ascii="Yu Gothic" w:eastAsia="Yu Gothic" w:hAnsi="Yu Gothic" w:cs="MS PGothic" w:hint="eastAsia"/>
                  <w:color w:val="000000"/>
                  <w:sz w:val="18"/>
                  <w:szCs w:val="18"/>
                  <w:lang w:val="en-GB" w:eastAsia="ja-JP"/>
                </w:rPr>
                <w:delText>7</w:delText>
              </w:r>
            </w:del>
          </w:p>
        </w:tc>
        <w:tc>
          <w:tcPr>
            <w:tcW w:w="2859" w:type="dxa"/>
            <w:tcBorders>
              <w:top w:val="nil"/>
              <w:left w:val="nil"/>
              <w:bottom w:val="nil"/>
              <w:right w:val="nil"/>
            </w:tcBorders>
            <w:shd w:val="clear" w:color="auto" w:fill="auto"/>
            <w:noWrap/>
            <w:vAlign w:val="center"/>
            <w:hideMark/>
          </w:tcPr>
          <w:p w14:paraId="5EE14B71" w14:textId="77777777" w:rsidR="00324AC5" w:rsidRPr="00093F5E" w:rsidDel="00684844" w:rsidRDefault="00093F5E" w:rsidP="00324AC5">
            <w:pPr>
              <w:spacing w:after="0" w:line="240" w:lineRule="auto"/>
              <w:rPr>
                <w:del w:id="2464" w:author="Harry" w:date="2021-12-14T21:12:00Z"/>
                <w:rFonts w:ascii="Yu Gothic" w:eastAsia="Yu Gothic" w:hAnsi="Yu Gothic" w:cs="MS PGothic"/>
                <w:color w:val="000000"/>
                <w:sz w:val="18"/>
                <w:szCs w:val="18"/>
                <w:lang w:val="en-GB" w:eastAsia="ja-JP"/>
              </w:rPr>
            </w:pPr>
            <w:del w:id="2465" w:author="Harry" w:date="2021-12-14T21:12:00Z">
              <w:r w:rsidRPr="00093F5E" w:rsidDel="00684844">
                <w:rPr>
                  <w:rFonts w:ascii="Yu Gothic" w:eastAsia="Yu Gothic" w:hAnsi="Yu Gothic" w:cs="MS PGothic" w:hint="eastAsia"/>
                  <w:color w:val="000000"/>
                  <w:sz w:val="18"/>
                  <w:szCs w:val="18"/>
                  <w:lang w:val="en-GB" w:eastAsia="ja-JP"/>
                </w:rPr>
                <w:delText>Central Kalimantan</w:delText>
              </w:r>
            </w:del>
          </w:p>
        </w:tc>
        <w:tc>
          <w:tcPr>
            <w:tcW w:w="241" w:type="dxa"/>
            <w:tcBorders>
              <w:top w:val="nil"/>
              <w:left w:val="nil"/>
              <w:bottom w:val="nil"/>
              <w:right w:val="nil"/>
            </w:tcBorders>
            <w:shd w:val="clear" w:color="auto" w:fill="auto"/>
            <w:noWrap/>
            <w:vAlign w:val="center"/>
            <w:hideMark/>
          </w:tcPr>
          <w:p w14:paraId="04182677" w14:textId="77777777" w:rsidR="00324AC5" w:rsidRPr="00093F5E" w:rsidDel="00684844" w:rsidRDefault="00093F5E" w:rsidP="00324AC5">
            <w:pPr>
              <w:spacing w:after="0" w:line="240" w:lineRule="auto"/>
              <w:jc w:val="right"/>
              <w:rPr>
                <w:del w:id="2466" w:author="Harry" w:date="2021-12-14T21:12:00Z"/>
                <w:rFonts w:ascii="Yu Gothic" w:eastAsia="Yu Gothic" w:hAnsi="Yu Gothic" w:cs="MS PGothic"/>
                <w:color w:val="000000"/>
                <w:sz w:val="18"/>
                <w:szCs w:val="18"/>
                <w:lang w:val="en-GB" w:eastAsia="ja-JP"/>
              </w:rPr>
            </w:pPr>
            <w:del w:id="2467" w:author="Harry" w:date="2021-12-14T21:12:00Z">
              <w:r w:rsidRPr="00093F5E" w:rsidDel="00684844">
                <w:rPr>
                  <w:rFonts w:ascii="Yu Gothic" w:eastAsia="Yu Gothic" w:hAnsi="Yu Gothic" w:cs="MS PGothic" w:hint="eastAsia"/>
                  <w:color w:val="000000"/>
                  <w:sz w:val="18"/>
                  <w:szCs w:val="18"/>
                  <w:lang w:val="en-GB" w:eastAsia="ja-JP"/>
                </w:rPr>
                <w:delText xml:space="preserve">1,173 </w:delText>
              </w:r>
            </w:del>
          </w:p>
        </w:tc>
        <w:tc>
          <w:tcPr>
            <w:tcW w:w="1020" w:type="dxa"/>
            <w:tcBorders>
              <w:top w:val="nil"/>
              <w:left w:val="nil"/>
              <w:bottom w:val="nil"/>
              <w:right w:val="nil"/>
            </w:tcBorders>
            <w:shd w:val="clear" w:color="auto" w:fill="auto"/>
            <w:noWrap/>
            <w:vAlign w:val="center"/>
            <w:hideMark/>
          </w:tcPr>
          <w:p w14:paraId="2D8852BD" w14:textId="77777777" w:rsidR="00324AC5" w:rsidRPr="00093F5E" w:rsidDel="00684844" w:rsidRDefault="00093F5E" w:rsidP="00324AC5">
            <w:pPr>
              <w:spacing w:after="0" w:line="240" w:lineRule="auto"/>
              <w:jc w:val="right"/>
              <w:rPr>
                <w:del w:id="2468" w:author="Harry" w:date="2021-12-14T21:12:00Z"/>
                <w:rFonts w:ascii="Yu Gothic" w:eastAsia="Yu Gothic" w:hAnsi="Yu Gothic" w:cs="MS PGothic"/>
                <w:color w:val="000000"/>
                <w:sz w:val="18"/>
                <w:szCs w:val="18"/>
                <w:lang w:val="en-GB" w:eastAsia="ja-JP"/>
              </w:rPr>
            </w:pPr>
            <w:del w:id="2469" w:author="Harry" w:date="2021-12-14T21:12:00Z">
              <w:r w:rsidRPr="00093F5E" w:rsidDel="00684844">
                <w:rPr>
                  <w:rFonts w:ascii="Yu Gothic" w:eastAsia="Yu Gothic" w:hAnsi="Yu Gothic" w:cs="MS PGothic" w:hint="eastAsia"/>
                  <w:color w:val="000000"/>
                  <w:sz w:val="18"/>
                  <w:szCs w:val="18"/>
                  <w:lang w:val="en-GB" w:eastAsia="ja-JP"/>
                </w:rPr>
                <w:delText xml:space="preserve">1,886 </w:delText>
              </w:r>
            </w:del>
          </w:p>
        </w:tc>
        <w:tc>
          <w:tcPr>
            <w:tcW w:w="745" w:type="dxa"/>
            <w:tcBorders>
              <w:top w:val="nil"/>
              <w:left w:val="nil"/>
              <w:bottom w:val="nil"/>
              <w:right w:val="nil"/>
            </w:tcBorders>
            <w:shd w:val="clear" w:color="auto" w:fill="auto"/>
            <w:noWrap/>
            <w:vAlign w:val="center"/>
            <w:hideMark/>
          </w:tcPr>
          <w:p w14:paraId="61DAD647" w14:textId="77777777" w:rsidR="00324AC5" w:rsidRPr="00093F5E" w:rsidDel="00684844" w:rsidRDefault="00093F5E" w:rsidP="00324AC5">
            <w:pPr>
              <w:spacing w:after="0" w:line="240" w:lineRule="auto"/>
              <w:jc w:val="right"/>
              <w:rPr>
                <w:del w:id="2470" w:author="Harry" w:date="2021-12-14T21:12:00Z"/>
                <w:rFonts w:ascii="Yu Gothic" w:eastAsia="Yu Gothic" w:hAnsi="Yu Gothic" w:cs="MS PGothic"/>
                <w:color w:val="000000"/>
                <w:sz w:val="18"/>
                <w:szCs w:val="18"/>
                <w:lang w:val="en-GB" w:eastAsia="ja-JP"/>
              </w:rPr>
            </w:pPr>
            <w:del w:id="2471" w:author="Harry" w:date="2021-12-14T21:12:00Z">
              <w:r w:rsidRPr="00093F5E" w:rsidDel="00684844">
                <w:rPr>
                  <w:rFonts w:ascii="Yu Gothic" w:eastAsia="Yu Gothic" w:hAnsi="Yu Gothic" w:cs="MS PGothic" w:hint="eastAsia"/>
                  <w:color w:val="000000"/>
                  <w:sz w:val="18"/>
                  <w:szCs w:val="18"/>
                  <w:lang w:val="en-GB" w:eastAsia="ja-JP"/>
                </w:rPr>
                <w:delText xml:space="preserve">857 </w:delText>
              </w:r>
            </w:del>
          </w:p>
        </w:tc>
        <w:tc>
          <w:tcPr>
            <w:tcW w:w="745" w:type="dxa"/>
            <w:tcBorders>
              <w:top w:val="nil"/>
              <w:left w:val="nil"/>
              <w:bottom w:val="nil"/>
              <w:right w:val="nil"/>
            </w:tcBorders>
            <w:shd w:val="clear" w:color="auto" w:fill="auto"/>
            <w:noWrap/>
            <w:vAlign w:val="center"/>
            <w:hideMark/>
          </w:tcPr>
          <w:p w14:paraId="235B55C9" w14:textId="77777777" w:rsidR="00324AC5" w:rsidRPr="00093F5E" w:rsidDel="00684844" w:rsidRDefault="00093F5E" w:rsidP="00324AC5">
            <w:pPr>
              <w:spacing w:after="0" w:line="240" w:lineRule="auto"/>
              <w:jc w:val="right"/>
              <w:rPr>
                <w:del w:id="2472" w:author="Harry" w:date="2021-12-14T21:12:00Z"/>
                <w:rFonts w:ascii="Yu Gothic" w:eastAsia="Yu Gothic" w:hAnsi="Yu Gothic" w:cs="MS PGothic"/>
                <w:color w:val="000000"/>
                <w:sz w:val="18"/>
                <w:szCs w:val="18"/>
                <w:lang w:val="en-GB" w:eastAsia="ja-JP"/>
              </w:rPr>
            </w:pPr>
            <w:del w:id="2473" w:author="Harry" w:date="2021-12-14T21:12:00Z">
              <w:r w:rsidRPr="00093F5E" w:rsidDel="00684844">
                <w:rPr>
                  <w:rFonts w:ascii="Yu Gothic" w:eastAsia="Yu Gothic" w:hAnsi="Yu Gothic" w:cs="MS PGothic" w:hint="eastAsia"/>
                  <w:color w:val="000000"/>
                  <w:sz w:val="18"/>
                  <w:szCs w:val="18"/>
                  <w:lang w:val="en-GB" w:eastAsia="ja-JP"/>
                </w:rPr>
                <w:delText xml:space="preserve">1,452 </w:delText>
              </w:r>
            </w:del>
          </w:p>
        </w:tc>
      </w:tr>
      <w:tr w:rsidR="008E3EEF" w:rsidRPr="00093F5E" w:rsidDel="00684844" w14:paraId="279862E7" w14:textId="77777777" w:rsidTr="00324AC5">
        <w:trPr>
          <w:trHeight w:val="60"/>
          <w:jc w:val="center"/>
          <w:del w:id="2474" w:author="Harry" w:date="2021-12-14T21:12:00Z"/>
        </w:trPr>
        <w:tc>
          <w:tcPr>
            <w:tcW w:w="543" w:type="dxa"/>
            <w:tcBorders>
              <w:top w:val="nil"/>
              <w:left w:val="nil"/>
              <w:bottom w:val="nil"/>
              <w:right w:val="nil"/>
            </w:tcBorders>
            <w:shd w:val="clear" w:color="auto" w:fill="auto"/>
            <w:noWrap/>
            <w:vAlign w:val="center"/>
            <w:hideMark/>
          </w:tcPr>
          <w:p w14:paraId="715954E8" w14:textId="77777777" w:rsidR="00324AC5" w:rsidRPr="00093F5E" w:rsidDel="00684844" w:rsidRDefault="00093F5E" w:rsidP="00324AC5">
            <w:pPr>
              <w:spacing w:after="0" w:line="240" w:lineRule="auto"/>
              <w:jc w:val="center"/>
              <w:rPr>
                <w:del w:id="2475" w:author="Harry" w:date="2021-12-14T21:12:00Z"/>
                <w:rFonts w:ascii="Yu Gothic" w:eastAsia="Yu Gothic" w:hAnsi="Yu Gothic" w:cs="MS PGothic"/>
                <w:color w:val="000000"/>
                <w:sz w:val="18"/>
                <w:szCs w:val="18"/>
                <w:lang w:val="en-GB" w:eastAsia="ja-JP"/>
              </w:rPr>
            </w:pPr>
            <w:del w:id="2476" w:author="Harry" w:date="2021-12-14T21:12:00Z">
              <w:r w:rsidRPr="00093F5E" w:rsidDel="00684844">
                <w:rPr>
                  <w:rFonts w:ascii="Yu Gothic" w:eastAsia="Yu Gothic" w:hAnsi="Yu Gothic" w:cs="MS PGothic" w:hint="eastAsia"/>
                  <w:color w:val="000000"/>
                  <w:sz w:val="18"/>
                  <w:szCs w:val="18"/>
                  <w:lang w:val="en-GB" w:eastAsia="ja-JP"/>
                </w:rPr>
                <w:delText>8</w:delText>
              </w:r>
            </w:del>
          </w:p>
        </w:tc>
        <w:tc>
          <w:tcPr>
            <w:tcW w:w="2859" w:type="dxa"/>
            <w:tcBorders>
              <w:top w:val="nil"/>
              <w:left w:val="nil"/>
              <w:bottom w:val="nil"/>
              <w:right w:val="nil"/>
            </w:tcBorders>
            <w:shd w:val="clear" w:color="auto" w:fill="auto"/>
            <w:noWrap/>
            <w:vAlign w:val="center"/>
            <w:hideMark/>
          </w:tcPr>
          <w:p w14:paraId="0B1B4C89" w14:textId="77777777" w:rsidR="00324AC5" w:rsidRPr="00093F5E" w:rsidDel="00684844" w:rsidRDefault="00093F5E" w:rsidP="00324AC5">
            <w:pPr>
              <w:spacing w:after="0" w:line="240" w:lineRule="auto"/>
              <w:rPr>
                <w:del w:id="2477" w:author="Harry" w:date="2021-12-14T21:12:00Z"/>
                <w:rFonts w:ascii="Yu Gothic" w:eastAsia="Yu Gothic" w:hAnsi="Yu Gothic" w:cs="MS PGothic"/>
                <w:color w:val="000000"/>
                <w:sz w:val="18"/>
                <w:szCs w:val="18"/>
                <w:lang w:val="en-GB" w:eastAsia="ja-JP"/>
              </w:rPr>
            </w:pPr>
            <w:del w:id="2478" w:author="Harry" w:date="2021-12-14T21:12:00Z">
              <w:r w:rsidRPr="00093F5E" w:rsidDel="00684844">
                <w:rPr>
                  <w:rFonts w:ascii="Yu Gothic" w:eastAsia="Yu Gothic" w:hAnsi="Yu Gothic" w:cs="MS PGothic" w:hint="eastAsia"/>
                  <w:color w:val="000000"/>
                  <w:sz w:val="18"/>
                  <w:szCs w:val="18"/>
                  <w:lang w:val="en-GB" w:eastAsia="ja-JP"/>
                </w:rPr>
                <w:delText>Central Sulawesi</w:delText>
              </w:r>
            </w:del>
          </w:p>
        </w:tc>
        <w:tc>
          <w:tcPr>
            <w:tcW w:w="241" w:type="dxa"/>
            <w:tcBorders>
              <w:top w:val="nil"/>
              <w:left w:val="nil"/>
              <w:bottom w:val="nil"/>
              <w:right w:val="nil"/>
            </w:tcBorders>
            <w:shd w:val="clear" w:color="auto" w:fill="auto"/>
            <w:noWrap/>
            <w:vAlign w:val="center"/>
            <w:hideMark/>
          </w:tcPr>
          <w:p w14:paraId="3153DEBD" w14:textId="77777777" w:rsidR="00324AC5" w:rsidRPr="00093F5E" w:rsidDel="00684844" w:rsidRDefault="00093F5E" w:rsidP="00324AC5">
            <w:pPr>
              <w:spacing w:after="0" w:line="240" w:lineRule="auto"/>
              <w:jc w:val="right"/>
              <w:rPr>
                <w:del w:id="2479" w:author="Harry" w:date="2021-12-14T21:12:00Z"/>
                <w:rFonts w:ascii="Yu Gothic" w:eastAsia="Yu Gothic" w:hAnsi="Yu Gothic" w:cs="MS PGothic"/>
                <w:color w:val="000000"/>
                <w:sz w:val="18"/>
                <w:szCs w:val="18"/>
                <w:lang w:val="en-GB" w:eastAsia="ja-JP"/>
              </w:rPr>
            </w:pPr>
            <w:del w:id="2480" w:author="Harry" w:date="2021-12-14T21:12:00Z">
              <w:r w:rsidRPr="00093F5E" w:rsidDel="00684844">
                <w:rPr>
                  <w:rFonts w:ascii="Yu Gothic" w:eastAsia="Yu Gothic" w:hAnsi="Yu Gothic" w:cs="MS PGothic" w:hint="eastAsia"/>
                  <w:color w:val="000000"/>
                  <w:sz w:val="18"/>
                  <w:szCs w:val="18"/>
                  <w:lang w:val="en-GB" w:eastAsia="ja-JP"/>
                </w:rPr>
                <w:delText xml:space="preserve">989 </w:delText>
              </w:r>
            </w:del>
          </w:p>
        </w:tc>
        <w:tc>
          <w:tcPr>
            <w:tcW w:w="1020" w:type="dxa"/>
            <w:tcBorders>
              <w:top w:val="nil"/>
              <w:left w:val="nil"/>
              <w:bottom w:val="nil"/>
              <w:right w:val="nil"/>
            </w:tcBorders>
            <w:shd w:val="clear" w:color="auto" w:fill="auto"/>
            <w:noWrap/>
            <w:vAlign w:val="center"/>
            <w:hideMark/>
          </w:tcPr>
          <w:p w14:paraId="7994D09F" w14:textId="77777777" w:rsidR="00324AC5" w:rsidRPr="00093F5E" w:rsidDel="00684844" w:rsidRDefault="00093F5E" w:rsidP="00324AC5">
            <w:pPr>
              <w:spacing w:after="0" w:line="240" w:lineRule="auto"/>
              <w:jc w:val="right"/>
              <w:rPr>
                <w:del w:id="2481" w:author="Harry" w:date="2021-12-14T21:12:00Z"/>
                <w:rFonts w:ascii="Yu Gothic" w:eastAsia="Yu Gothic" w:hAnsi="Yu Gothic" w:cs="MS PGothic"/>
                <w:color w:val="000000"/>
                <w:sz w:val="18"/>
                <w:szCs w:val="18"/>
                <w:lang w:val="en-GB" w:eastAsia="ja-JP"/>
              </w:rPr>
            </w:pPr>
            <w:del w:id="2482" w:author="Harry" w:date="2021-12-14T21:12:00Z">
              <w:r w:rsidRPr="00093F5E" w:rsidDel="00684844">
                <w:rPr>
                  <w:rFonts w:ascii="Yu Gothic" w:eastAsia="Yu Gothic" w:hAnsi="Yu Gothic" w:cs="MS PGothic" w:hint="eastAsia"/>
                  <w:color w:val="000000"/>
                  <w:sz w:val="18"/>
                  <w:szCs w:val="18"/>
                  <w:lang w:val="en-GB" w:eastAsia="ja-JP"/>
                </w:rPr>
                <w:delText xml:space="preserve">824 </w:delText>
              </w:r>
            </w:del>
          </w:p>
        </w:tc>
        <w:tc>
          <w:tcPr>
            <w:tcW w:w="745" w:type="dxa"/>
            <w:tcBorders>
              <w:top w:val="nil"/>
              <w:left w:val="nil"/>
              <w:bottom w:val="nil"/>
              <w:right w:val="nil"/>
            </w:tcBorders>
            <w:shd w:val="clear" w:color="auto" w:fill="auto"/>
            <w:noWrap/>
            <w:vAlign w:val="center"/>
            <w:hideMark/>
          </w:tcPr>
          <w:p w14:paraId="5D146D67" w14:textId="77777777" w:rsidR="00324AC5" w:rsidRPr="00093F5E" w:rsidDel="00684844" w:rsidRDefault="00093F5E" w:rsidP="00324AC5">
            <w:pPr>
              <w:spacing w:after="0" w:line="240" w:lineRule="auto"/>
              <w:jc w:val="right"/>
              <w:rPr>
                <w:del w:id="2483" w:author="Harry" w:date="2021-12-14T21:12:00Z"/>
                <w:rFonts w:ascii="Yu Gothic" w:eastAsia="Yu Gothic" w:hAnsi="Yu Gothic" w:cs="MS PGothic"/>
                <w:color w:val="000000"/>
                <w:sz w:val="18"/>
                <w:szCs w:val="18"/>
                <w:lang w:val="en-GB" w:eastAsia="ja-JP"/>
              </w:rPr>
            </w:pPr>
            <w:del w:id="2484" w:author="Harry" w:date="2021-12-14T21:12:00Z">
              <w:r w:rsidRPr="00093F5E" w:rsidDel="00684844">
                <w:rPr>
                  <w:rFonts w:ascii="Yu Gothic" w:eastAsia="Yu Gothic" w:hAnsi="Yu Gothic" w:cs="MS PGothic" w:hint="eastAsia"/>
                  <w:color w:val="000000"/>
                  <w:sz w:val="18"/>
                  <w:szCs w:val="18"/>
                  <w:lang w:val="en-GB" w:eastAsia="ja-JP"/>
                </w:rPr>
                <w:delText xml:space="preserve">849 </w:delText>
              </w:r>
            </w:del>
          </w:p>
        </w:tc>
        <w:tc>
          <w:tcPr>
            <w:tcW w:w="745" w:type="dxa"/>
            <w:tcBorders>
              <w:top w:val="nil"/>
              <w:left w:val="nil"/>
              <w:bottom w:val="nil"/>
              <w:right w:val="nil"/>
            </w:tcBorders>
            <w:shd w:val="clear" w:color="auto" w:fill="auto"/>
            <w:noWrap/>
            <w:vAlign w:val="center"/>
            <w:hideMark/>
          </w:tcPr>
          <w:p w14:paraId="73B5FC2E" w14:textId="77777777" w:rsidR="00324AC5" w:rsidRPr="00093F5E" w:rsidDel="00684844" w:rsidRDefault="00093F5E" w:rsidP="00324AC5">
            <w:pPr>
              <w:spacing w:after="0" w:line="240" w:lineRule="auto"/>
              <w:jc w:val="right"/>
              <w:rPr>
                <w:del w:id="2485" w:author="Harry" w:date="2021-12-14T21:12:00Z"/>
                <w:rFonts w:ascii="Yu Gothic" w:eastAsia="Yu Gothic" w:hAnsi="Yu Gothic" w:cs="MS PGothic"/>
                <w:color w:val="000000"/>
                <w:sz w:val="18"/>
                <w:szCs w:val="18"/>
                <w:lang w:val="en-GB" w:eastAsia="ja-JP"/>
              </w:rPr>
            </w:pPr>
            <w:del w:id="2486" w:author="Harry" w:date="2021-12-14T21:12:00Z">
              <w:r w:rsidRPr="00093F5E" w:rsidDel="00684844">
                <w:rPr>
                  <w:rFonts w:ascii="Yu Gothic" w:eastAsia="Yu Gothic" w:hAnsi="Yu Gothic" w:cs="MS PGothic" w:hint="eastAsia"/>
                  <w:color w:val="000000"/>
                  <w:sz w:val="18"/>
                  <w:szCs w:val="18"/>
                  <w:lang w:val="en-GB" w:eastAsia="ja-JP"/>
                </w:rPr>
                <w:delText xml:space="preserve">1,120 </w:delText>
              </w:r>
            </w:del>
          </w:p>
        </w:tc>
      </w:tr>
      <w:tr w:rsidR="008E3EEF" w:rsidRPr="00093F5E" w:rsidDel="00684844" w14:paraId="3ED935DA" w14:textId="77777777" w:rsidTr="00324AC5">
        <w:trPr>
          <w:trHeight w:val="60"/>
          <w:jc w:val="center"/>
          <w:del w:id="2487" w:author="Harry" w:date="2021-12-14T21:12:00Z"/>
        </w:trPr>
        <w:tc>
          <w:tcPr>
            <w:tcW w:w="543" w:type="dxa"/>
            <w:tcBorders>
              <w:top w:val="nil"/>
              <w:left w:val="nil"/>
              <w:bottom w:val="nil"/>
              <w:right w:val="nil"/>
            </w:tcBorders>
            <w:shd w:val="clear" w:color="auto" w:fill="auto"/>
            <w:noWrap/>
            <w:vAlign w:val="center"/>
            <w:hideMark/>
          </w:tcPr>
          <w:p w14:paraId="1C170ADE" w14:textId="77777777" w:rsidR="00324AC5" w:rsidRPr="00093F5E" w:rsidDel="00684844" w:rsidRDefault="00093F5E" w:rsidP="00324AC5">
            <w:pPr>
              <w:spacing w:after="0" w:line="240" w:lineRule="auto"/>
              <w:jc w:val="center"/>
              <w:rPr>
                <w:del w:id="2488" w:author="Harry" w:date="2021-12-14T21:12:00Z"/>
                <w:rFonts w:ascii="Yu Gothic" w:eastAsia="Yu Gothic" w:hAnsi="Yu Gothic" w:cs="MS PGothic"/>
                <w:color w:val="000000"/>
                <w:sz w:val="18"/>
                <w:szCs w:val="18"/>
                <w:lang w:val="en-GB" w:eastAsia="ja-JP"/>
              </w:rPr>
            </w:pPr>
            <w:del w:id="2489" w:author="Harry" w:date="2021-12-14T21:12:00Z">
              <w:r w:rsidRPr="00093F5E" w:rsidDel="00684844">
                <w:rPr>
                  <w:rFonts w:ascii="Yu Gothic" w:eastAsia="Yu Gothic" w:hAnsi="Yu Gothic" w:cs="MS PGothic" w:hint="eastAsia"/>
                  <w:color w:val="000000"/>
                  <w:sz w:val="18"/>
                  <w:szCs w:val="18"/>
                  <w:lang w:val="en-GB" w:eastAsia="ja-JP"/>
                </w:rPr>
                <w:delText>9</w:delText>
              </w:r>
            </w:del>
          </w:p>
        </w:tc>
        <w:tc>
          <w:tcPr>
            <w:tcW w:w="2859" w:type="dxa"/>
            <w:tcBorders>
              <w:top w:val="nil"/>
              <w:left w:val="nil"/>
              <w:bottom w:val="nil"/>
              <w:right w:val="nil"/>
            </w:tcBorders>
            <w:shd w:val="clear" w:color="auto" w:fill="auto"/>
            <w:noWrap/>
            <w:vAlign w:val="center"/>
            <w:hideMark/>
          </w:tcPr>
          <w:p w14:paraId="3B089D0C" w14:textId="77777777" w:rsidR="00324AC5" w:rsidRPr="00093F5E" w:rsidDel="00684844" w:rsidRDefault="00093F5E" w:rsidP="00324AC5">
            <w:pPr>
              <w:spacing w:after="0" w:line="240" w:lineRule="auto"/>
              <w:rPr>
                <w:del w:id="2490" w:author="Harry" w:date="2021-12-14T21:12:00Z"/>
                <w:rFonts w:ascii="Yu Gothic" w:eastAsia="Yu Gothic" w:hAnsi="Yu Gothic" w:cs="MS PGothic"/>
                <w:color w:val="000000"/>
                <w:sz w:val="18"/>
                <w:szCs w:val="18"/>
                <w:lang w:val="en-GB" w:eastAsia="ja-JP"/>
              </w:rPr>
            </w:pPr>
            <w:del w:id="2491" w:author="Harry" w:date="2021-12-14T21:12:00Z">
              <w:r w:rsidRPr="00093F5E" w:rsidDel="00684844">
                <w:rPr>
                  <w:rFonts w:ascii="Yu Gothic" w:eastAsia="Yu Gothic" w:hAnsi="Yu Gothic" w:cs="MS PGothic" w:hint="eastAsia"/>
                  <w:color w:val="000000"/>
                  <w:sz w:val="18"/>
                  <w:szCs w:val="18"/>
                  <w:lang w:val="en-GB" w:eastAsia="ja-JP"/>
                </w:rPr>
                <w:delText>East Java</w:delText>
              </w:r>
            </w:del>
          </w:p>
        </w:tc>
        <w:tc>
          <w:tcPr>
            <w:tcW w:w="241" w:type="dxa"/>
            <w:tcBorders>
              <w:top w:val="nil"/>
              <w:left w:val="nil"/>
              <w:bottom w:val="nil"/>
              <w:right w:val="nil"/>
            </w:tcBorders>
            <w:shd w:val="clear" w:color="auto" w:fill="auto"/>
            <w:noWrap/>
            <w:vAlign w:val="center"/>
            <w:hideMark/>
          </w:tcPr>
          <w:p w14:paraId="547DAA41" w14:textId="77777777" w:rsidR="00324AC5" w:rsidRPr="00093F5E" w:rsidDel="00684844" w:rsidRDefault="00093F5E" w:rsidP="00324AC5">
            <w:pPr>
              <w:spacing w:after="0" w:line="240" w:lineRule="auto"/>
              <w:jc w:val="right"/>
              <w:rPr>
                <w:del w:id="2492" w:author="Harry" w:date="2021-12-14T21:12:00Z"/>
                <w:rFonts w:ascii="Yu Gothic" w:eastAsia="Yu Gothic" w:hAnsi="Yu Gothic" w:cs="MS PGothic"/>
                <w:color w:val="000000"/>
                <w:sz w:val="18"/>
                <w:szCs w:val="18"/>
                <w:lang w:val="en-GB" w:eastAsia="ja-JP"/>
              </w:rPr>
            </w:pPr>
            <w:del w:id="2493" w:author="Harry" w:date="2021-12-14T21:12:00Z">
              <w:r w:rsidRPr="00093F5E" w:rsidDel="00684844">
                <w:rPr>
                  <w:rFonts w:ascii="Yu Gothic" w:eastAsia="Yu Gothic" w:hAnsi="Yu Gothic" w:cs="MS PGothic" w:hint="eastAsia"/>
                  <w:color w:val="000000"/>
                  <w:sz w:val="18"/>
                  <w:szCs w:val="18"/>
                  <w:lang w:val="en-GB" w:eastAsia="ja-JP"/>
                </w:rPr>
                <w:delText xml:space="preserve">929 </w:delText>
              </w:r>
            </w:del>
          </w:p>
        </w:tc>
        <w:tc>
          <w:tcPr>
            <w:tcW w:w="1020" w:type="dxa"/>
            <w:tcBorders>
              <w:top w:val="nil"/>
              <w:left w:val="nil"/>
              <w:bottom w:val="nil"/>
              <w:right w:val="nil"/>
            </w:tcBorders>
            <w:shd w:val="clear" w:color="auto" w:fill="auto"/>
            <w:noWrap/>
            <w:vAlign w:val="center"/>
            <w:hideMark/>
          </w:tcPr>
          <w:p w14:paraId="73F951BB" w14:textId="77777777" w:rsidR="00324AC5" w:rsidRPr="00093F5E" w:rsidDel="00684844" w:rsidRDefault="00093F5E" w:rsidP="00324AC5">
            <w:pPr>
              <w:spacing w:after="0" w:line="240" w:lineRule="auto"/>
              <w:jc w:val="right"/>
              <w:rPr>
                <w:del w:id="2494" w:author="Harry" w:date="2021-12-14T21:12:00Z"/>
                <w:rFonts w:ascii="Yu Gothic" w:eastAsia="Yu Gothic" w:hAnsi="Yu Gothic" w:cs="MS PGothic"/>
                <w:color w:val="000000"/>
                <w:sz w:val="18"/>
                <w:szCs w:val="18"/>
                <w:lang w:val="en-GB" w:eastAsia="ja-JP"/>
              </w:rPr>
            </w:pPr>
            <w:del w:id="2495" w:author="Harry" w:date="2021-12-14T21:12:00Z">
              <w:r w:rsidRPr="00093F5E" w:rsidDel="00684844">
                <w:rPr>
                  <w:rFonts w:ascii="Yu Gothic" w:eastAsia="Yu Gothic" w:hAnsi="Yu Gothic" w:cs="MS PGothic" w:hint="eastAsia"/>
                  <w:color w:val="000000"/>
                  <w:sz w:val="18"/>
                  <w:szCs w:val="18"/>
                  <w:lang w:val="en-GB" w:eastAsia="ja-JP"/>
                </w:rPr>
                <w:delText xml:space="preserve">1,553 </w:delText>
              </w:r>
            </w:del>
          </w:p>
        </w:tc>
        <w:tc>
          <w:tcPr>
            <w:tcW w:w="745" w:type="dxa"/>
            <w:tcBorders>
              <w:top w:val="nil"/>
              <w:left w:val="nil"/>
              <w:bottom w:val="nil"/>
              <w:right w:val="nil"/>
            </w:tcBorders>
            <w:shd w:val="clear" w:color="auto" w:fill="auto"/>
            <w:noWrap/>
            <w:vAlign w:val="center"/>
            <w:hideMark/>
          </w:tcPr>
          <w:p w14:paraId="3EC17622" w14:textId="77777777" w:rsidR="00324AC5" w:rsidRPr="00093F5E" w:rsidDel="00684844" w:rsidRDefault="00093F5E" w:rsidP="00324AC5">
            <w:pPr>
              <w:spacing w:after="0" w:line="240" w:lineRule="auto"/>
              <w:jc w:val="right"/>
              <w:rPr>
                <w:del w:id="2496" w:author="Harry" w:date="2021-12-14T21:12:00Z"/>
                <w:rFonts w:ascii="Yu Gothic" w:eastAsia="Yu Gothic" w:hAnsi="Yu Gothic" w:cs="MS PGothic"/>
                <w:color w:val="000000"/>
                <w:sz w:val="18"/>
                <w:szCs w:val="18"/>
                <w:lang w:val="en-GB" w:eastAsia="ja-JP"/>
              </w:rPr>
            </w:pPr>
            <w:del w:id="2497" w:author="Harry" w:date="2021-12-14T21:12:00Z">
              <w:r w:rsidRPr="00093F5E" w:rsidDel="00684844">
                <w:rPr>
                  <w:rFonts w:ascii="Yu Gothic" w:eastAsia="Yu Gothic" w:hAnsi="Yu Gothic" w:cs="MS PGothic" w:hint="eastAsia"/>
                  <w:color w:val="000000"/>
                  <w:sz w:val="18"/>
                  <w:szCs w:val="18"/>
                  <w:lang w:val="en-GB" w:eastAsia="ja-JP"/>
                </w:rPr>
                <w:delText xml:space="preserve">734 </w:delText>
              </w:r>
            </w:del>
          </w:p>
        </w:tc>
        <w:tc>
          <w:tcPr>
            <w:tcW w:w="745" w:type="dxa"/>
            <w:tcBorders>
              <w:top w:val="nil"/>
              <w:left w:val="nil"/>
              <w:bottom w:val="nil"/>
              <w:right w:val="nil"/>
            </w:tcBorders>
            <w:shd w:val="clear" w:color="auto" w:fill="auto"/>
            <w:noWrap/>
            <w:vAlign w:val="center"/>
            <w:hideMark/>
          </w:tcPr>
          <w:p w14:paraId="1EDDD24A" w14:textId="77777777" w:rsidR="00324AC5" w:rsidRPr="00093F5E" w:rsidDel="00684844" w:rsidRDefault="00093F5E" w:rsidP="00324AC5">
            <w:pPr>
              <w:spacing w:after="0" w:line="240" w:lineRule="auto"/>
              <w:jc w:val="right"/>
              <w:rPr>
                <w:del w:id="2498" w:author="Harry" w:date="2021-12-14T21:12:00Z"/>
                <w:rFonts w:ascii="Yu Gothic" w:eastAsia="Yu Gothic" w:hAnsi="Yu Gothic" w:cs="MS PGothic"/>
                <w:color w:val="000000"/>
                <w:sz w:val="18"/>
                <w:szCs w:val="18"/>
                <w:lang w:val="en-GB" w:eastAsia="ja-JP"/>
              </w:rPr>
            </w:pPr>
            <w:del w:id="2499" w:author="Harry" w:date="2021-12-14T21:12:00Z">
              <w:r w:rsidRPr="00093F5E" w:rsidDel="00684844">
                <w:rPr>
                  <w:rFonts w:ascii="Yu Gothic" w:eastAsia="Yu Gothic" w:hAnsi="Yu Gothic" w:cs="MS PGothic" w:hint="eastAsia"/>
                  <w:color w:val="000000"/>
                  <w:sz w:val="18"/>
                  <w:szCs w:val="18"/>
                  <w:lang w:val="en-GB" w:eastAsia="ja-JP"/>
                </w:rPr>
                <w:delText xml:space="preserve">1,185 </w:delText>
              </w:r>
            </w:del>
          </w:p>
        </w:tc>
      </w:tr>
      <w:tr w:rsidR="008E3EEF" w:rsidRPr="00093F5E" w:rsidDel="00684844" w14:paraId="0024F615" w14:textId="77777777" w:rsidTr="00324AC5">
        <w:trPr>
          <w:trHeight w:val="60"/>
          <w:jc w:val="center"/>
          <w:del w:id="2500" w:author="Harry" w:date="2021-12-14T21:12:00Z"/>
        </w:trPr>
        <w:tc>
          <w:tcPr>
            <w:tcW w:w="543" w:type="dxa"/>
            <w:tcBorders>
              <w:top w:val="nil"/>
              <w:left w:val="nil"/>
              <w:bottom w:val="nil"/>
              <w:right w:val="nil"/>
            </w:tcBorders>
            <w:shd w:val="clear" w:color="auto" w:fill="auto"/>
            <w:noWrap/>
            <w:vAlign w:val="center"/>
            <w:hideMark/>
          </w:tcPr>
          <w:p w14:paraId="2DF3C549" w14:textId="77777777" w:rsidR="00324AC5" w:rsidRPr="00093F5E" w:rsidDel="00684844" w:rsidRDefault="00093F5E" w:rsidP="00324AC5">
            <w:pPr>
              <w:spacing w:after="0" w:line="240" w:lineRule="auto"/>
              <w:jc w:val="center"/>
              <w:rPr>
                <w:del w:id="2501" w:author="Harry" w:date="2021-12-14T21:12:00Z"/>
                <w:rFonts w:ascii="Yu Gothic" w:eastAsia="Yu Gothic" w:hAnsi="Yu Gothic" w:cs="MS PGothic"/>
                <w:color w:val="000000"/>
                <w:sz w:val="18"/>
                <w:szCs w:val="18"/>
                <w:lang w:val="en-GB" w:eastAsia="ja-JP"/>
              </w:rPr>
            </w:pPr>
            <w:del w:id="2502" w:author="Harry" w:date="2021-12-14T21:12:00Z">
              <w:r w:rsidRPr="00093F5E" w:rsidDel="00684844">
                <w:rPr>
                  <w:rFonts w:ascii="Yu Gothic" w:eastAsia="Yu Gothic" w:hAnsi="Yu Gothic" w:cs="MS PGothic" w:hint="eastAsia"/>
                  <w:color w:val="000000"/>
                  <w:sz w:val="18"/>
                  <w:szCs w:val="18"/>
                  <w:lang w:val="en-GB" w:eastAsia="ja-JP"/>
                </w:rPr>
                <w:delText>10</w:delText>
              </w:r>
            </w:del>
          </w:p>
        </w:tc>
        <w:tc>
          <w:tcPr>
            <w:tcW w:w="2859" w:type="dxa"/>
            <w:tcBorders>
              <w:top w:val="nil"/>
              <w:left w:val="nil"/>
              <w:bottom w:val="nil"/>
              <w:right w:val="nil"/>
            </w:tcBorders>
            <w:shd w:val="clear" w:color="auto" w:fill="auto"/>
            <w:noWrap/>
            <w:vAlign w:val="center"/>
            <w:hideMark/>
          </w:tcPr>
          <w:p w14:paraId="7BE45A3B" w14:textId="77777777" w:rsidR="00324AC5" w:rsidRPr="00093F5E" w:rsidDel="00684844" w:rsidRDefault="00093F5E" w:rsidP="00324AC5">
            <w:pPr>
              <w:spacing w:after="0" w:line="240" w:lineRule="auto"/>
              <w:rPr>
                <w:del w:id="2503" w:author="Harry" w:date="2021-12-14T21:12:00Z"/>
                <w:rFonts w:ascii="Yu Gothic" w:eastAsia="Yu Gothic" w:hAnsi="Yu Gothic" w:cs="MS PGothic"/>
                <w:color w:val="000000"/>
                <w:sz w:val="18"/>
                <w:szCs w:val="18"/>
                <w:lang w:val="en-GB" w:eastAsia="ja-JP"/>
              </w:rPr>
            </w:pPr>
            <w:del w:id="2504" w:author="Harry" w:date="2021-12-14T21:12:00Z">
              <w:r w:rsidRPr="00093F5E" w:rsidDel="00684844">
                <w:rPr>
                  <w:rFonts w:ascii="Yu Gothic" w:eastAsia="Yu Gothic" w:hAnsi="Yu Gothic" w:cs="MS PGothic" w:hint="eastAsia"/>
                  <w:color w:val="000000"/>
                  <w:sz w:val="18"/>
                  <w:szCs w:val="18"/>
                  <w:lang w:val="en-GB" w:eastAsia="ja-JP"/>
                </w:rPr>
                <w:delText>East Kalimantan</w:delText>
              </w:r>
            </w:del>
          </w:p>
        </w:tc>
        <w:tc>
          <w:tcPr>
            <w:tcW w:w="241" w:type="dxa"/>
            <w:tcBorders>
              <w:top w:val="nil"/>
              <w:left w:val="nil"/>
              <w:bottom w:val="nil"/>
              <w:right w:val="nil"/>
            </w:tcBorders>
            <w:shd w:val="clear" w:color="auto" w:fill="auto"/>
            <w:noWrap/>
            <w:vAlign w:val="center"/>
            <w:hideMark/>
          </w:tcPr>
          <w:p w14:paraId="02668C0A" w14:textId="77777777" w:rsidR="00324AC5" w:rsidRPr="00093F5E" w:rsidDel="00684844" w:rsidRDefault="00093F5E" w:rsidP="00324AC5">
            <w:pPr>
              <w:spacing w:after="0" w:line="240" w:lineRule="auto"/>
              <w:jc w:val="right"/>
              <w:rPr>
                <w:del w:id="2505" w:author="Harry" w:date="2021-12-14T21:12:00Z"/>
                <w:rFonts w:ascii="Yu Gothic" w:eastAsia="Yu Gothic" w:hAnsi="Yu Gothic" w:cs="MS PGothic"/>
                <w:color w:val="000000"/>
                <w:sz w:val="18"/>
                <w:szCs w:val="18"/>
                <w:lang w:val="en-GB" w:eastAsia="ja-JP"/>
              </w:rPr>
            </w:pPr>
            <w:del w:id="2506" w:author="Harry" w:date="2021-12-14T21:12:00Z">
              <w:r w:rsidRPr="00093F5E" w:rsidDel="00684844">
                <w:rPr>
                  <w:rFonts w:ascii="Yu Gothic" w:eastAsia="Yu Gothic" w:hAnsi="Yu Gothic" w:cs="MS PGothic" w:hint="eastAsia"/>
                  <w:color w:val="000000"/>
                  <w:sz w:val="18"/>
                  <w:szCs w:val="18"/>
                  <w:lang w:val="en-GB" w:eastAsia="ja-JP"/>
                </w:rPr>
                <w:delText xml:space="preserve">1,537 </w:delText>
              </w:r>
            </w:del>
          </w:p>
        </w:tc>
        <w:tc>
          <w:tcPr>
            <w:tcW w:w="1020" w:type="dxa"/>
            <w:tcBorders>
              <w:top w:val="nil"/>
              <w:left w:val="nil"/>
              <w:bottom w:val="nil"/>
              <w:right w:val="nil"/>
            </w:tcBorders>
            <w:shd w:val="clear" w:color="auto" w:fill="auto"/>
            <w:noWrap/>
            <w:vAlign w:val="center"/>
            <w:hideMark/>
          </w:tcPr>
          <w:p w14:paraId="3316FFD3" w14:textId="77777777" w:rsidR="00324AC5" w:rsidRPr="00093F5E" w:rsidDel="00684844" w:rsidRDefault="00093F5E" w:rsidP="00324AC5">
            <w:pPr>
              <w:spacing w:after="0" w:line="240" w:lineRule="auto"/>
              <w:jc w:val="right"/>
              <w:rPr>
                <w:del w:id="2507" w:author="Harry" w:date="2021-12-14T21:12:00Z"/>
                <w:rFonts w:ascii="Yu Gothic" w:eastAsia="Yu Gothic" w:hAnsi="Yu Gothic" w:cs="MS PGothic"/>
                <w:color w:val="000000"/>
                <w:sz w:val="18"/>
                <w:szCs w:val="18"/>
                <w:lang w:val="en-GB" w:eastAsia="ja-JP"/>
              </w:rPr>
            </w:pPr>
            <w:del w:id="2508" w:author="Harry" w:date="2021-12-14T21:12:00Z">
              <w:r w:rsidRPr="00093F5E" w:rsidDel="00684844">
                <w:rPr>
                  <w:rFonts w:ascii="Yu Gothic" w:eastAsia="Yu Gothic" w:hAnsi="Yu Gothic" w:cs="MS PGothic" w:hint="eastAsia"/>
                  <w:color w:val="000000"/>
                  <w:sz w:val="18"/>
                  <w:szCs w:val="18"/>
                  <w:lang w:val="en-GB" w:eastAsia="ja-JP"/>
                </w:rPr>
                <w:delText xml:space="preserve">1,583 </w:delText>
              </w:r>
            </w:del>
          </w:p>
        </w:tc>
        <w:tc>
          <w:tcPr>
            <w:tcW w:w="745" w:type="dxa"/>
            <w:tcBorders>
              <w:top w:val="nil"/>
              <w:left w:val="nil"/>
              <w:bottom w:val="nil"/>
              <w:right w:val="nil"/>
            </w:tcBorders>
            <w:shd w:val="clear" w:color="auto" w:fill="auto"/>
            <w:noWrap/>
            <w:vAlign w:val="center"/>
            <w:hideMark/>
          </w:tcPr>
          <w:p w14:paraId="1461113B" w14:textId="77777777" w:rsidR="00324AC5" w:rsidRPr="00093F5E" w:rsidDel="00684844" w:rsidRDefault="00093F5E" w:rsidP="00324AC5">
            <w:pPr>
              <w:spacing w:after="0" w:line="240" w:lineRule="auto"/>
              <w:jc w:val="right"/>
              <w:rPr>
                <w:del w:id="2509" w:author="Harry" w:date="2021-12-14T21:12:00Z"/>
                <w:rFonts w:ascii="Yu Gothic" w:eastAsia="Yu Gothic" w:hAnsi="Yu Gothic" w:cs="MS PGothic"/>
                <w:color w:val="000000"/>
                <w:sz w:val="18"/>
                <w:szCs w:val="18"/>
                <w:lang w:val="en-GB" w:eastAsia="ja-JP"/>
              </w:rPr>
            </w:pPr>
            <w:del w:id="2510" w:author="Harry" w:date="2021-12-14T21:12:00Z">
              <w:r w:rsidRPr="00093F5E" w:rsidDel="00684844">
                <w:rPr>
                  <w:rFonts w:ascii="Yu Gothic" w:eastAsia="Yu Gothic" w:hAnsi="Yu Gothic" w:cs="MS PGothic" w:hint="eastAsia"/>
                  <w:color w:val="000000"/>
                  <w:sz w:val="18"/>
                  <w:szCs w:val="18"/>
                  <w:lang w:val="en-GB" w:eastAsia="ja-JP"/>
                </w:rPr>
                <w:delText xml:space="preserve">1,324 </w:delText>
              </w:r>
            </w:del>
          </w:p>
        </w:tc>
        <w:tc>
          <w:tcPr>
            <w:tcW w:w="745" w:type="dxa"/>
            <w:tcBorders>
              <w:top w:val="nil"/>
              <w:left w:val="nil"/>
              <w:bottom w:val="nil"/>
              <w:right w:val="nil"/>
            </w:tcBorders>
            <w:shd w:val="clear" w:color="auto" w:fill="auto"/>
            <w:noWrap/>
            <w:vAlign w:val="center"/>
            <w:hideMark/>
          </w:tcPr>
          <w:p w14:paraId="6ADECB2A" w14:textId="77777777" w:rsidR="00324AC5" w:rsidRPr="00093F5E" w:rsidDel="00684844" w:rsidRDefault="00093F5E" w:rsidP="00324AC5">
            <w:pPr>
              <w:spacing w:after="0" w:line="240" w:lineRule="auto"/>
              <w:jc w:val="right"/>
              <w:rPr>
                <w:del w:id="2511" w:author="Harry" w:date="2021-12-14T21:12:00Z"/>
                <w:rFonts w:ascii="Yu Gothic" w:eastAsia="Yu Gothic" w:hAnsi="Yu Gothic" w:cs="MS PGothic"/>
                <w:color w:val="000000"/>
                <w:sz w:val="18"/>
                <w:szCs w:val="18"/>
                <w:lang w:val="en-GB" w:eastAsia="ja-JP"/>
              </w:rPr>
            </w:pPr>
            <w:del w:id="2512" w:author="Harry" w:date="2021-12-14T21:12:00Z">
              <w:r w:rsidRPr="00093F5E" w:rsidDel="00684844">
                <w:rPr>
                  <w:rFonts w:ascii="Yu Gothic" w:eastAsia="Yu Gothic" w:hAnsi="Yu Gothic" w:cs="MS PGothic" w:hint="eastAsia"/>
                  <w:color w:val="000000"/>
                  <w:sz w:val="18"/>
                  <w:szCs w:val="18"/>
                  <w:lang w:val="en-GB" w:eastAsia="ja-JP"/>
                </w:rPr>
                <w:delText xml:space="preserve">1,839 </w:delText>
              </w:r>
            </w:del>
          </w:p>
        </w:tc>
      </w:tr>
      <w:tr w:rsidR="008E3EEF" w:rsidRPr="00093F5E" w:rsidDel="00684844" w14:paraId="1F42FF01" w14:textId="77777777" w:rsidTr="00324AC5">
        <w:trPr>
          <w:trHeight w:val="98"/>
          <w:jc w:val="center"/>
          <w:del w:id="2513" w:author="Harry" w:date="2021-12-14T21:12:00Z"/>
        </w:trPr>
        <w:tc>
          <w:tcPr>
            <w:tcW w:w="543" w:type="dxa"/>
            <w:tcBorders>
              <w:top w:val="nil"/>
              <w:left w:val="nil"/>
              <w:bottom w:val="nil"/>
              <w:right w:val="nil"/>
            </w:tcBorders>
            <w:shd w:val="clear" w:color="auto" w:fill="auto"/>
            <w:noWrap/>
            <w:vAlign w:val="center"/>
            <w:hideMark/>
          </w:tcPr>
          <w:p w14:paraId="250145CB" w14:textId="77777777" w:rsidR="00324AC5" w:rsidRPr="00093F5E" w:rsidDel="00684844" w:rsidRDefault="00093F5E" w:rsidP="00324AC5">
            <w:pPr>
              <w:spacing w:after="0" w:line="240" w:lineRule="auto"/>
              <w:jc w:val="center"/>
              <w:rPr>
                <w:del w:id="2514" w:author="Harry" w:date="2021-12-14T21:12:00Z"/>
                <w:rFonts w:ascii="Yu Gothic" w:eastAsia="Yu Gothic" w:hAnsi="Yu Gothic" w:cs="MS PGothic"/>
                <w:color w:val="000000"/>
                <w:sz w:val="18"/>
                <w:szCs w:val="18"/>
                <w:lang w:val="en-GB" w:eastAsia="ja-JP"/>
              </w:rPr>
            </w:pPr>
            <w:del w:id="2515" w:author="Harry" w:date="2021-12-14T21:12:00Z">
              <w:r w:rsidRPr="00093F5E" w:rsidDel="00684844">
                <w:rPr>
                  <w:rFonts w:ascii="Yu Gothic" w:eastAsia="Yu Gothic" w:hAnsi="Yu Gothic" w:cs="MS PGothic" w:hint="eastAsia"/>
                  <w:color w:val="000000"/>
                  <w:sz w:val="18"/>
                  <w:szCs w:val="18"/>
                  <w:lang w:val="en-GB" w:eastAsia="ja-JP"/>
                </w:rPr>
                <w:delText>11</w:delText>
              </w:r>
            </w:del>
          </w:p>
        </w:tc>
        <w:tc>
          <w:tcPr>
            <w:tcW w:w="2859" w:type="dxa"/>
            <w:tcBorders>
              <w:top w:val="nil"/>
              <w:left w:val="nil"/>
              <w:bottom w:val="nil"/>
              <w:right w:val="nil"/>
            </w:tcBorders>
            <w:shd w:val="clear" w:color="auto" w:fill="auto"/>
            <w:noWrap/>
            <w:vAlign w:val="center"/>
            <w:hideMark/>
          </w:tcPr>
          <w:p w14:paraId="3CDF3F22" w14:textId="77777777" w:rsidR="00324AC5" w:rsidRPr="00093F5E" w:rsidDel="00684844" w:rsidRDefault="00093F5E" w:rsidP="00324AC5">
            <w:pPr>
              <w:spacing w:after="0" w:line="240" w:lineRule="auto"/>
              <w:rPr>
                <w:del w:id="2516" w:author="Harry" w:date="2021-12-14T21:12:00Z"/>
                <w:rFonts w:ascii="Yu Gothic" w:eastAsia="Yu Gothic" w:hAnsi="Yu Gothic" w:cs="MS PGothic"/>
                <w:color w:val="000000"/>
                <w:sz w:val="18"/>
                <w:szCs w:val="18"/>
                <w:lang w:val="en-GB" w:eastAsia="ja-JP"/>
              </w:rPr>
            </w:pPr>
            <w:del w:id="2517" w:author="Harry" w:date="2021-12-14T21:12:00Z">
              <w:r w:rsidRPr="00093F5E" w:rsidDel="00684844">
                <w:rPr>
                  <w:rFonts w:ascii="Yu Gothic" w:eastAsia="Yu Gothic" w:hAnsi="Yu Gothic" w:cs="MS PGothic" w:hint="eastAsia"/>
                  <w:color w:val="000000"/>
                  <w:sz w:val="18"/>
                  <w:szCs w:val="18"/>
                  <w:lang w:val="en-GB" w:eastAsia="ja-JP"/>
                </w:rPr>
                <w:delText>East Nusa Tenggara</w:delText>
              </w:r>
            </w:del>
          </w:p>
        </w:tc>
        <w:tc>
          <w:tcPr>
            <w:tcW w:w="241" w:type="dxa"/>
            <w:tcBorders>
              <w:top w:val="nil"/>
              <w:left w:val="nil"/>
              <w:bottom w:val="nil"/>
              <w:right w:val="nil"/>
            </w:tcBorders>
            <w:shd w:val="clear" w:color="auto" w:fill="auto"/>
            <w:noWrap/>
            <w:vAlign w:val="center"/>
            <w:hideMark/>
          </w:tcPr>
          <w:p w14:paraId="5B85E107" w14:textId="77777777" w:rsidR="00324AC5" w:rsidRPr="00093F5E" w:rsidDel="00684844" w:rsidRDefault="00093F5E" w:rsidP="00324AC5">
            <w:pPr>
              <w:spacing w:after="0" w:line="240" w:lineRule="auto"/>
              <w:jc w:val="right"/>
              <w:rPr>
                <w:del w:id="2518" w:author="Harry" w:date="2021-12-14T21:12:00Z"/>
                <w:rFonts w:ascii="Yu Gothic" w:eastAsia="Yu Gothic" w:hAnsi="Yu Gothic" w:cs="MS PGothic"/>
                <w:color w:val="000000"/>
                <w:sz w:val="18"/>
                <w:szCs w:val="18"/>
                <w:lang w:val="en-GB" w:eastAsia="ja-JP"/>
              </w:rPr>
            </w:pPr>
            <w:del w:id="2519" w:author="Harry" w:date="2021-12-14T21:12:00Z">
              <w:r w:rsidRPr="00093F5E" w:rsidDel="00684844">
                <w:rPr>
                  <w:rFonts w:ascii="Yu Gothic" w:eastAsia="Yu Gothic" w:hAnsi="Yu Gothic" w:cs="MS PGothic" w:hint="eastAsia"/>
                  <w:color w:val="000000"/>
                  <w:sz w:val="18"/>
                  <w:szCs w:val="18"/>
                  <w:lang w:val="en-GB" w:eastAsia="ja-JP"/>
                </w:rPr>
                <w:delText xml:space="preserve">938 </w:delText>
              </w:r>
            </w:del>
          </w:p>
        </w:tc>
        <w:tc>
          <w:tcPr>
            <w:tcW w:w="1020" w:type="dxa"/>
            <w:tcBorders>
              <w:top w:val="nil"/>
              <w:left w:val="nil"/>
              <w:bottom w:val="nil"/>
              <w:right w:val="nil"/>
            </w:tcBorders>
            <w:shd w:val="clear" w:color="auto" w:fill="auto"/>
            <w:noWrap/>
            <w:vAlign w:val="center"/>
            <w:hideMark/>
          </w:tcPr>
          <w:p w14:paraId="3A16B60A" w14:textId="77777777" w:rsidR="00324AC5" w:rsidRPr="00093F5E" w:rsidDel="00684844" w:rsidRDefault="00093F5E" w:rsidP="00324AC5">
            <w:pPr>
              <w:spacing w:after="0" w:line="240" w:lineRule="auto"/>
              <w:jc w:val="right"/>
              <w:rPr>
                <w:del w:id="2520" w:author="Harry" w:date="2021-12-14T21:12:00Z"/>
                <w:rFonts w:ascii="Yu Gothic" w:eastAsia="Yu Gothic" w:hAnsi="Yu Gothic" w:cs="MS PGothic"/>
                <w:color w:val="000000"/>
                <w:sz w:val="18"/>
                <w:szCs w:val="18"/>
                <w:lang w:val="en-GB" w:eastAsia="ja-JP"/>
              </w:rPr>
            </w:pPr>
            <w:del w:id="2521" w:author="Harry" w:date="2021-12-14T21:12:00Z">
              <w:r w:rsidRPr="00093F5E" w:rsidDel="00684844">
                <w:rPr>
                  <w:rFonts w:ascii="Yu Gothic" w:eastAsia="Yu Gothic" w:hAnsi="Yu Gothic" w:cs="MS PGothic" w:hint="eastAsia"/>
                  <w:color w:val="000000"/>
                  <w:sz w:val="18"/>
                  <w:szCs w:val="18"/>
                  <w:lang w:val="en-GB" w:eastAsia="ja-JP"/>
                </w:rPr>
                <w:delText xml:space="preserve">486 </w:delText>
              </w:r>
            </w:del>
          </w:p>
        </w:tc>
        <w:tc>
          <w:tcPr>
            <w:tcW w:w="745" w:type="dxa"/>
            <w:tcBorders>
              <w:top w:val="nil"/>
              <w:left w:val="nil"/>
              <w:bottom w:val="nil"/>
              <w:right w:val="nil"/>
            </w:tcBorders>
            <w:shd w:val="clear" w:color="auto" w:fill="auto"/>
            <w:noWrap/>
            <w:vAlign w:val="center"/>
            <w:hideMark/>
          </w:tcPr>
          <w:p w14:paraId="14527813" w14:textId="77777777" w:rsidR="00324AC5" w:rsidRPr="00093F5E" w:rsidDel="00684844" w:rsidRDefault="00093F5E" w:rsidP="00324AC5">
            <w:pPr>
              <w:spacing w:after="0" w:line="240" w:lineRule="auto"/>
              <w:jc w:val="right"/>
              <w:rPr>
                <w:del w:id="2522" w:author="Harry" w:date="2021-12-14T21:12:00Z"/>
                <w:rFonts w:ascii="Yu Gothic" w:eastAsia="Yu Gothic" w:hAnsi="Yu Gothic" w:cs="MS PGothic"/>
                <w:color w:val="000000"/>
                <w:sz w:val="18"/>
                <w:szCs w:val="18"/>
                <w:lang w:val="en-GB" w:eastAsia="ja-JP"/>
              </w:rPr>
            </w:pPr>
            <w:del w:id="2523" w:author="Harry" w:date="2021-12-14T21:12:00Z">
              <w:r w:rsidRPr="00093F5E" w:rsidDel="00684844">
                <w:rPr>
                  <w:rFonts w:ascii="Yu Gothic" w:eastAsia="Yu Gothic" w:hAnsi="Yu Gothic" w:cs="MS PGothic" w:hint="eastAsia"/>
                  <w:color w:val="000000"/>
                  <w:sz w:val="18"/>
                  <w:szCs w:val="18"/>
                  <w:lang w:val="en-GB" w:eastAsia="ja-JP"/>
                </w:rPr>
                <w:delText xml:space="preserve">880 </w:delText>
              </w:r>
            </w:del>
          </w:p>
        </w:tc>
        <w:tc>
          <w:tcPr>
            <w:tcW w:w="745" w:type="dxa"/>
            <w:tcBorders>
              <w:top w:val="nil"/>
              <w:left w:val="nil"/>
              <w:bottom w:val="nil"/>
              <w:right w:val="nil"/>
            </w:tcBorders>
            <w:shd w:val="clear" w:color="auto" w:fill="auto"/>
            <w:noWrap/>
            <w:vAlign w:val="center"/>
            <w:hideMark/>
          </w:tcPr>
          <w:p w14:paraId="3AD52D98" w14:textId="77777777" w:rsidR="00324AC5" w:rsidRPr="00093F5E" w:rsidDel="00684844" w:rsidRDefault="00093F5E" w:rsidP="00324AC5">
            <w:pPr>
              <w:spacing w:after="0" w:line="240" w:lineRule="auto"/>
              <w:jc w:val="right"/>
              <w:rPr>
                <w:del w:id="2524" w:author="Harry" w:date="2021-12-14T21:12:00Z"/>
                <w:rFonts w:ascii="Yu Gothic" w:eastAsia="Yu Gothic" w:hAnsi="Yu Gothic" w:cs="MS PGothic"/>
                <w:color w:val="000000"/>
                <w:sz w:val="18"/>
                <w:szCs w:val="18"/>
                <w:lang w:val="en-GB" w:eastAsia="ja-JP"/>
              </w:rPr>
            </w:pPr>
            <w:del w:id="2525" w:author="Harry" w:date="2021-12-14T21:12:00Z">
              <w:r w:rsidRPr="00093F5E" w:rsidDel="00684844">
                <w:rPr>
                  <w:rFonts w:ascii="Yu Gothic" w:eastAsia="Yu Gothic" w:hAnsi="Yu Gothic" w:cs="MS PGothic" w:hint="eastAsia"/>
                  <w:color w:val="000000"/>
                  <w:sz w:val="18"/>
                  <w:szCs w:val="18"/>
                  <w:lang w:val="en-GB" w:eastAsia="ja-JP"/>
                </w:rPr>
                <w:delText xml:space="preserve">1,037 </w:delText>
              </w:r>
            </w:del>
          </w:p>
        </w:tc>
      </w:tr>
      <w:tr w:rsidR="008E3EEF" w:rsidRPr="00093F5E" w:rsidDel="00684844" w14:paraId="4C6D3066" w14:textId="77777777" w:rsidTr="00324AC5">
        <w:trPr>
          <w:trHeight w:val="60"/>
          <w:jc w:val="center"/>
          <w:del w:id="2526" w:author="Harry" w:date="2021-12-14T21:12:00Z"/>
        </w:trPr>
        <w:tc>
          <w:tcPr>
            <w:tcW w:w="543" w:type="dxa"/>
            <w:tcBorders>
              <w:top w:val="nil"/>
              <w:left w:val="nil"/>
              <w:bottom w:val="nil"/>
              <w:right w:val="nil"/>
            </w:tcBorders>
            <w:shd w:val="clear" w:color="auto" w:fill="auto"/>
            <w:noWrap/>
            <w:vAlign w:val="center"/>
            <w:hideMark/>
          </w:tcPr>
          <w:p w14:paraId="683D9A95" w14:textId="77777777" w:rsidR="00324AC5" w:rsidRPr="00093F5E" w:rsidDel="00684844" w:rsidRDefault="00093F5E" w:rsidP="00324AC5">
            <w:pPr>
              <w:spacing w:after="0" w:line="240" w:lineRule="auto"/>
              <w:jc w:val="center"/>
              <w:rPr>
                <w:del w:id="2527" w:author="Harry" w:date="2021-12-14T21:12:00Z"/>
                <w:rFonts w:ascii="Yu Gothic" w:eastAsia="Yu Gothic" w:hAnsi="Yu Gothic" w:cs="MS PGothic"/>
                <w:color w:val="000000"/>
                <w:sz w:val="18"/>
                <w:szCs w:val="18"/>
                <w:lang w:val="en-GB" w:eastAsia="ja-JP"/>
              </w:rPr>
            </w:pPr>
            <w:del w:id="2528" w:author="Harry" w:date="2021-12-14T21:12:00Z">
              <w:r w:rsidRPr="00093F5E" w:rsidDel="00684844">
                <w:rPr>
                  <w:rFonts w:ascii="Yu Gothic" w:eastAsia="Yu Gothic" w:hAnsi="Yu Gothic" w:cs="MS PGothic" w:hint="eastAsia"/>
                  <w:color w:val="000000"/>
                  <w:sz w:val="18"/>
                  <w:szCs w:val="18"/>
                  <w:lang w:val="en-GB" w:eastAsia="ja-JP"/>
                </w:rPr>
                <w:delText>12</w:delText>
              </w:r>
            </w:del>
          </w:p>
        </w:tc>
        <w:tc>
          <w:tcPr>
            <w:tcW w:w="2859" w:type="dxa"/>
            <w:tcBorders>
              <w:top w:val="nil"/>
              <w:left w:val="nil"/>
              <w:bottom w:val="nil"/>
              <w:right w:val="nil"/>
            </w:tcBorders>
            <w:shd w:val="clear" w:color="auto" w:fill="auto"/>
            <w:noWrap/>
            <w:vAlign w:val="center"/>
            <w:hideMark/>
          </w:tcPr>
          <w:p w14:paraId="1E604270" w14:textId="77777777" w:rsidR="00324AC5" w:rsidRPr="00093F5E" w:rsidDel="00684844" w:rsidRDefault="00093F5E" w:rsidP="00324AC5">
            <w:pPr>
              <w:spacing w:after="0" w:line="240" w:lineRule="auto"/>
              <w:rPr>
                <w:del w:id="2529" w:author="Harry" w:date="2021-12-14T21:12:00Z"/>
                <w:rFonts w:ascii="Yu Gothic" w:eastAsia="Yu Gothic" w:hAnsi="Yu Gothic" w:cs="MS PGothic"/>
                <w:color w:val="000000"/>
                <w:sz w:val="18"/>
                <w:szCs w:val="18"/>
                <w:lang w:val="en-GB" w:eastAsia="ja-JP"/>
              </w:rPr>
            </w:pPr>
            <w:del w:id="2530" w:author="Harry" w:date="2021-12-14T21:12:00Z">
              <w:r w:rsidRPr="00093F5E" w:rsidDel="00684844">
                <w:rPr>
                  <w:rFonts w:ascii="Yu Gothic" w:eastAsia="Yu Gothic" w:hAnsi="Yu Gothic" w:cs="MS PGothic" w:hint="eastAsia"/>
                  <w:color w:val="000000"/>
                  <w:sz w:val="18"/>
                  <w:szCs w:val="18"/>
                  <w:lang w:val="en-GB" w:eastAsia="ja-JP"/>
                </w:rPr>
                <w:delText>Gorontalo</w:delText>
              </w:r>
            </w:del>
          </w:p>
        </w:tc>
        <w:tc>
          <w:tcPr>
            <w:tcW w:w="241" w:type="dxa"/>
            <w:tcBorders>
              <w:top w:val="nil"/>
              <w:left w:val="nil"/>
              <w:bottom w:val="nil"/>
              <w:right w:val="nil"/>
            </w:tcBorders>
            <w:shd w:val="clear" w:color="auto" w:fill="auto"/>
            <w:noWrap/>
            <w:vAlign w:val="center"/>
            <w:hideMark/>
          </w:tcPr>
          <w:p w14:paraId="6DE18346" w14:textId="77777777" w:rsidR="00324AC5" w:rsidRPr="00093F5E" w:rsidDel="00684844" w:rsidRDefault="00093F5E" w:rsidP="00324AC5">
            <w:pPr>
              <w:spacing w:after="0" w:line="240" w:lineRule="auto"/>
              <w:jc w:val="right"/>
              <w:rPr>
                <w:del w:id="2531" w:author="Harry" w:date="2021-12-14T21:12:00Z"/>
                <w:rFonts w:ascii="Yu Gothic" w:eastAsia="Yu Gothic" w:hAnsi="Yu Gothic" w:cs="MS PGothic"/>
                <w:color w:val="000000"/>
                <w:sz w:val="18"/>
                <w:szCs w:val="18"/>
                <w:lang w:val="en-GB" w:eastAsia="ja-JP"/>
              </w:rPr>
            </w:pPr>
            <w:del w:id="2532" w:author="Harry" w:date="2021-12-14T21:12:00Z">
              <w:r w:rsidRPr="00093F5E" w:rsidDel="00684844">
                <w:rPr>
                  <w:rFonts w:ascii="Yu Gothic" w:eastAsia="Yu Gothic" w:hAnsi="Yu Gothic" w:cs="MS PGothic" w:hint="eastAsia"/>
                  <w:color w:val="000000"/>
                  <w:sz w:val="18"/>
                  <w:szCs w:val="18"/>
                  <w:lang w:val="en-GB" w:eastAsia="ja-JP"/>
                </w:rPr>
                <w:delText xml:space="preserve">1,000 </w:delText>
              </w:r>
            </w:del>
          </w:p>
        </w:tc>
        <w:tc>
          <w:tcPr>
            <w:tcW w:w="1020" w:type="dxa"/>
            <w:tcBorders>
              <w:top w:val="nil"/>
              <w:left w:val="nil"/>
              <w:bottom w:val="nil"/>
              <w:right w:val="nil"/>
            </w:tcBorders>
            <w:shd w:val="clear" w:color="auto" w:fill="auto"/>
            <w:noWrap/>
            <w:vAlign w:val="center"/>
            <w:hideMark/>
          </w:tcPr>
          <w:p w14:paraId="7F76044B" w14:textId="77777777" w:rsidR="00324AC5" w:rsidRPr="00093F5E" w:rsidDel="00684844" w:rsidRDefault="00093F5E" w:rsidP="00324AC5">
            <w:pPr>
              <w:spacing w:after="0" w:line="240" w:lineRule="auto"/>
              <w:jc w:val="right"/>
              <w:rPr>
                <w:del w:id="2533" w:author="Harry" w:date="2021-12-14T21:12:00Z"/>
                <w:rFonts w:ascii="Yu Gothic" w:eastAsia="Yu Gothic" w:hAnsi="Yu Gothic" w:cs="MS PGothic"/>
                <w:color w:val="000000"/>
                <w:sz w:val="18"/>
                <w:szCs w:val="18"/>
                <w:lang w:val="en-GB" w:eastAsia="ja-JP"/>
              </w:rPr>
            </w:pPr>
            <w:del w:id="2534" w:author="Harry" w:date="2021-12-14T21:12:00Z">
              <w:r w:rsidRPr="00093F5E" w:rsidDel="00684844">
                <w:rPr>
                  <w:rFonts w:ascii="Yu Gothic" w:eastAsia="Yu Gothic" w:hAnsi="Yu Gothic" w:cs="MS PGothic" w:hint="eastAsia"/>
                  <w:color w:val="000000"/>
                  <w:sz w:val="18"/>
                  <w:szCs w:val="18"/>
                  <w:lang w:val="en-GB" w:eastAsia="ja-JP"/>
                </w:rPr>
                <w:delText xml:space="preserve">1,603 </w:delText>
              </w:r>
            </w:del>
          </w:p>
        </w:tc>
        <w:tc>
          <w:tcPr>
            <w:tcW w:w="745" w:type="dxa"/>
            <w:tcBorders>
              <w:top w:val="nil"/>
              <w:left w:val="nil"/>
              <w:bottom w:val="nil"/>
              <w:right w:val="nil"/>
            </w:tcBorders>
            <w:shd w:val="clear" w:color="auto" w:fill="auto"/>
            <w:noWrap/>
            <w:vAlign w:val="center"/>
            <w:hideMark/>
          </w:tcPr>
          <w:p w14:paraId="6D8FB8CA" w14:textId="77777777" w:rsidR="00324AC5" w:rsidRPr="00093F5E" w:rsidDel="00684844" w:rsidRDefault="00093F5E" w:rsidP="00324AC5">
            <w:pPr>
              <w:spacing w:after="0" w:line="240" w:lineRule="auto"/>
              <w:jc w:val="right"/>
              <w:rPr>
                <w:del w:id="2535" w:author="Harry" w:date="2021-12-14T21:12:00Z"/>
                <w:rFonts w:ascii="Yu Gothic" w:eastAsia="Yu Gothic" w:hAnsi="Yu Gothic" w:cs="MS PGothic"/>
                <w:color w:val="000000"/>
                <w:sz w:val="18"/>
                <w:szCs w:val="18"/>
                <w:lang w:val="en-GB" w:eastAsia="ja-JP"/>
              </w:rPr>
            </w:pPr>
            <w:del w:id="2536" w:author="Harry" w:date="2021-12-14T21:12:00Z">
              <w:r w:rsidRPr="00093F5E" w:rsidDel="00684844">
                <w:rPr>
                  <w:rFonts w:ascii="Yu Gothic" w:eastAsia="Yu Gothic" w:hAnsi="Yu Gothic" w:cs="MS PGothic" w:hint="eastAsia"/>
                  <w:color w:val="000000"/>
                  <w:sz w:val="18"/>
                  <w:szCs w:val="18"/>
                  <w:lang w:val="en-GB" w:eastAsia="ja-JP"/>
                </w:rPr>
                <w:delText xml:space="preserve">683 </w:delText>
              </w:r>
            </w:del>
          </w:p>
        </w:tc>
        <w:tc>
          <w:tcPr>
            <w:tcW w:w="745" w:type="dxa"/>
            <w:tcBorders>
              <w:top w:val="nil"/>
              <w:left w:val="nil"/>
              <w:bottom w:val="nil"/>
              <w:right w:val="nil"/>
            </w:tcBorders>
            <w:shd w:val="clear" w:color="auto" w:fill="auto"/>
            <w:noWrap/>
            <w:vAlign w:val="center"/>
            <w:hideMark/>
          </w:tcPr>
          <w:p w14:paraId="3DB10DDA" w14:textId="77777777" w:rsidR="00324AC5" w:rsidRPr="00093F5E" w:rsidDel="00684844" w:rsidRDefault="00093F5E" w:rsidP="00324AC5">
            <w:pPr>
              <w:spacing w:after="0" w:line="240" w:lineRule="auto"/>
              <w:jc w:val="right"/>
              <w:rPr>
                <w:del w:id="2537" w:author="Harry" w:date="2021-12-14T21:12:00Z"/>
                <w:rFonts w:ascii="Yu Gothic" w:eastAsia="Yu Gothic" w:hAnsi="Yu Gothic" w:cs="MS PGothic"/>
                <w:color w:val="000000"/>
                <w:sz w:val="18"/>
                <w:szCs w:val="18"/>
                <w:lang w:val="en-GB" w:eastAsia="ja-JP"/>
              </w:rPr>
            </w:pPr>
            <w:del w:id="2538" w:author="Harry" w:date="2021-12-14T21:12:00Z">
              <w:r w:rsidRPr="00093F5E" w:rsidDel="00684844">
                <w:rPr>
                  <w:rFonts w:ascii="Yu Gothic" w:eastAsia="Yu Gothic" w:hAnsi="Yu Gothic" w:cs="MS PGothic" w:hint="eastAsia"/>
                  <w:color w:val="000000"/>
                  <w:sz w:val="18"/>
                  <w:szCs w:val="18"/>
                  <w:lang w:val="en-GB" w:eastAsia="ja-JP"/>
                </w:rPr>
                <w:delText xml:space="preserve">1,226 </w:delText>
              </w:r>
            </w:del>
          </w:p>
        </w:tc>
      </w:tr>
      <w:tr w:rsidR="008E3EEF" w:rsidRPr="00093F5E" w:rsidDel="00684844" w14:paraId="6D661B23" w14:textId="77777777" w:rsidTr="00324AC5">
        <w:trPr>
          <w:trHeight w:val="205"/>
          <w:jc w:val="center"/>
          <w:del w:id="2539" w:author="Harry" w:date="2021-12-14T21:12:00Z"/>
        </w:trPr>
        <w:tc>
          <w:tcPr>
            <w:tcW w:w="543" w:type="dxa"/>
            <w:tcBorders>
              <w:top w:val="nil"/>
              <w:left w:val="nil"/>
              <w:bottom w:val="nil"/>
              <w:right w:val="nil"/>
            </w:tcBorders>
            <w:shd w:val="clear" w:color="auto" w:fill="auto"/>
            <w:noWrap/>
            <w:vAlign w:val="center"/>
            <w:hideMark/>
          </w:tcPr>
          <w:p w14:paraId="13E6887B" w14:textId="77777777" w:rsidR="00324AC5" w:rsidRPr="00093F5E" w:rsidDel="00684844" w:rsidRDefault="00093F5E" w:rsidP="00324AC5">
            <w:pPr>
              <w:spacing w:after="0" w:line="240" w:lineRule="auto"/>
              <w:jc w:val="center"/>
              <w:rPr>
                <w:del w:id="2540" w:author="Harry" w:date="2021-12-14T21:12:00Z"/>
                <w:rFonts w:ascii="Yu Gothic" w:eastAsia="Yu Gothic" w:hAnsi="Yu Gothic" w:cs="MS PGothic"/>
                <w:color w:val="000000"/>
                <w:sz w:val="18"/>
                <w:szCs w:val="18"/>
                <w:lang w:val="en-GB" w:eastAsia="ja-JP"/>
              </w:rPr>
            </w:pPr>
            <w:del w:id="2541" w:author="Harry" w:date="2021-12-14T21:12:00Z">
              <w:r w:rsidRPr="00093F5E" w:rsidDel="00684844">
                <w:rPr>
                  <w:rFonts w:ascii="Yu Gothic" w:eastAsia="Yu Gothic" w:hAnsi="Yu Gothic" w:cs="MS PGothic" w:hint="eastAsia"/>
                  <w:color w:val="000000"/>
                  <w:sz w:val="18"/>
                  <w:szCs w:val="18"/>
                  <w:lang w:val="en-GB" w:eastAsia="ja-JP"/>
                </w:rPr>
                <w:delText>13</w:delText>
              </w:r>
            </w:del>
          </w:p>
        </w:tc>
        <w:tc>
          <w:tcPr>
            <w:tcW w:w="2859" w:type="dxa"/>
            <w:tcBorders>
              <w:top w:val="nil"/>
              <w:left w:val="nil"/>
              <w:bottom w:val="nil"/>
              <w:right w:val="nil"/>
            </w:tcBorders>
            <w:shd w:val="clear" w:color="auto" w:fill="auto"/>
            <w:noWrap/>
            <w:vAlign w:val="center"/>
            <w:hideMark/>
          </w:tcPr>
          <w:p w14:paraId="0E0E9ED8" w14:textId="77777777" w:rsidR="00324AC5" w:rsidRPr="00093F5E" w:rsidDel="00684844" w:rsidRDefault="00093F5E" w:rsidP="00324AC5">
            <w:pPr>
              <w:spacing w:after="0" w:line="240" w:lineRule="auto"/>
              <w:rPr>
                <w:del w:id="2542" w:author="Harry" w:date="2021-12-14T21:12:00Z"/>
                <w:rFonts w:ascii="Yu Gothic" w:eastAsia="Yu Gothic" w:hAnsi="Yu Gothic" w:cs="MS PGothic"/>
                <w:color w:val="000000"/>
                <w:sz w:val="18"/>
                <w:szCs w:val="18"/>
                <w:lang w:val="en-GB" w:eastAsia="ja-JP"/>
              </w:rPr>
            </w:pPr>
            <w:del w:id="2543" w:author="Harry" w:date="2021-12-14T21:12:00Z">
              <w:r w:rsidRPr="00093F5E" w:rsidDel="00684844">
                <w:rPr>
                  <w:rFonts w:ascii="Yu Gothic" w:eastAsia="Yu Gothic" w:hAnsi="Yu Gothic" w:cs="MS PGothic" w:hint="eastAsia"/>
                  <w:color w:val="000000"/>
                  <w:sz w:val="18"/>
                  <w:szCs w:val="18"/>
                  <w:lang w:val="en-GB" w:eastAsia="ja-JP"/>
                </w:rPr>
                <w:delText>Jakarta</w:delText>
              </w:r>
            </w:del>
          </w:p>
        </w:tc>
        <w:tc>
          <w:tcPr>
            <w:tcW w:w="241" w:type="dxa"/>
            <w:tcBorders>
              <w:top w:val="nil"/>
              <w:left w:val="nil"/>
              <w:bottom w:val="nil"/>
              <w:right w:val="nil"/>
            </w:tcBorders>
            <w:shd w:val="clear" w:color="auto" w:fill="auto"/>
            <w:noWrap/>
            <w:vAlign w:val="center"/>
            <w:hideMark/>
          </w:tcPr>
          <w:p w14:paraId="61F074DF" w14:textId="77777777" w:rsidR="00324AC5" w:rsidRPr="00093F5E" w:rsidDel="00684844" w:rsidRDefault="00093F5E" w:rsidP="00324AC5">
            <w:pPr>
              <w:spacing w:after="0" w:line="240" w:lineRule="auto"/>
              <w:jc w:val="right"/>
              <w:rPr>
                <w:del w:id="2544" w:author="Harry" w:date="2021-12-14T21:12:00Z"/>
                <w:rFonts w:ascii="Yu Gothic" w:eastAsia="Yu Gothic" w:hAnsi="Yu Gothic" w:cs="MS PGothic"/>
                <w:color w:val="000000"/>
                <w:sz w:val="18"/>
                <w:szCs w:val="18"/>
                <w:lang w:val="en-GB" w:eastAsia="ja-JP"/>
              </w:rPr>
            </w:pPr>
            <w:del w:id="2545" w:author="Harry" w:date="2021-12-14T21:12:00Z">
              <w:r w:rsidRPr="00093F5E" w:rsidDel="00684844">
                <w:rPr>
                  <w:rFonts w:ascii="Yu Gothic" w:eastAsia="Yu Gothic" w:hAnsi="Yu Gothic" w:cs="MS PGothic" w:hint="eastAsia"/>
                  <w:color w:val="000000"/>
                  <w:sz w:val="18"/>
                  <w:szCs w:val="18"/>
                  <w:lang w:val="en-GB" w:eastAsia="ja-JP"/>
                </w:rPr>
                <w:delText xml:space="preserve">1,706 </w:delText>
              </w:r>
            </w:del>
          </w:p>
        </w:tc>
        <w:tc>
          <w:tcPr>
            <w:tcW w:w="1020" w:type="dxa"/>
            <w:tcBorders>
              <w:top w:val="nil"/>
              <w:left w:val="nil"/>
              <w:bottom w:val="nil"/>
              <w:right w:val="nil"/>
            </w:tcBorders>
            <w:shd w:val="clear" w:color="auto" w:fill="auto"/>
            <w:noWrap/>
            <w:vAlign w:val="center"/>
            <w:hideMark/>
          </w:tcPr>
          <w:p w14:paraId="60C075E3" w14:textId="77777777" w:rsidR="00324AC5" w:rsidRPr="00093F5E" w:rsidDel="00684844" w:rsidRDefault="00093F5E" w:rsidP="00324AC5">
            <w:pPr>
              <w:spacing w:after="0" w:line="240" w:lineRule="auto"/>
              <w:jc w:val="right"/>
              <w:rPr>
                <w:del w:id="2546" w:author="Harry" w:date="2021-12-14T21:12:00Z"/>
                <w:rFonts w:ascii="Yu Gothic" w:eastAsia="Yu Gothic" w:hAnsi="Yu Gothic" w:cs="MS PGothic"/>
                <w:color w:val="000000"/>
                <w:sz w:val="18"/>
                <w:szCs w:val="18"/>
                <w:lang w:val="en-GB" w:eastAsia="ja-JP"/>
              </w:rPr>
            </w:pPr>
            <w:del w:id="2547" w:author="Harry" w:date="2021-12-14T21:12:00Z">
              <w:r w:rsidRPr="00093F5E" w:rsidDel="00684844">
                <w:rPr>
                  <w:rFonts w:ascii="Yu Gothic" w:eastAsia="Yu Gothic" w:hAnsi="Yu Gothic" w:cs="MS PGothic" w:hint="eastAsia"/>
                  <w:color w:val="000000"/>
                  <w:sz w:val="18"/>
                  <w:szCs w:val="18"/>
                  <w:lang w:val="en-GB" w:eastAsia="ja-JP"/>
                </w:rPr>
                <w:delText xml:space="preserve">3,334 </w:delText>
              </w:r>
            </w:del>
          </w:p>
        </w:tc>
        <w:tc>
          <w:tcPr>
            <w:tcW w:w="745" w:type="dxa"/>
            <w:tcBorders>
              <w:top w:val="nil"/>
              <w:left w:val="nil"/>
              <w:bottom w:val="nil"/>
              <w:right w:val="nil"/>
            </w:tcBorders>
            <w:shd w:val="clear" w:color="auto" w:fill="auto"/>
            <w:noWrap/>
            <w:vAlign w:val="center"/>
            <w:hideMark/>
          </w:tcPr>
          <w:p w14:paraId="52776E5D" w14:textId="77777777" w:rsidR="00324AC5" w:rsidRPr="00093F5E" w:rsidDel="00684844" w:rsidRDefault="00093F5E" w:rsidP="00324AC5">
            <w:pPr>
              <w:spacing w:after="0" w:line="240" w:lineRule="auto"/>
              <w:jc w:val="right"/>
              <w:rPr>
                <w:del w:id="2548" w:author="Harry" w:date="2021-12-14T21:12:00Z"/>
                <w:rFonts w:ascii="Yu Gothic" w:eastAsia="Yu Gothic" w:hAnsi="Yu Gothic" w:cs="MS PGothic"/>
                <w:color w:val="000000"/>
                <w:sz w:val="18"/>
                <w:szCs w:val="18"/>
                <w:lang w:val="en-GB" w:eastAsia="ja-JP"/>
              </w:rPr>
            </w:pPr>
            <w:del w:id="2549" w:author="Harry" w:date="2021-12-14T21:12:00Z">
              <w:r w:rsidRPr="00093F5E" w:rsidDel="00684844">
                <w:rPr>
                  <w:rFonts w:ascii="Yu Gothic" w:eastAsia="Yu Gothic" w:hAnsi="Yu Gothic" w:cs="MS PGothic" w:hint="eastAsia"/>
                  <w:color w:val="000000"/>
                  <w:sz w:val="18"/>
                  <w:szCs w:val="18"/>
                  <w:lang w:val="en-GB" w:eastAsia="ja-JP"/>
                </w:rPr>
                <w:delText xml:space="preserve">1,295 </w:delText>
              </w:r>
            </w:del>
          </w:p>
        </w:tc>
        <w:tc>
          <w:tcPr>
            <w:tcW w:w="745" w:type="dxa"/>
            <w:tcBorders>
              <w:top w:val="nil"/>
              <w:left w:val="nil"/>
              <w:bottom w:val="nil"/>
              <w:right w:val="nil"/>
            </w:tcBorders>
            <w:shd w:val="clear" w:color="auto" w:fill="auto"/>
            <w:noWrap/>
            <w:vAlign w:val="center"/>
            <w:hideMark/>
          </w:tcPr>
          <w:p w14:paraId="4AD1CB03" w14:textId="77777777" w:rsidR="00324AC5" w:rsidRPr="00093F5E" w:rsidDel="00684844" w:rsidRDefault="00093F5E" w:rsidP="00324AC5">
            <w:pPr>
              <w:spacing w:after="0" w:line="240" w:lineRule="auto"/>
              <w:jc w:val="right"/>
              <w:rPr>
                <w:del w:id="2550" w:author="Harry" w:date="2021-12-14T21:12:00Z"/>
                <w:rFonts w:ascii="Yu Gothic" w:eastAsia="Yu Gothic" w:hAnsi="Yu Gothic" w:cs="MS PGothic"/>
                <w:color w:val="000000"/>
                <w:sz w:val="18"/>
                <w:szCs w:val="18"/>
                <w:lang w:val="en-GB" w:eastAsia="ja-JP"/>
              </w:rPr>
            </w:pPr>
            <w:del w:id="2551" w:author="Harry" w:date="2021-12-14T21:12:00Z">
              <w:r w:rsidRPr="00093F5E" w:rsidDel="00684844">
                <w:rPr>
                  <w:rFonts w:ascii="Yu Gothic" w:eastAsia="Yu Gothic" w:hAnsi="Yu Gothic" w:cs="MS PGothic" w:hint="eastAsia"/>
                  <w:color w:val="000000"/>
                  <w:sz w:val="18"/>
                  <w:szCs w:val="18"/>
                  <w:lang w:val="en-GB" w:eastAsia="ja-JP"/>
                </w:rPr>
                <w:delText xml:space="preserve">2,210 </w:delText>
              </w:r>
            </w:del>
          </w:p>
        </w:tc>
      </w:tr>
      <w:tr w:rsidR="008E3EEF" w:rsidRPr="00093F5E" w:rsidDel="00684844" w14:paraId="253D080A" w14:textId="77777777" w:rsidTr="00324AC5">
        <w:trPr>
          <w:trHeight w:val="60"/>
          <w:jc w:val="center"/>
          <w:del w:id="2552" w:author="Harry" w:date="2021-12-14T21:12:00Z"/>
        </w:trPr>
        <w:tc>
          <w:tcPr>
            <w:tcW w:w="543" w:type="dxa"/>
            <w:tcBorders>
              <w:top w:val="nil"/>
              <w:left w:val="nil"/>
              <w:bottom w:val="nil"/>
              <w:right w:val="nil"/>
            </w:tcBorders>
            <w:shd w:val="clear" w:color="auto" w:fill="auto"/>
            <w:noWrap/>
            <w:vAlign w:val="center"/>
            <w:hideMark/>
          </w:tcPr>
          <w:p w14:paraId="012C00E2" w14:textId="77777777" w:rsidR="00324AC5" w:rsidRPr="00093F5E" w:rsidDel="00684844" w:rsidRDefault="00093F5E" w:rsidP="00324AC5">
            <w:pPr>
              <w:spacing w:after="0" w:line="240" w:lineRule="auto"/>
              <w:jc w:val="center"/>
              <w:rPr>
                <w:del w:id="2553" w:author="Harry" w:date="2021-12-14T21:12:00Z"/>
                <w:rFonts w:ascii="Yu Gothic" w:eastAsia="Yu Gothic" w:hAnsi="Yu Gothic" w:cs="MS PGothic"/>
                <w:color w:val="000000"/>
                <w:sz w:val="18"/>
                <w:szCs w:val="18"/>
                <w:lang w:val="en-GB" w:eastAsia="ja-JP"/>
              </w:rPr>
            </w:pPr>
            <w:del w:id="2554" w:author="Harry" w:date="2021-12-14T21:12:00Z">
              <w:r w:rsidRPr="00093F5E" w:rsidDel="00684844">
                <w:rPr>
                  <w:rFonts w:ascii="Yu Gothic" w:eastAsia="Yu Gothic" w:hAnsi="Yu Gothic" w:cs="MS PGothic" w:hint="eastAsia"/>
                  <w:color w:val="000000"/>
                  <w:sz w:val="18"/>
                  <w:szCs w:val="18"/>
                  <w:lang w:val="en-GB" w:eastAsia="ja-JP"/>
                </w:rPr>
                <w:delText>14</w:delText>
              </w:r>
            </w:del>
          </w:p>
        </w:tc>
        <w:tc>
          <w:tcPr>
            <w:tcW w:w="2859" w:type="dxa"/>
            <w:tcBorders>
              <w:top w:val="nil"/>
              <w:left w:val="nil"/>
              <w:bottom w:val="nil"/>
              <w:right w:val="nil"/>
            </w:tcBorders>
            <w:shd w:val="clear" w:color="auto" w:fill="auto"/>
            <w:noWrap/>
            <w:vAlign w:val="center"/>
            <w:hideMark/>
          </w:tcPr>
          <w:p w14:paraId="102A98A0" w14:textId="77777777" w:rsidR="00324AC5" w:rsidRPr="00093F5E" w:rsidDel="00684844" w:rsidRDefault="00093F5E" w:rsidP="00324AC5">
            <w:pPr>
              <w:spacing w:after="0" w:line="240" w:lineRule="auto"/>
              <w:rPr>
                <w:del w:id="2555" w:author="Harry" w:date="2021-12-14T21:12:00Z"/>
                <w:rFonts w:ascii="Yu Gothic" w:eastAsia="Yu Gothic" w:hAnsi="Yu Gothic" w:cs="MS PGothic"/>
                <w:color w:val="000000"/>
                <w:sz w:val="18"/>
                <w:szCs w:val="18"/>
                <w:lang w:val="en-GB" w:eastAsia="ja-JP"/>
              </w:rPr>
            </w:pPr>
            <w:del w:id="2556" w:author="Harry" w:date="2021-12-14T21:12:00Z">
              <w:r w:rsidRPr="00093F5E" w:rsidDel="00684844">
                <w:rPr>
                  <w:rFonts w:ascii="Yu Gothic" w:eastAsia="Yu Gothic" w:hAnsi="Yu Gothic" w:cs="MS PGothic" w:hint="eastAsia"/>
                  <w:color w:val="000000"/>
                  <w:sz w:val="18"/>
                  <w:szCs w:val="18"/>
                  <w:lang w:val="en-GB" w:eastAsia="ja-JP"/>
                </w:rPr>
                <w:delText>Jambi</w:delText>
              </w:r>
            </w:del>
          </w:p>
        </w:tc>
        <w:tc>
          <w:tcPr>
            <w:tcW w:w="241" w:type="dxa"/>
            <w:tcBorders>
              <w:top w:val="nil"/>
              <w:left w:val="nil"/>
              <w:bottom w:val="nil"/>
              <w:right w:val="nil"/>
            </w:tcBorders>
            <w:shd w:val="clear" w:color="auto" w:fill="auto"/>
            <w:noWrap/>
            <w:vAlign w:val="center"/>
            <w:hideMark/>
          </w:tcPr>
          <w:p w14:paraId="4D2DE048" w14:textId="77777777" w:rsidR="00324AC5" w:rsidRPr="00093F5E" w:rsidDel="00684844" w:rsidRDefault="00093F5E" w:rsidP="00324AC5">
            <w:pPr>
              <w:spacing w:after="0" w:line="240" w:lineRule="auto"/>
              <w:jc w:val="right"/>
              <w:rPr>
                <w:del w:id="2557" w:author="Harry" w:date="2021-12-14T21:12:00Z"/>
                <w:rFonts w:ascii="Yu Gothic" w:eastAsia="Yu Gothic" w:hAnsi="Yu Gothic" w:cs="MS PGothic"/>
                <w:color w:val="000000"/>
                <w:sz w:val="18"/>
                <w:szCs w:val="18"/>
                <w:lang w:val="en-GB" w:eastAsia="ja-JP"/>
              </w:rPr>
            </w:pPr>
            <w:del w:id="2558" w:author="Harry" w:date="2021-12-14T21:12:00Z">
              <w:r w:rsidRPr="00093F5E" w:rsidDel="00684844">
                <w:rPr>
                  <w:rFonts w:ascii="Yu Gothic" w:eastAsia="Yu Gothic" w:hAnsi="Yu Gothic" w:cs="MS PGothic" w:hint="eastAsia"/>
                  <w:color w:val="000000"/>
                  <w:sz w:val="18"/>
                  <w:szCs w:val="18"/>
                  <w:lang w:val="en-GB" w:eastAsia="ja-JP"/>
                </w:rPr>
                <w:delText xml:space="preserve">941 </w:delText>
              </w:r>
            </w:del>
          </w:p>
        </w:tc>
        <w:tc>
          <w:tcPr>
            <w:tcW w:w="1020" w:type="dxa"/>
            <w:tcBorders>
              <w:top w:val="nil"/>
              <w:left w:val="nil"/>
              <w:bottom w:val="nil"/>
              <w:right w:val="nil"/>
            </w:tcBorders>
            <w:shd w:val="clear" w:color="auto" w:fill="auto"/>
            <w:noWrap/>
            <w:vAlign w:val="center"/>
            <w:hideMark/>
          </w:tcPr>
          <w:p w14:paraId="74020B4C" w14:textId="77777777" w:rsidR="00324AC5" w:rsidRPr="00093F5E" w:rsidDel="00684844" w:rsidRDefault="00093F5E" w:rsidP="00324AC5">
            <w:pPr>
              <w:spacing w:after="0" w:line="240" w:lineRule="auto"/>
              <w:jc w:val="right"/>
              <w:rPr>
                <w:del w:id="2559" w:author="Harry" w:date="2021-12-14T21:12:00Z"/>
                <w:rFonts w:ascii="Yu Gothic" w:eastAsia="Yu Gothic" w:hAnsi="Yu Gothic" w:cs="MS PGothic"/>
                <w:color w:val="000000"/>
                <w:sz w:val="18"/>
                <w:szCs w:val="18"/>
                <w:lang w:val="en-GB" w:eastAsia="ja-JP"/>
              </w:rPr>
            </w:pPr>
            <w:del w:id="2560" w:author="Harry" w:date="2021-12-14T21:12:00Z">
              <w:r w:rsidRPr="00093F5E" w:rsidDel="00684844">
                <w:rPr>
                  <w:rFonts w:ascii="Yu Gothic" w:eastAsia="Yu Gothic" w:hAnsi="Yu Gothic" w:cs="MS PGothic" w:hint="eastAsia"/>
                  <w:color w:val="000000"/>
                  <w:sz w:val="18"/>
                  <w:szCs w:val="18"/>
                  <w:lang w:val="en-GB" w:eastAsia="ja-JP"/>
                </w:rPr>
                <w:delText xml:space="preserve">975 </w:delText>
              </w:r>
            </w:del>
          </w:p>
        </w:tc>
        <w:tc>
          <w:tcPr>
            <w:tcW w:w="745" w:type="dxa"/>
            <w:tcBorders>
              <w:top w:val="nil"/>
              <w:left w:val="nil"/>
              <w:bottom w:val="nil"/>
              <w:right w:val="nil"/>
            </w:tcBorders>
            <w:shd w:val="clear" w:color="auto" w:fill="auto"/>
            <w:noWrap/>
            <w:vAlign w:val="center"/>
            <w:hideMark/>
          </w:tcPr>
          <w:p w14:paraId="0D7862BD" w14:textId="77777777" w:rsidR="00324AC5" w:rsidRPr="00093F5E" w:rsidDel="00684844" w:rsidRDefault="00093F5E" w:rsidP="00324AC5">
            <w:pPr>
              <w:spacing w:after="0" w:line="240" w:lineRule="auto"/>
              <w:jc w:val="right"/>
              <w:rPr>
                <w:del w:id="2561" w:author="Harry" w:date="2021-12-14T21:12:00Z"/>
                <w:rFonts w:ascii="Yu Gothic" w:eastAsia="Yu Gothic" w:hAnsi="Yu Gothic" w:cs="MS PGothic"/>
                <w:color w:val="000000"/>
                <w:sz w:val="18"/>
                <w:szCs w:val="18"/>
                <w:lang w:val="en-GB" w:eastAsia="ja-JP"/>
              </w:rPr>
            </w:pPr>
            <w:del w:id="2562" w:author="Harry" w:date="2021-12-14T21:12:00Z">
              <w:r w:rsidRPr="00093F5E" w:rsidDel="00684844">
                <w:rPr>
                  <w:rFonts w:ascii="Yu Gothic" w:eastAsia="Yu Gothic" w:hAnsi="Yu Gothic" w:cs="MS PGothic" w:hint="eastAsia"/>
                  <w:color w:val="000000"/>
                  <w:sz w:val="18"/>
                  <w:szCs w:val="18"/>
                  <w:lang w:val="en-GB" w:eastAsia="ja-JP"/>
                </w:rPr>
                <w:delText xml:space="preserve">755 </w:delText>
              </w:r>
            </w:del>
          </w:p>
        </w:tc>
        <w:tc>
          <w:tcPr>
            <w:tcW w:w="745" w:type="dxa"/>
            <w:tcBorders>
              <w:top w:val="nil"/>
              <w:left w:val="nil"/>
              <w:bottom w:val="nil"/>
              <w:right w:val="nil"/>
            </w:tcBorders>
            <w:shd w:val="clear" w:color="auto" w:fill="auto"/>
            <w:noWrap/>
            <w:vAlign w:val="center"/>
            <w:hideMark/>
          </w:tcPr>
          <w:p w14:paraId="5E70B783" w14:textId="77777777" w:rsidR="00324AC5" w:rsidRPr="00093F5E" w:rsidDel="00684844" w:rsidRDefault="00093F5E" w:rsidP="00324AC5">
            <w:pPr>
              <w:spacing w:after="0" w:line="240" w:lineRule="auto"/>
              <w:jc w:val="right"/>
              <w:rPr>
                <w:del w:id="2563" w:author="Harry" w:date="2021-12-14T21:12:00Z"/>
                <w:rFonts w:ascii="Yu Gothic" w:eastAsia="Yu Gothic" w:hAnsi="Yu Gothic" w:cs="MS PGothic"/>
                <w:color w:val="000000"/>
                <w:sz w:val="18"/>
                <w:szCs w:val="18"/>
                <w:lang w:val="en-GB" w:eastAsia="ja-JP"/>
              </w:rPr>
            </w:pPr>
            <w:del w:id="2564" w:author="Harry" w:date="2021-12-14T21:12:00Z">
              <w:r w:rsidRPr="00093F5E" w:rsidDel="00684844">
                <w:rPr>
                  <w:rFonts w:ascii="Yu Gothic" w:eastAsia="Yu Gothic" w:hAnsi="Yu Gothic" w:cs="MS PGothic" w:hint="eastAsia"/>
                  <w:color w:val="000000"/>
                  <w:sz w:val="18"/>
                  <w:szCs w:val="18"/>
                  <w:lang w:val="en-GB" w:eastAsia="ja-JP"/>
                </w:rPr>
                <w:delText xml:space="preserve">1,092 </w:delText>
              </w:r>
            </w:del>
          </w:p>
        </w:tc>
      </w:tr>
      <w:tr w:rsidR="008E3EEF" w:rsidRPr="00093F5E" w:rsidDel="00684844" w14:paraId="50EFC716" w14:textId="77777777" w:rsidTr="00324AC5">
        <w:trPr>
          <w:trHeight w:val="60"/>
          <w:jc w:val="center"/>
          <w:del w:id="2565" w:author="Harry" w:date="2021-12-14T21:12:00Z"/>
        </w:trPr>
        <w:tc>
          <w:tcPr>
            <w:tcW w:w="543" w:type="dxa"/>
            <w:tcBorders>
              <w:top w:val="nil"/>
              <w:left w:val="nil"/>
              <w:bottom w:val="nil"/>
              <w:right w:val="nil"/>
            </w:tcBorders>
            <w:shd w:val="clear" w:color="auto" w:fill="auto"/>
            <w:noWrap/>
            <w:vAlign w:val="center"/>
            <w:hideMark/>
          </w:tcPr>
          <w:p w14:paraId="316A2D3E" w14:textId="77777777" w:rsidR="00324AC5" w:rsidRPr="00093F5E" w:rsidDel="00684844" w:rsidRDefault="00093F5E" w:rsidP="00324AC5">
            <w:pPr>
              <w:spacing w:after="0" w:line="240" w:lineRule="auto"/>
              <w:jc w:val="center"/>
              <w:rPr>
                <w:del w:id="2566" w:author="Harry" w:date="2021-12-14T21:12:00Z"/>
                <w:rFonts w:ascii="Yu Gothic" w:eastAsia="Yu Gothic" w:hAnsi="Yu Gothic" w:cs="MS PGothic"/>
                <w:color w:val="000000"/>
                <w:sz w:val="18"/>
                <w:szCs w:val="18"/>
                <w:lang w:val="en-GB" w:eastAsia="ja-JP"/>
              </w:rPr>
            </w:pPr>
            <w:del w:id="2567" w:author="Harry" w:date="2021-12-14T21:12:00Z">
              <w:r w:rsidRPr="00093F5E" w:rsidDel="00684844">
                <w:rPr>
                  <w:rFonts w:ascii="Yu Gothic" w:eastAsia="Yu Gothic" w:hAnsi="Yu Gothic" w:cs="MS PGothic" w:hint="eastAsia"/>
                  <w:color w:val="000000"/>
                  <w:sz w:val="18"/>
                  <w:szCs w:val="18"/>
                  <w:lang w:val="en-GB" w:eastAsia="ja-JP"/>
                </w:rPr>
                <w:delText>15</w:delText>
              </w:r>
            </w:del>
          </w:p>
        </w:tc>
        <w:tc>
          <w:tcPr>
            <w:tcW w:w="2859" w:type="dxa"/>
            <w:tcBorders>
              <w:top w:val="nil"/>
              <w:left w:val="nil"/>
              <w:bottom w:val="nil"/>
              <w:right w:val="nil"/>
            </w:tcBorders>
            <w:shd w:val="clear" w:color="auto" w:fill="auto"/>
            <w:noWrap/>
            <w:vAlign w:val="center"/>
            <w:hideMark/>
          </w:tcPr>
          <w:p w14:paraId="5156738C" w14:textId="77777777" w:rsidR="00324AC5" w:rsidRPr="00093F5E" w:rsidDel="00684844" w:rsidRDefault="00093F5E" w:rsidP="00324AC5">
            <w:pPr>
              <w:spacing w:after="0" w:line="240" w:lineRule="auto"/>
              <w:rPr>
                <w:del w:id="2568" w:author="Harry" w:date="2021-12-14T21:12:00Z"/>
                <w:rFonts w:ascii="Yu Gothic" w:eastAsia="Yu Gothic" w:hAnsi="Yu Gothic" w:cs="MS PGothic"/>
                <w:color w:val="000000"/>
                <w:sz w:val="18"/>
                <w:szCs w:val="18"/>
                <w:lang w:val="en-GB" w:eastAsia="ja-JP"/>
              </w:rPr>
            </w:pPr>
            <w:del w:id="2569" w:author="Harry" w:date="2021-12-14T21:12:00Z">
              <w:r w:rsidRPr="00093F5E" w:rsidDel="00684844">
                <w:rPr>
                  <w:rFonts w:ascii="Yu Gothic" w:eastAsia="Yu Gothic" w:hAnsi="Yu Gothic" w:cs="MS PGothic" w:hint="eastAsia"/>
                  <w:color w:val="000000"/>
                  <w:sz w:val="18"/>
                  <w:szCs w:val="18"/>
                  <w:lang w:val="en-GB" w:eastAsia="ja-JP"/>
                </w:rPr>
                <w:delText>Lampung</w:delText>
              </w:r>
            </w:del>
          </w:p>
        </w:tc>
        <w:tc>
          <w:tcPr>
            <w:tcW w:w="241" w:type="dxa"/>
            <w:tcBorders>
              <w:top w:val="nil"/>
              <w:left w:val="nil"/>
              <w:bottom w:val="nil"/>
              <w:right w:val="nil"/>
            </w:tcBorders>
            <w:shd w:val="clear" w:color="auto" w:fill="auto"/>
            <w:noWrap/>
            <w:vAlign w:val="center"/>
            <w:hideMark/>
          </w:tcPr>
          <w:p w14:paraId="7C9B9B65" w14:textId="77777777" w:rsidR="00324AC5" w:rsidRPr="00093F5E" w:rsidDel="00684844" w:rsidRDefault="00093F5E" w:rsidP="00324AC5">
            <w:pPr>
              <w:spacing w:after="0" w:line="240" w:lineRule="auto"/>
              <w:jc w:val="right"/>
              <w:rPr>
                <w:del w:id="2570" w:author="Harry" w:date="2021-12-14T21:12:00Z"/>
                <w:rFonts w:ascii="Yu Gothic" w:eastAsia="Yu Gothic" w:hAnsi="Yu Gothic" w:cs="MS PGothic"/>
                <w:color w:val="000000"/>
                <w:sz w:val="18"/>
                <w:szCs w:val="18"/>
                <w:lang w:val="en-GB" w:eastAsia="ja-JP"/>
              </w:rPr>
            </w:pPr>
            <w:del w:id="2571" w:author="Harry" w:date="2021-12-14T21:12:00Z">
              <w:r w:rsidRPr="00093F5E" w:rsidDel="00684844">
                <w:rPr>
                  <w:rFonts w:ascii="Yu Gothic" w:eastAsia="Yu Gothic" w:hAnsi="Yu Gothic" w:cs="MS PGothic" w:hint="eastAsia"/>
                  <w:color w:val="000000"/>
                  <w:sz w:val="18"/>
                  <w:szCs w:val="18"/>
                  <w:lang w:val="en-GB" w:eastAsia="ja-JP"/>
                </w:rPr>
                <w:delText xml:space="preserve">874 </w:delText>
              </w:r>
            </w:del>
          </w:p>
        </w:tc>
        <w:tc>
          <w:tcPr>
            <w:tcW w:w="1020" w:type="dxa"/>
            <w:tcBorders>
              <w:top w:val="nil"/>
              <w:left w:val="nil"/>
              <w:bottom w:val="nil"/>
              <w:right w:val="nil"/>
            </w:tcBorders>
            <w:shd w:val="clear" w:color="auto" w:fill="auto"/>
            <w:noWrap/>
            <w:vAlign w:val="center"/>
            <w:hideMark/>
          </w:tcPr>
          <w:p w14:paraId="78A57437" w14:textId="77777777" w:rsidR="00324AC5" w:rsidRPr="00093F5E" w:rsidDel="00684844" w:rsidRDefault="00093F5E" w:rsidP="00324AC5">
            <w:pPr>
              <w:spacing w:after="0" w:line="240" w:lineRule="auto"/>
              <w:jc w:val="right"/>
              <w:rPr>
                <w:del w:id="2572" w:author="Harry" w:date="2021-12-14T21:12:00Z"/>
                <w:rFonts w:ascii="Yu Gothic" w:eastAsia="Yu Gothic" w:hAnsi="Yu Gothic" w:cs="MS PGothic"/>
                <w:color w:val="000000"/>
                <w:sz w:val="18"/>
                <w:szCs w:val="18"/>
                <w:lang w:val="en-GB" w:eastAsia="ja-JP"/>
              </w:rPr>
            </w:pPr>
            <w:del w:id="2573" w:author="Harry" w:date="2021-12-14T21:12:00Z">
              <w:r w:rsidRPr="00093F5E" w:rsidDel="00684844">
                <w:rPr>
                  <w:rFonts w:ascii="Yu Gothic" w:eastAsia="Yu Gothic" w:hAnsi="Yu Gothic" w:cs="MS PGothic" w:hint="eastAsia"/>
                  <w:color w:val="000000"/>
                  <w:sz w:val="18"/>
                  <w:szCs w:val="18"/>
                  <w:lang w:val="en-GB" w:eastAsia="ja-JP"/>
                </w:rPr>
                <w:delText xml:space="preserve">1,389 </w:delText>
              </w:r>
            </w:del>
          </w:p>
        </w:tc>
        <w:tc>
          <w:tcPr>
            <w:tcW w:w="745" w:type="dxa"/>
            <w:tcBorders>
              <w:top w:val="nil"/>
              <w:left w:val="nil"/>
              <w:bottom w:val="nil"/>
              <w:right w:val="nil"/>
            </w:tcBorders>
            <w:shd w:val="clear" w:color="auto" w:fill="auto"/>
            <w:noWrap/>
            <w:vAlign w:val="center"/>
            <w:hideMark/>
          </w:tcPr>
          <w:p w14:paraId="7E684C00" w14:textId="77777777" w:rsidR="00324AC5" w:rsidRPr="00093F5E" w:rsidDel="00684844" w:rsidRDefault="00093F5E" w:rsidP="00324AC5">
            <w:pPr>
              <w:spacing w:after="0" w:line="240" w:lineRule="auto"/>
              <w:jc w:val="right"/>
              <w:rPr>
                <w:del w:id="2574" w:author="Harry" w:date="2021-12-14T21:12:00Z"/>
                <w:rFonts w:ascii="Yu Gothic" w:eastAsia="Yu Gothic" w:hAnsi="Yu Gothic" w:cs="MS PGothic"/>
                <w:color w:val="000000"/>
                <w:sz w:val="18"/>
                <w:szCs w:val="18"/>
                <w:lang w:val="en-GB" w:eastAsia="ja-JP"/>
              </w:rPr>
            </w:pPr>
            <w:del w:id="2575" w:author="Harry" w:date="2021-12-14T21:12:00Z">
              <w:r w:rsidRPr="00093F5E" w:rsidDel="00684844">
                <w:rPr>
                  <w:rFonts w:ascii="Yu Gothic" w:eastAsia="Yu Gothic" w:hAnsi="Yu Gothic" w:cs="MS PGothic" w:hint="eastAsia"/>
                  <w:color w:val="000000"/>
                  <w:sz w:val="18"/>
                  <w:szCs w:val="18"/>
                  <w:lang w:val="en-GB" w:eastAsia="ja-JP"/>
                </w:rPr>
                <w:delText xml:space="preserve">724 </w:delText>
              </w:r>
            </w:del>
          </w:p>
        </w:tc>
        <w:tc>
          <w:tcPr>
            <w:tcW w:w="745" w:type="dxa"/>
            <w:tcBorders>
              <w:top w:val="nil"/>
              <w:left w:val="nil"/>
              <w:bottom w:val="nil"/>
              <w:right w:val="nil"/>
            </w:tcBorders>
            <w:shd w:val="clear" w:color="auto" w:fill="auto"/>
            <w:noWrap/>
            <w:vAlign w:val="center"/>
            <w:hideMark/>
          </w:tcPr>
          <w:p w14:paraId="02389D1B" w14:textId="77777777" w:rsidR="00324AC5" w:rsidRPr="00093F5E" w:rsidDel="00684844" w:rsidRDefault="00093F5E" w:rsidP="00324AC5">
            <w:pPr>
              <w:spacing w:after="0" w:line="240" w:lineRule="auto"/>
              <w:jc w:val="right"/>
              <w:rPr>
                <w:del w:id="2576" w:author="Harry" w:date="2021-12-14T21:12:00Z"/>
                <w:rFonts w:ascii="Yu Gothic" w:eastAsia="Yu Gothic" w:hAnsi="Yu Gothic" w:cs="MS PGothic"/>
                <w:color w:val="000000"/>
                <w:sz w:val="18"/>
                <w:szCs w:val="18"/>
                <w:lang w:val="en-GB" w:eastAsia="ja-JP"/>
              </w:rPr>
            </w:pPr>
            <w:del w:id="2577" w:author="Harry" w:date="2021-12-14T21:12:00Z">
              <w:r w:rsidRPr="00093F5E" w:rsidDel="00684844">
                <w:rPr>
                  <w:rFonts w:ascii="Yu Gothic" w:eastAsia="Yu Gothic" w:hAnsi="Yu Gothic" w:cs="MS PGothic" w:hint="eastAsia"/>
                  <w:color w:val="000000"/>
                  <w:sz w:val="18"/>
                  <w:szCs w:val="18"/>
                  <w:lang w:val="en-GB" w:eastAsia="ja-JP"/>
                </w:rPr>
                <w:delText xml:space="preserve">1,079 </w:delText>
              </w:r>
            </w:del>
          </w:p>
        </w:tc>
      </w:tr>
      <w:tr w:rsidR="008E3EEF" w:rsidRPr="00093F5E" w:rsidDel="00684844" w14:paraId="73918FE6" w14:textId="77777777" w:rsidTr="00324AC5">
        <w:trPr>
          <w:trHeight w:val="147"/>
          <w:jc w:val="center"/>
          <w:del w:id="2578" w:author="Harry" w:date="2021-12-14T21:12:00Z"/>
        </w:trPr>
        <w:tc>
          <w:tcPr>
            <w:tcW w:w="543" w:type="dxa"/>
            <w:tcBorders>
              <w:top w:val="nil"/>
              <w:left w:val="nil"/>
              <w:bottom w:val="nil"/>
              <w:right w:val="nil"/>
            </w:tcBorders>
            <w:shd w:val="clear" w:color="auto" w:fill="auto"/>
            <w:noWrap/>
            <w:vAlign w:val="center"/>
            <w:hideMark/>
          </w:tcPr>
          <w:p w14:paraId="19B56C44" w14:textId="77777777" w:rsidR="00324AC5" w:rsidRPr="00093F5E" w:rsidDel="00684844" w:rsidRDefault="00093F5E" w:rsidP="00324AC5">
            <w:pPr>
              <w:spacing w:after="0" w:line="240" w:lineRule="auto"/>
              <w:jc w:val="center"/>
              <w:rPr>
                <w:del w:id="2579" w:author="Harry" w:date="2021-12-14T21:12:00Z"/>
                <w:rFonts w:ascii="Yu Gothic" w:eastAsia="Yu Gothic" w:hAnsi="Yu Gothic" w:cs="MS PGothic"/>
                <w:color w:val="000000"/>
                <w:sz w:val="18"/>
                <w:szCs w:val="18"/>
                <w:lang w:val="en-GB" w:eastAsia="ja-JP"/>
              </w:rPr>
            </w:pPr>
            <w:del w:id="2580" w:author="Harry" w:date="2021-12-14T21:12:00Z">
              <w:r w:rsidRPr="00093F5E" w:rsidDel="00684844">
                <w:rPr>
                  <w:rFonts w:ascii="Yu Gothic" w:eastAsia="Yu Gothic" w:hAnsi="Yu Gothic" w:cs="MS PGothic" w:hint="eastAsia"/>
                  <w:color w:val="000000"/>
                  <w:sz w:val="18"/>
                  <w:szCs w:val="18"/>
                  <w:lang w:val="en-GB" w:eastAsia="ja-JP"/>
                </w:rPr>
                <w:delText>16</w:delText>
              </w:r>
            </w:del>
          </w:p>
        </w:tc>
        <w:tc>
          <w:tcPr>
            <w:tcW w:w="2859" w:type="dxa"/>
            <w:tcBorders>
              <w:top w:val="nil"/>
              <w:left w:val="nil"/>
              <w:bottom w:val="nil"/>
              <w:right w:val="nil"/>
            </w:tcBorders>
            <w:shd w:val="clear" w:color="auto" w:fill="auto"/>
            <w:noWrap/>
            <w:vAlign w:val="center"/>
            <w:hideMark/>
          </w:tcPr>
          <w:p w14:paraId="60072BF1" w14:textId="77777777" w:rsidR="00324AC5" w:rsidRPr="00093F5E" w:rsidDel="00684844" w:rsidRDefault="00093F5E" w:rsidP="00324AC5">
            <w:pPr>
              <w:spacing w:after="0" w:line="240" w:lineRule="auto"/>
              <w:rPr>
                <w:del w:id="2581" w:author="Harry" w:date="2021-12-14T21:12:00Z"/>
                <w:rFonts w:ascii="Yu Gothic" w:eastAsia="Yu Gothic" w:hAnsi="Yu Gothic" w:cs="MS PGothic"/>
                <w:color w:val="000000"/>
                <w:sz w:val="18"/>
                <w:szCs w:val="18"/>
                <w:lang w:val="en-GB" w:eastAsia="ja-JP"/>
              </w:rPr>
            </w:pPr>
            <w:del w:id="2582" w:author="Harry" w:date="2021-12-14T21:12:00Z">
              <w:r w:rsidRPr="00093F5E" w:rsidDel="00684844">
                <w:rPr>
                  <w:rFonts w:ascii="Yu Gothic" w:eastAsia="Yu Gothic" w:hAnsi="Yu Gothic" w:cs="MS PGothic" w:hint="eastAsia"/>
                  <w:color w:val="000000"/>
                  <w:sz w:val="18"/>
                  <w:szCs w:val="18"/>
                  <w:lang w:val="en-GB" w:eastAsia="ja-JP"/>
                </w:rPr>
                <w:delText>Maluku</w:delText>
              </w:r>
            </w:del>
          </w:p>
        </w:tc>
        <w:tc>
          <w:tcPr>
            <w:tcW w:w="241" w:type="dxa"/>
            <w:tcBorders>
              <w:top w:val="nil"/>
              <w:left w:val="nil"/>
              <w:bottom w:val="nil"/>
              <w:right w:val="nil"/>
            </w:tcBorders>
            <w:shd w:val="clear" w:color="auto" w:fill="auto"/>
            <w:noWrap/>
            <w:vAlign w:val="center"/>
            <w:hideMark/>
          </w:tcPr>
          <w:p w14:paraId="0E2DA215" w14:textId="77777777" w:rsidR="00324AC5" w:rsidRPr="00093F5E" w:rsidDel="00684844" w:rsidRDefault="00093F5E" w:rsidP="00324AC5">
            <w:pPr>
              <w:spacing w:after="0" w:line="240" w:lineRule="auto"/>
              <w:jc w:val="right"/>
              <w:rPr>
                <w:del w:id="2583" w:author="Harry" w:date="2021-12-14T21:12:00Z"/>
                <w:rFonts w:ascii="Yu Gothic" w:eastAsia="Yu Gothic" w:hAnsi="Yu Gothic" w:cs="MS PGothic"/>
                <w:color w:val="000000"/>
                <w:sz w:val="18"/>
                <w:szCs w:val="18"/>
                <w:lang w:val="en-GB" w:eastAsia="ja-JP"/>
              </w:rPr>
            </w:pPr>
            <w:del w:id="2584" w:author="Harry" w:date="2021-12-14T21:12:00Z">
              <w:r w:rsidRPr="00093F5E" w:rsidDel="00684844">
                <w:rPr>
                  <w:rFonts w:ascii="Yu Gothic" w:eastAsia="Yu Gothic" w:hAnsi="Yu Gothic" w:cs="MS PGothic" w:hint="eastAsia"/>
                  <w:color w:val="000000"/>
                  <w:sz w:val="18"/>
                  <w:szCs w:val="18"/>
                  <w:lang w:val="en-GB" w:eastAsia="ja-JP"/>
                </w:rPr>
                <w:delText xml:space="preserve">1,191 </w:delText>
              </w:r>
            </w:del>
          </w:p>
        </w:tc>
        <w:tc>
          <w:tcPr>
            <w:tcW w:w="1020" w:type="dxa"/>
            <w:tcBorders>
              <w:top w:val="nil"/>
              <w:left w:val="nil"/>
              <w:bottom w:val="nil"/>
              <w:right w:val="nil"/>
            </w:tcBorders>
            <w:shd w:val="clear" w:color="auto" w:fill="auto"/>
            <w:noWrap/>
            <w:vAlign w:val="center"/>
            <w:hideMark/>
          </w:tcPr>
          <w:p w14:paraId="07AFB7D4" w14:textId="77777777" w:rsidR="00324AC5" w:rsidRPr="00093F5E" w:rsidDel="00684844" w:rsidRDefault="00093F5E" w:rsidP="00324AC5">
            <w:pPr>
              <w:spacing w:after="0" w:line="240" w:lineRule="auto"/>
              <w:jc w:val="right"/>
              <w:rPr>
                <w:del w:id="2585" w:author="Harry" w:date="2021-12-14T21:12:00Z"/>
                <w:rFonts w:ascii="Yu Gothic" w:eastAsia="Yu Gothic" w:hAnsi="Yu Gothic" w:cs="MS PGothic"/>
                <w:color w:val="000000"/>
                <w:sz w:val="18"/>
                <w:szCs w:val="18"/>
                <w:lang w:val="en-GB" w:eastAsia="ja-JP"/>
              </w:rPr>
            </w:pPr>
            <w:del w:id="2586" w:author="Harry" w:date="2021-12-14T21:12:00Z">
              <w:r w:rsidRPr="00093F5E" w:rsidDel="00684844">
                <w:rPr>
                  <w:rFonts w:ascii="Yu Gothic" w:eastAsia="Yu Gothic" w:hAnsi="Yu Gothic" w:cs="MS PGothic" w:hint="eastAsia"/>
                  <w:color w:val="000000"/>
                  <w:sz w:val="18"/>
                  <w:szCs w:val="18"/>
                  <w:lang w:val="en-GB" w:eastAsia="ja-JP"/>
                </w:rPr>
                <w:delText xml:space="preserve">793 </w:delText>
              </w:r>
            </w:del>
          </w:p>
        </w:tc>
        <w:tc>
          <w:tcPr>
            <w:tcW w:w="745" w:type="dxa"/>
            <w:tcBorders>
              <w:top w:val="nil"/>
              <w:left w:val="nil"/>
              <w:bottom w:val="nil"/>
              <w:right w:val="nil"/>
            </w:tcBorders>
            <w:shd w:val="clear" w:color="auto" w:fill="auto"/>
            <w:noWrap/>
            <w:vAlign w:val="center"/>
            <w:hideMark/>
          </w:tcPr>
          <w:p w14:paraId="7B2BFC54" w14:textId="77777777" w:rsidR="00324AC5" w:rsidRPr="00093F5E" w:rsidDel="00684844" w:rsidRDefault="00093F5E" w:rsidP="00324AC5">
            <w:pPr>
              <w:spacing w:after="0" w:line="240" w:lineRule="auto"/>
              <w:jc w:val="right"/>
              <w:rPr>
                <w:del w:id="2587" w:author="Harry" w:date="2021-12-14T21:12:00Z"/>
                <w:rFonts w:ascii="Yu Gothic" w:eastAsia="Yu Gothic" w:hAnsi="Yu Gothic" w:cs="MS PGothic"/>
                <w:color w:val="000000"/>
                <w:sz w:val="18"/>
                <w:szCs w:val="18"/>
                <w:lang w:val="en-GB" w:eastAsia="ja-JP"/>
              </w:rPr>
            </w:pPr>
            <w:del w:id="2588" w:author="Harry" w:date="2021-12-14T21:12:00Z">
              <w:r w:rsidRPr="00093F5E" w:rsidDel="00684844">
                <w:rPr>
                  <w:rFonts w:ascii="Yu Gothic" w:eastAsia="Yu Gothic" w:hAnsi="Yu Gothic" w:cs="MS PGothic" w:hint="eastAsia"/>
                  <w:color w:val="000000"/>
                  <w:sz w:val="18"/>
                  <w:szCs w:val="18"/>
                  <w:lang w:val="en-GB" w:eastAsia="ja-JP"/>
                </w:rPr>
                <w:delText xml:space="preserve">1,075 </w:delText>
              </w:r>
            </w:del>
          </w:p>
        </w:tc>
        <w:tc>
          <w:tcPr>
            <w:tcW w:w="745" w:type="dxa"/>
            <w:tcBorders>
              <w:top w:val="nil"/>
              <w:left w:val="nil"/>
              <w:bottom w:val="nil"/>
              <w:right w:val="nil"/>
            </w:tcBorders>
            <w:shd w:val="clear" w:color="auto" w:fill="auto"/>
            <w:noWrap/>
            <w:vAlign w:val="center"/>
            <w:hideMark/>
          </w:tcPr>
          <w:p w14:paraId="617C2B2F" w14:textId="77777777" w:rsidR="00324AC5" w:rsidRPr="00093F5E" w:rsidDel="00684844" w:rsidRDefault="00093F5E" w:rsidP="00324AC5">
            <w:pPr>
              <w:spacing w:after="0" w:line="240" w:lineRule="auto"/>
              <w:jc w:val="right"/>
              <w:rPr>
                <w:del w:id="2589" w:author="Harry" w:date="2021-12-14T21:12:00Z"/>
                <w:rFonts w:ascii="Yu Gothic" w:eastAsia="Yu Gothic" w:hAnsi="Yu Gothic" w:cs="MS PGothic"/>
                <w:color w:val="000000"/>
                <w:sz w:val="18"/>
                <w:szCs w:val="18"/>
                <w:lang w:val="en-GB" w:eastAsia="ja-JP"/>
              </w:rPr>
            </w:pPr>
            <w:del w:id="2590" w:author="Harry" w:date="2021-12-14T21:12:00Z">
              <w:r w:rsidRPr="00093F5E" w:rsidDel="00684844">
                <w:rPr>
                  <w:rFonts w:ascii="Yu Gothic" w:eastAsia="Yu Gothic" w:hAnsi="Yu Gothic" w:cs="MS PGothic" w:hint="eastAsia"/>
                  <w:color w:val="000000"/>
                  <w:sz w:val="18"/>
                  <w:szCs w:val="18"/>
                  <w:lang w:val="en-GB" w:eastAsia="ja-JP"/>
                </w:rPr>
                <w:delText xml:space="preserve">1,370 </w:delText>
              </w:r>
            </w:del>
          </w:p>
        </w:tc>
      </w:tr>
      <w:tr w:rsidR="008E3EEF" w:rsidRPr="00093F5E" w:rsidDel="00684844" w14:paraId="2CC66F85" w14:textId="77777777" w:rsidTr="00324AC5">
        <w:trPr>
          <w:trHeight w:val="60"/>
          <w:jc w:val="center"/>
          <w:del w:id="2591" w:author="Harry" w:date="2021-12-14T21:12:00Z"/>
        </w:trPr>
        <w:tc>
          <w:tcPr>
            <w:tcW w:w="543" w:type="dxa"/>
            <w:tcBorders>
              <w:top w:val="nil"/>
              <w:left w:val="nil"/>
              <w:bottom w:val="nil"/>
              <w:right w:val="nil"/>
            </w:tcBorders>
            <w:shd w:val="clear" w:color="auto" w:fill="auto"/>
            <w:noWrap/>
            <w:vAlign w:val="center"/>
            <w:hideMark/>
          </w:tcPr>
          <w:p w14:paraId="324A64FD" w14:textId="77777777" w:rsidR="00324AC5" w:rsidRPr="00093F5E" w:rsidDel="00684844" w:rsidRDefault="00093F5E" w:rsidP="00324AC5">
            <w:pPr>
              <w:spacing w:after="0" w:line="240" w:lineRule="auto"/>
              <w:jc w:val="center"/>
              <w:rPr>
                <w:del w:id="2592" w:author="Harry" w:date="2021-12-14T21:12:00Z"/>
                <w:rFonts w:ascii="Yu Gothic" w:eastAsia="Yu Gothic" w:hAnsi="Yu Gothic" w:cs="MS PGothic"/>
                <w:color w:val="000000"/>
                <w:sz w:val="18"/>
                <w:szCs w:val="18"/>
                <w:lang w:val="en-GB" w:eastAsia="ja-JP"/>
              </w:rPr>
            </w:pPr>
            <w:del w:id="2593" w:author="Harry" w:date="2021-12-14T21:12:00Z">
              <w:r w:rsidRPr="00093F5E" w:rsidDel="00684844">
                <w:rPr>
                  <w:rFonts w:ascii="Yu Gothic" w:eastAsia="Yu Gothic" w:hAnsi="Yu Gothic" w:cs="MS PGothic" w:hint="eastAsia"/>
                  <w:color w:val="000000"/>
                  <w:sz w:val="18"/>
                  <w:szCs w:val="18"/>
                  <w:lang w:val="en-GB" w:eastAsia="ja-JP"/>
                </w:rPr>
                <w:delText>17</w:delText>
              </w:r>
            </w:del>
          </w:p>
        </w:tc>
        <w:tc>
          <w:tcPr>
            <w:tcW w:w="2859" w:type="dxa"/>
            <w:tcBorders>
              <w:top w:val="nil"/>
              <w:left w:val="nil"/>
              <w:bottom w:val="nil"/>
              <w:right w:val="nil"/>
            </w:tcBorders>
            <w:shd w:val="clear" w:color="auto" w:fill="auto"/>
            <w:noWrap/>
            <w:vAlign w:val="center"/>
            <w:hideMark/>
          </w:tcPr>
          <w:p w14:paraId="6B111041" w14:textId="77777777" w:rsidR="00324AC5" w:rsidRPr="00093F5E" w:rsidDel="00684844" w:rsidRDefault="00093F5E" w:rsidP="00324AC5">
            <w:pPr>
              <w:spacing w:after="0" w:line="240" w:lineRule="auto"/>
              <w:rPr>
                <w:del w:id="2594" w:author="Harry" w:date="2021-12-14T21:12:00Z"/>
                <w:rFonts w:ascii="Yu Gothic" w:eastAsia="Yu Gothic" w:hAnsi="Yu Gothic" w:cs="MS PGothic"/>
                <w:color w:val="000000"/>
                <w:sz w:val="18"/>
                <w:szCs w:val="18"/>
                <w:lang w:val="en-GB" w:eastAsia="ja-JP"/>
              </w:rPr>
            </w:pPr>
            <w:del w:id="2595" w:author="Harry" w:date="2021-12-14T21:12:00Z">
              <w:r w:rsidRPr="00093F5E" w:rsidDel="00684844">
                <w:rPr>
                  <w:rFonts w:ascii="Yu Gothic" w:eastAsia="Yu Gothic" w:hAnsi="Yu Gothic" w:cs="MS PGothic" w:hint="eastAsia"/>
                  <w:color w:val="000000"/>
                  <w:sz w:val="18"/>
                  <w:szCs w:val="18"/>
                  <w:lang w:val="en-GB" w:eastAsia="ja-JP"/>
                </w:rPr>
                <w:delText>North Kalimantan</w:delText>
              </w:r>
            </w:del>
          </w:p>
        </w:tc>
        <w:tc>
          <w:tcPr>
            <w:tcW w:w="241" w:type="dxa"/>
            <w:tcBorders>
              <w:top w:val="nil"/>
              <w:left w:val="nil"/>
              <w:bottom w:val="nil"/>
              <w:right w:val="nil"/>
            </w:tcBorders>
            <w:shd w:val="clear" w:color="auto" w:fill="auto"/>
            <w:noWrap/>
            <w:vAlign w:val="center"/>
            <w:hideMark/>
          </w:tcPr>
          <w:p w14:paraId="08A97F5C" w14:textId="77777777" w:rsidR="00324AC5" w:rsidRPr="00093F5E" w:rsidDel="00684844" w:rsidRDefault="00093F5E" w:rsidP="00324AC5">
            <w:pPr>
              <w:spacing w:after="0" w:line="240" w:lineRule="auto"/>
              <w:jc w:val="right"/>
              <w:rPr>
                <w:del w:id="2596" w:author="Harry" w:date="2021-12-14T21:12:00Z"/>
                <w:rFonts w:ascii="Yu Gothic" w:eastAsia="Yu Gothic" w:hAnsi="Yu Gothic" w:cs="MS PGothic"/>
                <w:color w:val="000000"/>
                <w:sz w:val="18"/>
                <w:szCs w:val="18"/>
                <w:lang w:val="en-GB" w:eastAsia="ja-JP"/>
              </w:rPr>
            </w:pPr>
            <w:del w:id="2597" w:author="Harry" w:date="2021-12-14T21:12:00Z">
              <w:r w:rsidRPr="00093F5E" w:rsidDel="00684844">
                <w:rPr>
                  <w:rFonts w:ascii="Yu Gothic" w:eastAsia="Yu Gothic" w:hAnsi="Yu Gothic" w:cs="MS PGothic" w:hint="eastAsia"/>
                  <w:color w:val="000000"/>
                  <w:sz w:val="18"/>
                  <w:szCs w:val="18"/>
                  <w:lang w:val="en-GB" w:eastAsia="ja-JP"/>
                </w:rPr>
                <w:delText xml:space="preserve">1,290 </w:delText>
              </w:r>
            </w:del>
          </w:p>
        </w:tc>
        <w:tc>
          <w:tcPr>
            <w:tcW w:w="1020" w:type="dxa"/>
            <w:tcBorders>
              <w:top w:val="nil"/>
              <w:left w:val="nil"/>
              <w:bottom w:val="nil"/>
              <w:right w:val="nil"/>
            </w:tcBorders>
            <w:shd w:val="clear" w:color="auto" w:fill="auto"/>
            <w:noWrap/>
            <w:vAlign w:val="center"/>
            <w:hideMark/>
          </w:tcPr>
          <w:p w14:paraId="698795B5" w14:textId="77777777" w:rsidR="00324AC5" w:rsidRPr="00093F5E" w:rsidDel="00684844" w:rsidRDefault="00093F5E" w:rsidP="00324AC5">
            <w:pPr>
              <w:spacing w:after="0" w:line="240" w:lineRule="auto"/>
              <w:jc w:val="right"/>
              <w:rPr>
                <w:del w:id="2598" w:author="Harry" w:date="2021-12-14T21:12:00Z"/>
                <w:rFonts w:ascii="Yu Gothic" w:eastAsia="Yu Gothic" w:hAnsi="Yu Gothic" w:cs="MS PGothic"/>
                <w:color w:val="000000"/>
                <w:sz w:val="18"/>
                <w:szCs w:val="18"/>
                <w:lang w:val="en-GB" w:eastAsia="ja-JP"/>
              </w:rPr>
            </w:pPr>
            <w:del w:id="2599" w:author="Harry" w:date="2021-12-14T21:12:00Z">
              <w:r w:rsidRPr="00093F5E" w:rsidDel="00684844">
                <w:rPr>
                  <w:rFonts w:ascii="Yu Gothic" w:eastAsia="Yu Gothic" w:hAnsi="Yu Gothic" w:cs="MS PGothic" w:hint="eastAsia"/>
                  <w:color w:val="000000"/>
                  <w:sz w:val="18"/>
                  <w:szCs w:val="18"/>
                  <w:lang w:val="en-GB" w:eastAsia="ja-JP"/>
                </w:rPr>
                <w:delText xml:space="preserve">2,435 </w:delText>
              </w:r>
            </w:del>
          </w:p>
        </w:tc>
        <w:tc>
          <w:tcPr>
            <w:tcW w:w="745" w:type="dxa"/>
            <w:tcBorders>
              <w:top w:val="nil"/>
              <w:left w:val="nil"/>
              <w:bottom w:val="nil"/>
              <w:right w:val="nil"/>
            </w:tcBorders>
            <w:shd w:val="clear" w:color="auto" w:fill="auto"/>
            <w:noWrap/>
            <w:vAlign w:val="center"/>
            <w:hideMark/>
          </w:tcPr>
          <w:p w14:paraId="11871DD1" w14:textId="77777777" w:rsidR="00324AC5" w:rsidRPr="00093F5E" w:rsidDel="00684844" w:rsidRDefault="00093F5E" w:rsidP="00324AC5">
            <w:pPr>
              <w:spacing w:after="0" w:line="240" w:lineRule="auto"/>
              <w:jc w:val="right"/>
              <w:rPr>
                <w:del w:id="2600" w:author="Harry" w:date="2021-12-14T21:12:00Z"/>
                <w:rFonts w:ascii="Yu Gothic" w:eastAsia="Yu Gothic" w:hAnsi="Yu Gothic" w:cs="MS PGothic"/>
                <w:color w:val="000000"/>
                <w:sz w:val="18"/>
                <w:szCs w:val="18"/>
                <w:lang w:val="en-GB" w:eastAsia="ja-JP"/>
              </w:rPr>
            </w:pPr>
            <w:del w:id="2601" w:author="Harry" w:date="2021-12-14T21:12:00Z">
              <w:r w:rsidRPr="00093F5E" w:rsidDel="00684844">
                <w:rPr>
                  <w:rFonts w:ascii="Yu Gothic" w:eastAsia="Yu Gothic" w:hAnsi="Yu Gothic" w:cs="MS PGothic" w:hint="eastAsia"/>
                  <w:color w:val="000000"/>
                  <w:sz w:val="18"/>
                  <w:szCs w:val="18"/>
                  <w:lang w:val="en-GB" w:eastAsia="ja-JP"/>
                </w:rPr>
                <w:delText xml:space="preserve">880 </w:delText>
              </w:r>
            </w:del>
          </w:p>
        </w:tc>
        <w:tc>
          <w:tcPr>
            <w:tcW w:w="745" w:type="dxa"/>
            <w:tcBorders>
              <w:top w:val="nil"/>
              <w:left w:val="nil"/>
              <w:bottom w:val="nil"/>
              <w:right w:val="nil"/>
            </w:tcBorders>
            <w:shd w:val="clear" w:color="auto" w:fill="auto"/>
            <w:noWrap/>
            <w:vAlign w:val="center"/>
            <w:hideMark/>
          </w:tcPr>
          <w:p w14:paraId="078FA555" w14:textId="77777777" w:rsidR="00324AC5" w:rsidRPr="00093F5E" w:rsidDel="00684844" w:rsidRDefault="00093F5E" w:rsidP="00324AC5">
            <w:pPr>
              <w:spacing w:after="0" w:line="240" w:lineRule="auto"/>
              <w:jc w:val="right"/>
              <w:rPr>
                <w:del w:id="2602" w:author="Harry" w:date="2021-12-14T21:12:00Z"/>
                <w:rFonts w:ascii="Yu Gothic" w:eastAsia="Yu Gothic" w:hAnsi="Yu Gothic" w:cs="MS PGothic"/>
                <w:color w:val="000000"/>
                <w:sz w:val="18"/>
                <w:szCs w:val="18"/>
                <w:lang w:val="en-GB" w:eastAsia="ja-JP"/>
              </w:rPr>
            </w:pPr>
            <w:del w:id="2603" w:author="Harry" w:date="2021-12-14T21:12:00Z">
              <w:r w:rsidRPr="00093F5E" w:rsidDel="00684844">
                <w:rPr>
                  <w:rFonts w:ascii="Yu Gothic" w:eastAsia="Yu Gothic" w:hAnsi="Yu Gothic" w:cs="MS PGothic" w:hint="eastAsia"/>
                  <w:color w:val="000000"/>
                  <w:sz w:val="18"/>
                  <w:szCs w:val="18"/>
                  <w:lang w:val="en-GB" w:eastAsia="ja-JP"/>
                </w:rPr>
                <w:delText xml:space="preserve">1,613 </w:delText>
              </w:r>
            </w:del>
          </w:p>
        </w:tc>
      </w:tr>
      <w:tr w:rsidR="008E3EEF" w:rsidRPr="00093F5E" w:rsidDel="00684844" w14:paraId="6953E956" w14:textId="77777777" w:rsidTr="00324AC5">
        <w:trPr>
          <w:trHeight w:val="114"/>
          <w:jc w:val="center"/>
          <w:del w:id="2604" w:author="Harry" w:date="2021-12-14T21:12:00Z"/>
        </w:trPr>
        <w:tc>
          <w:tcPr>
            <w:tcW w:w="543" w:type="dxa"/>
            <w:tcBorders>
              <w:top w:val="nil"/>
              <w:left w:val="nil"/>
              <w:bottom w:val="nil"/>
              <w:right w:val="nil"/>
            </w:tcBorders>
            <w:shd w:val="clear" w:color="auto" w:fill="auto"/>
            <w:noWrap/>
            <w:vAlign w:val="center"/>
            <w:hideMark/>
          </w:tcPr>
          <w:p w14:paraId="53B0F949" w14:textId="77777777" w:rsidR="00324AC5" w:rsidRPr="00093F5E" w:rsidDel="00684844" w:rsidRDefault="00093F5E" w:rsidP="00324AC5">
            <w:pPr>
              <w:spacing w:after="0" w:line="240" w:lineRule="auto"/>
              <w:jc w:val="center"/>
              <w:rPr>
                <w:del w:id="2605" w:author="Harry" w:date="2021-12-14T21:12:00Z"/>
                <w:rFonts w:ascii="Yu Gothic" w:eastAsia="Yu Gothic" w:hAnsi="Yu Gothic" w:cs="MS PGothic"/>
                <w:color w:val="000000"/>
                <w:sz w:val="18"/>
                <w:szCs w:val="18"/>
                <w:lang w:val="en-GB" w:eastAsia="ja-JP"/>
              </w:rPr>
            </w:pPr>
            <w:del w:id="2606" w:author="Harry" w:date="2021-12-14T21:12:00Z">
              <w:r w:rsidRPr="00093F5E" w:rsidDel="00684844">
                <w:rPr>
                  <w:rFonts w:ascii="Yu Gothic" w:eastAsia="Yu Gothic" w:hAnsi="Yu Gothic" w:cs="MS PGothic" w:hint="eastAsia"/>
                  <w:color w:val="000000"/>
                  <w:sz w:val="18"/>
                  <w:szCs w:val="18"/>
                  <w:lang w:val="en-GB" w:eastAsia="ja-JP"/>
                </w:rPr>
                <w:delText>18</w:delText>
              </w:r>
            </w:del>
          </w:p>
        </w:tc>
        <w:tc>
          <w:tcPr>
            <w:tcW w:w="2859" w:type="dxa"/>
            <w:tcBorders>
              <w:top w:val="nil"/>
              <w:left w:val="nil"/>
              <w:bottom w:val="nil"/>
              <w:right w:val="nil"/>
            </w:tcBorders>
            <w:shd w:val="clear" w:color="auto" w:fill="auto"/>
            <w:noWrap/>
            <w:vAlign w:val="center"/>
            <w:hideMark/>
          </w:tcPr>
          <w:p w14:paraId="475859A9" w14:textId="77777777" w:rsidR="00324AC5" w:rsidRPr="00093F5E" w:rsidDel="00684844" w:rsidRDefault="00093F5E" w:rsidP="00324AC5">
            <w:pPr>
              <w:spacing w:after="0" w:line="240" w:lineRule="auto"/>
              <w:rPr>
                <w:del w:id="2607" w:author="Harry" w:date="2021-12-14T21:12:00Z"/>
                <w:rFonts w:ascii="Yu Gothic" w:eastAsia="Yu Gothic" w:hAnsi="Yu Gothic" w:cs="MS PGothic"/>
                <w:color w:val="000000"/>
                <w:sz w:val="18"/>
                <w:szCs w:val="18"/>
                <w:lang w:val="en-GB" w:eastAsia="ja-JP"/>
              </w:rPr>
            </w:pPr>
            <w:del w:id="2608" w:author="Harry" w:date="2021-12-14T21:12:00Z">
              <w:r w:rsidRPr="00093F5E" w:rsidDel="00684844">
                <w:rPr>
                  <w:rFonts w:ascii="Yu Gothic" w:eastAsia="Yu Gothic" w:hAnsi="Yu Gothic" w:cs="MS PGothic" w:hint="eastAsia"/>
                  <w:color w:val="000000"/>
                  <w:sz w:val="18"/>
                  <w:szCs w:val="18"/>
                  <w:lang w:val="en-GB" w:eastAsia="ja-JP"/>
                </w:rPr>
                <w:delText>North Maluku</w:delText>
              </w:r>
            </w:del>
          </w:p>
        </w:tc>
        <w:tc>
          <w:tcPr>
            <w:tcW w:w="241" w:type="dxa"/>
            <w:tcBorders>
              <w:top w:val="nil"/>
              <w:left w:val="nil"/>
              <w:bottom w:val="nil"/>
              <w:right w:val="nil"/>
            </w:tcBorders>
            <w:shd w:val="clear" w:color="auto" w:fill="auto"/>
            <w:noWrap/>
            <w:vAlign w:val="center"/>
            <w:hideMark/>
          </w:tcPr>
          <w:p w14:paraId="237470B4" w14:textId="77777777" w:rsidR="00324AC5" w:rsidRPr="00093F5E" w:rsidDel="00684844" w:rsidRDefault="00093F5E" w:rsidP="00324AC5">
            <w:pPr>
              <w:spacing w:after="0" w:line="240" w:lineRule="auto"/>
              <w:jc w:val="right"/>
              <w:rPr>
                <w:del w:id="2609" w:author="Harry" w:date="2021-12-14T21:12:00Z"/>
                <w:rFonts w:ascii="Yu Gothic" w:eastAsia="Yu Gothic" w:hAnsi="Yu Gothic" w:cs="MS PGothic"/>
                <w:color w:val="000000"/>
                <w:sz w:val="18"/>
                <w:szCs w:val="18"/>
                <w:lang w:val="en-GB" w:eastAsia="ja-JP"/>
              </w:rPr>
            </w:pPr>
            <w:del w:id="2610" w:author="Harry" w:date="2021-12-14T21:12:00Z">
              <w:r w:rsidRPr="00093F5E" w:rsidDel="00684844">
                <w:rPr>
                  <w:rFonts w:ascii="Yu Gothic" w:eastAsia="Yu Gothic" w:hAnsi="Yu Gothic" w:cs="MS PGothic" w:hint="eastAsia"/>
                  <w:color w:val="000000"/>
                  <w:sz w:val="18"/>
                  <w:szCs w:val="18"/>
                  <w:lang w:val="en-GB" w:eastAsia="ja-JP"/>
                </w:rPr>
                <w:delText xml:space="preserve">1,205 </w:delText>
              </w:r>
            </w:del>
          </w:p>
        </w:tc>
        <w:tc>
          <w:tcPr>
            <w:tcW w:w="1020" w:type="dxa"/>
            <w:tcBorders>
              <w:top w:val="nil"/>
              <w:left w:val="nil"/>
              <w:bottom w:val="nil"/>
              <w:right w:val="nil"/>
            </w:tcBorders>
            <w:shd w:val="clear" w:color="auto" w:fill="auto"/>
            <w:noWrap/>
            <w:vAlign w:val="center"/>
            <w:hideMark/>
          </w:tcPr>
          <w:p w14:paraId="451467BB" w14:textId="77777777" w:rsidR="00324AC5" w:rsidRPr="00093F5E" w:rsidDel="00684844" w:rsidRDefault="00093F5E" w:rsidP="00324AC5">
            <w:pPr>
              <w:spacing w:after="0" w:line="240" w:lineRule="auto"/>
              <w:jc w:val="right"/>
              <w:rPr>
                <w:del w:id="2611" w:author="Harry" w:date="2021-12-14T21:12:00Z"/>
                <w:rFonts w:ascii="Yu Gothic" w:eastAsia="Yu Gothic" w:hAnsi="Yu Gothic" w:cs="MS PGothic"/>
                <w:color w:val="000000"/>
                <w:sz w:val="18"/>
                <w:szCs w:val="18"/>
                <w:lang w:val="en-GB" w:eastAsia="ja-JP"/>
              </w:rPr>
            </w:pPr>
            <w:del w:id="2612" w:author="Harry" w:date="2021-12-14T21:12:00Z">
              <w:r w:rsidRPr="00093F5E" w:rsidDel="00684844">
                <w:rPr>
                  <w:rFonts w:ascii="Yu Gothic" w:eastAsia="Yu Gothic" w:hAnsi="Yu Gothic" w:cs="MS PGothic" w:hint="eastAsia"/>
                  <w:color w:val="000000"/>
                  <w:sz w:val="18"/>
                  <w:szCs w:val="18"/>
                  <w:lang w:val="en-GB" w:eastAsia="ja-JP"/>
                </w:rPr>
                <w:delText xml:space="preserve">1,060 </w:delText>
              </w:r>
            </w:del>
          </w:p>
        </w:tc>
        <w:tc>
          <w:tcPr>
            <w:tcW w:w="745" w:type="dxa"/>
            <w:tcBorders>
              <w:top w:val="nil"/>
              <w:left w:val="nil"/>
              <w:bottom w:val="nil"/>
              <w:right w:val="nil"/>
            </w:tcBorders>
            <w:shd w:val="clear" w:color="auto" w:fill="auto"/>
            <w:noWrap/>
            <w:vAlign w:val="center"/>
            <w:hideMark/>
          </w:tcPr>
          <w:p w14:paraId="3ADC4F92" w14:textId="77777777" w:rsidR="00324AC5" w:rsidRPr="00093F5E" w:rsidDel="00684844" w:rsidRDefault="00093F5E" w:rsidP="00324AC5">
            <w:pPr>
              <w:spacing w:after="0" w:line="240" w:lineRule="auto"/>
              <w:jc w:val="right"/>
              <w:rPr>
                <w:del w:id="2613" w:author="Harry" w:date="2021-12-14T21:12:00Z"/>
                <w:rFonts w:ascii="Yu Gothic" w:eastAsia="Yu Gothic" w:hAnsi="Yu Gothic" w:cs="MS PGothic"/>
                <w:color w:val="000000"/>
                <w:sz w:val="18"/>
                <w:szCs w:val="18"/>
                <w:lang w:val="en-GB" w:eastAsia="ja-JP"/>
              </w:rPr>
            </w:pPr>
            <w:del w:id="2614" w:author="Harry" w:date="2021-12-14T21:12:00Z">
              <w:r w:rsidRPr="00093F5E" w:rsidDel="00684844">
                <w:rPr>
                  <w:rFonts w:ascii="Yu Gothic" w:eastAsia="Yu Gothic" w:hAnsi="Yu Gothic" w:cs="MS PGothic" w:hint="eastAsia"/>
                  <w:color w:val="000000"/>
                  <w:sz w:val="18"/>
                  <w:szCs w:val="18"/>
                  <w:lang w:val="en-GB" w:eastAsia="ja-JP"/>
                </w:rPr>
                <w:delText xml:space="preserve">985 </w:delText>
              </w:r>
            </w:del>
          </w:p>
        </w:tc>
        <w:tc>
          <w:tcPr>
            <w:tcW w:w="745" w:type="dxa"/>
            <w:tcBorders>
              <w:top w:val="nil"/>
              <w:left w:val="nil"/>
              <w:bottom w:val="nil"/>
              <w:right w:val="nil"/>
            </w:tcBorders>
            <w:shd w:val="clear" w:color="auto" w:fill="auto"/>
            <w:noWrap/>
            <w:vAlign w:val="center"/>
            <w:hideMark/>
          </w:tcPr>
          <w:p w14:paraId="30E55753" w14:textId="77777777" w:rsidR="00324AC5" w:rsidRPr="00093F5E" w:rsidDel="00684844" w:rsidRDefault="00093F5E" w:rsidP="00324AC5">
            <w:pPr>
              <w:spacing w:after="0" w:line="240" w:lineRule="auto"/>
              <w:jc w:val="right"/>
              <w:rPr>
                <w:del w:id="2615" w:author="Harry" w:date="2021-12-14T21:12:00Z"/>
                <w:rFonts w:ascii="Yu Gothic" w:eastAsia="Yu Gothic" w:hAnsi="Yu Gothic" w:cs="MS PGothic"/>
                <w:color w:val="000000"/>
                <w:sz w:val="18"/>
                <w:szCs w:val="18"/>
                <w:lang w:val="en-GB" w:eastAsia="ja-JP"/>
              </w:rPr>
            </w:pPr>
            <w:del w:id="2616" w:author="Harry" w:date="2021-12-14T21:12:00Z">
              <w:r w:rsidRPr="00093F5E" w:rsidDel="00684844">
                <w:rPr>
                  <w:rFonts w:ascii="Yu Gothic" w:eastAsia="Yu Gothic" w:hAnsi="Yu Gothic" w:cs="MS PGothic" w:hint="eastAsia"/>
                  <w:color w:val="000000"/>
                  <w:sz w:val="18"/>
                  <w:szCs w:val="18"/>
                  <w:lang w:val="en-GB" w:eastAsia="ja-JP"/>
                </w:rPr>
                <w:delText xml:space="preserve">1,373 </w:delText>
              </w:r>
            </w:del>
          </w:p>
        </w:tc>
      </w:tr>
      <w:tr w:rsidR="008E3EEF" w:rsidRPr="00093F5E" w:rsidDel="00684844" w14:paraId="100985C9" w14:textId="77777777" w:rsidTr="00324AC5">
        <w:trPr>
          <w:trHeight w:val="60"/>
          <w:jc w:val="center"/>
          <w:del w:id="2617" w:author="Harry" w:date="2021-12-14T21:12:00Z"/>
        </w:trPr>
        <w:tc>
          <w:tcPr>
            <w:tcW w:w="543" w:type="dxa"/>
            <w:tcBorders>
              <w:top w:val="nil"/>
              <w:left w:val="nil"/>
              <w:bottom w:val="nil"/>
              <w:right w:val="nil"/>
            </w:tcBorders>
            <w:shd w:val="clear" w:color="auto" w:fill="auto"/>
            <w:noWrap/>
            <w:vAlign w:val="center"/>
            <w:hideMark/>
          </w:tcPr>
          <w:p w14:paraId="532B6E72" w14:textId="77777777" w:rsidR="00324AC5" w:rsidRPr="00093F5E" w:rsidDel="00684844" w:rsidRDefault="00093F5E" w:rsidP="00324AC5">
            <w:pPr>
              <w:spacing w:after="0" w:line="240" w:lineRule="auto"/>
              <w:jc w:val="center"/>
              <w:rPr>
                <w:del w:id="2618" w:author="Harry" w:date="2021-12-14T21:12:00Z"/>
                <w:rFonts w:ascii="Yu Gothic" w:eastAsia="Yu Gothic" w:hAnsi="Yu Gothic" w:cs="MS PGothic"/>
                <w:color w:val="000000"/>
                <w:sz w:val="18"/>
                <w:szCs w:val="18"/>
                <w:lang w:val="en-GB" w:eastAsia="ja-JP"/>
              </w:rPr>
            </w:pPr>
            <w:del w:id="2619" w:author="Harry" w:date="2021-12-14T21:12:00Z">
              <w:r w:rsidRPr="00093F5E" w:rsidDel="00684844">
                <w:rPr>
                  <w:rFonts w:ascii="Yu Gothic" w:eastAsia="Yu Gothic" w:hAnsi="Yu Gothic" w:cs="MS PGothic" w:hint="eastAsia"/>
                  <w:color w:val="000000"/>
                  <w:sz w:val="18"/>
                  <w:szCs w:val="18"/>
                  <w:lang w:val="en-GB" w:eastAsia="ja-JP"/>
                </w:rPr>
                <w:delText>19</w:delText>
              </w:r>
            </w:del>
          </w:p>
        </w:tc>
        <w:tc>
          <w:tcPr>
            <w:tcW w:w="2859" w:type="dxa"/>
            <w:tcBorders>
              <w:top w:val="nil"/>
              <w:left w:val="nil"/>
              <w:bottom w:val="nil"/>
              <w:right w:val="nil"/>
            </w:tcBorders>
            <w:shd w:val="clear" w:color="auto" w:fill="auto"/>
            <w:noWrap/>
            <w:vAlign w:val="center"/>
            <w:hideMark/>
          </w:tcPr>
          <w:p w14:paraId="4438DBF6" w14:textId="77777777" w:rsidR="00324AC5" w:rsidRPr="00093F5E" w:rsidDel="00684844" w:rsidRDefault="00093F5E" w:rsidP="00324AC5">
            <w:pPr>
              <w:spacing w:after="0" w:line="240" w:lineRule="auto"/>
              <w:rPr>
                <w:del w:id="2620" w:author="Harry" w:date="2021-12-14T21:12:00Z"/>
                <w:rFonts w:ascii="Yu Gothic" w:eastAsia="Yu Gothic" w:hAnsi="Yu Gothic" w:cs="MS PGothic"/>
                <w:color w:val="000000"/>
                <w:sz w:val="18"/>
                <w:szCs w:val="18"/>
                <w:lang w:val="en-GB" w:eastAsia="ja-JP"/>
              </w:rPr>
            </w:pPr>
            <w:del w:id="2621" w:author="Harry" w:date="2021-12-14T21:12:00Z">
              <w:r w:rsidRPr="00093F5E" w:rsidDel="00684844">
                <w:rPr>
                  <w:rFonts w:ascii="Yu Gothic" w:eastAsia="Yu Gothic" w:hAnsi="Yu Gothic" w:cs="MS PGothic" w:hint="eastAsia"/>
                  <w:color w:val="000000"/>
                  <w:sz w:val="18"/>
                  <w:szCs w:val="18"/>
                  <w:lang w:val="en-GB" w:eastAsia="ja-JP"/>
                </w:rPr>
                <w:delText>North Sulawesi</w:delText>
              </w:r>
            </w:del>
          </w:p>
        </w:tc>
        <w:tc>
          <w:tcPr>
            <w:tcW w:w="241" w:type="dxa"/>
            <w:tcBorders>
              <w:top w:val="nil"/>
              <w:left w:val="nil"/>
              <w:bottom w:val="nil"/>
              <w:right w:val="nil"/>
            </w:tcBorders>
            <w:shd w:val="clear" w:color="auto" w:fill="auto"/>
            <w:noWrap/>
            <w:vAlign w:val="center"/>
            <w:hideMark/>
          </w:tcPr>
          <w:p w14:paraId="545B5052" w14:textId="77777777" w:rsidR="00324AC5" w:rsidRPr="00093F5E" w:rsidDel="00684844" w:rsidRDefault="00093F5E" w:rsidP="00324AC5">
            <w:pPr>
              <w:spacing w:after="0" w:line="240" w:lineRule="auto"/>
              <w:jc w:val="right"/>
              <w:rPr>
                <w:del w:id="2622" w:author="Harry" w:date="2021-12-14T21:12:00Z"/>
                <w:rFonts w:ascii="Yu Gothic" w:eastAsia="Yu Gothic" w:hAnsi="Yu Gothic" w:cs="MS PGothic"/>
                <w:color w:val="000000"/>
                <w:sz w:val="18"/>
                <w:szCs w:val="18"/>
                <w:lang w:val="en-GB" w:eastAsia="ja-JP"/>
              </w:rPr>
            </w:pPr>
            <w:del w:id="2623" w:author="Harry" w:date="2021-12-14T21:12:00Z">
              <w:r w:rsidRPr="00093F5E" w:rsidDel="00684844">
                <w:rPr>
                  <w:rFonts w:ascii="Yu Gothic" w:eastAsia="Yu Gothic" w:hAnsi="Yu Gothic" w:cs="MS PGothic" w:hint="eastAsia"/>
                  <w:color w:val="000000"/>
                  <w:sz w:val="18"/>
                  <w:szCs w:val="18"/>
                  <w:lang w:val="en-GB" w:eastAsia="ja-JP"/>
                </w:rPr>
                <w:delText xml:space="preserve">1,243 </w:delText>
              </w:r>
            </w:del>
          </w:p>
        </w:tc>
        <w:tc>
          <w:tcPr>
            <w:tcW w:w="1020" w:type="dxa"/>
            <w:tcBorders>
              <w:top w:val="nil"/>
              <w:left w:val="nil"/>
              <w:bottom w:val="nil"/>
              <w:right w:val="nil"/>
            </w:tcBorders>
            <w:shd w:val="clear" w:color="auto" w:fill="auto"/>
            <w:noWrap/>
            <w:vAlign w:val="center"/>
            <w:hideMark/>
          </w:tcPr>
          <w:p w14:paraId="4E253F77" w14:textId="77777777" w:rsidR="00324AC5" w:rsidRPr="00093F5E" w:rsidDel="00684844" w:rsidRDefault="00093F5E" w:rsidP="00324AC5">
            <w:pPr>
              <w:spacing w:after="0" w:line="240" w:lineRule="auto"/>
              <w:jc w:val="right"/>
              <w:rPr>
                <w:del w:id="2624" w:author="Harry" w:date="2021-12-14T21:12:00Z"/>
                <w:rFonts w:ascii="Yu Gothic" w:eastAsia="Yu Gothic" w:hAnsi="Yu Gothic" w:cs="MS PGothic"/>
                <w:color w:val="000000"/>
                <w:sz w:val="18"/>
                <w:szCs w:val="18"/>
                <w:lang w:val="en-GB" w:eastAsia="ja-JP"/>
              </w:rPr>
            </w:pPr>
            <w:del w:id="2625" w:author="Harry" w:date="2021-12-14T21:12:00Z">
              <w:r w:rsidRPr="00093F5E" w:rsidDel="00684844">
                <w:rPr>
                  <w:rFonts w:ascii="Yu Gothic" w:eastAsia="Yu Gothic" w:hAnsi="Yu Gothic" w:cs="MS PGothic" w:hint="eastAsia"/>
                  <w:color w:val="000000"/>
                  <w:sz w:val="18"/>
                  <w:szCs w:val="18"/>
                  <w:lang w:val="en-GB" w:eastAsia="ja-JP"/>
                </w:rPr>
                <w:delText xml:space="preserve">2,143 </w:delText>
              </w:r>
            </w:del>
          </w:p>
        </w:tc>
        <w:tc>
          <w:tcPr>
            <w:tcW w:w="745" w:type="dxa"/>
            <w:tcBorders>
              <w:top w:val="nil"/>
              <w:left w:val="nil"/>
              <w:bottom w:val="nil"/>
              <w:right w:val="nil"/>
            </w:tcBorders>
            <w:shd w:val="clear" w:color="auto" w:fill="auto"/>
            <w:noWrap/>
            <w:vAlign w:val="center"/>
            <w:hideMark/>
          </w:tcPr>
          <w:p w14:paraId="0600A4BB" w14:textId="77777777" w:rsidR="00324AC5" w:rsidRPr="00093F5E" w:rsidDel="00684844" w:rsidRDefault="00093F5E" w:rsidP="00324AC5">
            <w:pPr>
              <w:spacing w:after="0" w:line="240" w:lineRule="auto"/>
              <w:jc w:val="right"/>
              <w:rPr>
                <w:del w:id="2626" w:author="Harry" w:date="2021-12-14T21:12:00Z"/>
                <w:rFonts w:ascii="Yu Gothic" w:eastAsia="Yu Gothic" w:hAnsi="Yu Gothic" w:cs="MS PGothic"/>
                <w:color w:val="000000"/>
                <w:sz w:val="18"/>
                <w:szCs w:val="18"/>
                <w:lang w:val="en-GB" w:eastAsia="ja-JP"/>
              </w:rPr>
            </w:pPr>
            <w:del w:id="2627" w:author="Harry" w:date="2021-12-14T21:12:00Z">
              <w:r w:rsidRPr="00093F5E" w:rsidDel="00684844">
                <w:rPr>
                  <w:rFonts w:ascii="Yu Gothic" w:eastAsia="Yu Gothic" w:hAnsi="Yu Gothic" w:cs="MS PGothic" w:hint="eastAsia"/>
                  <w:color w:val="000000"/>
                  <w:sz w:val="18"/>
                  <w:szCs w:val="18"/>
                  <w:lang w:val="en-GB" w:eastAsia="ja-JP"/>
                </w:rPr>
                <w:delText xml:space="preserve">929 </w:delText>
              </w:r>
            </w:del>
          </w:p>
        </w:tc>
        <w:tc>
          <w:tcPr>
            <w:tcW w:w="745" w:type="dxa"/>
            <w:tcBorders>
              <w:top w:val="nil"/>
              <w:left w:val="nil"/>
              <w:bottom w:val="nil"/>
              <w:right w:val="nil"/>
            </w:tcBorders>
            <w:shd w:val="clear" w:color="auto" w:fill="auto"/>
            <w:noWrap/>
            <w:vAlign w:val="center"/>
            <w:hideMark/>
          </w:tcPr>
          <w:p w14:paraId="61BC4E02" w14:textId="77777777" w:rsidR="00324AC5" w:rsidRPr="00093F5E" w:rsidDel="00684844" w:rsidRDefault="00093F5E" w:rsidP="00324AC5">
            <w:pPr>
              <w:spacing w:after="0" w:line="240" w:lineRule="auto"/>
              <w:jc w:val="right"/>
              <w:rPr>
                <w:del w:id="2628" w:author="Harry" w:date="2021-12-14T21:12:00Z"/>
                <w:rFonts w:ascii="Yu Gothic" w:eastAsia="Yu Gothic" w:hAnsi="Yu Gothic" w:cs="MS PGothic"/>
                <w:color w:val="000000"/>
                <w:sz w:val="18"/>
                <w:szCs w:val="18"/>
                <w:lang w:val="en-GB" w:eastAsia="ja-JP"/>
              </w:rPr>
            </w:pPr>
            <w:del w:id="2629" w:author="Harry" w:date="2021-12-14T21:12:00Z">
              <w:r w:rsidRPr="00093F5E" w:rsidDel="00684844">
                <w:rPr>
                  <w:rFonts w:ascii="Yu Gothic" w:eastAsia="Yu Gothic" w:hAnsi="Yu Gothic" w:cs="MS PGothic" w:hint="eastAsia"/>
                  <w:color w:val="000000"/>
                  <w:sz w:val="18"/>
                  <w:szCs w:val="18"/>
                  <w:lang w:val="en-GB" w:eastAsia="ja-JP"/>
                </w:rPr>
                <w:delText xml:space="preserve">1,571 </w:delText>
              </w:r>
            </w:del>
          </w:p>
        </w:tc>
      </w:tr>
      <w:tr w:rsidR="008E3EEF" w:rsidRPr="00093F5E" w:rsidDel="00684844" w14:paraId="2A3039D8" w14:textId="77777777" w:rsidTr="00324AC5">
        <w:trPr>
          <w:trHeight w:val="80"/>
          <w:jc w:val="center"/>
          <w:del w:id="2630" w:author="Harry" w:date="2021-12-14T21:12:00Z"/>
        </w:trPr>
        <w:tc>
          <w:tcPr>
            <w:tcW w:w="543" w:type="dxa"/>
            <w:tcBorders>
              <w:top w:val="nil"/>
              <w:left w:val="nil"/>
              <w:bottom w:val="nil"/>
              <w:right w:val="nil"/>
            </w:tcBorders>
            <w:shd w:val="clear" w:color="auto" w:fill="auto"/>
            <w:noWrap/>
            <w:vAlign w:val="center"/>
            <w:hideMark/>
          </w:tcPr>
          <w:p w14:paraId="585E2870" w14:textId="77777777" w:rsidR="00324AC5" w:rsidRPr="00093F5E" w:rsidDel="00684844" w:rsidRDefault="00093F5E" w:rsidP="00324AC5">
            <w:pPr>
              <w:spacing w:after="0" w:line="240" w:lineRule="auto"/>
              <w:jc w:val="center"/>
              <w:rPr>
                <w:del w:id="2631" w:author="Harry" w:date="2021-12-14T21:12:00Z"/>
                <w:rFonts w:ascii="Yu Gothic" w:eastAsia="Yu Gothic" w:hAnsi="Yu Gothic" w:cs="MS PGothic"/>
                <w:color w:val="000000"/>
                <w:sz w:val="18"/>
                <w:szCs w:val="18"/>
                <w:lang w:val="en-GB" w:eastAsia="ja-JP"/>
              </w:rPr>
            </w:pPr>
            <w:del w:id="2632" w:author="Harry" w:date="2021-12-14T21:12:00Z">
              <w:r w:rsidRPr="00093F5E" w:rsidDel="00684844">
                <w:rPr>
                  <w:rFonts w:ascii="Yu Gothic" w:eastAsia="Yu Gothic" w:hAnsi="Yu Gothic" w:cs="MS PGothic" w:hint="eastAsia"/>
                  <w:color w:val="000000"/>
                  <w:sz w:val="18"/>
                  <w:szCs w:val="18"/>
                  <w:lang w:val="en-GB" w:eastAsia="ja-JP"/>
                </w:rPr>
                <w:delText>20</w:delText>
              </w:r>
            </w:del>
          </w:p>
        </w:tc>
        <w:tc>
          <w:tcPr>
            <w:tcW w:w="2859" w:type="dxa"/>
            <w:tcBorders>
              <w:top w:val="nil"/>
              <w:left w:val="nil"/>
              <w:bottom w:val="nil"/>
              <w:right w:val="nil"/>
            </w:tcBorders>
            <w:shd w:val="clear" w:color="auto" w:fill="auto"/>
            <w:noWrap/>
            <w:vAlign w:val="center"/>
            <w:hideMark/>
          </w:tcPr>
          <w:p w14:paraId="2F424846" w14:textId="77777777" w:rsidR="00324AC5" w:rsidRPr="00093F5E" w:rsidDel="00684844" w:rsidRDefault="00093F5E" w:rsidP="00324AC5">
            <w:pPr>
              <w:spacing w:after="0" w:line="240" w:lineRule="auto"/>
              <w:rPr>
                <w:del w:id="2633" w:author="Harry" w:date="2021-12-14T21:12:00Z"/>
                <w:rFonts w:ascii="Yu Gothic" w:eastAsia="Yu Gothic" w:hAnsi="Yu Gothic" w:cs="MS PGothic"/>
                <w:color w:val="000000"/>
                <w:sz w:val="18"/>
                <w:szCs w:val="18"/>
                <w:lang w:val="en-GB" w:eastAsia="ja-JP"/>
              </w:rPr>
            </w:pPr>
            <w:del w:id="2634" w:author="Harry" w:date="2021-12-14T21:12:00Z">
              <w:r w:rsidRPr="00093F5E" w:rsidDel="00684844">
                <w:rPr>
                  <w:rFonts w:ascii="Yu Gothic" w:eastAsia="Yu Gothic" w:hAnsi="Yu Gothic" w:cs="MS PGothic" w:hint="eastAsia"/>
                  <w:color w:val="000000"/>
                  <w:sz w:val="18"/>
                  <w:szCs w:val="18"/>
                  <w:lang w:val="en-GB" w:eastAsia="ja-JP"/>
                </w:rPr>
                <w:delText>North Sumatra</w:delText>
              </w:r>
            </w:del>
          </w:p>
        </w:tc>
        <w:tc>
          <w:tcPr>
            <w:tcW w:w="241" w:type="dxa"/>
            <w:tcBorders>
              <w:top w:val="nil"/>
              <w:left w:val="nil"/>
              <w:bottom w:val="nil"/>
              <w:right w:val="nil"/>
            </w:tcBorders>
            <w:shd w:val="clear" w:color="auto" w:fill="auto"/>
            <w:noWrap/>
            <w:vAlign w:val="center"/>
            <w:hideMark/>
          </w:tcPr>
          <w:p w14:paraId="1CDB7B60" w14:textId="77777777" w:rsidR="00324AC5" w:rsidRPr="00093F5E" w:rsidDel="00684844" w:rsidRDefault="00093F5E" w:rsidP="00324AC5">
            <w:pPr>
              <w:spacing w:after="0" w:line="240" w:lineRule="auto"/>
              <w:jc w:val="right"/>
              <w:rPr>
                <w:del w:id="2635" w:author="Harry" w:date="2021-12-14T21:12:00Z"/>
                <w:rFonts w:ascii="Yu Gothic" w:eastAsia="Yu Gothic" w:hAnsi="Yu Gothic" w:cs="MS PGothic"/>
                <w:color w:val="000000"/>
                <w:sz w:val="18"/>
                <w:szCs w:val="18"/>
                <w:lang w:val="en-GB" w:eastAsia="ja-JP"/>
              </w:rPr>
            </w:pPr>
            <w:del w:id="2636" w:author="Harry" w:date="2021-12-14T21:12:00Z">
              <w:r w:rsidRPr="00093F5E" w:rsidDel="00684844">
                <w:rPr>
                  <w:rFonts w:ascii="Yu Gothic" w:eastAsia="Yu Gothic" w:hAnsi="Yu Gothic" w:cs="MS PGothic" w:hint="eastAsia"/>
                  <w:color w:val="000000"/>
                  <w:sz w:val="18"/>
                  <w:szCs w:val="18"/>
                  <w:lang w:val="en-GB" w:eastAsia="ja-JP"/>
                </w:rPr>
                <w:delText xml:space="preserve">1,009 </w:delText>
              </w:r>
            </w:del>
          </w:p>
        </w:tc>
        <w:tc>
          <w:tcPr>
            <w:tcW w:w="1020" w:type="dxa"/>
            <w:tcBorders>
              <w:top w:val="nil"/>
              <w:left w:val="nil"/>
              <w:bottom w:val="nil"/>
              <w:right w:val="nil"/>
            </w:tcBorders>
            <w:shd w:val="clear" w:color="auto" w:fill="auto"/>
            <w:noWrap/>
            <w:vAlign w:val="center"/>
            <w:hideMark/>
          </w:tcPr>
          <w:p w14:paraId="2B18D277" w14:textId="77777777" w:rsidR="00324AC5" w:rsidRPr="00093F5E" w:rsidDel="00684844" w:rsidRDefault="00093F5E" w:rsidP="00324AC5">
            <w:pPr>
              <w:spacing w:after="0" w:line="240" w:lineRule="auto"/>
              <w:jc w:val="right"/>
              <w:rPr>
                <w:del w:id="2637" w:author="Harry" w:date="2021-12-14T21:12:00Z"/>
                <w:rFonts w:ascii="Yu Gothic" w:eastAsia="Yu Gothic" w:hAnsi="Yu Gothic" w:cs="MS PGothic"/>
                <w:color w:val="000000"/>
                <w:sz w:val="18"/>
                <w:szCs w:val="18"/>
                <w:lang w:val="en-GB" w:eastAsia="ja-JP"/>
              </w:rPr>
            </w:pPr>
            <w:del w:id="2638" w:author="Harry" w:date="2021-12-14T21:12:00Z">
              <w:r w:rsidRPr="00093F5E" w:rsidDel="00684844">
                <w:rPr>
                  <w:rFonts w:ascii="Yu Gothic" w:eastAsia="Yu Gothic" w:hAnsi="Yu Gothic" w:cs="MS PGothic" w:hint="eastAsia"/>
                  <w:color w:val="000000"/>
                  <w:sz w:val="18"/>
                  <w:szCs w:val="18"/>
                  <w:lang w:val="en-GB" w:eastAsia="ja-JP"/>
                </w:rPr>
                <w:delText xml:space="preserve">829 </w:delText>
              </w:r>
            </w:del>
          </w:p>
        </w:tc>
        <w:tc>
          <w:tcPr>
            <w:tcW w:w="745" w:type="dxa"/>
            <w:tcBorders>
              <w:top w:val="nil"/>
              <w:left w:val="nil"/>
              <w:bottom w:val="nil"/>
              <w:right w:val="nil"/>
            </w:tcBorders>
            <w:shd w:val="clear" w:color="auto" w:fill="auto"/>
            <w:noWrap/>
            <w:vAlign w:val="center"/>
            <w:hideMark/>
          </w:tcPr>
          <w:p w14:paraId="724EE8BB" w14:textId="77777777" w:rsidR="00324AC5" w:rsidRPr="00093F5E" w:rsidDel="00684844" w:rsidRDefault="00093F5E" w:rsidP="00324AC5">
            <w:pPr>
              <w:spacing w:after="0" w:line="240" w:lineRule="auto"/>
              <w:jc w:val="right"/>
              <w:rPr>
                <w:del w:id="2639" w:author="Harry" w:date="2021-12-14T21:12:00Z"/>
                <w:rFonts w:ascii="Yu Gothic" w:eastAsia="Yu Gothic" w:hAnsi="Yu Gothic" w:cs="MS PGothic"/>
                <w:color w:val="000000"/>
                <w:sz w:val="18"/>
                <w:szCs w:val="18"/>
                <w:lang w:val="en-GB" w:eastAsia="ja-JP"/>
              </w:rPr>
            </w:pPr>
            <w:del w:id="2640" w:author="Harry" w:date="2021-12-14T21:12:00Z">
              <w:r w:rsidRPr="00093F5E" w:rsidDel="00684844">
                <w:rPr>
                  <w:rFonts w:ascii="Yu Gothic" w:eastAsia="Yu Gothic" w:hAnsi="Yu Gothic" w:cs="MS PGothic" w:hint="eastAsia"/>
                  <w:color w:val="000000"/>
                  <w:sz w:val="18"/>
                  <w:szCs w:val="18"/>
                  <w:lang w:val="en-GB" w:eastAsia="ja-JP"/>
                </w:rPr>
                <w:delText xml:space="preserve">872 </w:delText>
              </w:r>
            </w:del>
          </w:p>
        </w:tc>
        <w:tc>
          <w:tcPr>
            <w:tcW w:w="745" w:type="dxa"/>
            <w:tcBorders>
              <w:top w:val="nil"/>
              <w:left w:val="nil"/>
              <w:bottom w:val="nil"/>
              <w:right w:val="nil"/>
            </w:tcBorders>
            <w:shd w:val="clear" w:color="auto" w:fill="auto"/>
            <w:noWrap/>
            <w:vAlign w:val="center"/>
            <w:hideMark/>
          </w:tcPr>
          <w:p w14:paraId="58435567" w14:textId="77777777" w:rsidR="00324AC5" w:rsidRPr="00093F5E" w:rsidDel="00684844" w:rsidRDefault="00093F5E" w:rsidP="00324AC5">
            <w:pPr>
              <w:spacing w:after="0" w:line="240" w:lineRule="auto"/>
              <w:jc w:val="right"/>
              <w:rPr>
                <w:del w:id="2641" w:author="Harry" w:date="2021-12-14T21:12:00Z"/>
                <w:rFonts w:ascii="Yu Gothic" w:eastAsia="Yu Gothic" w:hAnsi="Yu Gothic" w:cs="MS PGothic"/>
                <w:color w:val="000000"/>
                <w:sz w:val="18"/>
                <w:szCs w:val="18"/>
                <w:lang w:val="en-GB" w:eastAsia="ja-JP"/>
              </w:rPr>
            </w:pPr>
            <w:del w:id="2642" w:author="Harry" w:date="2021-12-14T21:12:00Z">
              <w:r w:rsidRPr="00093F5E" w:rsidDel="00684844">
                <w:rPr>
                  <w:rFonts w:ascii="Yu Gothic" w:eastAsia="Yu Gothic" w:hAnsi="Yu Gothic" w:cs="MS PGothic" w:hint="eastAsia"/>
                  <w:color w:val="000000"/>
                  <w:sz w:val="18"/>
                  <w:szCs w:val="18"/>
                  <w:lang w:val="en-GB" w:eastAsia="ja-JP"/>
                </w:rPr>
                <w:delText xml:space="preserve">1,142 </w:delText>
              </w:r>
            </w:del>
          </w:p>
        </w:tc>
      </w:tr>
      <w:tr w:rsidR="008E3EEF" w:rsidRPr="00093F5E" w:rsidDel="00684844" w14:paraId="5CB04291" w14:textId="77777777" w:rsidTr="00324AC5">
        <w:trPr>
          <w:trHeight w:val="60"/>
          <w:jc w:val="center"/>
          <w:del w:id="2643" w:author="Harry" w:date="2021-12-14T21:12:00Z"/>
        </w:trPr>
        <w:tc>
          <w:tcPr>
            <w:tcW w:w="543" w:type="dxa"/>
            <w:tcBorders>
              <w:top w:val="nil"/>
              <w:left w:val="nil"/>
              <w:bottom w:val="nil"/>
              <w:right w:val="nil"/>
            </w:tcBorders>
            <w:shd w:val="clear" w:color="auto" w:fill="auto"/>
            <w:noWrap/>
            <w:vAlign w:val="center"/>
            <w:hideMark/>
          </w:tcPr>
          <w:p w14:paraId="1727DCC0" w14:textId="77777777" w:rsidR="00324AC5" w:rsidRPr="00093F5E" w:rsidDel="00684844" w:rsidRDefault="00093F5E" w:rsidP="00324AC5">
            <w:pPr>
              <w:spacing w:after="0" w:line="240" w:lineRule="auto"/>
              <w:jc w:val="center"/>
              <w:rPr>
                <w:del w:id="2644" w:author="Harry" w:date="2021-12-14T21:12:00Z"/>
                <w:rFonts w:ascii="Yu Gothic" w:eastAsia="Yu Gothic" w:hAnsi="Yu Gothic" w:cs="MS PGothic"/>
                <w:color w:val="000000"/>
                <w:sz w:val="18"/>
                <w:szCs w:val="18"/>
                <w:lang w:val="en-GB" w:eastAsia="ja-JP"/>
              </w:rPr>
            </w:pPr>
            <w:del w:id="2645" w:author="Harry" w:date="2021-12-14T21:12:00Z">
              <w:r w:rsidRPr="00093F5E" w:rsidDel="00684844">
                <w:rPr>
                  <w:rFonts w:ascii="Yu Gothic" w:eastAsia="Yu Gothic" w:hAnsi="Yu Gothic" w:cs="MS PGothic" w:hint="eastAsia"/>
                  <w:color w:val="000000"/>
                  <w:sz w:val="18"/>
                  <w:szCs w:val="18"/>
                  <w:lang w:val="en-GB" w:eastAsia="ja-JP"/>
                </w:rPr>
                <w:delText>21</w:delText>
              </w:r>
            </w:del>
          </w:p>
        </w:tc>
        <w:tc>
          <w:tcPr>
            <w:tcW w:w="2859" w:type="dxa"/>
            <w:tcBorders>
              <w:top w:val="nil"/>
              <w:left w:val="nil"/>
              <w:bottom w:val="nil"/>
              <w:right w:val="nil"/>
            </w:tcBorders>
            <w:shd w:val="clear" w:color="auto" w:fill="auto"/>
            <w:noWrap/>
            <w:vAlign w:val="center"/>
            <w:hideMark/>
          </w:tcPr>
          <w:p w14:paraId="6F4C7DF3" w14:textId="77777777" w:rsidR="00324AC5" w:rsidRPr="00093F5E" w:rsidDel="00684844" w:rsidRDefault="00093F5E" w:rsidP="00324AC5">
            <w:pPr>
              <w:spacing w:after="0" w:line="240" w:lineRule="auto"/>
              <w:rPr>
                <w:del w:id="2646" w:author="Harry" w:date="2021-12-14T21:12:00Z"/>
                <w:rFonts w:ascii="Yu Gothic" w:eastAsia="Yu Gothic" w:hAnsi="Yu Gothic" w:cs="MS PGothic"/>
                <w:color w:val="000000"/>
                <w:sz w:val="18"/>
                <w:szCs w:val="18"/>
                <w:lang w:val="en-GB" w:eastAsia="ja-JP"/>
              </w:rPr>
            </w:pPr>
            <w:del w:id="2647" w:author="Harry" w:date="2021-12-14T21:12:00Z">
              <w:r w:rsidRPr="00093F5E" w:rsidDel="00684844">
                <w:rPr>
                  <w:rFonts w:ascii="Yu Gothic" w:eastAsia="Yu Gothic" w:hAnsi="Yu Gothic" w:cs="MS PGothic" w:hint="eastAsia"/>
                  <w:color w:val="000000"/>
                  <w:sz w:val="18"/>
                  <w:szCs w:val="18"/>
                  <w:lang w:val="en-GB" w:eastAsia="ja-JP"/>
                </w:rPr>
                <w:delText>Papua</w:delText>
              </w:r>
            </w:del>
          </w:p>
        </w:tc>
        <w:tc>
          <w:tcPr>
            <w:tcW w:w="241" w:type="dxa"/>
            <w:tcBorders>
              <w:top w:val="nil"/>
              <w:left w:val="nil"/>
              <w:bottom w:val="nil"/>
              <w:right w:val="nil"/>
            </w:tcBorders>
            <w:shd w:val="clear" w:color="auto" w:fill="auto"/>
            <w:noWrap/>
            <w:vAlign w:val="center"/>
            <w:hideMark/>
          </w:tcPr>
          <w:p w14:paraId="6488C910" w14:textId="77777777" w:rsidR="00324AC5" w:rsidRPr="00093F5E" w:rsidDel="00684844" w:rsidRDefault="00093F5E" w:rsidP="00324AC5">
            <w:pPr>
              <w:spacing w:after="0" w:line="240" w:lineRule="auto"/>
              <w:jc w:val="right"/>
              <w:rPr>
                <w:del w:id="2648" w:author="Harry" w:date="2021-12-14T21:12:00Z"/>
                <w:rFonts w:ascii="Yu Gothic" w:eastAsia="Yu Gothic" w:hAnsi="Yu Gothic" w:cs="MS PGothic"/>
                <w:color w:val="000000"/>
                <w:sz w:val="18"/>
                <w:szCs w:val="18"/>
                <w:lang w:val="en-GB" w:eastAsia="ja-JP"/>
              </w:rPr>
            </w:pPr>
            <w:del w:id="2649" w:author="Harry" w:date="2021-12-14T21:12:00Z">
              <w:r w:rsidRPr="00093F5E" w:rsidDel="00684844">
                <w:rPr>
                  <w:rFonts w:ascii="Yu Gothic" w:eastAsia="Yu Gothic" w:hAnsi="Yu Gothic" w:cs="MS PGothic" w:hint="eastAsia"/>
                  <w:color w:val="000000"/>
                  <w:sz w:val="18"/>
                  <w:szCs w:val="18"/>
                  <w:lang w:val="en-GB" w:eastAsia="ja-JP"/>
                </w:rPr>
                <w:delText xml:space="preserve">1,612 </w:delText>
              </w:r>
            </w:del>
          </w:p>
        </w:tc>
        <w:tc>
          <w:tcPr>
            <w:tcW w:w="1020" w:type="dxa"/>
            <w:tcBorders>
              <w:top w:val="nil"/>
              <w:left w:val="nil"/>
              <w:bottom w:val="nil"/>
              <w:right w:val="nil"/>
            </w:tcBorders>
            <w:shd w:val="clear" w:color="auto" w:fill="auto"/>
            <w:noWrap/>
            <w:vAlign w:val="center"/>
            <w:hideMark/>
          </w:tcPr>
          <w:p w14:paraId="6E965954" w14:textId="77777777" w:rsidR="00324AC5" w:rsidRPr="00093F5E" w:rsidDel="00684844" w:rsidRDefault="00093F5E" w:rsidP="00324AC5">
            <w:pPr>
              <w:spacing w:after="0" w:line="240" w:lineRule="auto"/>
              <w:jc w:val="right"/>
              <w:rPr>
                <w:del w:id="2650" w:author="Harry" w:date="2021-12-14T21:12:00Z"/>
                <w:rFonts w:ascii="Yu Gothic" w:eastAsia="Yu Gothic" w:hAnsi="Yu Gothic" w:cs="MS PGothic"/>
                <w:color w:val="000000"/>
                <w:sz w:val="18"/>
                <w:szCs w:val="18"/>
                <w:lang w:val="en-GB" w:eastAsia="ja-JP"/>
              </w:rPr>
            </w:pPr>
            <w:del w:id="2651" w:author="Harry" w:date="2021-12-14T21:12:00Z">
              <w:r w:rsidRPr="00093F5E" w:rsidDel="00684844">
                <w:rPr>
                  <w:rFonts w:ascii="Yu Gothic" w:eastAsia="Yu Gothic" w:hAnsi="Yu Gothic" w:cs="MS PGothic" w:hint="eastAsia"/>
                  <w:color w:val="000000"/>
                  <w:sz w:val="18"/>
                  <w:szCs w:val="18"/>
                  <w:lang w:val="en-GB" w:eastAsia="ja-JP"/>
                </w:rPr>
                <w:delText xml:space="preserve">1,656 </w:delText>
              </w:r>
            </w:del>
          </w:p>
        </w:tc>
        <w:tc>
          <w:tcPr>
            <w:tcW w:w="745" w:type="dxa"/>
            <w:tcBorders>
              <w:top w:val="nil"/>
              <w:left w:val="nil"/>
              <w:bottom w:val="nil"/>
              <w:right w:val="nil"/>
            </w:tcBorders>
            <w:shd w:val="clear" w:color="auto" w:fill="auto"/>
            <w:noWrap/>
            <w:vAlign w:val="center"/>
            <w:hideMark/>
          </w:tcPr>
          <w:p w14:paraId="18EDE8A6" w14:textId="77777777" w:rsidR="00324AC5" w:rsidRPr="00093F5E" w:rsidDel="00684844" w:rsidRDefault="00093F5E" w:rsidP="00324AC5">
            <w:pPr>
              <w:spacing w:after="0" w:line="240" w:lineRule="auto"/>
              <w:jc w:val="right"/>
              <w:rPr>
                <w:del w:id="2652" w:author="Harry" w:date="2021-12-14T21:12:00Z"/>
                <w:rFonts w:ascii="Yu Gothic" w:eastAsia="Yu Gothic" w:hAnsi="Yu Gothic" w:cs="MS PGothic"/>
                <w:color w:val="000000"/>
                <w:sz w:val="18"/>
                <w:szCs w:val="18"/>
                <w:lang w:val="en-GB" w:eastAsia="ja-JP"/>
              </w:rPr>
            </w:pPr>
            <w:del w:id="2653" w:author="Harry" w:date="2021-12-14T21:12:00Z">
              <w:r w:rsidRPr="00093F5E" w:rsidDel="00684844">
                <w:rPr>
                  <w:rFonts w:ascii="Yu Gothic" w:eastAsia="Yu Gothic" w:hAnsi="Yu Gothic" w:cs="MS PGothic" w:hint="eastAsia"/>
                  <w:color w:val="000000"/>
                  <w:sz w:val="18"/>
                  <w:szCs w:val="18"/>
                  <w:lang w:val="en-GB" w:eastAsia="ja-JP"/>
                </w:rPr>
                <w:delText xml:space="preserve">1,280 </w:delText>
              </w:r>
            </w:del>
          </w:p>
        </w:tc>
        <w:tc>
          <w:tcPr>
            <w:tcW w:w="745" w:type="dxa"/>
            <w:tcBorders>
              <w:top w:val="nil"/>
              <w:left w:val="nil"/>
              <w:bottom w:val="nil"/>
              <w:right w:val="nil"/>
            </w:tcBorders>
            <w:shd w:val="clear" w:color="auto" w:fill="auto"/>
            <w:noWrap/>
            <w:vAlign w:val="center"/>
            <w:hideMark/>
          </w:tcPr>
          <w:p w14:paraId="7A02E8F7" w14:textId="77777777" w:rsidR="00324AC5" w:rsidRPr="00093F5E" w:rsidDel="00684844" w:rsidRDefault="00093F5E" w:rsidP="00324AC5">
            <w:pPr>
              <w:spacing w:after="0" w:line="240" w:lineRule="auto"/>
              <w:jc w:val="right"/>
              <w:rPr>
                <w:del w:id="2654" w:author="Harry" w:date="2021-12-14T21:12:00Z"/>
                <w:rFonts w:ascii="Yu Gothic" w:eastAsia="Yu Gothic" w:hAnsi="Yu Gothic" w:cs="MS PGothic"/>
                <w:color w:val="000000"/>
                <w:sz w:val="18"/>
                <w:szCs w:val="18"/>
                <w:lang w:val="en-GB" w:eastAsia="ja-JP"/>
              </w:rPr>
            </w:pPr>
            <w:del w:id="2655" w:author="Harry" w:date="2021-12-14T21:12:00Z">
              <w:r w:rsidRPr="00093F5E" w:rsidDel="00684844">
                <w:rPr>
                  <w:rFonts w:ascii="Yu Gothic" w:eastAsia="Yu Gothic" w:hAnsi="Yu Gothic" w:cs="MS PGothic" w:hint="eastAsia"/>
                  <w:color w:val="000000"/>
                  <w:sz w:val="18"/>
                  <w:szCs w:val="18"/>
                  <w:lang w:val="en-GB" w:eastAsia="ja-JP"/>
                </w:rPr>
                <w:delText xml:space="preserve">1,900 </w:delText>
              </w:r>
            </w:del>
          </w:p>
        </w:tc>
      </w:tr>
      <w:tr w:rsidR="008E3EEF" w:rsidRPr="00093F5E" w:rsidDel="00684844" w14:paraId="53A5BC9A" w14:textId="77777777" w:rsidTr="00324AC5">
        <w:trPr>
          <w:trHeight w:val="60"/>
          <w:jc w:val="center"/>
          <w:del w:id="2656" w:author="Harry" w:date="2021-12-14T21:12:00Z"/>
        </w:trPr>
        <w:tc>
          <w:tcPr>
            <w:tcW w:w="543" w:type="dxa"/>
            <w:tcBorders>
              <w:top w:val="nil"/>
              <w:left w:val="nil"/>
              <w:bottom w:val="nil"/>
              <w:right w:val="nil"/>
            </w:tcBorders>
            <w:shd w:val="clear" w:color="auto" w:fill="auto"/>
            <w:noWrap/>
            <w:vAlign w:val="center"/>
            <w:hideMark/>
          </w:tcPr>
          <w:p w14:paraId="70F691CF" w14:textId="77777777" w:rsidR="00324AC5" w:rsidRPr="00093F5E" w:rsidDel="00684844" w:rsidRDefault="00093F5E" w:rsidP="00324AC5">
            <w:pPr>
              <w:spacing w:after="0" w:line="240" w:lineRule="auto"/>
              <w:jc w:val="center"/>
              <w:rPr>
                <w:del w:id="2657" w:author="Harry" w:date="2021-12-14T21:12:00Z"/>
                <w:rFonts w:ascii="Yu Gothic" w:eastAsia="Yu Gothic" w:hAnsi="Yu Gothic" w:cs="MS PGothic"/>
                <w:color w:val="000000"/>
                <w:sz w:val="18"/>
                <w:szCs w:val="18"/>
                <w:lang w:val="en-GB" w:eastAsia="ja-JP"/>
              </w:rPr>
            </w:pPr>
            <w:del w:id="2658" w:author="Harry" w:date="2021-12-14T21:12:00Z">
              <w:r w:rsidRPr="00093F5E" w:rsidDel="00684844">
                <w:rPr>
                  <w:rFonts w:ascii="Yu Gothic" w:eastAsia="Yu Gothic" w:hAnsi="Yu Gothic" w:cs="MS PGothic" w:hint="eastAsia"/>
                  <w:color w:val="000000"/>
                  <w:sz w:val="18"/>
                  <w:szCs w:val="18"/>
                  <w:lang w:val="en-GB" w:eastAsia="ja-JP"/>
                </w:rPr>
                <w:delText>22</w:delText>
              </w:r>
            </w:del>
          </w:p>
        </w:tc>
        <w:tc>
          <w:tcPr>
            <w:tcW w:w="2859" w:type="dxa"/>
            <w:tcBorders>
              <w:top w:val="nil"/>
              <w:left w:val="nil"/>
              <w:bottom w:val="nil"/>
              <w:right w:val="nil"/>
            </w:tcBorders>
            <w:shd w:val="clear" w:color="auto" w:fill="auto"/>
            <w:noWrap/>
            <w:vAlign w:val="center"/>
            <w:hideMark/>
          </w:tcPr>
          <w:p w14:paraId="3E44A9EF" w14:textId="77777777" w:rsidR="00324AC5" w:rsidRPr="00093F5E" w:rsidDel="00684844" w:rsidRDefault="00093F5E" w:rsidP="00324AC5">
            <w:pPr>
              <w:spacing w:after="0" w:line="240" w:lineRule="auto"/>
              <w:rPr>
                <w:del w:id="2659" w:author="Harry" w:date="2021-12-14T21:12:00Z"/>
                <w:rFonts w:ascii="Yu Gothic" w:eastAsia="Yu Gothic" w:hAnsi="Yu Gothic" w:cs="MS PGothic"/>
                <w:color w:val="000000"/>
                <w:sz w:val="18"/>
                <w:szCs w:val="18"/>
                <w:lang w:val="en-GB" w:eastAsia="ja-JP"/>
              </w:rPr>
            </w:pPr>
            <w:del w:id="2660" w:author="Harry" w:date="2021-12-14T21:12:00Z">
              <w:r w:rsidRPr="00093F5E" w:rsidDel="00684844">
                <w:rPr>
                  <w:rFonts w:ascii="Yu Gothic" w:eastAsia="Yu Gothic" w:hAnsi="Yu Gothic" w:cs="MS PGothic" w:hint="eastAsia"/>
                  <w:color w:val="000000"/>
                  <w:sz w:val="18"/>
                  <w:szCs w:val="18"/>
                  <w:lang w:val="en-GB" w:eastAsia="ja-JP"/>
                </w:rPr>
                <w:delText>Riau</w:delText>
              </w:r>
            </w:del>
          </w:p>
        </w:tc>
        <w:tc>
          <w:tcPr>
            <w:tcW w:w="241" w:type="dxa"/>
            <w:tcBorders>
              <w:top w:val="nil"/>
              <w:left w:val="nil"/>
              <w:bottom w:val="nil"/>
              <w:right w:val="nil"/>
            </w:tcBorders>
            <w:shd w:val="clear" w:color="auto" w:fill="auto"/>
            <w:noWrap/>
            <w:vAlign w:val="center"/>
            <w:hideMark/>
          </w:tcPr>
          <w:p w14:paraId="6B3819DA" w14:textId="77777777" w:rsidR="00324AC5" w:rsidRPr="00093F5E" w:rsidDel="00684844" w:rsidRDefault="00093F5E" w:rsidP="00324AC5">
            <w:pPr>
              <w:spacing w:after="0" w:line="240" w:lineRule="auto"/>
              <w:jc w:val="right"/>
              <w:rPr>
                <w:del w:id="2661" w:author="Harry" w:date="2021-12-14T21:12:00Z"/>
                <w:rFonts w:ascii="Yu Gothic" w:eastAsia="Yu Gothic" w:hAnsi="Yu Gothic" w:cs="MS PGothic"/>
                <w:color w:val="000000"/>
                <w:sz w:val="18"/>
                <w:szCs w:val="18"/>
                <w:lang w:val="en-GB" w:eastAsia="ja-JP"/>
              </w:rPr>
            </w:pPr>
            <w:del w:id="2662" w:author="Harry" w:date="2021-12-14T21:12:00Z">
              <w:r w:rsidRPr="00093F5E" w:rsidDel="00684844">
                <w:rPr>
                  <w:rFonts w:ascii="Yu Gothic" w:eastAsia="Yu Gothic" w:hAnsi="Yu Gothic" w:cs="MS PGothic" w:hint="eastAsia"/>
                  <w:color w:val="000000"/>
                  <w:sz w:val="18"/>
                  <w:szCs w:val="18"/>
                  <w:lang w:val="en-GB" w:eastAsia="ja-JP"/>
                </w:rPr>
                <w:delText xml:space="preserve">1,188 </w:delText>
              </w:r>
            </w:del>
          </w:p>
        </w:tc>
        <w:tc>
          <w:tcPr>
            <w:tcW w:w="1020" w:type="dxa"/>
            <w:tcBorders>
              <w:top w:val="nil"/>
              <w:left w:val="nil"/>
              <w:bottom w:val="nil"/>
              <w:right w:val="nil"/>
            </w:tcBorders>
            <w:shd w:val="clear" w:color="auto" w:fill="auto"/>
            <w:noWrap/>
            <w:vAlign w:val="center"/>
            <w:hideMark/>
          </w:tcPr>
          <w:p w14:paraId="6244ACD7" w14:textId="77777777" w:rsidR="00324AC5" w:rsidRPr="00093F5E" w:rsidDel="00684844" w:rsidRDefault="00093F5E" w:rsidP="00324AC5">
            <w:pPr>
              <w:spacing w:after="0" w:line="240" w:lineRule="auto"/>
              <w:jc w:val="right"/>
              <w:rPr>
                <w:del w:id="2663" w:author="Harry" w:date="2021-12-14T21:12:00Z"/>
                <w:rFonts w:ascii="Yu Gothic" w:eastAsia="Yu Gothic" w:hAnsi="Yu Gothic" w:cs="MS PGothic"/>
                <w:color w:val="000000"/>
                <w:sz w:val="18"/>
                <w:szCs w:val="18"/>
                <w:lang w:val="en-GB" w:eastAsia="ja-JP"/>
              </w:rPr>
            </w:pPr>
            <w:del w:id="2664" w:author="Harry" w:date="2021-12-14T21:12:00Z">
              <w:r w:rsidRPr="00093F5E" w:rsidDel="00684844">
                <w:rPr>
                  <w:rFonts w:ascii="Yu Gothic" w:eastAsia="Yu Gothic" w:hAnsi="Yu Gothic" w:cs="MS PGothic" w:hint="eastAsia"/>
                  <w:color w:val="000000"/>
                  <w:sz w:val="18"/>
                  <w:szCs w:val="18"/>
                  <w:lang w:val="en-GB" w:eastAsia="ja-JP"/>
                </w:rPr>
                <w:delText xml:space="preserve">976 </w:delText>
              </w:r>
            </w:del>
          </w:p>
        </w:tc>
        <w:tc>
          <w:tcPr>
            <w:tcW w:w="745" w:type="dxa"/>
            <w:tcBorders>
              <w:top w:val="nil"/>
              <w:left w:val="nil"/>
              <w:bottom w:val="nil"/>
              <w:right w:val="nil"/>
            </w:tcBorders>
            <w:shd w:val="clear" w:color="auto" w:fill="auto"/>
            <w:noWrap/>
            <w:vAlign w:val="center"/>
            <w:hideMark/>
          </w:tcPr>
          <w:p w14:paraId="7FA79CA0" w14:textId="77777777" w:rsidR="00324AC5" w:rsidRPr="00093F5E" w:rsidDel="00684844" w:rsidRDefault="00093F5E" w:rsidP="00324AC5">
            <w:pPr>
              <w:spacing w:after="0" w:line="240" w:lineRule="auto"/>
              <w:jc w:val="right"/>
              <w:rPr>
                <w:del w:id="2665" w:author="Harry" w:date="2021-12-14T21:12:00Z"/>
                <w:rFonts w:ascii="Yu Gothic" w:eastAsia="Yu Gothic" w:hAnsi="Yu Gothic" w:cs="MS PGothic"/>
                <w:color w:val="000000"/>
                <w:sz w:val="18"/>
                <w:szCs w:val="18"/>
                <w:lang w:val="en-GB" w:eastAsia="ja-JP"/>
              </w:rPr>
            </w:pPr>
            <w:del w:id="2666" w:author="Harry" w:date="2021-12-14T21:12:00Z">
              <w:r w:rsidRPr="00093F5E" w:rsidDel="00684844">
                <w:rPr>
                  <w:rFonts w:ascii="Yu Gothic" w:eastAsia="Yu Gothic" w:hAnsi="Yu Gothic" w:cs="MS PGothic" w:hint="eastAsia"/>
                  <w:color w:val="000000"/>
                  <w:sz w:val="18"/>
                  <w:szCs w:val="18"/>
                  <w:lang w:val="en-GB" w:eastAsia="ja-JP"/>
                </w:rPr>
                <w:delText xml:space="preserve">1,036 </w:delText>
              </w:r>
            </w:del>
          </w:p>
        </w:tc>
        <w:tc>
          <w:tcPr>
            <w:tcW w:w="745" w:type="dxa"/>
            <w:tcBorders>
              <w:top w:val="nil"/>
              <w:left w:val="nil"/>
              <w:bottom w:val="nil"/>
              <w:right w:val="nil"/>
            </w:tcBorders>
            <w:shd w:val="clear" w:color="auto" w:fill="auto"/>
            <w:noWrap/>
            <w:vAlign w:val="center"/>
            <w:hideMark/>
          </w:tcPr>
          <w:p w14:paraId="5C30B53D" w14:textId="77777777" w:rsidR="00324AC5" w:rsidRPr="00093F5E" w:rsidDel="00684844" w:rsidRDefault="00093F5E" w:rsidP="00324AC5">
            <w:pPr>
              <w:spacing w:after="0" w:line="240" w:lineRule="auto"/>
              <w:jc w:val="right"/>
              <w:rPr>
                <w:del w:id="2667" w:author="Harry" w:date="2021-12-14T21:12:00Z"/>
                <w:rFonts w:ascii="Yu Gothic" w:eastAsia="Yu Gothic" w:hAnsi="Yu Gothic" w:cs="MS PGothic"/>
                <w:color w:val="000000"/>
                <w:sz w:val="18"/>
                <w:szCs w:val="18"/>
                <w:lang w:val="en-GB" w:eastAsia="ja-JP"/>
              </w:rPr>
            </w:pPr>
            <w:del w:id="2668" w:author="Harry" w:date="2021-12-14T21:12:00Z">
              <w:r w:rsidRPr="00093F5E" w:rsidDel="00684844">
                <w:rPr>
                  <w:rFonts w:ascii="Yu Gothic" w:eastAsia="Yu Gothic" w:hAnsi="Yu Gothic" w:cs="MS PGothic" w:hint="eastAsia"/>
                  <w:color w:val="000000"/>
                  <w:sz w:val="18"/>
                  <w:szCs w:val="18"/>
                  <w:lang w:val="en-GB" w:eastAsia="ja-JP"/>
                </w:rPr>
                <w:delText xml:space="preserve">1,322 </w:delText>
              </w:r>
            </w:del>
          </w:p>
        </w:tc>
      </w:tr>
      <w:tr w:rsidR="008E3EEF" w:rsidRPr="00093F5E" w:rsidDel="00684844" w14:paraId="68CAA4C1" w14:textId="77777777" w:rsidTr="00324AC5">
        <w:trPr>
          <w:trHeight w:val="60"/>
          <w:jc w:val="center"/>
          <w:del w:id="2669" w:author="Harry" w:date="2021-12-14T21:12:00Z"/>
        </w:trPr>
        <w:tc>
          <w:tcPr>
            <w:tcW w:w="543" w:type="dxa"/>
            <w:tcBorders>
              <w:top w:val="nil"/>
              <w:left w:val="nil"/>
              <w:bottom w:val="nil"/>
              <w:right w:val="nil"/>
            </w:tcBorders>
            <w:shd w:val="clear" w:color="auto" w:fill="auto"/>
            <w:noWrap/>
            <w:vAlign w:val="center"/>
            <w:hideMark/>
          </w:tcPr>
          <w:p w14:paraId="184138D0" w14:textId="77777777" w:rsidR="00324AC5" w:rsidRPr="00093F5E" w:rsidDel="00684844" w:rsidRDefault="00093F5E" w:rsidP="00324AC5">
            <w:pPr>
              <w:spacing w:after="0" w:line="240" w:lineRule="auto"/>
              <w:jc w:val="center"/>
              <w:rPr>
                <w:del w:id="2670" w:author="Harry" w:date="2021-12-14T21:12:00Z"/>
                <w:rFonts w:ascii="Yu Gothic" w:eastAsia="Yu Gothic" w:hAnsi="Yu Gothic" w:cs="MS PGothic"/>
                <w:color w:val="000000"/>
                <w:sz w:val="18"/>
                <w:szCs w:val="18"/>
                <w:lang w:val="en-GB" w:eastAsia="ja-JP"/>
              </w:rPr>
            </w:pPr>
            <w:del w:id="2671" w:author="Harry" w:date="2021-12-14T21:12:00Z">
              <w:r w:rsidRPr="00093F5E" w:rsidDel="00684844">
                <w:rPr>
                  <w:rFonts w:ascii="Yu Gothic" w:eastAsia="Yu Gothic" w:hAnsi="Yu Gothic" w:cs="MS PGothic" w:hint="eastAsia"/>
                  <w:color w:val="000000"/>
                  <w:sz w:val="18"/>
                  <w:szCs w:val="18"/>
                  <w:lang w:val="en-GB" w:eastAsia="ja-JP"/>
                </w:rPr>
                <w:delText>23</w:delText>
              </w:r>
            </w:del>
          </w:p>
        </w:tc>
        <w:tc>
          <w:tcPr>
            <w:tcW w:w="2859" w:type="dxa"/>
            <w:tcBorders>
              <w:top w:val="nil"/>
              <w:left w:val="nil"/>
              <w:bottom w:val="nil"/>
              <w:right w:val="nil"/>
            </w:tcBorders>
            <w:shd w:val="clear" w:color="auto" w:fill="auto"/>
            <w:noWrap/>
            <w:vAlign w:val="center"/>
            <w:hideMark/>
          </w:tcPr>
          <w:p w14:paraId="192D4760" w14:textId="77777777" w:rsidR="00324AC5" w:rsidRPr="00093F5E" w:rsidDel="00684844" w:rsidRDefault="00093F5E" w:rsidP="00324AC5">
            <w:pPr>
              <w:spacing w:after="0" w:line="240" w:lineRule="auto"/>
              <w:rPr>
                <w:del w:id="2672" w:author="Harry" w:date="2021-12-14T21:12:00Z"/>
                <w:rFonts w:ascii="Yu Gothic" w:eastAsia="Yu Gothic" w:hAnsi="Yu Gothic" w:cs="MS PGothic"/>
                <w:color w:val="000000"/>
                <w:sz w:val="18"/>
                <w:szCs w:val="18"/>
                <w:lang w:val="en-GB" w:eastAsia="ja-JP"/>
              </w:rPr>
            </w:pPr>
            <w:del w:id="2673" w:author="Harry" w:date="2021-12-14T21:12:00Z">
              <w:r w:rsidRPr="00093F5E" w:rsidDel="00684844">
                <w:rPr>
                  <w:rFonts w:ascii="Yu Gothic" w:eastAsia="Yu Gothic" w:hAnsi="Yu Gothic" w:cs="MS PGothic" w:hint="eastAsia"/>
                  <w:color w:val="000000"/>
                  <w:sz w:val="18"/>
                  <w:szCs w:val="18"/>
                  <w:lang w:val="en-GB" w:eastAsia="ja-JP"/>
                </w:rPr>
                <w:delText>Riau Islands</w:delText>
              </w:r>
            </w:del>
          </w:p>
        </w:tc>
        <w:tc>
          <w:tcPr>
            <w:tcW w:w="241" w:type="dxa"/>
            <w:tcBorders>
              <w:top w:val="nil"/>
              <w:left w:val="nil"/>
              <w:bottom w:val="nil"/>
              <w:right w:val="nil"/>
            </w:tcBorders>
            <w:shd w:val="clear" w:color="auto" w:fill="auto"/>
            <w:noWrap/>
            <w:vAlign w:val="center"/>
            <w:hideMark/>
          </w:tcPr>
          <w:p w14:paraId="7917F01C" w14:textId="77777777" w:rsidR="00324AC5" w:rsidRPr="00093F5E" w:rsidDel="00684844" w:rsidRDefault="00093F5E" w:rsidP="00324AC5">
            <w:pPr>
              <w:spacing w:after="0" w:line="240" w:lineRule="auto"/>
              <w:jc w:val="right"/>
              <w:rPr>
                <w:del w:id="2674" w:author="Harry" w:date="2021-12-14T21:12:00Z"/>
                <w:rFonts w:ascii="Yu Gothic" w:eastAsia="Yu Gothic" w:hAnsi="Yu Gothic" w:cs="MS PGothic"/>
                <w:color w:val="000000"/>
                <w:sz w:val="18"/>
                <w:szCs w:val="18"/>
                <w:lang w:val="en-GB" w:eastAsia="ja-JP"/>
              </w:rPr>
            </w:pPr>
            <w:del w:id="2675" w:author="Harry" w:date="2021-12-14T21:12:00Z">
              <w:r w:rsidRPr="00093F5E" w:rsidDel="00684844">
                <w:rPr>
                  <w:rFonts w:ascii="Yu Gothic" w:eastAsia="Yu Gothic" w:hAnsi="Yu Gothic" w:cs="MS PGothic" w:hint="eastAsia"/>
                  <w:color w:val="000000"/>
                  <w:sz w:val="18"/>
                  <w:szCs w:val="18"/>
                  <w:lang w:val="en-GB" w:eastAsia="ja-JP"/>
                </w:rPr>
                <w:delText xml:space="preserve">1,744 </w:delText>
              </w:r>
            </w:del>
          </w:p>
        </w:tc>
        <w:tc>
          <w:tcPr>
            <w:tcW w:w="1020" w:type="dxa"/>
            <w:tcBorders>
              <w:top w:val="nil"/>
              <w:left w:val="nil"/>
              <w:bottom w:val="nil"/>
              <w:right w:val="nil"/>
            </w:tcBorders>
            <w:shd w:val="clear" w:color="auto" w:fill="auto"/>
            <w:noWrap/>
            <w:vAlign w:val="center"/>
            <w:hideMark/>
          </w:tcPr>
          <w:p w14:paraId="266351E4" w14:textId="77777777" w:rsidR="00324AC5" w:rsidRPr="00093F5E" w:rsidDel="00684844" w:rsidRDefault="00093F5E" w:rsidP="00324AC5">
            <w:pPr>
              <w:spacing w:after="0" w:line="240" w:lineRule="auto"/>
              <w:jc w:val="right"/>
              <w:rPr>
                <w:del w:id="2676" w:author="Harry" w:date="2021-12-14T21:12:00Z"/>
                <w:rFonts w:ascii="Yu Gothic" w:eastAsia="Yu Gothic" w:hAnsi="Yu Gothic" w:cs="MS PGothic"/>
                <w:color w:val="000000"/>
                <w:sz w:val="18"/>
                <w:szCs w:val="18"/>
                <w:lang w:val="en-GB" w:eastAsia="ja-JP"/>
              </w:rPr>
            </w:pPr>
            <w:del w:id="2677" w:author="Harry" w:date="2021-12-14T21:12:00Z">
              <w:r w:rsidRPr="00093F5E" w:rsidDel="00684844">
                <w:rPr>
                  <w:rFonts w:ascii="Yu Gothic" w:eastAsia="Yu Gothic" w:hAnsi="Yu Gothic" w:cs="MS PGothic" w:hint="eastAsia"/>
                  <w:color w:val="000000"/>
                  <w:sz w:val="18"/>
                  <w:szCs w:val="18"/>
                  <w:lang w:val="en-GB" w:eastAsia="ja-JP"/>
                </w:rPr>
                <w:delText xml:space="preserve">2,329 </w:delText>
              </w:r>
            </w:del>
          </w:p>
        </w:tc>
        <w:tc>
          <w:tcPr>
            <w:tcW w:w="745" w:type="dxa"/>
            <w:tcBorders>
              <w:top w:val="nil"/>
              <w:left w:val="nil"/>
              <w:bottom w:val="nil"/>
              <w:right w:val="nil"/>
            </w:tcBorders>
            <w:shd w:val="clear" w:color="auto" w:fill="auto"/>
            <w:noWrap/>
            <w:vAlign w:val="center"/>
            <w:hideMark/>
          </w:tcPr>
          <w:p w14:paraId="4B496B13" w14:textId="77777777" w:rsidR="00324AC5" w:rsidRPr="00093F5E" w:rsidDel="00684844" w:rsidRDefault="00093F5E" w:rsidP="00324AC5">
            <w:pPr>
              <w:spacing w:after="0" w:line="240" w:lineRule="auto"/>
              <w:jc w:val="right"/>
              <w:rPr>
                <w:del w:id="2678" w:author="Harry" w:date="2021-12-14T21:12:00Z"/>
                <w:rFonts w:ascii="Yu Gothic" w:eastAsia="Yu Gothic" w:hAnsi="Yu Gothic" w:cs="MS PGothic"/>
                <w:color w:val="000000"/>
                <w:sz w:val="18"/>
                <w:szCs w:val="18"/>
                <w:lang w:val="en-GB" w:eastAsia="ja-JP"/>
              </w:rPr>
            </w:pPr>
            <w:del w:id="2679" w:author="Harry" w:date="2021-12-14T21:12:00Z">
              <w:r w:rsidRPr="00093F5E" w:rsidDel="00684844">
                <w:rPr>
                  <w:rFonts w:ascii="Yu Gothic" w:eastAsia="Yu Gothic" w:hAnsi="Yu Gothic" w:cs="MS PGothic" w:hint="eastAsia"/>
                  <w:color w:val="000000"/>
                  <w:sz w:val="18"/>
                  <w:szCs w:val="18"/>
                  <w:lang w:val="en-GB" w:eastAsia="ja-JP"/>
                </w:rPr>
                <w:delText xml:space="preserve">1,365 </w:delText>
              </w:r>
            </w:del>
          </w:p>
        </w:tc>
        <w:tc>
          <w:tcPr>
            <w:tcW w:w="745" w:type="dxa"/>
            <w:tcBorders>
              <w:top w:val="nil"/>
              <w:left w:val="nil"/>
              <w:bottom w:val="nil"/>
              <w:right w:val="nil"/>
            </w:tcBorders>
            <w:shd w:val="clear" w:color="auto" w:fill="auto"/>
            <w:noWrap/>
            <w:vAlign w:val="center"/>
            <w:hideMark/>
          </w:tcPr>
          <w:p w14:paraId="5A9D8A2C" w14:textId="77777777" w:rsidR="00324AC5" w:rsidRPr="00093F5E" w:rsidDel="00684844" w:rsidRDefault="00093F5E" w:rsidP="00324AC5">
            <w:pPr>
              <w:spacing w:after="0" w:line="240" w:lineRule="auto"/>
              <w:jc w:val="right"/>
              <w:rPr>
                <w:del w:id="2680" w:author="Harry" w:date="2021-12-14T21:12:00Z"/>
                <w:rFonts w:ascii="Yu Gothic" w:eastAsia="Yu Gothic" w:hAnsi="Yu Gothic" w:cs="MS PGothic"/>
                <w:color w:val="000000"/>
                <w:sz w:val="18"/>
                <w:szCs w:val="18"/>
                <w:lang w:val="en-GB" w:eastAsia="ja-JP"/>
              </w:rPr>
            </w:pPr>
            <w:del w:id="2681" w:author="Harry" w:date="2021-12-14T21:12:00Z">
              <w:r w:rsidRPr="00093F5E" w:rsidDel="00684844">
                <w:rPr>
                  <w:rFonts w:ascii="Yu Gothic" w:eastAsia="Yu Gothic" w:hAnsi="Yu Gothic" w:cs="MS PGothic" w:hint="eastAsia"/>
                  <w:color w:val="000000"/>
                  <w:sz w:val="18"/>
                  <w:szCs w:val="18"/>
                  <w:lang w:val="en-GB" w:eastAsia="ja-JP"/>
                </w:rPr>
                <w:delText xml:space="preserve">2,051 </w:delText>
              </w:r>
            </w:del>
          </w:p>
        </w:tc>
      </w:tr>
      <w:tr w:rsidR="008E3EEF" w:rsidRPr="00093F5E" w:rsidDel="00684844" w14:paraId="751BB3BD" w14:textId="77777777" w:rsidTr="00324AC5">
        <w:trPr>
          <w:trHeight w:val="60"/>
          <w:jc w:val="center"/>
          <w:del w:id="2682" w:author="Harry" w:date="2021-12-14T21:12:00Z"/>
        </w:trPr>
        <w:tc>
          <w:tcPr>
            <w:tcW w:w="543" w:type="dxa"/>
            <w:tcBorders>
              <w:top w:val="nil"/>
              <w:left w:val="nil"/>
              <w:bottom w:val="nil"/>
              <w:right w:val="nil"/>
            </w:tcBorders>
            <w:shd w:val="clear" w:color="auto" w:fill="auto"/>
            <w:noWrap/>
            <w:vAlign w:val="center"/>
            <w:hideMark/>
          </w:tcPr>
          <w:p w14:paraId="411F7A19" w14:textId="77777777" w:rsidR="00324AC5" w:rsidRPr="00093F5E" w:rsidDel="00684844" w:rsidRDefault="00093F5E" w:rsidP="00324AC5">
            <w:pPr>
              <w:spacing w:after="0" w:line="240" w:lineRule="auto"/>
              <w:jc w:val="center"/>
              <w:rPr>
                <w:del w:id="2683" w:author="Harry" w:date="2021-12-14T21:12:00Z"/>
                <w:rFonts w:ascii="Yu Gothic" w:eastAsia="Yu Gothic" w:hAnsi="Yu Gothic" w:cs="MS PGothic"/>
                <w:color w:val="000000"/>
                <w:sz w:val="18"/>
                <w:szCs w:val="18"/>
                <w:lang w:val="en-GB" w:eastAsia="ja-JP"/>
              </w:rPr>
            </w:pPr>
            <w:del w:id="2684" w:author="Harry" w:date="2021-12-14T21:12:00Z">
              <w:r w:rsidRPr="00093F5E" w:rsidDel="00684844">
                <w:rPr>
                  <w:rFonts w:ascii="Yu Gothic" w:eastAsia="Yu Gothic" w:hAnsi="Yu Gothic" w:cs="MS PGothic" w:hint="eastAsia"/>
                  <w:color w:val="000000"/>
                  <w:sz w:val="18"/>
                  <w:szCs w:val="18"/>
                  <w:lang w:val="en-GB" w:eastAsia="ja-JP"/>
                </w:rPr>
                <w:delText>24</w:delText>
              </w:r>
            </w:del>
          </w:p>
        </w:tc>
        <w:tc>
          <w:tcPr>
            <w:tcW w:w="2859" w:type="dxa"/>
            <w:tcBorders>
              <w:top w:val="nil"/>
              <w:left w:val="nil"/>
              <w:bottom w:val="nil"/>
              <w:right w:val="nil"/>
            </w:tcBorders>
            <w:shd w:val="clear" w:color="auto" w:fill="auto"/>
            <w:noWrap/>
            <w:vAlign w:val="center"/>
            <w:hideMark/>
          </w:tcPr>
          <w:p w14:paraId="6F9BDFD4" w14:textId="77777777" w:rsidR="00324AC5" w:rsidRPr="00093F5E" w:rsidDel="00684844" w:rsidRDefault="00093F5E" w:rsidP="00324AC5">
            <w:pPr>
              <w:spacing w:after="0" w:line="240" w:lineRule="auto"/>
              <w:rPr>
                <w:del w:id="2685" w:author="Harry" w:date="2021-12-14T21:12:00Z"/>
                <w:rFonts w:ascii="Yu Gothic" w:eastAsia="Yu Gothic" w:hAnsi="Yu Gothic" w:cs="MS PGothic"/>
                <w:color w:val="000000"/>
                <w:sz w:val="18"/>
                <w:szCs w:val="18"/>
                <w:lang w:val="en-GB" w:eastAsia="ja-JP"/>
              </w:rPr>
            </w:pPr>
            <w:del w:id="2686" w:author="Harry" w:date="2021-12-14T21:12:00Z">
              <w:r w:rsidRPr="00093F5E" w:rsidDel="00684844">
                <w:rPr>
                  <w:rFonts w:ascii="Yu Gothic" w:eastAsia="Yu Gothic" w:hAnsi="Yu Gothic" w:cs="MS PGothic" w:hint="eastAsia"/>
                  <w:color w:val="000000"/>
                  <w:sz w:val="18"/>
                  <w:szCs w:val="18"/>
                  <w:lang w:val="en-GB" w:eastAsia="ja-JP"/>
                </w:rPr>
                <w:delText>South Kalimantan</w:delText>
              </w:r>
            </w:del>
          </w:p>
        </w:tc>
        <w:tc>
          <w:tcPr>
            <w:tcW w:w="241" w:type="dxa"/>
            <w:tcBorders>
              <w:top w:val="nil"/>
              <w:left w:val="nil"/>
              <w:bottom w:val="nil"/>
              <w:right w:val="nil"/>
            </w:tcBorders>
            <w:shd w:val="clear" w:color="auto" w:fill="auto"/>
            <w:noWrap/>
            <w:vAlign w:val="center"/>
            <w:hideMark/>
          </w:tcPr>
          <w:p w14:paraId="49E6C48C" w14:textId="77777777" w:rsidR="00324AC5" w:rsidRPr="00093F5E" w:rsidDel="00684844" w:rsidRDefault="00093F5E" w:rsidP="00324AC5">
            <w:pPr>
              <w:spacing w:after="0" w:line="240" w:lineRule="auto"/>
              <w:jc w:val="right"/>
              <w:rPr>
                <w:del w:id="2687" w:author="Harry" w:date="2021-12-14T21:12:00Z"/>
                <w:rFonts w:ascii="Yu Gothic" w:eastAsia="Yu Gothic" w:hAnsi="Yu Gothic" w:cs="MS PGothic"/>
                <w:color w:val="000000"/>
                <w:sz w:val="18"/>
                <w:szCs w:val="18"/>
                <w:lang w:val="en-GB" w:eastAsia="ja-JP"/>
              </w:rPr>
            </w:pPr>
            <w:del w:id="2688" w:author="Harry" w:date="2021-12-14T21:12:00Z">
              <w:r w:rsidRPr="00093F5E" w:rsidDel="00684844">
                <w:rPr>
                  <w:rFonts w:ascii="Yu Gothic" w:eastAsia="Yu Gothic" w:hAnsi="Yu Gothic" w:cs="MS PGothic" w:hint="eastAsia"/>
                  <w:color w:val="000000"/>
                  <w:sz w:val="18"/>
                  <w:szCs w:val="18"/>
                  <w:lang w:val="en-GB" w:eastAsia="ja-JP"/>
                </w:rPr>
                <w:delText xml:space="preserve">1,066 </w:delText>
              </w:r>
            </w:del>
          </w:p>
        </w:tc>
        <w:tc>
          <w:tcPr>
            <w:tcW w:w="1020" w:type="dxa"/>
            <w:tcBorders>
              <w:top w:val="nil"/>
              <w:left w:val="nil"/>
              <w:bottom w:val="nil"/>
              <w:right w:val="nil"/>
            </w:tcBorders>
            <w:shd w:val="clear" w:color="auto" w:fill="auto"/>
            <w:noWrap/>
            <w:vAlign w:val="center"/>
            <w:hideMark/>
          </w:tcPr>
          <w:p w14:paraId="350F0481" w14:textId="77777777" w:rsidR="00324AC5" w:rsidRPr="00093F5E" w:rsidDel="00684844" w:rsidRDefault="00093F5E" w:rsidP="00324AC5">
            <w:pPr>
              <w:spacing w:after="0" w:line="240" w:lineRule="auto"/>
              <w:jc w:val="right"/>
              <w:rPr>
                <w:del w:id="2689" w:author="Harry" w:date="2021-12-14T21:12:00Z"/>
                <w:rFonts w:ascii="Yu Gothic" w:eastAsia="Yu Gothic" w:hAnsi="Yu Gothic" w:cs="MS PGothic"/>
                <w:color w:val="000000"/>
                <w:sz w:val="18"/>
                <w:szCs w:val="18"/>
                <w:lang w:val="en-GB" w:eastAsia="ja-JP"/>
              </w:rPr>
            </w:pPr>
            <w:del w:id="2690" w:author="Harry" w:date="2021-12-14T21:12:00Z">
              <w:r w:rsidRPr="00093F5E" w:rsidDel="00684844">
                <w:rPr>
                  <w:rFonts w:ascii="Yu Gothic" w:eastAsia="Yu Gothic" w:hAnsi="Yu Gothic" w:cs="MS PGothic" w:hint="eastAsia"/>
                  <w:color w:val="000000"/>
                  <w:sz w:val="18"/>
                  <w:szCs w:val="18"/>
                  <w:lang w:val="en-GB" w:eastAsia="ja-JP"/>
                </w:rPr>
                <w:delText xml:space="preserve">1,402 </w:delText>
              </w:r>
            </w:del>
          </w:p>
        </w:tc>
        <w:tc>
          <w:tcPr>
            <w:tcW w:w="745" w:type="dxa"/>
            <w:tcBorders>
              <w:top w:val="nil"/>
              <w:left w:val="nil"/>
              <w:bottom w:val="nil"/>
              <w:right w:val="nil"/>
            </w:tcBorders>
            <w:shd w:val="clear" w:color="auto" w:fill="auto"/>
            <w:noWrap/>
            <w:vAlign w:val="center"/>
            <w:hideMark/>
          </w:tcPr>
          <w:p w14:paraId="1C2C93F2" w14:textId="77777777" w:rsidR="00324AC5" w:rsidRPr="00093F5E" w:rsidDel="00684844" w:rsidRDefault="00093F5E" w:rsidP="00324AC5">
            <w:pPr>
              <w:spacing w:after="0" w:line="240" w:lineRule="auto"/>
              <w:jc w:val="right"/>
              <w:rPr>
                <w:del w:id="2691" w:author="Harry" w:date="2021-12-14T21:12:00Z"/>
                <w:rFonts w:ascii="Yu Gothic" w:eastAsia="Yu Gothic" w:hAnsi="Yu Gothic" w:cs="MS PGothic"/>
                <w:color w:val="000000"/>
                <w:sz w:val="18"/>
                <w:szCs w:val="18"/>
                <w:lang w:val="en-GB" w:eastAsia="ja-JP"/>
              </w:rPr>
            </w:pPr>
            <w:del w:id="2692" w:author="Harry" w:date="2021-12-14T21:12:00Z">
              <w:r w:rsidRPr="00093F5E" w:rsidDel="00684844">
                <w:rPr>
                  <w:rFonts w:ascii="Yu Gothic" w:eastAsia="Yu Gothic" w:hAnsi="Yu Gothic" w:cs="MS PGothic" w:hint="eastAsia"/>
                  <w:color w:val="000000"/>
                  <w:sz w:val="18"/>
                  <w:szCs w:val="18"/>
                  <w:lang w:val="en-GB" w:eastAsia="ja-JP"/>
                </w:rPr>
                <w:delText xml:space="preserve">830 </w:delText>
              </w:r>
            </w:del>
          </w:p>
        </w:tc>
        <w:tc>
          <w:tcPr>
            <w:tcW w:w="745" w:type="dxa"/>
            <w:tcBorders>
              <w:top w:val="nil"/>
              <w:left w:val="nil"/>
              <w:bottom w:val="nil"/>
              <w:right w:val="nil"/>
            </w:tcBorders>
            <w:shd w:val="clear" w:color="auto" w:fill="auto"/>
            <w:noWrap/>
            <w:vAlign w:val="center"/>
            <w:hideMark/>
          </w:tcPr>
          <w:p w14:paraId="75345E89" w14:textId="77777777" w:rsidR="00324AC5" w:rsidRPr="00093F5E" w:rsidDel="00684844" w:rsidRDefault="00093F5E" w:rsidP="00324AC5">
            <w:pPr>
              <w:spacing w:after="0" w:line="240" w:lineRule="auto"/>
              <w:jc w:val="right"/>
              <w:rPr>
                <w:del w:id="2693" w:author="Harry" w:date="2021-12-14T21:12:00Z"/>
                <w:rFonts w:ascii="Yu Gothic" w:eastAsia="Yu Gothic" w:hAnsi="Yu Gothic" w:cs="MS PGothic"/>
                <w:color w:val="000000"/>
                <w:sz w:val="18"/>
                <w:szCs w:val="18"/>
                <w:lang w:val="en-GB" w:eastAsia="ja-JP"/>
              </w:rPr>
            </w:pPr>
            <w:del w:id="2694" w:author="Harry" w:date="2021-12-14T21:12:00Z">
              <w:r w:rsidRPr="00093F5E" w:rsidDel="00684844">
                <w:rPr>
                  <w:rFonts w:ascii="Yu Gothic" w:eastAsia="Yu Gothic" w:hAnsi="Yu Gothic" w:cs="MS PGothic" w:hint="eastAsia"/>
                  <w:color w:val="000000"/>
                  <w:sz w:val="18"/>
                  <w:szCs w:val="18"/>
                  <w:lang w:val="en-GB" w:eastAsia="ja-JP"/>
                </w:rPr>
                <w:delText xml:space="preserve">1,269 </w:delText>
              </w:r>
            </w:del>
          </w:p>
        </w:tc>
      </w:tr>
      <w:tr w:rsidR="008E3EEF" w:rsidRPr="00093F5E" w:rsidDel="00684844" w14:paraId="39828FD1" w14:textId="77777777" w:rsidTr="00324AC5">
        <w:trPr>
          <w:trHeight w:val="60"/>
          <w:jc w:val="center"/>
          <w:del w:id="2695" w:author="Harry" w:date="2021-12-14T21:12:00Z"/>
        </w:trPr>
        <w:tc>
          <w:tcPr>
            <w:tcW w:w="543" w:type="dxa"/>
            <w:tcBorders>
              <w:top w:val="nil"/>
              <w:left w:val="nil"/>
              <w:bottom w:val="nil"/>
              <w:right w:val="nil"/>
            </w:tcBorders>
            <w:shd w:val="clear" w:color="auto" w:fill="auto"/>
            <w:noWrap/>
            <w:vAlign w:val="center"/>
            <w:hideMark/>
          </w:tcPr>
          <w:p w14:paraId="42CB512C" w14:textId="77777777" w:rsidR="00324AC5" w:rsidRPr="00093F5E" w:rsidDel="00684844" w:rsidRDefault="00093F5E" w:rsidP="00324AC5">
            <w:pPr>
              <w:spacing w:after="0" w:line="240" w:lineRule="auto"/>
              <w:jc w:val="center"/>
              <w:rPr>
                <w:del w:id="2696" w:author="Harry" w:date="2021-12-14T21:12:00Z"/>
                <w:rFonts w:ascii="Yu Gothic" w:eastAsia="Yu Gothic" w:hAnsi="Yu Gothic" w:cs="MS PGothic"/>
                <w:color w:val="000000"/>
                <w:sz w:val="18"/>
                <w:szCs w:val="18"/>
                <w:lang w:val="en-GB" w:eastAsia="ja-JP"/>
              </w:rPr>
            </w:pPr>
            <w:del w:id="2697" w:author="Harry" w:date="2021-12-14T21:12:00Z">
              <w:r w:rsidRPr="00093F5E" w:rsidDel="00684844">
                <w:rPr>
                  <w:rFonts w:ascii="Yu Gothic" w:eastAsia="Yu Gothic" w:hAnsi="Yu Gothic" w:cs="MS PGothic" w:hint="eastAsia"/>
                  <w:color w:val="000000"/>
                  <w:sz w:val="18"/>
                  <w:szCs w:val="18"/>
                  <w:lang w:val="en-GB" w:eastAsia="ja-JP"/>
                </w:rPr>
                <w:delText>25</w:delText>
              </w:r>
            </w:del>
          </w:p>
        </w:tc>
        <w:tc>
          <w:tcPr>
            <w:tcW w:w="2859" w:type="dxa"/>
            <w:tcBorders>
              <w:top w:val="nil"/>
              <w:left w:val="nil"/>
              <w:bottom w:val="nil"/>
              <w:right w:val="nil"/>
            </w:tcBorders>
            <w:shd w:val="clear" w:color="auto" w:fill="auto"/>
            <w:noWrap/>
            <w:vAlign w:val="center"/>
            <w:hideMark/>
          </w:tcPr>
          <w:p w14:paraId="0CF5D40A" w14:textId="77777777" w:rsidR="00324AC5" w:rsidRPr="00093F5E" w:rsidDel="00684844" w:rsidRDefault="00093F5E" w:rsidP="00324AC5">
            <w:pPr>
              <w:spacing w:after="0" w:line="240" w:lineRule="auto"/>
              <w:rPr>
                <w:del w:id="2698" w:author="Harry" w:date="2021-12-14T21:12:00Z"/>
                <w:rFonts w:ascii="Yu Gothic" w:eastAsia="Yu Gothic" w:hAnsi="Yu Gothic" w:cs="MS PGothic"/>
                <w:color w:val="000000"/>
                <w:sz w:val="18"/>
                <w:szCs w:val="18"/>
                <w:lang w:val="en-GB" w:eastAsia="ja-JP"/>
              </w:rPr>
            </w:pPr>
            <w:del w:id="2699" w:author="Harry" w:date="2021-12-14T21:12:00Z">
              <w:r w:rsidRPr="00093F5E" w:rsidDel="00684844">
                <w:rPr>
                  <w:rFonts w:ascii="Yu Gothic" w:eastAsia="Yu Gothic" w:hAnsi="Yu Gothic" w:cs="MS PGothic" w:hint="eastAsia"/>
                  <w:color w:val="000000"/>
                  <w:sz w:val="18"/>
                  <w:szCs w:val="18"/>
                  <w:lang w:val="en-GB" w:eastAsia="ja-JP"/>
                </w:rPr>
                <w:delText>South Sulawesi</w:delText>
              </w:r>
            </w:del>
          </w:p>
        </w:tc>
        <w:tc>
          <w:tcPr>
            <w:tcW w:w="241" w:type="dxa"/>
            <w:tcBorders>
              <w:top w:val="nil"/>
              <w:left w:val="nil"/>
              <w:bottom w:val="nil"/>
              <w:right w:val="nil"/>
            </w:tcBorders>
            <w:shd w:val="clear" w:color="auto" w:fill="auto"/>
            <w:noWrap/>
            <w:vAlign w:val="center"/>
            <w:hideMark/>
          </w:tcPr>
          <w:p w14:paraId="4DD428F2" w14:textId="77777777" w:rsidR="00324AC5" w:rsidRPr="00093F5E" w:rsidDel="00684844" w:rsidRDefault="00093F5E" w:rsidP="00324AC5">
            <w:pPr>
              <w:spacing w:after="0" w:line="240" w:lineRule="auto"/>
              <w:jc w:val="right"/>
              <w:rPr>
                <w:del w:id="2700" w:author="Harry" w:date="2021-12-14T21:12:00Z"/>
                <w:rFonts w:ascii="Yu Gothic" w:eastAsia="Yu Gothic" w:hAnsi="Yu Gothic" w:cs="MS PGothic"/>
                <w:color w:val="000000"/>
                <w:sz w:val="18"/>
                <w:szCs w:val="18"/>
                <w:lang w:val="en-GB" w:eastAsia="ja-JP"/>
              </w:rPr>
            </w:pPr>
            <w:del w:id="2701" w:author="Harry" w:date="2021-12-14T21:12:00Z">
              <w:r w:rsidRPr="00093F5E" w:rsidDel="00684844">
                <w:rPr>
                  <w:rFonts w:ascii="Yu Gothic" w:eastAsia="Yu Gothic" w:hAnsi="Yu Gothic" w:cs="MS PGothic" w:hint="eastAsia"/>
                  <w:color w:val="000000"/>
                  <w:sz w:val="18"/>
                  <w:szCs w:val="18"/>
                  <w:lang w:val="en-GB" w:eastAsia="ja-JP"/>
                </w:rPr>
                <w:delText xml:space="preserve">1,145 </w:delText>
              </w:r>
            </w:del>
          </w:p>
        </w:tc>
        <w:tc>
          <w:tcPr>
            <w:tcW w:w="1020" w:type="dxa"/>
            <w:tcBorders>
              <w:top w:val="nil"/>
              <w:left w:val="nil"/>
              <w:bottom w:val="nil"/>
              <w:right w:val="nil"/>
            </w:tcBorders>
            <w:shd w:val="clear" w:color="auto" w:fill="auto"/>
            <w:noWrap/>
            <w:vAlign w:val="center"/>
            <w:hideMark/>
          </w:tcPr>
          <w:p w14:paraId="5F33B749" w14:textId="77777777" w:rsidR="00324AC5" w:rsidRPr="00093F5E" w:rsidDel="00684844" w:rsidRDefault="00093F5E" w:rsidP="00324AC5">
            <w:pPr>
              <w:spacing w:after="0" w:line="240" w:lineRule="auto"/>
              <w:jc w:val="right"/>
              <w:rPr>
                <w:del w:id="2702" w:author="Harry" w:date="2021-12-14T21:12:00Z"/>
                <w:rFonts w:ascii="Yu Gothic" w:eastAsia="Yu Gothic" w:hAnsi="Yu Gothic" w:cs="MS PGothic"/>
                <w:color w:val="000000"/>
                <w:sz w:val="18"/>
                <w:szCs w:val="18"/>
                <w:lang w:val="en-GB" w:eastAsia="ja-JP"/>
              </w:rPr>
            </w:pPr>
            <w:del w:id="2703" w:author="Harry" w:date="2021-12-14T21:12:00Z">
              <w:r w:rsidRPr="00093F5E" w:rsidDel="00684844">
                <w:rPr>
                  <w:rFonts w:ascii="Yu Gothic" w:eastAsia="Yu Gothic" w:hAnsi="Yu Gothic" w:cs="MS PGothic" w:hint="eastAsia"/>
                  <w:color w:val="000000"/>
                  <w:sz w:val="18"/>
                  <w:szCs w:val="18"/>
                  <w:lang w:val="en-GB" w:eastAsia="ja-JP"/>
                </w:rPr>
                <w:delText xml:space="preserve">1,978 </w:delText>
              </w:r>
            </w:del>
          </w:p>
        </w:tc>
        <w:tc>
          <w:tcPr>
            <w:tcW w:w="745" w:type="dxa"/>
            <w:tcBorders>
              <w:top w:val="nil"/>
              <w:left w:val="nil"/>
              <w:bottom w:val="nil"/>
              <w:right w:val="nil"/>
            </w:tcBorders>
            <w:shd w:val="clear" w:color="auto" w:fill="auto"/>
            <w:noWrap/>
            <w:vAlign w:val="center"/>
            <w:hideMark/>
          </w:tcPr>
          <w:p w14:paraId="5E0B5085" w14:textId="77777777" w:rsidR="00324AC5" w:rsidRPr="00093F5E" w:rsidDel="00684844" w:rsidRDefault="00093F5E" w:rsidP="00324AC5">
            <w:pPr>
              <w:spacing w:after="0" w:line="240" w:lineRule="auto"/>
              <w:jc w:val="right"/>
              <w:rPr>
                <w:del w:id="2704" w:author="Harry" w:date="2021-12-14T21:12:00Z"/>
                <w:rFonts w:ascii="Yu Gothic" w:eastAsia="Yu Gothic" w:hAnsi="Yu Gothic" w:cs="MS PGothic"/>
                <w:color w:val="000000"/>
                <w:sz w:val="18"/>
                <w:szCs w:val="18"/>
                <w:lang w:val="en-GB" w:eastAsia="ja-JP"/>
              </w:rPr>
            </w:pPr>
            <w:del w:id="2705" w:author="Harry" w:date="2021-12-14T21:12:00Z">
              <w:r w:rsidRPr="00093F5E" w:rsidDel="00684844">
                <w:rPr>
                  <w:rFonts w:ascii="Yu Gothic" w:eastAsia="Yu Gothic" w:hAnsi="Yu Gothic" w:cs="MS PGothic" w:hint="eastAsia"/>
                  <w:color w:val="000000"/>
                  <w:sz w:val="18"/>
                  <w:szCs w:val="18"/>
                  <w:lang w:val="en-GB" w:eastAsia="ja-JP"/>
                </w:rPr>
                <w:delText xml:space="preserve">876 </w:delText>
              </w:r>
            </w:del>
          </w:p>
        </w:tc>
        <w:tc>
          <w:tcPr>
            <w:tcW w:w="745" w:type="dxa"/>
            <w:tcBorders>
              <w:top w:val="nil"/>
              <w:left w:val="nil"/>
              <w:bottom w:val="nil"/>
              <w:right w:val="nil"/>
            </w:tcBorders>
            <w:shd w:val="clear" w:color="auto" w:fill="auto"/>
            <w:noWrap/>
            <w:vAlign w:val="center"/>
            <w:hideMark/>
          </w:tcPr>
          <w:p w14:paraId="731CF8D2" w14:textId="77777777" w:rsidR="00324AC5" w:rsidRPr="00093F5E" w:rsidDel="00684844" w:rsidRDefault="00093F5E" w:rsidP="00324AC5">
            <w:pPr>
              <w:spacing w:after="0" w:line="240" w:lineRule="auto"/>
              <w:jc w:val="right"/>
              <w:rPr>
                <w:del w:id="2706" w:author="Harry" w:date="2021-12-14T21:12:00Z"/>
                <w:rFonts w:ascii="Yu Gothic" w:eastAsia="Yu Gothic" w:hAnsi="Yu Gothic" w:cs="MS PGothic"/>
                <w:color w:val="000000"/>
                <w:sz w:val="18"/>
                <w:szCs w:val="18"/>
                <w:lang w:val="en-GB" w:eastAsia="ja-JP"/>
              </w:rPr>
            </w:pPr>
            <w:del w:id="2707" w:author="Harry" w:date="2021-12-14T21:12:00Z">
              <w:r w:rsidRPr="00093F5E" w:rsidDel="00684844">
                <w:rPr>
                  <w:rFonts w:ascii="Yu Gothic" w:eastAsia="Yu Gothic" w:hAnsi="Yu Gothic" w:cs="MS PGothic" w:hint="eastAsia"/>
                  <w:color w:val="000000"/>
                  <w:sz w:val="18"/>
                  <w:szCs w:val="18"/>
                  <w:lang w:val="en-GB" w:eastAsia="ja-JP"/>
                </w:rPr>
                <w:delText xml:space="preserve">1,452 </w:delText>
              </w:r>
            </w:del>
          </w:p>
        </w:tc>
      </w:tr>
      <w:tr w:rsidR="008E3EEF" w:rsidRPr="00093F5E" w:rsidDel="00684844" w14:paraId="1BD955BF" w14:textId="77777777" w:rsidTr="00324AC5">
        <w:trPr>
          <w:trHeight w:val="60"/>
          <w:jc w:val="center"/>
          <w:del w:id="2708" w:author="Harry" w:date="2021-12-14T21:12:00Z"/>
        </w:trPr>
        <w:tc>
          <w:tcPr>
            <w:tcW w:w="543" w:type="dxa"/>
            <w:tcBorders>
              <w:top w:val="nil"/>
              <w:left w:val="nil"/>
              <w:bottom w:val="nil"/>
              <w:right w:val="nil"/>
            </w:tcBorders>
            <w:shd w:val="clear" w:color="auto" w:fill="auto"/>
            <w:noWrap/>
            <w:vAlign w:val="center"/>
            <w:hideMark/>
          </w:tcPr>
          <w:p w14:paraId="60D424C2" w14:textId="77777777" w:rsidR="00324AC5" w:rsidRPr="00093F5E" w:rsidDel="00684844" w:rsidRDefault="00093F5E" w:rsidP="00324AC5">
            <w:pPr>
              <w:spacing w:after="0" w:line="240" w:lineRule="auto"/>
              <w:jc w:val="center"/>
              <w:rPr>
                <w:del w:id="2709" w:author="Harry" w:date="2021-12-14T21:12:00Z"/>
                <w:rFonts w:ascii="Yu Gothic" w:eastAsia="Yu Gothic" w:hAnsi="Yu Gothic" w:cs="MS PGothic"/>
                <w:color w:val="000000"/>
                <w:sz w:val="18"/>
                <w:szCs w:val="18"/>
                <w:lang w:val="en-GB" w:eastAsia="ja-JP"/>
              </w:rPr>
            </w:pPr>
            <w:del w:id="2710" w:author="Harry" w:date="2021-12-14T21:12:00Z">
              <w:r w:rsidRPr="00093F5E" w:rsidDel="00684844">
                <w:rPr>
                  <w:rFonts w:ascii="Yu Gothic" w:eastAsia="Yu Gothic" w:hAnsi="Yu Gothic" w:cs="MS PGothic" w:hint="eastAsia"/>
                  <w:color w:val="000000"/>
                  <w:sz w:val="18"/>
                  <w:szCs w:val="18"/>
                  <w:lang w:val="en-GB" w:eastAsia="ja-JP"/>
                </w:rPr>
                <w:delText>26</w:delText>
              </w:r>
            </w:del>
          </w:p>
        </w:tc>
        <w:tc>
          <w:tcPr>
            <w:tcW w:w="2859" w:type="dxa"/>
            <w:tcBorders>
              <w:top w:val="nil"/>
              <w:left w:val="nil"/>
              <w:bottom w:val="nil"/>
              <w:right w:val="nil"/>
            </w:tcBorders>
            <w:shd w:val="clear" w:color="auto" w:fill="auto"/>
            <w:noWrap/>
            <w:vAlign w:val="center"/>
            <w:hideMark/>
          </w:tcPr>
          <w:p w14:paraId="45930C87" w14:textId="77777777" w:rsidR="00324AC5" w:rsidRPr="00093F5E" w:rsidDel="00684844" w:rsidRDefault="00093F5E" w:rsidP="00324AC5">
            <w:pPr>
              <w:spacing w:after="0" w:line="240" w:lineRule="auto"/>
              <w:rPr>
                <w:del w:id="2711" w:author="Harry" w:date="2021-12-14T21:12:00Z"/>
                <w:rFonts w:ascii="Yu Gothic" w:eastAsia="Yu Gothic" w:hAnsi="Yu Gothic" w:cs="MS PGothic"/>
                <w:color w:val="000000"/>
                <w:sz w:val="18"/>
                <w:szCs w:val="18"/>
                <w:lang w:val="en-GB" w:eastAsia="ja-JP"/>
              </w:rPr>
            </w:pPr>
            <w:del w:id="2712" w:author="Harry" w:date="2021-12-14T21:12:00Z">
              <w:r w:rsidRPr="00093F5E" w:rsidDel="00684844">
                <w:rPr>
                  <w:rFonts w:ascii="Yu Gothic" w:eastAsia="Yu Gothic" w:hAnsi="Yu Gothic" w:cs="MS PGothic" w:hint="eastAsia"/>
                  <w:color w:val="000000"/>
                  <w:sz w:val="18"/>
                  <w:szCs w:val="18"/>
                  <w:lang w:val="en-GB" w:eastAsia="ja-JP"/>
                </w:rPr>
                <w:delText>South Sumatra</w:delText>
              </w:r>
            </w:del>
          </w:p>
        </w:tc>
        <w:tc>
          <w:tcPr>
            <w:tcW w:w="241" w:type="dxa"/>
            <w:tcBorders>
              <w:top w:val="nil"/>
              <w:left w:val="nil"/>
              <w:bottom w:val="nil"/>
              <w:right w:val="nil"/>
            </w:tcBorders>
            <w:shd w:val="clear" w:color="auto" w:fill="auto"/>
            <w:noWrap/>
            <w:vAlign w:val="center"/>
            <w:hideMark/>
          </w:tcPr>
          <w:p w14:paraId="35548005" w14:textId="77777777" w:rsidR="00324AC5" w:rsidRPr="00093F5E" w:rsidDel="00684844" w:rsidRDefault="00093F5E" w:rsidP="00324AC5">
            <w:pPr>
              <w:spacing w:after="0" w:line="240" w:lineRule="auto"/>
              <w:jc w:val="right"/>
              <w:rPr>
                <w:del w:id="2713" w:author="Harry" w:date="2021-12-14T21:12:00Z"/>
                <w:rFonts w:ascii="Yu Gothic" w:eastAsia="Yu Gothic" w:hAnsi="Yu Gothic" w:cs="MS PGothic"/>
                <w:color w:val="000000"/>
                <w:sz w:val="18"/>
                <w:szCs w:val="18"/>
                <w:lang w:val="en-GB" w:eastAsia="ja-JP"/>
              </w:rPr>
            </w:pPr>
            <w:del w:id="2714" w:author="Harry" w:date="2021-12-14T21:12:00Z">
              <w:r w:rsidRPr="00093F5E" w:rsidDel="00684844">
                <w:rPr>
                  <w:rFonts w:ascii="Yu Gothic" w:eastAsia="Yu Gothic" w:hAnsi="Yu Gothic" w:cs="MS PGothic" w:hint="eastAsia"/>
                  <w:color w:val="000000"/>
                  <w:sz w:val="18"/>
                  <w:szCs w:val="18"/>
                  <w:lang w:val="en-GB" w:eastAsia="ja-JP"/>
                </w:rPr>
                <w:delText xml:space="preserve">987 </w:delText>
              </w:r>
            </w:del>
          </w:p>
        </w:tc>
        <w:tc>
          <w:tcPr>
            <w:tcW w:w="1020" w:type="dxa"/>
            <w:tcBorders>
              <w:top w:val="nil"/>
              <w:left w:val="nil"/>
              <w:bottom w:val="nil"/>
              <w:right w:val="nil"/>
            </w:tcBorders>
            <w:shd w:val="clear" w:color="auto" w:fill="auto"/>
            <w:noWrap/>
            <w:vAlign w:val="center"/>
            <w:hideMark/>
          </w:tcPr>
          <w:p w14:paraId="05C005A7" w14:textId="77777777" w:rsidR="00324AC5" w:rsidRPr="00093F5E" w:rsidDel="00684844" w:rsidRDefault="00093F5E" w:rsidP="00324AC5">
            <w:pPr>
              <w:spacing w:after="0" w:line="240" w:lineRule="auto"/>
              <w:jc w:val="right"/>
              <w:rPr>
                <w:del w:id="2715" w:author="Harry" w:date="2021-12-14T21:12:00Z"/>
                <w:rFonts w:ascii="Yu Gothic" w:eastAsia="Yu Gothic" w:hAnsi="Yu Gothic" w:cs="MS PGothic"/>
                <w:color w:val="000000"/>
                <w:sz w:val="18"/>
                <w:szCs w:val="18"/>
                <w:lang w:val="en-GB" w:eastAsia="ja-JP"/>
              </w:rPr>
            </w:pPr>
            <w:del w:id="2716" w:author="Harry" w:date="2021-12-14T21:12:00Z">
              <w:r w:rsidRPr="00093F5E" w:rsidDel="00684844">
                <w:rPr>
                  <w:rFonts w:ascii="Yu Gothic" w:eastAsia="Yu Gothic" w:hAnsi="Yu Gothic" w:cs="MS PGothic" w:hint="eastAsia"/>
                  <w:color w:val="000000"/>
                  <w:sz w:val="18"/>
                  <w:szCs w:val="18"/>
                  <w:lang w:val="en-GB" w:eastAsia="ja-JP"/>
                </w:rPr>
                <w:delText xml:space="preserve">912 </w:delText>
              </w:r>
            </w:del>
          </w:p>
        </w:tc>
        <w:tc>
          <w:tcPr>
            <w:tcW w:w="745" w:type="dxa"/>
            <w:tcBorders>
              <w:top w:val="nil"/>
              <w:left w:val="nil"/>
              <w:bottom w:val="nil"/>
              <w:right w:val="nil"/>
            </w:tcBorders>
            <w:shd w:val="clear" w:color="auto" w:fill="auto"/>
            <w:noWrap/>
            <w:vAlign w:val="center"/>
            <w:hideMark/>
          </w:tcPr>
          <w:p w14:paraId="32A5963C" w14:textId="77777777" w:rsidR="00324AC5" w:rsidRPr="00093F5E" w:rsidDel="00684844" w:rsidRDefault="00093F5E" w:rsidP="00324AC5">
            <w:pPr>
              <w:spacing w:after="0" w:line="240" w:lineRule="auto"/>
              <w:jc w:val="right"/>
              <w:rPr>
                <w:del w:id="2717" w:author="Harry" w:date="2021-12-14T21:12:00Z"/>
                <w:rFonts w:ascii="Yu Gothic" w:eastAsia="Yu Gothic" w:hAnsi="Yu Gothic" w:cs="MS PGothic"/>
                <w:color w:val="000000"/>
                <w:sz w:val="18"/>
                <w:szCs w:val="18"/>
                <w:lang w:val="en-GB" w:eastAsia="ja-JP"/>
              </w:rPr>
            </w:pPr>
            <w:del w:id="2718" w:author="Harry" w:date="2021-12-14T21:12:00Z">
              <w:r w:rsidRPr="00093F5E" w:rsidDel="00684844">
                <w:rPr>
                  <w:rFonts w:ascii="Yu Gothic" w:eastAsia="Yu Gothic" w:hAnsi="Yu Gothic" w:cs="MS PGothic" w:hint="eastAsia"/>
                  <w:color w:val="000000"/>
                  <w:sz w:val="18"/>
                  <w:szCs w:val="18"/>
                  <w:lang w:val="en-GB" w:eastAsia="ja-JP"/>
                </w:rPr>
                <w:delText xml:space="preserve">818 </w:delText>
              </w:r>
            </w:del>
          </w:p>
        </w:tc>
        <w:tc>
          <w:tcPr>
            <w:tcW w:w="745" w:type="dxa"/>
            <w:tcBorders>
              <w:top w:val="nil"/>
              <w:left w:val="nil"/>
              <w:bottom w:val="nil"/>
              <w:right w:val="nil"/>
            </w:tcBorders>
            <w:shd w:val="clear" w:color="auto" w:fill="auto"/>
            <w:noWrap/>
            <w:vAlign w:val="center"/>
            <w:hideMark/>
          </w:tcPr>
          <w:p w14:paraId="158148FA" w14:textId="77777777" w:rsidR="00324AC5" w:rsidRPr="00093F5E" w:rsidDel="00684844" w:rsidRDefault="00093F5E" w:rsidP="00324AC5">
            <w:pPr>
              <w:spacing w:after="0" w:line="240" w:lineRule="auto"/>
              <w:jc w:val="right"/>
              <w:rPr>
                <w:del w:id="2719" w:author="Harry" w:date="2021-12-14T21:12:00Z"/>
                <w:rFonts w:ascii="Yu Gothic" w:eastAsia="Yu Gothic" w:hAnsi="Yu Gothic" w:cs="MS PGothic"/>
                <w:color w:val="000000"/>
                <w:sz w:val="18"/>
                <w:szCs w:val="18"/>
                <w:lang w:val="en-GB" w:eastAsia="ja-JP"/>
              </w:rPr>
            </w:pPr>
            <w:del w:id="2720" w:author="Harry" w:date="2021-12-14T21:12:00Z">
              <w:r w:rsidRPr="00093F5E" w:rsidDel="00684844">
                <w:rPr>
                  <w:rFonts w:ascii="Yu Gothic" w:eastAsia="Yu Gothic" w:hAnsi="Yu Gothic" w:cs="MS PGothic" w:hint="eastAsia"/>
                  <w:color w:val="000000"/>
                  <w:sz w:val="18"/>
                  <w:szCs w:val="18"/>
                  <w:lang w:val="en-GB" w:eastAsia="ja-JP"/>
                </w:rPr>
                <w:delText xml:space="preserve">1,105 </w:delText>
              </w:r>
            </w:del>
          </w:p>
        </w:tc>
      </w:tr>
      <w:tr w:rsidR="008E3EEF" w:rsidRPr="00093F5E" w:rsidDel="00684844" w14:paraId="089B4B7A" w14:textId="77777777" w:rsidTr="00324AC5">
        <w:trPr>
          <w:trHeight w:val="95"/>
          <w:jc w:val="center"/>
          <w:del w:id="2721" w:author="Harry" w:date="2021-12-14T21:12:00Z"/>
        </w:trPr>
        <w:tc>
          <w:tcPr>
            <w:tcW w:w="543" w:type="dxa"/>
            <w:tcBorders>
              <w:top w:val="nil"/>
              <w:left w:val="nil"/>
              <w:bottom w:val="nil"/>
              <w:right w:val="nil"/>
            </w:tcBorders>
            <w:shd w:val="clear" w:color="auto" w:fill="auto"/>
            <w:noWrap/>
            <w:vAlign w:val="center"/>
            <w:hideMark/>
          </w:tcPr>
          <w:p w14:paraId="7BBB3954" w14:textId="77777777" w:rsidR="00324AC5" w:rsidRPr="00093F5E" w:rsidDel="00684844" w:rsidRDefault="00093F5E" w:rsidP="00324AC5">
            <w:pPr>
              <w:spacing w:after="0" w:line="240" w:lineRule="auto"/>
              <w:jc w:val="center"/>
              <w:rPr>
                <w:del w:id="2722" w:author="Harry" w:date="2021-12-14T21:12:00Z"/>
                <w:rFonts w:ascii="Yu Gothic" w:eastAsia="Yu Gothic" w:hAnsi="Yu Gothic" w:cs="MS PGothic"/>
                <w:color w:val="000000"/>
                <w:sz w:val="18"/>
                <w:szCs w:val="18"/>
                <w:lang w:val="en-GB" w:eastAsia="ja-JP"/>
              </w:rPr>
            </w:pPr>
            <w:del w:id="2723" w:author="Harry" w:date="2021-12-14T21:12:00Z">
              <w:r w:rsidRPr="00093F5E" w:rsidDel="00684844">
                <w:rPr>
                  <w:rFonts w:ascii="Yu Gothic" w:eastAsia="Yu Gothic" w:hAnsi="Yu Gothic" w:cs="MS PGothic" w:hint="eastAsia"/>
                  <w:color w:val="000000"/>
                  <w:sz w:val="18"/>
                  <w:szCs w:val="18"/>
                  <w:lang w:val="en-GB" w:eastAsia="ja-JP"/>
                </w:rPr>
                <w:delText>27</w:delText>
              </w:r>
            </w:del>
          </w:p>
        </w:tc>
        <w:tc>
          <w:tcPr>
            <w:tcW w:w="2859" w:type="dxa"/>
            <w:tcBorders>
              <w:top w:val="nil"/>
              <w:left w:val="nil"/>
              <w:bottom w:val="nil"/>
              <w:right w:val="nil"/>
            </w:tcBorders>
            <w:shd w:val="clear" w:color="auto" w:fill="auto"/>
            <w:noWrap/>
            <w:vAlign w:val="center"/>
            <w:hideMark/>
          </w:tcPr>
          <w:p w14:paraId="58934D84" w14:textId="77777777" w:rsidR="00324AC5" w:rsidRPr="00093F5E" w:rsidDel="00684844" w:rsidRDefault="00093F5E" w:rsidP="00324AC5">
            <w:pPr>
              <w:spacing w:after="0" w:line="240" w:lineRule="auto"/>
              <w:rPr>
                <w:del w:id="2724" w:author="Harry" w:date="2021-12-14T21:12:00Z"/>
                <w:rFonts w:ascii="Yu Gothic" w:eastAsia="Yu Gothic" w:hAnsi="Yu Gothic" w:cs="MS PGothic"/>
                <w:color w:val="000000"/>
                <w:sz w:val="18"/>
                <w:szCs w:val="18"/>
                <w:lang w:val="en-GB" w:eastAsia="ja-JP"/>
              </w:rPr>
            </w:pPr>
            <w:del w:id="2725" w:author="Harry" w:date="2021-12-14T21:12:00Z">
              <w:r w:rsidRPr="00093F5E" w:rsidDel="00684844">
                <w:rPr>
                  <w:rFonts w:ascii="Yu Gothic" w:eastAsia="Yu Gothic" w:hAnsi="Yu Gothic" w:cs="MS PGothic" w:hint="eastAsia"/>
                  <w:color w:val="000000"/>
                  <w:sz w:val="18"/>
                  <w:szCs w:val="18"/>
                  <w:lang w:val="en-GB" w:eastAsia="ja-JP"/>
                </w:rPr>
                <w:delText>Southeast Sulawesi</w:delText>
              </w:r>
            </w:del>
          </w:p>
        </w:tc>
        <w:tc>
          <w:tcPr>
            <w:tcW w:w="241" w:type="dxa"/>
            <w:tcBorders>
              <w:top w:val="nil"/>
              <w:left w:val="nil"/>
              <w:bottom w:val="nil"/>
              <w:right w:val="nil"/>
            </w:tcBorders>
            <w:shd w:val="clear" w:color="auto" w:fill="auto"/>
            <w:noWrap/>
            <w:vAlign w:val="center"/>
            <w:hideMark/>
          </w:tcPr>
          <w:p w14:paraId="2611A07D" w14:textId="77777777" w:rsidR="00324AC5" w:rsidRPr="00093F5E" w:rsidDel="00684844" w:rsidRDefault="00093F5E" w:rsidP="00324AC5">
            <w:pPr>
              <w:spacing w:after="0" w:line="240" w:lineRule="auto"/>
              <w:jc w:val="right"/>
              <w:rPr>
                <w:del w:id="2726" w:author="Harry" w:date="2021-12-14T21:12:00Z"/>
                <w:rFonts w:ascii="Yu Gothic" w:eastAsia="Yu Gothic" w:hAnsi="Yu Gothic" w:cs="MS PGothic"/>
                <w:color w:val="000000"/>
                <w:sz w:val="18"/>
                <w:szCs w:val="18"/>
                <w:lang w:val="en-GB" w:eastAsia="ja-JP"/>
              </w:rPr>
            </w:pPr>
            <w:del w:id="2727" w:author="Harry" w:date="2021-12-14T21:12:00Z">
              <w:r w:rsidRPr="00093F5E" w:rsidDel="00684844">
                <w:rPr>
                  <w:rFonts w:ascii="Yu Gothic" w:eastAsia="Yu Gothic" w:hAnsi="Yu Gothic" w:cs="MS PGothic" w:hint="eastAsia"/>
                  <w:color w:val="000000"/>
                  <w:sz w:val="18"/>
                  <w:szCs w:val="18"/>
                  <w:lang w:val="en-GB" w:eastAsia="ja-JP"/>
                </w:rPr>
                <w:delText xml:space="preserve">1,079 </w:delText>
              </w:r>
            </w:del>
          </w:p>
        </w:tc>
        <w:tc>
          <w:tcPr>
            <w:tcW w:w="1020" w:type="dxa"/>
            <w:tcBorders>
              <w:top w:val="nil"/>
              <w:left w:val="nil"/>
              <w:bottom w:val="nil"/>
              <w:right w:val="nil"/>
            </w:tcBorders>
            <w:shd w:val="clear" w:color="auto" w:fill="auto"/>
            <w:noWrap/>
            <w:vAlign w:val="center"/>
            <w:hideMark/>
          </w:tcPr>
          <w:p w14:paraId="0D46A598" w14:textId="77777777" w:rsidR="00324AC5" w:rsidRPr="00093F5E" w:rsidDel="00684844" w:rsidRDefault="00093F5E" w:rsidP="00324AC5">
            <w:pPr>
              <w:spacing w:after="0" w:line="240" w:lineRule="auto"/>
              <w:jc w:val="right"/>
              <w:rPr>
                <w:del w:id="2728" w:author="Harry" w:date="2021-12-14T21:12:00Z"/>
                <w:rFonts w:ascii="Yu Gothic" w:eastAsia="Yu Gothic" w:hAnsi="Yu Gothic" w:cs="MS PGothic"/>
                <w:color w:val="000000"/>
                <w:sz w:val="18"/>
                <w:szCs w:val="18"/>
                <w:lang w:val="en-GB" w:eastAsia="ja-JP"/>
              </w:rPr>
            </w:pPr>
            <w:del w:id="2729" w:author="Harry" w:date="2021-12-14T21:12:00Z">
              <w:r w:rsidRPr="00093F5E" w:rsidDel="00684844">
                <w:rPr>
                  <w:rFonts w:ascii="Yu Gothic" w:eastAsia="Yu Gothic" w:hAnsi="Yu Gothic" w:cs="MS PGothic" w:hint="eastAsia"/>
                  <w:color w:val="000000"/>
                  <w:sz w:val="18"/>
                  <w:szCs w:val="18"/>
                  <w:lang w:val="en-GB" w:eastAsia="ja-JP"/>
                </w:rPr>
                <w:delText xml:space="preserve">1,495 </w:delText>
              </w:r>
            </w:del>
          </w:p>
        </w:tc>
        <w:tc>
          <w:tcPr>
            <w:tcW w:w="745" w:type="dxa"/>
            <w:tcBorders>
              <w:top w:val="nil"/>
              <w:left w:val="nil"/>
              <w:bottom w:val="nil"/>
              <w:right w:val="nil"/>
            </w:tcBorders>
            <w:shd w:val="clear" w:color="auto" w:fill="auto"/>
            <w:noWrap/>
            <w:vAlign w:val="center"/>
            <w:hideMark/>
          </w:tcPr>
          <w:p w14:paraId="6A4B64F3" w14:textId="77777777" w:rsidR="00324AC5" w:rsidRPr="00093F5E" w:rsidDel="00684844" w:rsidRDefault="00093F5E" w:rsidP="00324AC5">
            <w:pPr>
              <w:spacing w:after="0" w:line="240" w:lineRule="auto"/>
              <w:jc w:val="right"/>
              <w:rPr>
                <w:del w:id="2730" w:author="Harry" w:date="2021-12-14T21:12:00Z"/>
                <w:rFonts w:ascii="Yu Gothic" w:eastAsia="Yu Gothic" w:hAnsi="Yu Gothic" w:cs="MS PGothic"/>
                <w:color w:val="000000"/>
                <w:sz w:val="18"/>
                <w:szCs w:val="18"/>
                <w:lang w:val="en-GB" w:eastAsia="ja-JP"/>
              </w:rPr>
            </w:pPr>
            <w:del w:id="2731" w:author="Harry" w:date="2021-12-14T21:12:00Z">
              <w:r w:rsidRPr="00093F5E" w:rsidDel="00684844">
                <w:rPr>
                  <w:rFonts w:ascii="Yu Gothic" w:eastAsia="Yu Gothic" w:hAnsi="Yu Gothic" w:cs="MS PGothic" w:hint="eastAsia"/>
                  <w:color w:val="000000"/>
                  <w:sz w:val="18"/>
                  <w:szCs w:val="18"/>
                  <w:lang w:val="en-GB" w:eastAsia="ja-JP"/>
                </w:rPr>
                <w:delText xml:space="preserve">810 </w:delText>
              </w:r>
            </w:del>
          </w:p>
        </w:tc>
        <w:tc>
          <w:tcPr>
            <w:tcW w:w="745" w:type="dxa"/>
            <w:tcBorders>
              <w:top w:val="nil"/>
              <w:left w:val="nil"/>
              <w:bottom w:val="nil"/>
              <w:right w:val="nil"/>
            </w:tcBorders>
            <w:shd w:val="clear" w:color="auto" w:fill="auto"/>
            <w:noWrap/>
            <w:vAlign w:val="center"/>
            <w:hideMark/>
          </w:tcPr>
          <w:p w14:paraId="696CA8F9" w14:textId="77777777" w:rsidR="00324AC5" w:rsidRPr="00093F5E" w:rsidDel="00684844" w:rsidRDefault="00093F5E" w:rsidP="00324AC5">
            <w:pPr>
              <w:spacing w:after="0" w:line="240" w:lineRule="auto"/>
              <w:jc w:val="right"/>
              <w:rPr>
                <w:del w:id="2732" w:author="Harry" w:date="2021-12-14T21:12:00Z"/>
                <w:rFonts w:ascii="Yu Gothic" w:eastAsia="Yu Gothic" w:hAnsi="Yu Gothic" w:cs="MS PGothic"/>
                <w:color w:val="000000"/>
                <w:sz w:val="18"/>
                <w:szCs w:val="18"/>
                <w:lang w:val="en-GB" w:eastAsia="ja-JP"/>
              </w:rPr>
            </w:pPr>
            <w:del w:id="2733" w:author="Harry" w:date="2021-12-14T21:12:00Z">
              <w:r w:rsidRPr="00093F5E" w:rsidDel="00684844">
                <w:rPr>
                  <w:rFonts w:ascii="Yu Gothic" w:eastAsia="Yu Gothic" w:hAnsi="Yu Gothic" w:cs="MS PGothic" w:hint="eastAsia"/>
                  <w:color w:val="000000"/>
                  <w:sz w:val="18"/>
                  <w:szCs w:val="18"/>
                  <w:lang w:val="en-GB" w:eastAsia="ja-JP"/>
                </w:rPr>
                <w:delText xml:space="preserve">1,350 </w:delText>
              </w:r>
            </w:del>
          </w:p>
        </w:tc>
      </w:tr>
      <w:tr w:rsidR="008E3EEF" w:rsidRPr="00093F5E" w:rsidDel="00684844" w14:paraId="49C3B7CD" w14:textId="77777777" w:rsidTr="00324AC5">
        <w:trPr>
          <w:trHeight w:val="60"/>
          <w:jc w:val="center"/>
          <w:del w:id="2734" w:author="Harry" w:date="2021-12-14T21:12:00Z"/>
        </w:trPr>
        <w:tc>
          <w:tcPr>
            <w:tcW w:w="543" w:type="dxa"/>
            <w:tcBorders>
              <w:top w:val="nil"/>
              <w:left w:val="nil"/>
              <w:bottom w:val="nil"/>
              <w:right w:val="nil"/>
            </w:tcBorders>
            <w:shd w:val="clear" w:color="auto" w:fill="auto"/>
            <w:noWrap/>
            <w:vAlign w:val="center"/>
            <w:hideMark/>
          </w:tcPr>
          <w:p w14:paraId="48AB33D4" w14:textId="77777777" w:rsidR="00324AC5" w:rsidRPr="00093F5E" w:rsidDel="00684844" w:rsidRDefault="00093F5E" w:rsidP="00324AC5">
            <w:pPr>
              <w:spacing w:after="0" w:line="240" w:lineRule="auto"/>
              <w:jc w:val="center"/>
              <w:rPr>
                <w:del w:id="2735" w:author="Harry" w:date="2021-12-14T21:12:00Z"/>
                <w:rFonts w:ascii="Yu Gothic" w:eastAsia="Yu Gothic" w:hAnsi="Yu Gothic" w:cs="MS PGothic"/>
                <w:color w:val="000000"/>
                <w:sz w:val="18"/>
                <w:szCs w:val="18"/>
                <w:lang w:val="en-GB" w:eastAsia="ja-JP"/>
              </w:rPr>
            </w:pPr>
            <w:del w:id="2736" w:author="Harry" w:date="2021-12-14T21:12:00Z">
              <w:r w:rsidRPr="00093F5E" w:rsidDel="00684844">
                <w:rPr>
                  <w:rFonts w:ascii="Yu Gothic" w:eastAsia="Yu Gothic" w:hAnsi="Yu Gothic" w:cs="MS PGothic" w:hint="eastAsia"/>
                  <w:color w:val="000000"/>
                  <w:sz w:val="18"/>
                  <w:szCs w:val="18"/>
                  <w:lang w:val="en-GB" w:eastAsia="ja-JP"/>
                </w:rPr>
                <w:delText>28</w:delText>
              </w:r>
            </w:del>
          </w:p>
        </w:tc>
        <w:tc>
          <w:tcPr>
            <w:tcW w:w="2859" w:type="dxa"/>
            <w:tcBorders>
              <w:top w:val="nil"/>
              <w:left w:val="nil"/>
              <w:bottom w:val="nil"/>
              <w:right w:val="nil"/>
            </w:tcBorders>
            <w:shd w:val="clear" w:color="auto" w:fill="auto"/>
            <w:noWrap/>
            <w:vAlign w:val="center"/>
            <w:hideMark/>
          </w:tcPr>
          <w:p w14:paraId="6AF021CE" w14:textId="77777777" w:rsidR="00324AC5" w:rsidRPr="00093F5E" w:rsidDel="00684844" w:rsidRDefault="00093F5E" w:rsidP="00324AC5">
            <w:pPr>
              <w:spacing w:after="0" w:line="240" w:lineRule="auto"/>
              <w:rPr>
                <w:del w:id="2737" w:author="Harry" w:date="2021-12-14T21:12:00Z"/>
                <w:rFonts w:ascii="Yu Gothic" w:eastAsia="Yu Gothic" w:hAnsi="Yu Gothic" w:cs="MS PGothic"/>
                <w:color w:val="000000"/>
                <w:sz w:val="18"/>
                <w:szCs w:val="18"/>
                <w:lang w:val="en-GB" w:eastAsia="ja-JP"/>
              </w:rPr>
            </w:pPr>
            <w:del w:id="2738" w:author="Harry" w:date="2021-12-14T21:12:00Z">
              <w:r w:rsidRPr="00093F5E" w:rsidDel="00684844">
                <w:rPr>
                  <w:rFonts w:ascii="Yu Gothic" w:eastAsia="Yu Gothic" w:hAnsi="Yu Gothic" w:cs="MS PGothic" w:hint="eastAsia"/>
                  <w:color w:val="000000"/>
                  <w:sz w:val="18"/>
                  <w:szCs w:val="18"/>
                  <w:lang w:val="en-GB" w:eastAsia="ja-JP"/>
                </w:rPr>
                <w:delText>West Java</w:delText>
              </w:r>
            </w:del>
          </w:p>
        </w:tc>
        <w:tc>
          <w:tcPr>
            <w:tcW w:w="241" w:type="dxa"/>
            <w:tcBorders>
              <w:top w:val="nil"/>
              <w:left w:val="nil"/>
              <w:bottom w:val="nil"/>
              <w:right w:val="nil"/>
            </w:tcBorders>
            <w:shd w:val="clear" w:color="auto" w:fill="auto"/>
            <w:noWrap/>
            <w:vAlign w:val="center"/>
            <w:hideMark/>
          </w:tcPr>
          <w:p w14:paraId="194DDB37" w14:textId="77777777" w:rsidR="00324AC5" w:rsidRPr="00093F5E" w:rsidDel="00684844" w:rsidRDefault="00093F5E" w:rsidP="00324AC5">
            <w:pPr>
              <w:spacing w:after="0" w:line="240" w:lineRule="auto"/>
              <w:jc w:val="right"/>
              <w:rPr>
                <w:del w:id="2739" w:author="Harry" w:date="2021-12-14T21:12:00Z"/>
                <w:rFonts w:ascii="Yu Gothic" w:eastAsia="Yu Gothic" w:hAnsi="Yu Gothic" w:cs="MS PGothic"/>
                <w:color w:val="000000"/>
                <w:sz w:val="18"/>
                <w:szCs w:val="18"/>
                <w:lang w:val="en-GB" w:eastAsia="ja-JP"/>
              </w:rPr>
            </w:pPr>
            <w:del w:id="2740" w:author="Harry" w:date="2021-12-14T21:12:00Z">
              <w:r w:rsidRPr="00093F5E" w:rsidDel="00684844">
                <w:rPr>
                  <w:rFonts w:ascii="Yu Gothic" w:eastAsia="Yu Gothic" w:hAnsi="Yu Gothic" w:cs="MS PGothic" w:hint="eastAsia"/>
                  <w:color w:val="000000"/>
                  <w:sz w:val="18"/>
                  <w:szCs w:val="18"/>
                  <w:lang w:val="en-GB" w:eastAsia="ja-JP"/>
                </w:rPr>
                <w:delText xml:space="preserve">1,233 </w:delText>
              </w:r>
            </w:del>
          </w:p>
        </w:tc>
        <w:tc>
          <w:tcPr>
            <w:tcW w:w="1020" w:type="dxa"/>
            <w:tcBorders>
              <w:top w:val="nil"/>
              <w:left w:val="nil"/>
              <w:bottom w:val="nil"/>
              <w:right w:val="nil"/>
            </w:tcBorders>
            <w:shd w:val="clear" w:color="auto" w:fill="auto"/>
            <w:noWrap/>
            <w:vAlign w:val="center"/>
            <w:hideMark/>
          </w:tcPr>
          <w:p w14:paraId="5ADF9EBA" w14:textId="77777777" w:rsidR="00324AC5" w:rsidRPr="00093F5E" w:rsidDel="00684844" w:rsidRDefault="00093F5E" w:rsidP="00324AC5">
            <w:pPr>
              <w:spacing w:after="0" w:line="240" w:lineRule="auto"/>
              <w:jc w:val="right"/>
              <w:rPr>
                <w:del w:id="2741" w:author="Harry" w:date="2021-12-14T21:12:00Z"/>
                <w:rFonts w:ascii="Yu Gothic" w:eastAsia="Yu Gothic" w:hAnsi="Yu Gothic" w:cs="MS PGothic"/>
                <w:color w:val="000000"/>
                <w:sz w:val="18"/>
                <w:szCs w:val="18"/>
                <w:lang w:val="en-GB" w:eastAsia="ja-JP"/>
              </w:rPr>
            </w:pPr>
            <w:del w:id="2742" w:author="Harry" w:date="2021-12-14T21:12:00Z">
              <w:r w:rsidRPr="00093F5E" w:rsidDel="00684844">
                <w:rPr>
                  <w:rFonts w:ascii="Yu Gothic" w:eastAsia="Yu Gothic" w:hAnsi="Yu Gothic" w:cs="MS PGothic" w:hint="eastAsia"/>
                  <w:color w:val="000000"/>
                  <w:sz w:val="18"/>
                  <w:szCs w:val="18"/>
                  <w:lang w:val="en-GB" w:eastAsia="ja-JP"/>
                </w:rPr>
                <w:delText xml:space="preserve">2,490 </w:delText>
              </w:r>
            </w:del>
          </w:p>
        </w:tc>
        <w:tc>
          <w:tcPr>
            <w:tcW w:w="745" w:type="dxa"/>
            <w:tcBorders>
              <w:top w:val="nil"/>
              <w:left w:val="nil"/>
              <w:bottom w:val="nil"/>
              <w:right w:val="nil"/>
            </w:tcBorders>
            <w:shd w:val="clear" w:color="auto" w:fill="auto"/>
            <w:noWrap/>
            <w:vAlign w:val="center"/>
            <w:hideMark/>
          </w:tcPr>
          <w:p w14:paraId="4FD925ED" w14:textId="77777777" w:rsidR="00324AC5" w:rsidRPr="00093F5E" w:rsidDel="00684844" w:rsidRDefault="00093F5E" w:rsidP="00324AC5">
            <w:pPr>
              <w:spacing w:after="0" w:line="240" w:lineRule="auto"/>
              <w:jc w:val="right"/>
              <w:rPr>
                <w:del w:id="2743" w:author="Harry" w:date="2021-12-14T21:12:00Z"/>
                <w:rFonts w:ascii="Yu Gothic" w:eastAsia="Yu Gothic" w:hAnsi="Yu Gothic" w:cs="MS PGothic"/>
                <w:color w:val="000000"/>
                <w:sz w:val="18"/>
                <w:szCs w:val="18"/>
                <w:lang w:val="en-GB" w:eastAsia="ja-JP"/>
              </w:rPr>
            </w:pPr>
            <w:del w:id="2744" w:author="Harry" w:date="2021-12-14T21:12:00Z">
              <w:r w:rsidRPr="00093F5E" w:rsidDel="00684844">
                <w:rPr>
                  <w:rFonts w:ascii="Yu Gothic" w:eastAsia="Yu Gothic" w:hAnsi="Yu Gothic" w:cs="MS PGothic" w:hint="eastAsia"/>
                  <w:color w:val="000000"/>
                  <w:sz w:val="18"/>
                  <w:szCs w:val="18"/>
                  <w:lang w:val="en-GB" w:eastAsia="ja-JP"/>
                </w:rPr>
                <w:delText xml:space="preserve">942 </w:delText>
              </w:r>
            </w:del>
          </w:p>
        </w:tc>
        <w:tc>
          <w:tcPr>
            <w:tcW w:w="745" w:type="dxa"/>
            <w:tcBorders>
              <w:top w:val="nil"/>
              <w:left w:val="nil"/>
              <w:bottom w:val="nil"/>
              <w:right w:val="nil"/>
            </w:tcBorders>
            <w:shd w:val="clear" w:color="auto" w:fill="auto"/>
            <w:noWrap/>
            <w:vAlign w:val="center"/>
            <w:hideMark/>
          </w:tcPr>
          <w:p w14:paraId="5890E590" w14:textId="77777777" w:rsidR="00324AC5" w:rsidRPr="00093F5E" w:rsidDel="00684844" w:rsidRDefault="00093F5E" w:rsidP="00324AC5">
            <w:pPr>
              <w:spacing w:after="0" w:line="240" w:lineRule="auto"/>
              <w:jc w:val="right"/>
              <w:rPr>
                <w:del w:id="2745" w:author="Harry" w:date="2021-12-14T21:12:00Z"/>
                <w:rFonts w:ascii="Yu Gothic" w:eastAsia="Yu Gothic" w:hAnsi="Yu Gothic" w:cs="MS PGothic"/>
                <w:color w:val="000000"/>
                <w:sz w:val="18"/>
                <w:szCs w:val="18"/>
                <w:lang w:val="en-GB" w:eastAsia="ja-JP"/>
              </w:rPr>
            </w:pPr>
            <w:del w:id="2746" w:author="Harry" w:date="2021-12-14T21:12:00Z">
              <w:r w:rsidRPr="00093F5E" w:rsidDel="00684844">
                <w:rPr>
                  <w:rFonts w:ascii="Yu Gothic" w:eastAsia="Yu Gothic" w:hAnsi="Yu Gothic" w:cs="MS PGothic" w:hint="eastAsia"/>
                  <w:color w:val="000000"/>
                  <w:sz w:val="18"/>
                  <w:szCs w:val="18"/>
                  <w:lang w:val="en-GB" w:eastAsia="ja-JP"/>
                </w:rPr>
                <w:delText xml:space="preserve">1,645 </w:delText>
              </w:r>
            </w:del>
          </w:p>
        </w:tc>
      </w:tr>
      <w:tr w:rsidR="008E3EEF" w:rsidRPr="00093F5E" w:rsidDel="00684844" w14:paraId="1C002F0C" w14:textId="77777777" w:rsidTr="00324AC5">
        <w:trPr>
          <w:trHeight w:val="60"/>
          <w:jc w:val="center"/>
          <w:del w:id="2747" w:author="Harry" w:date="2021-12-14T21:12:00Z"/>
        </w:trPr>
        <w:tc>
          <w:tcPr>
            <w:tcW w:w="543" w:type="dxa"/>
            <w:tcBorders>
              <w:top w:val="nil"/>
              <w:left w:val="nil"/>
              <w:bottom w:val="nil"/>
              <w:right w:val="nil"/>
            </w:tcBorders>
            <w:shd w:val="clear" w:color="auto" w:fill="auto"/>
            <w:noWrap/>
            <w:vAlign w:val="center"/>
            <w:hideMark/>
          </w:tcPr>
          <w:p w14:paraId="746F224A" w14:textId="77777777" w:rsidR="00324AC5" w:rsidRPr="00093F5E" w:rsidDel="00684844" w:rsidRDefault="00093F5E" w:rsidP="00324AC5">
            <w:pPr>
              <w:spacing w:after="0" w:line="240" w:lineRule="auto"/>
              <w:jc w:val="center"/>
              <w:rPr>
                <w:del w:id="2748" w:author="Harry" w:date="2021-12-14T21:12:00Z"/>
                <w:rFonts w:ascii="Yu Gothic" w:eastAsia="Yu Gothic" w:hAnsi="Yu Gothic" w:cs="MS PGothic"/>
                <w:color w:val="000000"/>
                <w:sz w:val="18"/>
                <w:szCs w:val="18"/>
                <w:lang w:val="en-GB" w:eastAsia="ja-JP"/>
              </w:rPr>
            </w:pPr>
            <w:del w:id="2749" w:author="Harry" w:date="2021-12-14T21:12:00Z">
              <w:r w:rsidRPr="00093F5E" w:rsidDel="00684844">
                <w:rPr>
                  <w:rFonts w:ascii="Yu Gothic" w:eastAsia="Yu Gothic" w:hAnsi="Yu Gothic" w:cs="MS PGothic" w:hint="eastAsia"/>
                  <w:color w:val="000000"/>
                  <w:sz w:val="18"/>
                  <w:szCs w:val="18"/>
                  <w:lang w:val="en-GB" w:eastAsia="ja-JP"/>
                </w:rPr>
                <w:delText>29</w:delText>
              </w:r>
            </w:del>
          </w:p>
        </w:tc>
        <w:tc>
          <w:tcPr>
            <w:tcW w:w="2859" w:type="dxa"/>
            <w:tcBorders>
              <w:top w:val="nil"/>
              <w:left w:val="nil"/>
              <w:bottom w:val="nil"/>
              <w:right w:val="nil"/>
            </w:tcBorders>
            <w:shd w:val="clear" w:color="auto" w:fill="auto"/>
            <w:noWrap/>
            <w:vAlign w:val="center"/>
            <w:hideMark/>
          </w:tcPr>
          <w:p w14:paraId="66836385" w14:textId="77777777" w:rsidR="00324AC5" w:rsidRPr="00093F5E" w:rsidDel="00684844" w:rsidRDefault="00093F5E" w:rsidP="00324AC5">
            <w:pPr>
              <w:spacing w:after="0" w:line="240" w:lineRule="auto"/>
              <w:rPr>
                <w:del w:id="2750" w:author="Harry" w:date="2021-12-14T21:12:00Z"/>
                <w:rFonts w:ascii="Yu Gothic" w:eastAsia="Yu Gothic" w:hAnsi="Yu Gothic" w:cs="MS PGothic"/>
                <w:color w:val="000000"/>
                <w:sz w:val="18"/>
                <w:szCs w:val="18"/>
                <w:lang w:val="en-GB" w:eastAsia="ja-JP"/>
              </w:rPr>
            </w:pPr>
            <w:del w:id="2751" w:author="Harry" w:date="2021-12-14T21:12:00Z">
              <w:r w:rsidRPr="00093F5E" w:rsidDel="00684844">
                <w:rPr>
                  <w:rFonts w:ascii="Yu Gothic" w:eastAsia="Yu Gothic" w:hAnsi="Yu Gothic" w:cs="MS PGothic" w:hint="eastAsia"/>
                  <w:color w:val="000000"/>
                  <w:sz w:val="18"/>
                  <w:szCs w:val="18"/>
                  <w:lang w:val="en-GB" w:eastAsia="ja-JP"/>
                </w:rPr>
                <w:delText>West Kalimantan</w:delText>
              </w:r>
            </w:del>
          </w:p>
        </w:tc>
        <w:tc>
          <w:tcPr>
            <w:tcW w:w="241" w:type="dxa"/>
            <w:tcBorders>
              <w:top w:val="nil"/>
              <w:left w:val="nil"/>
              <w:bottom w:val="nil"/>
              <w:right w:val="nil"/>
            </w:tcBorders>
            <w:shd w:val="clear" w:color="auto" w:fill="auto"/>
            <w:noWrap/>
            <w:vAlign w:val="center"/>
            <w:hideMark/>
          </w:tcPr>
          <w:p w14:paraId="598DE238" w14:textId="77777777" w:rsidR="00324AC5" w:rsidRPr="00093F5E" w:rsidDel="00684844" w:rsidRDefault="00093F5E" w:rsidP="00324AC5">
            <w:pPr>
              <w:spacing w:after="0" w:line="240" w:lineRule="auto"/>
              <w:jc w:val="right"/>
              <w:rPr>
                <w:del w:id="2752" w:author="Harry" w:date="2021-12-14T21:12:00Z"/>
                <w:rFonts w:ascii="Yu Gothic" w:eastAsia="Yu Gothic" w:hAnsi="Yu Gothic" w:cs="MS PGothic"/>
                <w:color w:val="000000"/>
                <w:sz w:val="18"/>
                <w:szCs w:val="18"/>
                <w:lang w:val="en-GB" w:eastAsia="ja-JP"/>
              </w:rPr>
            </w:pPr>
            <w:del w:id="2753" w:author="Harry" w:date="2021-12-14T21:12:00Z">
              <w:r w:rsidRPr="00093F5E" w:rsidDel="00684844">
                <w:rPr>
                  <w:rFonts w:ascii="Yu Gothic" w:eastAsia="Yu Gothic" w:hAnsi="Yu Gothic" w:cs="MS PGothic" w:hint="eastAsia"/>
                  <w:color w:val="000000"/>
                  <w:sz w:val="18"/>
                  <w:szCs w:val="18"/>
                  <w:lang w:val="en-GB" w:eastAsia="ja-JP"/>
                </w:rPr>
                <w:delText xml:space="preserve">954 </w:delText>
              </w:r>
            </w:del>
          </w:p>
        </w:tc>
        <w:tc>
          <w:tcPr>
            <w:tcW w:w="1020" w:type="dxa"/>
            <w:tcBorders>
              <w:top w:val="nil"/>
              <w:left w:val="nil"/>
              <w:bottom w:val="nil"/>
              <w:right w:val="nil"/>
            </w:tcBorders>
            <w:shd w:val="clear" w:color="auto" w:fill="auto"/>
            <w:noWrap/>
            <w:vAlign w:val="center"/>
            <w:hideMark/>
          </w:tcPr>
          <w:p w14:paraId="332C76AE" w14:textId="77777777" w:rsidR="00324AC5" w:rsidRPr="00093F5E" w:rsidDel="00684844" w:rsidRDefault="00093F5E" w:rsidP="00324AC5">
            <w:pPr>
              <w:spacing w:after="0" w:line="240" w:lineRule="auto"/>
              <w:jc w:val="right"/>
              <w:rPr>
                <w:del w:id="2754" w:author="Harry" w:date="2021-12-14T21:12:00Z"/>
                <w:rFonts w:ascii="Yu Gothic" w:eastAsia="Yu Gothic" w:hAnsi="Yu Gothic" w:cs="MS PGothic"/>
                <w:color w:val="000000"/>
                <w:sz w:val="18"/>
                <w:szCs w:val="18"/>
                <w:lang w:val="en-GB" w:eastAsia="ja-JP"/>
              </w:rPr>
            </w:pPr>
            <w:del w:id="2755" w:author="Harry" w:date="2021-12-14T21:12:00Z">
              <w:r w:rsidRPr="00093F5E" w:rsidDel="00684844">
                <w:rPr>
                  <w:rFonts w:ascii="Yu Gothic" w:eastAsia="Yu Gothic" w:hAnsi="Yu Gothic" w:cs="MS PGothic" w:hint="eastAsia"/>
                  <w:color w:val="000000"/>
                  <w:sz w:val="18"/>
                  <w:szCs w:val="18"/>
                  <w:lang w:val="en-GB" w:eastAsia="ja-JP"/>
                </w:rPr>
                <w:delText xml:space="preserve">696 </w:delText>
              </w:r>
            </w:del>
          </w:p>
        </w:tc>
        <w:tc>
          <w:tcPr>
            <w:tcW w:w="745" w:type="dxa"/>
            <w:tcBorders>
              <w:top w:val="nil"/>
              <w:left w:val="nil"/>
              <w:bottom w:val="nil"/>
              <w:right w:val="nil"/>
            </w:tcBorders>
            <w:shd w:val="clear" w:color="auto" w:fill="auto"/>
            <w:noWrap/>
            <w:vAlign w:val="center"/>
            <w:hideMark/>
          </w:tcPr>
          <w:p w14:paraId="4BD1C01C" w14:textId="77777777" w:rsidR="00324AC5" w:rsidRPr="00093F5E" w:rsidDel="00684844" w:rsidRDefault="00093F5E" w:rsidP="00324AC5">
            <w:pPr>
              <w:spacing w:after="0" w:line="240" w:lineRule="auto"/>
              <w:jc w:val="right"/>
              <w:rPr>
                <w:del w:id="2756" w:author="Harry" w:date="2021-12-14T21:12:00Z"/>
                <w:rFonts w:ascii="Yu Gothic" w:eastAsia="Yu Gothic" w:hAnsi="Yu Gothic" w:cs="MS PGothic"/>
                <w:color w:val="000000"/>
                <w:sz w:val="18"/>
                <w:szCs w:val="18"/>
                <w:lang w:val="en-GB" w:eastAsia="ja-JP"/>
              </w:rPr>
            </w:pPr>
            <w:del w:id="2757" w:author="Harry" w:date="2021-12-14T21:12:00Z">
              <w:r w:rsidRPr="00093F5E" w:rsidDel="00684844">
                <w:rPr>
                  <w:rFonts w:ascii="Yu Gothic" w:eastAsia="Yu Gothic" w:hAnsi="Yu Gothic" w:cs="MS PGothic" w:hint="eastAsia"/>
                  <w:color w:val="000000"/>
                  <w:sz w:val="18"/>
                  <w:szCs w:val="18"/>
                  <w:lang w:val="en-GB" w:eastAsia="ja-JP"/>
                </w:rPr>
                <w:delText xml:space="preserve">845 </w:delText>
              </w:r>
            </w:del>
          </w:p>
        </w:tc>
        <w:tc>
          <w:tcPr>
            <w:tcW w:w="745" w:type="dxa"/>
            <w:tcBorders>
              <w:top w:val="nil"/>
              <w:left w:val="nil"/>
              <w:bottom w:val="nil"/>
              <w:right w:val="nil"/>
            </w:tcBorders>
            <w:shd w:val="clear" w:color="auto" w:fill="auto"/>
            <w:noWrap/>
            <w:vAlign w:val="center"/>
            <w:hideMark/>
          </w:tcPr>
          <w:p w14:paraId="48C3D647" w14:textId="77777777" w:rsidR="00324AC5" w:rsidRPr="00093F5E" w:rsidDel="00684844" w:rsidRDefault="00093F5E" w:rsidP="00324AC5">
            <w:pPr>
              <w:spacing w:after="0" w:line="240" w:lineRule="auto"/>
              <w:jc w:val="right"/>
              <w:rPr>
                <w:del w:id="2758" w:author="Harry" w:date="2021-12-14T21:12:00Z"/>
                <w:rFonts w:ascii="Yu Gothic" w:eastAsia="Yu Gothic" w:hAnsi="Yu Gothic" w:cs="MS PGothic"/>
                <w:color w:val="000000"/>
                <w:sz w:val="18"/>
                <w:szCs w:val="18"/>
                <w:lang w:val="en-GB" w:eastAsia="ja-JP"/>
              </w:rPr>
            </w:pPr>
            <w:del w:id="2759" w:author="Harry" w:date="2021-12-14T21:12:00Z">
              <w:r w:rsidRPr="00093F5E" w:rsidDel="00684844">
                <w:rPr>
                  <w:rFonts w:ascii="Yu Gothic" w:eastAsia="Yu Gothic" w:hAnsi="Yu Gothic" w:cs="MS PGothic" w:hint="eastAsia"/>
                  <w:color w:val="000000"/>
                  <w:sz w:val="18"/>
                  <w:szCs w:val="18"/>
                  <w:lang w:val="en-GB" w:eastAsia="ja-JP"/>
                </w:rPr>
                <w:delText xml:space="preserve">1,077 </w:delText>
              </w:r>
            </w:del>
          </w:p>
        </w:tc>
      </w:tr>
      <w:tr w:rsidR="008E3EEF" w:rsidRPr="00093F5E" w:rsidDel="00684844" w14:paraId="3912949D" w14:textId="77777777" w:rsidTr="00324AC5">
        <w:trPr>
          <w:trHeight w:val="60"/>
          <w:jc w:val="center"/>
          <w:del w:id="2760" w:author="Harry" w:date="2021-12-14T21:12:00Z"/>
        </w:trPr>
        <w:tc>
          <w:tcPr>
            <w:tcW w:w="543" w:type="dxa"/>
            <w:tcBorders>
              <w:top w:val="nil"/>
              <w:left w:val="nil"/>
              <w:bottom w:val="nil"/>
              <w:right w:val="nil"/>
            </w:tcBorders>
            <w:shd w:val="clear" w:color="auto" w:fill="auto"/>
            <w:noWrap/>
            <w:vAlign w:val="center"/>
            <w:hideMark/>
          </w:tcPr>
          <w:p w14:paraId="4E199D40" w14:textId="77777777" w:rsidR="00324AC5" w:rsidRPr="00093F5E" w:rsidDel="00684844" w:rsidRDefault="00093F5E" w:rsidP="00324AC5">
            <w:pPr>
              <w:spacing w:after="0" w:line="240" w:lineRule="auto"/>
              <w:jc w:val="center"/>
              <w:rPr>
                <w:del w:id="2761" w:author="Harry" w:date="2021-12-14T21:12:00Z"/>
                <w:rFonts w:ascii="Yu Gothic" w:eastAsia="Yu Gothic" w:hAnsi="Yu Gothic" w:cs="MS PGothic"/>
                <w:color w:val="000000"/>
                <w:sz w:val="18"/>
                <w:szCs w:val="18"/>
                <w:lang w:val="en-GB" w:eastAsia="ja-JP"/>
              </w:rPr>
            </w:pPr>
            <w:del w:id="2762" w:author="Harry" w:date="2021-12-14T21:12:00Z">
              <w:r w:rsidRPr="00093F5E" w:rsidDel="00684844">
                <w:rPr>
                  <w:rFonts w:ascii="Yu Gothic" w:eastAsia="Yu Gothic" w:hAnsi="Yu Gothic" w:cs="MS PGothic" w:hint="eastAsia"/>
                  <w:color w:val="000000"/>
                  <w:sz w:val="18"/>
                  <w:szCs w:val="18"/>
                  <w:lang w:val="en-GB" w:eastAsia="ja-JP"/>
                </w:rPr>
                <w:delText>30</w:delText>
              </w:r>
            </w:del>
          </w:p>
        </w:tc>
        <w:tc>
          <w:tcPr>
            <w:tcW w:w="2859" w:type="dxa"/>
            <w:tcBorders>
              <w:top w:val="nil"/>
              <w:left w:val="nil"/>
              <w:bottom w:val="nil"/>
              <w:right w:val="nil"/>
            </w:tcBorders>
            <w:shd w:val="clear" w:color="auto" w:fill="auto"/>
            <w:noWrap/>
            <w:vAlign w:val="center"/>
            <w:hideMark/>
          </w:tcPr>
          <w:p w14:paraId="47B27B70" w14:textId="77777777" w:rsidR="00324AC5" w:rsidRPr="00093F5E" w:rsidDel="00684844" w:rsidRDefault="00093F5E" w:rsidP="00324AC5">
            <w:pPr>
              <w:spacing w:after="0" w:line="240" w:lineRule="auto"/>
              <w:rPr>
                <w:del w:id="2763" w:author="Harry" w:date="2021-12-14T21:12:00Z"/>
                <w:rFonts w:ascii="Yu Gothic" w:eastAsia="Yu Gothic" w:hAnsi="Yu Gothic" w:cs="MS PGothic"/>
                <w:color w:val="000000"/>
                <w:sz w:val="18"/>
                <w:szCs w:val="18"/>
                <w:lang w:val="en-GB" w:eastAsia="ja-JP"/>
              </w:rPr>
            </w:pPr>
            <w:del w:id="2764" w:author="Harry" w:date="2021-12-14T21:12:00Z">
              <w:r w:rsidRPr="00093F5E" w:rsidDel="00684844">
                <w:rPr>
                  <w:rFonts w:ascii="Yu Gothic" w:eastAsia="Yu Gothic" w:hAnsi="Yu Gothic" w:cs="MS PGothic" w:hint="eastAsia"/>
                  <w:color w:val="000000"/>
                  <w:sz w:val="18"/>
                  <w:szCs w:val="18"/>
                  <w:lang w:val="en-GB" w:eastAsia="ja-JP"/>
                </w:rPr>
                <w:delText>West Nusa Tenggara</w:delText>
              </w:r>
            </w:del>
          </w:p>
        </w:tc>
        <w:tc>
          <w:tcPr>
            <w:tcW w:w="241" w:type="dxa"/>
            <w:tcBorders>
              <w:top w:val="nil"/>
              <w:left w:val="nil"/>
              <w:bottom w:val="nil"/>
              <w:right w:val="nil"/>
            </w:tcBorders>
            <w:shd w:val="clear" w:color="auto" w:fill="auto"/>
            <w:noWrap/>
            <w:vAlign w:val="center"/>
            <w:hideMark/>
          </w:tcPr>
          <w:p w14:paraId="253653B4" w14:textId="77777777" w:rsidR="00324AC5" w:rsidRPr="00093F5E" w:rsidDel="00684844" w:rsidRDefault="00093F5E" w:rsidP="00324AC5">
            <w:pPr>
              <w:spacing w:after="0" w:line="240" w:lineRule="auto"/>
              <w:jc w:val="right"/>
              <w:rPr>
                <w:del w:id="2765" w:author="Harry" w:date="2021-12-14T21:12:00Z"/>
                <w:rFonts w:ascii="Yu Gothic" w:eastAsia="Yu Gothic" w:hAnsi="Yu Gothic" w:cs="MS PGothic"/>
                <w:color w:val="000000"/>
                <w:sz w:val="18"/>
                <w:szCs w:val="18"/>
                <w:lang w:val="en-GB" w:eastAsia="ja-JP"/>
              </w:rPr>
            </w:pPr>
            <w:del w:id="2766" w:author="Harry" w:date="2021-12-14T21:12:00Z">
              <w:r w:rsidRPr="00093F5E" w:rsidDel="00684844">
                <w:rPr>
                  <w:rFonts w:ascii="Yu Gothic" w:eastAsia="Yu Gothic" w:hAnsi="Yu Gothic" w:cs="MS PGothic" w:hint="eastAsia"/>
                  <w:color w:val="000000"/>
                  <w:sz w:val="18"/>
                  <w:szCs w:val="18"/>
                  <w:lang w:val="en-GB" w:eastAsia="ja-JP"/>
                </w:rPr>
                <w:delText xml:space="preserve">936 </w:delText>
              </w:r>
            </w:del>
          </w:p>
        </w:tc>
        <w:tc>
          <w:tcPr>
            <w:tcW w:w="1020" w:type="dxa"/>
            <w:tcBorders>
              <w:top w:val="nil"/>
              <w:left w:val="nil"/>
              <w:bottom w:val="nil"/>
              <w:right w:val="nil"/>
            </w:tcBorders>
            <w:shd w:val="clear" w:color="auto" w:fill="auto"/>
            <w:noWrap/>
            <w:vAlign w:val="center"/>
            <w:hideMark/>
          </w:tcPr>
          <w:p w14:paraId="3035D5F7" w14:textId="77777777" w:rsidR="00324AC5" w:rsidRPr="00093F5E" w:rsidDel="00684844" w:rsidRDefault="00093F5E" w:rsidP="00324AC5">
            <w:pPr>
              <w:spacing w:after="0" w:line="240" w:lineRule="auto"/>
              <w:jc w:val="right"/>
              <w:rPr>
                <w:del w:id="2767" w:author="Harry" w:date="2021-12-14T21:12:00Z"/>
                <w:rFonts w:ascii="Yu Gothic" w:eastAsia="Yu Gothic" w:hAnsi="Yu Gothic" w:cs="MS PGothic"/>
                <w:color w:val="000000"/>
                <w:sz w:val="18"/>
                <w:szCs w:val="18"/>
                <w:lang w:val="en-GB" w:eastAsia="ja-JP"/>
              </w:rPr>
            </w:pPr>
            <w:del w:id="2768" w:author="Harry" w:date="2021-12-14T21:12:00Z">
              <w:r w:rsidRPr="00093F5E" w:rsidDel="00684844">
                <w:rPr>
                  <w:rFonts w:ascii="Yu Gothic" w:eastAsia="Yu Gothic" w:hAnsi="Yu Gothic" w:cs="MS PGothic" w:hint="eastAsia"/>
                  <w:color w:val="000000"/>
                  <w:sz w:val="18"/>
                  <w:szCs w:val="18"/>
                  <w:lang w:val="en-GB" w:eastAsia="ja-JP"/>
                </w:rPr>
                <w:delText xml:space="preserve">985 </w:delText>
              </w:r>
            </w:del>
          </w:p>
        </w:tc>
        <w:tc>
          <w:tcPr>
            <w:tcW w:w="745" w:type="dxa"/>
            <w:tcBorders>
              <w:top w:val="nil"/>
              <w:left w:val="nil"/>
              <w:bottom w:val="nil"/>
              <w:right w:val="nil"/>
            </w:tcBorders>
            <w:shd w:val="clear" w:color="auto" w:fill="auto"/>
            <w:noWrap/>
            <w:vAlign w:val="center"/>
            <w:hideMark/>
          </w:tcPr>
          <w:p w14:paraId="1C5E39B4" w14:textId="77777777" w:rsidR="00324AC5" w:rsidRPr="00093F5E" w:rsidDel="00684844" w:rsidRDefault="00093F5E" w:rsidP="00324AC5">
            <w:pPr>
              <w:spacing w:after="0" w:line="240" w:lineRule="auto"/>
              <w:jc w:val="right"/>
              <w:rPr>
                <w:del w:id="2769" w:author="Harry" w:date="2021-12-14T21:12:00Z"/>
                <w:rFonts w:ascii="Yu Gothic" w:eastAsia="Yu Gothic" w:hAnsi="Yu Gothic" w:cs="MS PGothic"/>
                <w:color w:val="000000"/>
                <w:sz w:val="18"/>
                <w:szCs w:val="18"/>
                <w:lang w:val="en-GB" w:eastAsia="ja-JP"/>
              </w:rPr>
            </w:pPr>
            <w:del w:id="2770" w:author="Harry" w:date="2021-12-14T21:12:00Z">
              <w:r w:rsidRPr="00093F5E" w:rsidDel="00684844">
                <w:rPr>
                  <w:rFonts w:ascii="Yu Gothic" w:eastAsia="Yu Gothic" w:hAnsi="Yu Gothic" w:cs="MS PGothic" w:hint="eastAsia"/>
                  <w:color w:val="000000"/>
                  <w:sz w:val="18"/>
                  <w:szCs w:val="18"/>
                  <w:lang w:val="en-GB" w:eastAsia="ja-JP"/>
                </w:rPr>
                <w:delText xml:space="preserve">785 </w:delText>
              </w:r>
            </w:del>
          </w:p>
        </w:tc>
        <w:tc>
          <w:tcPr>
            <w:tcW w:w="745" w:type="dxa"/>
            <w:tcBorders>
              <w:top w:val="nil"/>
              <w:left w:val="nil"/>
              <w:bottom w:val="nil"/>
              <w:right w:val="nil"/>
            </w:tcBorders>
            <w:shd w:val="clear" w:color="auto" w:fill="auto"/>
            <w:noWrap/>
            <w:vAlign w:val="center"/>
            <w:hideMark/>
          </w:tcPr>
          <w:p w14:paraId="65D8611D" w14:textId="77777777" w:rsidR="00324AC5" w:rsidRPr="00093F5E" w:rsidDel="00684844" w:rsidRDefault="00093F5E" w:rsidP="00324AC5">
            <w:pPr>
              <w:spacing w:after="0" w:line="240" w:lineRule="auto"/>
              <w:jc w:val="right"/>
              <w:rPr>
                <w:del w:id="2771" w:author="Harry" w:date="2021-12-14T21:12:00Z"/>
                <w:rFonts w:ascii="Yu Gothic" w:eastAsia="Yu Gothic" w:hAnsi="Yu Gothic" w:cs="MS PGothic"/>
                <w:color w:val="000000"/>
                <w:sz w:val="18"/>
                <w:szCs w:val="18"/>
                <w:lang w:val="en-GB" w:eastAsia="ja-JP"/>
              </w:rPr>
            </w:pPr>
            <w:del w:id="2772" w:author="Harry" w:date="2021-12-14T21:12:00Z">
              <w:r w:rsidRPr="00093F5E" w:rsidDel="00684844">
                <w:rPr>
                  <w:rFonts w:ascii="Yu Gothic" w:eastAsia="Yu Gothic" w:hAnsi="Yu Gothic" w:cs="MS PGothic" w:hint="eastAsia"/>
                  <w:color w:val="000000"/>
                  <w:sz w:val="18"/>
                  <w:szCs w:val="18"/>
                  <w:lang w:val="en-GB" w:eastAsia="ja-JP"/>
                </w:rPr>
                <w:delText xml:space="preserve">1,115 </w:delText>
              </w:r>
            </w:del>
          </w:p>
        </w:tc>
      </w:tr>
      <w:tr w:rsidR="008E3EEF" w:rsidRPr="00093F5E" w:rsidDel="00684844" w14:paraId="0240A711" w14:textId="77777777" w:rsidTr="00324AC5">
        <w:trPr>
          <w:trHeight w:val="60"/>
          <w:jc w:val="center"/>
          <w:del w:id="2773" w:author="Harry" w:date="2021-12-14T21:12:00Z"/>
        </w:trPr>
        <w:tc>
          <w:tcPr>
            <w:tcW w:w="543" w:type="dxa"/>
            <w:tcBorders>
              <w:top w:val="nil"/>
              <w:left w:val="nil"/>
              <w:bottom w:val="nil"/>
              <w:right w:val="nil"/>
            </w:tcBorders>
            <w:shd w:val="clear" w:color="auto" w:fill="auto"/>
            <w:noWrap/>
            <w:vAlign w:val="center"/>
            <w:hideMark/>
          </w:tcPr>
          <w:p w14:paraId="18DC2746" w14:textId="77777777" w:rsidR="00324AC5" w:rsidRPr="00093F5E" w:rsidDel="00684844" w:rsidRDefault="00093F5E" w:rsidP="00324AC5">
            <w:pPr>
              <w:spacing w:after="0" w:line="240" w:lineRule="auto"/>
              <w:jc w:val="center"/>
              <w:rPr>
                <w:del w:id="2774" w:author="Harry" w:date="2021-12-14T21:12:00Z"/>
                <w:rFonts w:ascii="Yu Gothic" w:eastAsia="Yu Gothic" w:hAnsi="Yu Gothic" w:cs="MS PGothic"/>
                <w:color w:val="000000"/>
                <w:sz w:val="18"/>
                <w:szCs w:val="18"/>
                <w:lang w:val="en-GB" w:eastAsia="ja-JP"/>
              </w:rPr>
            </w:pPr>
            <w:del w:id="2775" w:author="Harry" w:date="2021-12-14T21:12:00Z">
              <w:r w:rsidRPr="00093F5E" w:rsidDel="00684844">
                <w:rPr>
                  <w:rFonts w:ascii="Yu Gothic" w:eastAsia="Yu Gothic" w:hAnsi="Yu Gothic" w:cs="MS PGothic" w:hint="eastAsia"/>
                  <w:color w:val="000000"/>
                  <w:sz w:val="18"/>
                  <w:szCs w:val="18"/>
                  <w:lang w:val="en-GB" w:eastAsia="ja-JP"/>
                </w:rPr>
                <w:delText>31</w:delText>
              </w:r>
            </w:del>
          </w:p>
        </w:tc>
        <w:tc>
          <w:tcPr>
            <w:tcW w:w="2859" w:type="dxa"/>
            <w:tcBorders>
              <w:top w:val="nil"/>
              <w:left w:val="nil"/>
              <w:bottom w:val="nil"/>
              <w:right w:val="nil"/>
            </w:tcBorders>
            <w:shd w:val="clear" w:color="auto" w:fill="auto"/>
            <w:noWrap/>
            <w:vAlign w:val="center"/>
            <w:hideMark/>
          </w:tcPr>
          <w:p w14:paraId="50DB72E8" w14:textId="77777777" w:rsidR="00324AC5" w:rsidRPr="00093F5E" w:rsidDel="00684844" w:rsidRDefault="00093F5E" w:rsidP="00324AC5">
            <w:pPr>
              <w:spacing w:after="0" w:line="240" w:lineRule="auto"/>
              <w:rPr>
                <w:del w:id="2776" w:author="Harry" w:date="2021-12-14T21:12:00Z"/>
                <w:rFonts w:ascii="Yu Gothic" w:eastAsia="Yu Gothic" w:hAnsi="Yu Gothic" w:cs="MS PGothic"/>
                <w:color w:val="000000"/>
                <w:sz w:val="18"/>
                <w:szCs w:val="18"/>
                <w:lang w:val="en-GB" w:eastAsia="ja-JP"/>
              </w:rPr>
            </w:pPr>
            <w:del w:id="2777" w:author="Harry" w:date="2021-12-14T21:12:00Z">
              <w:r w:rsidRPr="00093F5E" w:rsidDel="00684844">
                <w:rPr>
                  <w:rFonts w:ascii="Yu Gothic" w:eastAsia="Yu Gothic" w:hAnsi="Yu Gothic" w:cs="MS PGothic" w:hint="eastAsia"/>
                  <w:color w:val="000000"/>
                  <w:sz w:val="18"/>
                  <w:szCs w:val="18"/>
                  <w:lang w:val="en-GB" w:eastAsia="ja-JP"/>
                </w:rPr>
                <w:delText>West Papua</w:delText>
              </w:r>
            </w:del>
          </w:p>
        </w:tc>
        <w:tc>
          <w:tcPr>
            <w:tcW w:w="241" w:type="dxa"/>
            <w:tcBorders>
              <w:top w:val="nil"/>
              <w:left w:val="nil"/>
              <w:bottom w:val="nil"/>
              <w:right w:val="nil"/>
            </w:tcBorders>
            <w:shd w:val="clear" w:color="auto" w:fill="auto"/>
            <w:noWrap/>
            <w:vAlign w:val="center"/>
            <w:hideMark/>
          </w:tcPr>
          <w:p w14:paraId="0DD41D41" w14:textId="77777777" w:rsidR="00324AC5" w:rsidRPr="00093F5E" w:rsidDel="00684844" w:rsidRDefault="00093F5E" w:rsidP="00324AC5">
            <w:pPr>
              <w:spacing w:after="0" w:line="240" w:lineRule="auto"/>
              <w:jc w:val="right"/>
              <w:rPr>
                <w:del w:id="2778" w:author="Harry" w:date="2021-12-14T21:12:00Z"/>
                <w:rFonts w:ascii="Yu Gothic" w:eastAsia="Yu Gothic" w:hAnsi="Yu Gothic" w:cs="MS PGothic"/>
                <w:color w:val="000000"/>
                <w:sz w:val="18"/>
                <w:szCs w:val="18"/>
                <w:lang w:val="en-GB" w:eastAsia="ja-JP"/>
              </w:rPr>
            </w:pPr>
            <w:del w:id="2779" w:author="Harry" w:date="2021-12-14T21:12:00Z">
              <w:r w:rsidRPr="00093F5E" w:rsidDel="00684844">
                <w:rPr>
                  <w:rFonts w:ascii="Yu Gothic" w:eastAsia="Yu Gothic" w:hAnsi="Yu Gothic" w:cs="MS PGothic" w:hint="eastAsia"/>
                  <w:color w:val="000000"/>
                  <w:sz w:val="18"/>
                  <w:szCs w:val="18"/>
                  <w:lang w:val="en-GB" w:eastAsia="ja-JP"/>
                </w:rPr>
                <w:delText xml:space="preserve">1,551 </w:delText>
              </w:r>
            </w:del>
          </w:p>
        </w:tc>
        <w:tc>
          <w:tcPr>
            <w:tcW w:w="1020" w:type="dxa"/>
            <w:tcBorders>
              <w:top w:val="nil"/>
              <w:left w:val="nil"/>
              <w:bottom w:val="nil"/>
              <w:right w:val="nil"/>
            </w:tcBorders>
            <w:shd w:val="clear" w:color="auto" w:fill="auto"/>
            <w:noWrap/>
            <w:vAlign w:val="center"/>
            <w:hideMark/>
          </w:tcPr>
          <w:p w14:paraId="1D72FA77" w14:textId="77777777" w:rsidR="00324AC5" w:rsidRPr="00093F5E" w:rsidDel="00684844" w:rsidRDefault="00093F5E" w:rsidP="00324AC5">
            <w:pPr>
              <w:spacing w:after="0" w:line="240" w:lineRule="auto"/>
              <w:jc w:val="right"/>
              <w:rPr>
                <w:del w:id="2780" w:author="Harry" w:date="2021-12-14T21:12:00Z"/>
                <w:rFonts w:ascii="Yu Gothic" w:eastAsia="Yu Gothic" w:hAnsi="Yu Gothic" w:cs="MS PGothic"/>
                <w:color w:val="000000"/>
                <w:sz w:val="18"/>
                <w:szCs w:val="18"/>
                <w:lang w:val="en-GB" w:eastAsia="ja-JP"/>
              </w:rPr>
            </w:pPr>
            <w:del w:id="2781" w:author="Harry" w:date="2021-12-14T21:12:00Z">
              <w:r w:rsidRPr="00093F5E" w:rsidDel="00684844">
                <w:rPr>
                  <w:rFonts w:ascii="Yu Gothic" w:eastAsia="Yu Gothic" w:hAnsi="Yu Gothic" w:cs="MS PGothic" w:hint="eastAsia"/>
                  <w:color w:val="000000"/>
                  <w:sz w:val="18"/>
                  <w:szCs w:val="18"/>
                  <w:lang w:val="en-GB" w:eastAsia="ja-JP"/>
                </w:rPr>
                <w:delText xml:space="preserve">1,053 </w:delText>
              </w:r>
            </w:del>
          </w:p>
        </w:tc>
        <w:tc>
          <w:tcPr>
            <w:tcW w:w="745" w:type="dxa"/>
            <w:tcBorders>
              <w:top w:val="nil"/>
              <w:left w:val="nil"/>
              <w:bottom w:val="nil"/>
              <w:right w:val="nil"/>
            </w:tcBorders>
            <w:shd w:val="clear" w:color="auto" w:fill="auto"/>
            <w:noWrap/>
            <w:vAlign w:val="center"/>
            <w:hideMark/>
          </w:tcPr>
          <w:p w14:paraId="5EFF7561" w14:textId="77777777" w:rsidR="00324AC5" w:rsidRPr="00093F5E" w:rsidDel="00684844" w:rsidRDefault="00093F5E" w:rsidP="00324AC5">
            <w:pPr>
              <w:spacing w:after="0" w:line="240" w:lineRule="auto"/>
              <w:jc w:val="right"/>
              <w:rPr>
                <w:del w:id="2782" w:author="Harry" w:date="2021-12-14T21:12:00Z"/>
                <w:rFonts w:ascii="Yu Gothic" w:eastAsia="Yu Gothic" w:hAnsi="Yu Gothic" w:cs="MS PGothic"/>
                <w:color w:val="000000"/>
                <w:sz w:val="18"/>
                <w:szCs w:val="18"/>
                <w:lang w:val="en-GB" w:eastAsia="ja-JP"/>
              </w:rPr>
            </w:pPr>
            <w:del w:id="2783" w:author="Harry" w:date="2021-12-14T21:12:00Z">
              <w:r w:rsidRPr="00093F5E" w:rsidDel="00684844">
                <w:rPr>
                  <w:rFonts w:ascii="Yu Gothic" w:eastAsia="Yu Gothic" w:hAnsi="Yu Gothic" w:cs="MS PGothic" w:hint="eastAsia"/>
                  <w:color w:val="000000"/>
                  <w:sz w:val="18"/>
                  <w:szCs w:val="18"/>
                  <w:lang w:val="en-GB" w:eastAsia="ja-JP"/>
                </w:rPr>
                <w:delText xml:space="preserve">1,384 </w:delText>
              </w:r>
            </w:del>
          </w:p>
        </w:tc>
        <w:tc>
          <w:tcPr>
            <w:tcW w:w="745" w:type="dxa"/>
            <w:tcBorders>
              <w:top w:val="nil"/>
              <w:left w:val="nil"/>
              <w:bottom w:val="nil"/>
              <w:right w:val="nil"/>
            </w:tcBorders>
            <w:shd w:val="clear" w:color="auto" w:fill="auto"/>
            <w:noWrap/>
            <w:vAlign w:val="center"/>
            <w:hideMark/>
          </w:tcPr>
          <w:p w14:paraId="0946F564" w14:textId="77777777" w:rsidR="00324AC5" w:rsidRPr="00093F5E" w:rsidDel="00684844" w:rsidRDefault="00093F5E" w:rsidP="00324AC5">
            <w:pPr>
              <w:spacing w:after="0" w:line="240" w:lineRule="auto"/>
              <w:jc w:val="right"/>
              <w:rPr>
                <w:del w:id="2784" w:author="Harry" w:date="2021-12-14T21:12:00Z"/>
                <w:rFonts w:ascii="Yu Gothic" w:eastAsia="Yu Gothic" w:hAnsi="Yu Gothic" w:cs="MS PGothic"/>
                <w:color w:val="000000"/>
                <w:sz w:val="18"/>
                <w:szCs w:val="18"/>
                <w:lang w:val="en-GB" w:eastAsia="ja-JP"/>
              </w:rPr>
            </w:pPr>
            <w:del w:id="2785" w:author="Harry" w:date="2021-12-14T21:12:00Z">
              <w:r w:rsidRPr="00093F5E" w:rsidDel="00684844">
                <w:rPr>
                  <w:rFonts w:ascii="Yu Gothic" w:eastAsia="Yu Gothic" w:hAnsi="Yu Gothic" w:cs="MS PGothic" w:hint="eastAsia"/>
                  <w:color w:val="000000"/>
                  <w:sz w:val="18"/>
                  <w:szCs w:val="18"/>
                  <w:lang w:val="en-GB" w:eastAsia="ja-JP"/>
                </w:rPr>
                <w:delText xml:space="preserve">1,732 </w:delText>
              </w:r>
            </w:del>
          </w:p>
        </w:tc>
      </w:tr>
      <w:tr w:rsidR="008E3EEF" w:rsidRPr="00093F5E" w:rsidDel="00684844" w14:paraId="67ACDD74" w14:textId="77777777" w:rsidTr="00324AC5">
        <w:trPr>
          <w:trHeight w:val="60"/>
          <w:jc w:val="center"/>
          <w:del w:id="2786" w:author="Harry" w:date="2021-12-14T21:12:00Z"/>
        </w:trPr>
        <w:tc>
          <w:tcPr>
            <w:tcW w:w="543" w:type="dxa"/>
            <w:tcBorders>
              <w:top w:val="nil"/>
              <w:left w:val="nil"/>
              <w:bottom w:val="nil"/>
              <w:right w:val="nil"/>
            </w:tcBorders>
            <w:shd w:val="clear" w:color="auto" w:fill="auto"/>
            <w:noWrap/>
            <w:vAlign w:val="center"/>
            <w:hideMark/>
          </w:tcPr>
          <w:p w14:paraId="0555F153" w14:textId="77777777" w:rsidR="00324AC5" w:rsidRPr="00093F5E" w:rsidDel="00684844" w:rsidRDefault="00093F5E" w:rsidP="00324AC5">
            <w:pPr>
              <w:spacing w:after="0" w:line="240" w:lineRule="auto"/>
              <w:jc w:val="center"/>
              <w:rPr>
                <w:del w:id="2787" w:author="Harry" w:date="2021-12-14T21:12:00Z"/>
                <w:rFonts w:ascii="Yu Gothic" w:eastAsia="Yu Gothic" w:hAnsi="Yu Gothic" w:cs="MS PGothic"/>
                <w:color w:val="000000"/>
                <w:sz w:val="18"/>
                <w:szCs w:val="18"/>
                <w:lang w:val="en-GB" w:eastAsia="ja-JP"/>
              </w:rPr>
            </w:pPr>
            <w:del w:id="2788" w:author="Harry" w:date="2021-12-14T21:12:00Z">
              <w:r w:rsidRPr="00093F5E" w:rsidDel="00684844">
                <w:rPr>
                  <w:rFonts w:ascii="Yu Gothic" w:eastAsia="Yu Gothic" w:hAnsi="Yu Gothic" w:cs="MS PGothic" w:hint="eastAsia"/>
                  <w:color w:val="000000"/>
                  <w:sz w:val="18"/>
                  <w:szCs w:val="18"/>
                  <w:lang w:val="en-GB" w:eastAsia="ja-JP"/>
                </w:rPr>
                <w:delText>32</w:delText>
              </w:r>
            </w:del>
          </w:p>
        </w:tc>
        <w:tc>
          <w:tcPr>
            <w:tcW w:w="2859" w:type="dxa"/>
            <w:tcBorders>
              <w:top w:val="nil"/>
              <w:left w:val="nil"/>
              <w:bottom w:val="nil"/>
              <w:right w:val="nil"/>
            </w:tcBorders>
            <w:shd w:val="clear" w:color="auto" w:fill="auto"/>
            <w:noWrap/>
            <w:vAlign w:val="center"/>
            <w:hideMark/>
          </w:tcPr>
          <w:p w14:paraId="4D17AED5" w14:textId="77777777" w:rsidR="00324AC5" w:rsidRPr="00093F5E" w:rsidDel="00684844" w:rsidRDefault="00093F5E" w:rsidP="00324AC5">
            <w:pPr>
              <w:spacing w:after="0" w:line="240" w:lineRule="auto"/>
              <w:rPr>
                <w:del w:id="2789" w:author="Harry" w:date="2021-12-14T21:12:00Z"/>
                <w:rFonts w:ascii="Yu Gothic" w:eastAsia="Yu Gothic" w:hAnsi="Yu Gothic" w:cs="MS PGothic"/>
                <w:color w:val="000000"/>
                <w:sz w:val="18"/>
                <w:szCs w:val="18"/>
                <w:lang w:val="en-GB" w:eastAsia="ja-JP"/>
              </w:rPr>
            </w:pPr>
            <w:del w:id="2790" w:author="Harry" w:date="2021-12-14T21:12:00Z">
              <w:r w:rsidRPr="00093F5E" w:rsidDel="00684844">
                <w:rPr>
                  <w:rFonts w:ascii="Yu Gothic" w:eastAsia="Yu Gothic" w:hAnsi="Yu Gothic" w:cs="MS PGothic" w:hint="eastAsia"/>
                  <w:color w:val="000000"/>
                  <w:sz w:val="18"/>
                  <w:szCs w:val="18"/>
                  <w:lang w:val="en-GB" w:eastAsia="ja-JP"/>
                </w:rPr>
                <w:delText>West Sulawesi</w:delText>
              </w:r>
            </w:del>
          </w:p>
        </w:tc>
        <w:tc>
          <w:tcPr>
            <w:tcW w:w="241" w:type="dxa"/>
            <w:tcBorders>
              <w:top w:val="nil"/>
              <w:left w:val="nil"/>
              <w:bottom w:val="nil"/>
              <w:right w:val="nil"/>
            </w:tcBorders>
            <w:shd w:val="clear" w:color="auto" w:fill="auto"/>
            <w:noWrap/>
            <w:vAlign w:val="center"/>
            <w:hideMark/>
          </w:tcPr>
          <w:p w14:paraId="209AFC43" w14:textId="77777777" w:rsidR="00324AC5" w:rsidRPr="00093F5E" w:rsidDel="00684844" w:rsidRDefault="00093F5E" w:rsidP="00324AC5">
            <w:pPr>
              <w:spacing w:after="0" w:line="240" w:lineRule="auto"/>
              <w:jc w:val="right"/>
              <w:rPr>
                <w:del w:id="2791" w:author="Harry" w:date="2021-12-14T21:12:00Z"/>
                <w:rFonts w:ascii="Yu Gothic" w:eastAsia="Yu Gothic" w:hAnsi="Yu Gothic" w:cs="MS PGothic"/>
                <w:color w:val="000000"/>
                <w:sz w:val="18"/>
                <w:szCs w:val="18"/>
                <w:lang w:val="en-GB" w:eastAsia="ja-JP"/>
              </w:rPr>
            </w:pPr>
            <w:del w:id="2792" w:author="Harry" w:date="2021-12-14T21:12:00Z">
              <w:r w:rsidRPr="00093F5E" w:rsidDel="00684844">
                <w:rPr>
                  <w:rFonts w:ascii="Yu Gothic" w:eastAsia="Yu Gothic" w:hAnsi="Yu Gothic" w:cs="MS PGothic" w:hint="eastAsia"/>
                  <w:color w:val="000000"/>
                  <w:sz w:val="18"/>
                  <w:szCs w:val="18"/>
                  <w:lang w:val="en-GB" w:eastAsia="ja-JP"/>
                </w:rPr>
                <w:delText xml:space="preserve">1,170 </w:delText>
              </w:r>
            </w:del>
          </w:p>
        </w:tc>
        <w:tc>
          <w:tcPr>
            <w:tcW w:w="1020" w:type="dxa"/>
            <w:tcBorders>
              <w:top w:val="nil"/>
              <w:left w:val="nil"/>
              <w:bottom w:val="nil"/>
              <w:right w:val="nil"/>
            </w:tcBorders>
            <w:shd w:val="clear" w:color="auto" w:fill="auto"/>
            <w:noWrap/>
            <w:vAlign w:val="center"/>
            <w:hideMark/>
          </w:tcPr>
          <w:p w14:paraId="74CC4731" w14:textId="77777777" w:rsidR="00324AC5" w:rsidRPr="00093F5E" w:rsidDel="00684844" w:rsidRDefault="00093F5E" w:rsidP="00324AC5">
            <w:pPr>
              <w:spacing w:after="0" w:line="240" w:lineRule="auto"/>
              <w:jc w:val="right"/>
              <w:rPr>
                <w:del w:id="2793" w:author="Harry" w:date="2021-12-14T21:12:00Z"/>
                <w:rFonts w:ascii="Yu Gothic" w:eastAsia="Yu Gothic" w:hAnsi="Yu Gothic" w:cs="MS PGothic"/>
                <w:color w:val="000000"/>
                <w:sz w:val="18"/>
                <w:szCs w:val="18"/>
                <w:lang w:val="en-GB" w:eastAsia="ja-JP"/>
              </w:rPr>
            </w:pPr>
            <w:del w:id="2794" w:author="Harry" w:date="2021-12-14T21:12:00Z">
              <w:r w:rsidRPr="00093F5E" w:rsidDel="00684844">
                <w:rPr>
                  <w:rFonts w:ascii="Yu Gothic" w:eastAsia="Yu Gothic" w:hAnsi="Yu Gothic" w:cs="MS PGothic" w:hint="eastAsia"/>
                  <w:color w:val="000000"/>
                  <w:sz w:val="18"/>
                  <w:szCs w:val="18"/>
                  <w:lang w:val="en-GB" w:eastAsia="ja-JP"/>
                </w:rPr>
                <w:delText xml:space="preserve">1,304 </w:delText>
              </w:r>
            </w:del>
          </w:p>
        </w:tc>
        <w:tc>
          <w:tcPr>
            <w:tcW w:w="745" w:type="dxa"/>
            <w:tcBorders>
              <w:top w:val="nil"/>
              <w:left w:val="nil"/>
              <w:bottom w:val="nil"/>
              <w:right w:val="nil"/>
            </w:tcBorders>
            <w:shd w:val="clear" w:color="auto" w:fill="auto"/>
            <w:noWrap/>
            <w:vAlign w:val="center"/>
            <w:hideMark/>
          </w:tcPr>
          <w:p w14:paraId="5BD40D1F" w14:textId="77777777" w:rsidR="00324AC5" w:rsidRPr="00093F5E" w:rsidDel="00684844" w:rsidRDefault="00093F5E" w:rsidP="00324AC5">
            <w:pPr>
              <w:spacing w:after="0" w:line="240" w:lineRule="auto"/>
              <w:jc w:val="right"/>
              <w:rPr>
                <w:del w:id="2795" w:author="Harry" w:date="2021-12-14T21:12:00Z"/>
                <w:rFonts w:ascii="Yu Gothic" w:eastAsia="Yu Gothic" w:hAnsi="Yu Gothic" w:cs="MS PGothic"/>
                <w:color w:val="000000"/>
                <w:sz w:val="18"/>
                <w:szCs w:val="18"/>
                <w:lang w:val="en-GB" w:eastAsia="ja-JP"/>
              </w:rPr>
            </w:pPr>
            <w:del w:id="2796" w:author="Harry" w:date="2021-12-14T21:12:00Z">
              <w:r w:rsidRPr="00093F5E" w:rsidDel="00684844">
                <w:rPr>
                  <w:rFonts w:ascii="Yu Gothic" w:eastAsia="Yu Gothic" w:hAnsi="Yu Gothic" w:cs="MS PGothic" w:hint="eastAsia"/>
                  <w:color w:val="000000"/>
                  <w:sz w:val="18"/>
                  <w:szCs w:val="18"/>
                  <w:lang w:val="en-GB" w:eastAsia="ja-JP"/>
                </w:rPr>
                <w:delText xml:space="preserve">986 </w:delText>
              </w:r>
            </w:del>
          </w:p>
        </w:tc>
        <w:tc>
          <w:tcPr>
            <w:tcW w:w="745" w:type="dxa"/>
            <w:tcBorders>
              <w:top w:val="nil"/>
              <w:left w:val="nil"/>
              <w:bottom w:val="nil"/>
              <w:right w:val="nil"/>
            </w:tcBorders>
            <w:shd w:val="clear" w:color="auto" w:fill="auto"/>
            <w:noWrap/>
            <w:vAlign w:val="center"/>
            <w:hideMark/>
          </w:tcPr>
          <w:p w14:paraId="710854DF" w14:textId="77777777" w:rsidR="00324AC5" w:rsidRPr="00093F5E" w:rsidDel="00684844" w:rsidRDefault="00093F5E" w:rsidP="00324AC5">
            <w:pPr>
              <w:spacing w:after="0" w:line="240" w:lineRule="auto"/>
              <w:jc w:val="right"/>
              <w:rPr>
                <w:del w:id="2797" w:author="Harry" w:date="2021-12-14T21:12:00Z"/>
                <w:rFonts w:ascii="Yu Gothic" w:eastAsia="Yu Gothic" w:hAnsi="Yu Gothic" w:cs="MS PGothic"/>
                <w:color w:val="000000"/>
                <w:sz w:val="18"/>
                <w:szCs w:val="18"/>
                <w:lang w:val="en-GB" w:eastAsia="ja-JP"/>
              </w:rPr>
            </w:pPr>
            <w:del w:id="2798" w:author="Harry" w:date="2021-12-14T21:12:00Z">
              <w:r w:rsidRPr="00093F5E" w:rsidDel="00684844">
                <w:rPr>
                  <w:rFonts w:ascii="Yu Gothic" w:eastAsia="Yu Gothic" w:hAnsi="Yu Gothic" w:cs="MS PGothic" w:hint="eastAsia"/>
                  <w:color w:val="000000"/>
                  <w:sz w:val="18"/>
                  <w:szCs w:val="18"/>
                  <w:lang w:val="en-GB" w:eastAsia="ja-JP"/>
                </w:rPr>
                <w:delText xml:space="preserve">1,377 </w:delText>
              </w:r>
            </w:del>
          </w:p>
        </w:tc>
      </w:tr>
      <w:tr w:rsidR="008E3EEF" w:rsidRPr="00093F5E" w:rsidDel="00684844" w14:paraId="2959DE31" w14:textId="77777777" w:rsidTr="00324AC5">
        <w:trPr>
          <w:trHeight w:val="60"/>
          <w:jc w:val="center"/>
          <w:del w:id="2799" w:author="Harry" w:date="2021-12-14T21:12:00Z"/>
        </w:trPr>
        <w:tc>
          <w:tcPr>
            <w:tcW w:w="543" w:type="dxa"/>
            <w:tcBorders>
              <w:top w:val="nil"/>
              <w:left w:val="nil"/>
              <w:bottom w:val="nil"/>
              <w:right w:val="nil"/>
            </w:tcBorders>
            <w:shd w:val="clear" w:color="auto" w:fill="auto"/>
            <w:noWrap/>
            <w:vAlign w:val="center"/>
            <w:hideMark/>
          </w:tcPr>
          <w:p w14:paraId="6DB8A173" w14:textId="77777777" w:rsidR="00324AC5" w:rsidRPr="00093F5E" w:rsidDel="00684844" w:rsidRDefault="00093F5E" w:rsidP="00324AC5">
            <w:pPr>
              <w:spacing w:after="0" w:line="240" w:lineRule="auto"/>
              <w:jc w:val="center"/>
              <w:rPr>
                <w:del w:id="2800" w:author="Harry" w:date="2021-12-14T21:12:00Z"/>
                <w:rFonts w:ascii="Yu Gothic" w:eastAsia="Yu Gothic" w:hAnsi="Yu Gothic" w:cs="MS PGothic"/>
                <w:color w:val="000000"/>
                <w:sz w:val="18"/>
                <w:szCs w:val="18"/>
                <w:lang w:val="en-GB" w:eastAsia="ja-JP"/>
              </w:rPr>
            </w:pPr>
            <w:del w:id="2801" w:author="Harry" w:date="2021-12-14T21:12:00Z">
              <w:r w:rsidRPr="00093F5E" w:rsidDel="00684844">
                <w:rPr>
                  <w:rFonts w:ascii="Yu Gothic" w:eastAsia="Yu Gothic" w:hAnsi="Yu Gothic" w:cs="MS PGothic" w:hint="eastAsia"/>
                  <w:color w:val="000000"/>
                  <w:sz w:val="18"/>
                  <w:szCs w:val="18"/>
                  <w:lang w:val="en-GB" w:eastAsia="ja-JP"/>
                </w:rPr>
                <w:delText>33</w:delText>
              </w:r>
            </w:del>
          </w:p>
        </w:tc>
        <w:tc>
          <w:tcPr>
            <w:tcW w:w="2859" w:type="dxa"/>
            <w:tcBorders>
              <w:top w:val="nil"/>
              <w:left w:val="nil"/>
              <w:bottom w:val="nil"/>
              <w:right w:val="nil"/>
            </w:tcBorders>
            <w:shd w:val="clear" w:color="auto" w:fill="auto"/>
            <w:noWrap/>
            <w:vAlign w:val="center"/>
            <w:hideMark/>
          </w:tcPr>
          <w:p w14:paraId="5F16B1B6" w14:textId="77777777" w:rsidR="00324AC5" w:rsidRPr="00093F5E" w:rsidDel="00684844" w:rsidRDefault="00093F5E" w:rsidP="00324AC5">
            <w:pPr>
              <w:spacing w:after="0" w:line="240" w:lineRule="auto"/>
              <w:rPr>
                <w:del w:id="2802" w:author="Harry" w:date="2021-12-14T21:12:00Z"/>
                <w:rFonts w:ascii="Yu Gothic" w:eastAsia="Yu Gothic" w:hAnsi="Yu Gothic" w:cs="MS PGothic"/>
                <w:color w:val="000000"/>
                <w:sz w:val="18"/>
                <w:szCs w:val="18"/>
                <w:lang w:val="en-GB" w:eastAsia="ja-JP"/>
              </w:rPr>
            </w:pPr>
            <w:del w:id="2803" w:author="Harry" w:date="2021-12-14T21:12:00Z">
              <w:r w:rsidRPr="00093F5E" w:rsidDel="00684844">
                <w:rPr>
                  <w:rFonts w:ascii="Yu Gothic" w:eastAsia="Yu Gothic" w:hAnsi="Yu Gothic" w:cs="MS PGothic" w:hint="eastAsia"/>
                  <w:color w:val="000000"/>
                  <w:sz w:val="18"/>
                  <w:szCs w:val="18"/>
                  <w:lang w:val="en-GB" w:eastAsia="ja-JP"/>
                </w:rPr>
                <w:delText>West Sumatra</w:delText>
              </w:r>
            </w:del>
          </w:p>
        </w:tc>
        <w:tc>
          <w:tcPr>
            <w:tcW w:w="241" w:type="dxa"/>
            <w:tcBorders>
              <w:top w:val="nil"/>
              <w:left w:val="nil"/>
              <w:bottom w:val="nil"/>
              <w:right w:val="nil"/>
            </w:tcBorders>
            <w:shd w:val="clear" w:color="auto" w:fill="auto"/>
            <w:noWrap/>
            <w:vAlign w:val="center"/>
            <w:hideMark/>
          </w:tcPr>
          <w:p w14:paraId="04AC738E" w14:textId="77777777" w:rsidR="00324AC5" w:rsidRPr="00093F5E" w:rsidDel="00684844" w:rsidRDefault="00093F5E" w:rsidP="00324AC5">
            <w:pPr>
              <w:spacing w:after="0" w:line="240" w:lineRule="auto"/>
              <w:jc w:val="right"/>
              <w:rPr>
                <w:del w:id="2804" w:author="Harry" w:date="2021-12-14T21:12:00Z"/>
                <w:rFonts w:ascii="Yu Gothic" w:eastAsia="Yu Gothic" w:hAnsi="Yu Gothic" w:cs="MS PGothic"/>
                <w:color w:val="000000"/>
                <w:sz w:val="18"/>
                <w:szCs w:val="18"/>
                <w:lang w:val="en-GB" w:eastAsia="ja-JP"/>
              </w:rPr>
            </w:pPr>
            <w:del w:id="2805" w:author="Harry" w:date="2021-12-14T21:12:00Z">
              <w:r w:rsidRPr="00093F5E" w:rsidDel="00684844">
                <w:rPr>
                  <w:rFonts w:ascii="Yu Gothic" w:eastAsia="Yu Gothic" w:hAnsi="Yu Gothic" w:cs="MS PGothic" w:hint="eastAsia"/>
                  <w:color w:val="000000"/>
                  <w:sz w:val="18"/>
                  <w:szCs w:val="18"/>
                  <w:lang w:val="en-GB" w:eastAsia="ja-JP"/>
                </w:rPr>
                <w:delText xml:space="preserve">1,061 </w:delText>
              </w:r>
            </w:del>
          </w:p>
        </w:tc>
        <w:tc>
          <w:tcPr>
            <w:tcW w:w="1020" w:type="dxa"/>
            <w:tcBorders>
              <w:top w:val="nil"/>
              <w:left w:val="nil"/>
              <w:bottom w:val="nil"/>
              <w:right w:val="nil"/>
            </w:tcBorders>
            <w:shd w:val="clear" w:color="auto" w:fill="auto"/>
            <w:noWrap/>
            <w:vAlign w:val="center"/>
            <w:hideMark/>
          </w:tcPr>
          <w:p w14:paraId="66D9B94B" w14:textId="77777777" w:rsidR="00324AC5" w:rsidRPr="00093F5E" w:rsidDel="00684844" w:rsidRDefault="00093F5E" w:rsidP="00324AC5">
            <w:pPr>
              <w:spacing w:after="0" w:line="240" w:lineRule="auto"/>
              <w:jc w:val="right"/>
              <w:rPr>
                <w:del w:id="2806" w:author="Harry" w:date="2021-12-14T21:12:00Z"/>
                <w:rFonts w:ascii="Yu Gothic" w:eastAsia="Yu Gothic" w:hAnsi="Yu Gothic" w:cs="MS PGothic"/>
                <w:color w:val="000000"/>
                <w:sz w:val="18"/>
                <w:szCs w:val="18"/>
                <w:lang w:val="en-GB" w:eastAsia="ja-JP"/>
              </w:rPr>
            </w:pPr>
            <w:del w:id="2807" w:author="Harry" w:date="2021-12-14T21:12:00Z">
              <w:r w:rsidRPr="00093F5E" w:rsidDel="00684844">
                <w:rPr>
                  <w:rFonts w:ascii="Yu Gothic" w:eastAsia="Yu Gothic" w:hAnsi="Yu Gothic" w:cs="MS PGothic" w:hint="eastAsia"/>
                  <w:color w:val="000000"/>
                  <w:sz w:val="18"/>
                  <w:szCs w:val="18"/>
                  <w:lang w:val="en-GB" w:eastAsia="ja-JP"/>
                </w:rPr>
                <w:delText xml:space="preserve">990 </w:delText>
              </w:r>
            </w:del>
          </w:p>
        </w:tc>
        <w:tc>
          <w:tcPr>
            <w:tcW w:w="745" w:type="dxa"/>
            <w:tcBorders>
              <w:top w:val="nil"/>
              <w:left w:val="nil"/>
              <w:bottom w:val="nil"/>
              <w:right w:val="nil"/>
            </w:tcBorders>
            <w:shd w:val="clear" w:color="auto" w:fill="auto"/>
            <w:noWrap/>
            <w:vAlign w:val="center"/>
            <w:hideMark/>
          </w:tcPr>
          <w:p w14:paraId="49A6609D" w14:textId="77777777" w:rsidR="00324AC5" w:rsidRPr="00093F5E" w:rsidDel="00684844" w:rsidRDefault="00093F5E" w:rsidP="00324AC5">
            <w:pPr>
              <w:spacing w:after="0" w:line="240" w:lineRule="auto"/>
              <w:jc w:val="right"/>
              <w:rPr>
                <w:del w:id="2808" w:author="Harry" w:date="2021-12-14T21:12:00Z"/>
                <w:rFonts w:ascii="Yu Gothic" w:eastAsia="Yu Gothic" w:hAnsi="Yu Gothic" w:cs="MS PGothic"/>
                <w:color w:val="000000"/>
                <w:sz w:val="18"/>
                <w:szCs w:val="18"/>
                <w:lang w:val="en-GB" w:eastAsia="ja-JP"/>
              </w:rPr>
            </w:pPr>
            <w:del w:id="2809" w:author="Harry" w:date="2021-12-14T21:12:00Z">
              <w:r w:rsidRPr="00093F5E" w:rsidDel="00684844">
                <w:rPr>
                  <w:rFonts w:ascii="Yu Gothic" w:eastAsia="Yu Gothic" w:hAnsi="Yu Gothic" w:cs="MS PGothic" w:hint="eastAsia"/>
                  <w:color w:val="000000"/>
                  <w:sz w:val="18"/>
                  <w:szCs w:val="18"/>
                  <w:lang w:val="en-GB" w:eastAsia="ja-JP"/>
                </w:rPr>
                <w:delText xml:space="preserve">885 </w:delText>
              </w:r>
            </w:del>
          </w:p>
        </w:tc>
        <w:tc>
          <w:tcPr>
            <w:tcW w:w="745" w:type="dxa"/>
            <w:tcBorders>
              <w:top w:val="nil"/>
              <w:left w:val="nil"/>
              <w:bottom w:val="nil"/>
              <w:right w:val="nil"/>
            </w:tcBorders>
            <w:shd w:val="clear" w:color="auto" w:fill="auto"/>
            <w:noWrap/>
            <w:vAlign w:val="center"/>
            <w:hideMark/>
          </w:tcPr>
          <w:p w14:paraId="0ED5563B" w14:textId="77777777" w:rsidR="00324AC5" w:rsidRPr="00093F5E" w:rsidDel="00684844" w:rsidRDefault="00093F5E" w:rsidP="00324AC5">
            <w:pPr>
              <w:spacing w:after="0" w:line="240" w:lineRule="auto"/>
              <w:jc w:val="right"/>
              <w:rPr>
                <w:del w:id="2810" w:author="Harry" w:date="2021-12-14T21:12:00Z"/>
                <w:rFonts w:ascii="Yu Gothic" w:eastAsia="Yu Gothic" w:hAnsi="Yu Gothic" w:cs="MS PGothic"/>
                <w:color w:val="000000"/>
                <w:sz w:val="18"/>
                <w:szCs w:val="18"/>
                <w:lang w:val="en-GB" w:eastAsia="ja-JP"/>
              </w:rPr>
            </w:pPr>
            <w:del w:id="2811" w:author="Harry" w:date="2021-12-14T21:12:00Z">
              <w:r w:rsidRPr="00093F5E" w:rsidDel="00684844">
                <w:rPr>
                  <w:rFonts w:ascii="Yu Gothic" w:eastAsia="Yu Gothic" w:hAnsi="Yu Gothic" w:cs="MS PGothic" w:hint="eastAsia"/>
                  <w:color w:val="000000"/>
                  <w:sz w:val="18"/>
                  <w:szCs w:val="18"/>
                  <w:lang w:val="en-GB" w:eastAsia="ja-JP"/>
                </w:rPr>
                <w:delText xml:space="preserve">1,235 </w:delText>
              </w:r>
            </w:del>
          </w:p>
        </w:tc>
      </w:tr>
      <w:tr w:rsidR="008E3EEF" w:rsidRPr="00093F5E" w:rsidDel="00684844" w14:paraId="04D23D0E" w14:textId="77777777" w:rsidTr="00324AC5">
        <w:trPr>
          <w:trHeight w:val="60"/>
          <w:jc w:val="center"/>
          <w:del w:id="2812" w:author="Harry" w:date="2021-12-14T21:12:00Z"/>
        </w:trPr>
        <w:tc>
          <w:tcPr>
            <w:tcW w:w="543" w:type="dxa"/>
            <w:tcBorders>
              <w:top w:val="nil"/>
              <w:left w:val="nil"/>
              <w:bottom w:val="single" w:sz="4" w:space="0" w:color="auto"/>
              <w:right w:val="nil"/>
            </w:tcBorders>
            <w:shd w:val="clear" w:color="auto" w:fill="auto"/>
            <w:noWrap/>
            <w:vAlign w:val="center"/>
            <w:hideMark/>
          </w:tcPr>
          <w:p w14:paraId="77ADBF96" w14:textId="77777777" w:rsidR="00324AC5" w:rsidRPr="00093F5E" w:rsidDel="00684844" w:rsidRDefault="00093F5E" w:rsidP="00324AC5">
            <w:pPr>
              <w:spacing w:after="0" w:line="240" w:lineRule="auto"/>
              <w:jc w:val="center"/>
              <w:rPr>
                <w:del w:id="2813" w:author="Harry" w:date="2021-12-14T21:12:00Z"/>
                <w:rFonts w:ascii="Yu Gothic" w:eastAsia="Yu Gothic" w:hAnsi="Yu Gothic" w:cs="MS PGothic"/>
                <w:color w:val="000000"/>
                <w:sz w:val="18"/>
                <w:szCs w:val="18"/>
                <w:lang w:val="en-GB" w:eastAsia="ja-JP"/>
              </w:rPr>
            </w:pPr>
            <w:del w:id="2814" w:author="Harry" w:date="2021-12-14T21:12:00Z">
              <w:r w:rsidRPr="00093F5E" w:rsidDel="00684844">
                <w:rPr>
                  <w:rFonts w:ascii="Yu Gothic" w:eastAsia="Yu Gothic" w:hAnsi="Yu Gothic" w:cs="MS PGothic" w:hint="eastAsia"/>
                  <w:color w:val="000000"/>
                  <w:sz w:val="18"/>
                  <w:szCs w:val="18"/>
                  <w:lang w:val="en-GB" w:eastAsia="ja-JP"/>
                </w:rPr>
                <w:delText>34</w:delText>
              </w:r>
            </w:del>
          </w:p>
        </w:tc>
        <w:tc>
          <w:tcPr>
            <w:tcW w:w="2859" w:type="dxa"/>
            <w:tcBorders>
              <w:top w:val="nil"/>
              <w:left w:val="nil"/>
              <w:bottom w:val="single" w:sz="4" w:space="0" w:color="auto"/>
              <w:right w:val="nil"/>
            </w:tcBorders>
            <w:shd w:val="clear" w:color="auto" w:fill="auto"/>
            <w:noWrap/>
            <w:vAlign w:val="center"/>
            <w:hideMark/>
          </w:tcPr>
          <w:p w14:paraId="5F9BC9C3" w14:textId="77777777" w:rsidR="00324AC5" w:rsidRPr="00093F5E" w:rsidDel="00684844" w:rsidRDefault="00093F5E" w:rsidP="00324AC5">
            <w:pPr>
              <w:spacing w:after="0" w:line="240" w:lineRule="auto"/>
              <w:rPr>
                <w:del w:id="2815" w:author="Harry" w:date="2021-12-14T21:12:00Z"/>
                <w:rFonts w:ascii="Yu Gothic" w:eastAsia="Yu Gothic" w:hAnsi="Yu Gothic" w:cs="MS PGothic"/>
                <w:color w:val="000000"/>
                <w:sz w:val="18"/>
                <w:szCs w:val="18"/>
                <w:lang w:val="en-GB" w:eastAsia="ja-JP"/>
              </w:rPr>
            </w:pPr>
            <w:del w:id="2816" w:author="Harry" w:date="2021-12-14T21:12:00Z">
              <w:r w:rsidRPr="00093F5E" w:rsidDel="00684844">
                <w:rPr>
                  <w:rFonts w:ascii="Yu Gothic" w:eastAsia="Yu Gothic" w:hAnsi="Yu Gothic" w:cs="MS PGothic" w:hint="eastAsia"/>
                  <w:color w:val="000000"/>
                  <w:sz w:val="18"/>
                  <w:szCs w:val="18"/>
                  <w:lang w:val="en-GB" w:eastAsia="ja-JP"/>
                </w:rPr>
                <w:delText>Yogyakarta</w:delText>
              </w:r>
            </w:del>
          </w:p>
        </w:tc>
        <w:tc>
          <w:tcPr>
            <w:tcW w:w="241" w:type="dxa"/>
            <w:tcBorders>
              <w:top w:val="nil"/>
              <w:left w:val="nil"/>
              <w:bottom w:val="single" w:sz="4" w:space="0" w:color="auto"/>
              <w:right w:val="nil"/>
            </w:tcBorders>
            <w:shd w:val="clear" w:color="auto" w:fill="auto"/>
            <w:noWrap/>
            <w:vAlign w:val="center"/>
            <w:hideMark/>
          </w:tcPr>
          <w:p w14:paraId="769829CF" w14:textId="77777777" w:rsidR="00324AC5" w:rsidRPr="00093F5E" w:rsidDel="00684844" w:rsidRDefault="00093F5E" w:rsidP="00324AC5">
            <w:pPr>
              <w:spacing w:after="0" w:line="240" w:lineRule="auto"/>
              <w:jc w:val="right"/>
              <w:rPr>
                <w:del w:id="2817" w:author="Harry" w:date="2021-12-14T21:12:00Z"/>
                <w:rFonts w:ascii="Yu Gothic" w:eastAsia="Yu Gothic" w:hAnsi="Yu Gothic" w:cs="MS PGothic"/>
                <w:color w:val="000000"/>
                <w:sz w:val="18"/>
                <w:szCs w:val="18"/>
                <w:lang w:val="en-GB" w:eastAsia="ja-JP"/>
              </w:rPr>
            </w:pPr>
            <w:del w:id="2818" w:author="Harry" w:date="2021-12-14T21:12:00Z">
              <w:r w:rsidRPr="00093F5E" w:rsidDel="00684844">
                <w:rPr>
                  <w:rFonts w:ascii="Yu Gothic" w:eastAsia="Yu Gothic" w:hAnsi="Yu Gothic" w:cs="MS PGothic" w:hint="eastAsia"/>
                  <w:color w:val="000000"/>
                  <w:sz w:val="18"/>
                  <w:szCs w:val="18"/>
                  <w:lang w:val="en-GB" w:eastAsia="ja-JP"/>
                </w:rPr>
                <w:delText xml:space="preserve">968 </w:delText>
              </w:r>
            </w:del>
          </w:p>
        </w:tc>
        <w:tc>
          <w:tcPr>
            <w:tcW w:w="1020" w:type="dxa"/>
            <w:tcBorders>
              <w:top w:val="nil"/>
              <w:left w:val="nil"/>
              <w:bottom w:val="single" w:sz="4" w:space="0" w:color="auto"/>
              <w:right w:val="nil"/>
            </w:tcBorders>
            <w:shd w:val="clear" w:color="auto" w:fill="auto"/>
            <w:noWrap/>
            <w:vAlign w:val="center"/>
            <w:hideMark/>
          </w:tcPr>
          <w:p w14:paraId="4688E096" w14:textId="77777777" w:rsidR="00324AC5" w:rsidRPr="00093F5E" w:rsidDel="00684844" w:rsidRDefault="00093F5E" w:rsidP="00324AC5">
            <w:pPr>
              <w:spacing w:after="0" w:line="240" w:lineRule="auto"/>
              <w:jc w:val="right"/>
              <w:rPr>
                <w:del w:id="2819" w:author="Harry" w:date="2021-12-14T21:12:00Z"/>
                <w:rFonts w:ascii="Yu Gothic" w:eastAsia="Yu Gothic" w:hAnsi="Yu Gothic" w:cs="MS PGothic"/>
                <w:color w:val="000000"/>
                <w:sz w:val="18"/>
                <w:szCs w:val="18"/>
                <w:lang w:val="en-GB" w:eastAsia="ja-JP"/>
              </w:rPr>
            </w:pPr>
            <w:del w:id="2820" w:author="Harry" w:date="2021-12-14T21:12:00Z">
              <w:r w:rsidRPr="00093F5E" w:rsidDel="00684844">
                <w:rPr>
                  <w:rFonts w:ascii="Yu Gothic" w:eastAsia="Yu Gothic" w:hAnsi="Yu Gothic" w:cs="MS PGothic" w:hint="eastAsia"/>
                  <w:color w:val="000000"/>
                  <w:sz w:val="18"/>
                  <w:szCs w:val="18"/>
                  <w:lang w:val="en-GB" w:eastAsia="ja-JP"/>
                </w:rPr>
                <w:delText xml:space="preserve">1,254 </w:delText>
              </w:r>
            </w:del>
          </w:p>
        </w:tc>
        <w:tc>
          <w:tcPr>
            <w:tcW w:w="745" w:type="dxa"/>
            <w:tcBorders>
              <w:top w:val="nil"/>
              <w:left w:val="nil"/>
              <w:bottom w:val="single" w:sz="4" w:space="0" w:color="auto"/>
              <w:right w:val="nil"/>
            </w:tcBorders>
            <w:shd w:val="clear" w:color="auto" w:fill="auto"/>
            <w:noWrap/>
            <w:vAlign w:val="center"/>
            <w:hideMark/>
          </w:tcPr>
          <w:p w14:paraId="0C1CB409" w14:textId="77777777" w:rsidR="00324AC5" w:rsidRPr="00093F5E" w:rsidDel="00684844" w:rsidRDefault="00093F5E" w:rsidP="00324AC5">
            <w:pPr>
              <w:spacing w:after="0" w:line="240" w:lineRule="auto"/>
              <w:jc w:val="right"/>
              <w:rPr>
                <w:del w:id="2821" w:author="Harry" w:date="2021-12-14T21:12:00Z"/>
                <w:rFonts w:ascii="Yu Gothic" w:eastAsia="Yu Gothic" w:hAnsi="Yu Gothic" w:cs="MS PGothic"/>
                <w:color w:val="000000"/>
                <w:sz w:val="18"/>
                <w:szCs w:val="18"/>
                <w:lang w:val="en-GB" w:eastAsia="ja-JP"/>
              </w:rPr>
            </w:pPr>
            <w:del w:id="2822" w:author="Harry" w:date="2021-12-14T21:12:00Z">
              <w:r w:rsidRPr="00093F5E" w:rsidDel="00684844">
                <w:rPr>
                  <w:rFonts w:ascii="Yu Gothic" w:eastAsia="Yu Gothic" w:hAnsi="Yu Gothic" w:cs="MS PGothic" w:hint="eastAsia"/>
                  <w:color w:val="000000"/>
                  <w:sz w:val="18"/>
                  <w:szCs w:val="18"/>
                  <w:lang w:val="en-GB" w:eastAsia="ja-JP"/>
                </w:rPr>
                <w:delText xml:space="preserve">784 </w:delText>
              </w:r>
            </w:del>
          </w:p>
        </w:tc>
        <w:tc>
          <w:tcPr>
            <w:tcW w:w="745" w:type="dxa"/>
            <w:tcBorders>
              <w:top w:val="nil"/>
              <w:left w:val="nil"/>
              <w:bottom w:val="single" w:sz="4" w:space="0" w:color="auto"/>
              <w:right w:val="nil"/>
            </w:tcBorders>
            <w:shd w:val="clear" w:color="auto" w:fill="auto"/>
            <w:noWrap/>
            <w:vAlign w:val="center"/>
            <w:hideMark/>
          </w:tcPr>
          <w:p w14:paraId="44337311" w14:textId="77777777" w:rsidR="00324AC5" w:rsidRPr="00093F5E" w:rsidDel="00684844" w:rsidRDefault="00093F5E" w:rsidP="00324AC5">
            <w:pPr>
              <w:spacing w:after="0" w:line="240" w:lineRule="auto"/>
              <w:jc w:val="right"/>
              <w:rPr>
                <w:del w:id="2823" w:author="Harry" w:date="2021-12-14T21:12:00Z"/>
                <w:rFonts w:ascii="Yu Gothic" w:eastAsia="Yu Gothic" w:hAnsi="Yu Gothic" w:cs="MS PGothic"/>
                <w:color w:val="000000"/>
                <w:sz w:val="18"/>
                <w:szCs w:val="18"/>
                <w:lang w:val="en-GB" w:eastAsia="ja-JP"/>
              </w:rPr>
            </w:pPr>
            <w:del w:id="2824" w:author="Harry" w:date="2021-12-14T21:12:00Z">
              <w:r w:rsidRPr="00093F5E" w:rsidDel="00684844">
                <w:rPr>
                  <w:rFonts w:ascii="Yu Gothic" w:eastAsia="Yu Gothic" w:hAnsi="Yu Gothic" w:cs="MS PGothic" w:hint="eastAsia"/>
                  <w:color w:val="000000"/>
                  <w:sz w:val="18"/>
                  <w:szCs w:val="18"/>
                  <w:lang w:val="en-GB" w:eastAsia="ja-JP"/>
                </w:rPr>
                <w:delText xml:space="preserve">1,189 </w:delText>
              </w:r>
            </w:del>
          </w:p>
        </w:tc>
      </w:tr>
    </w:tbl>
    <w:p w14:paraId="107CE874" w14:textId="77777777" w:rsidR="00422BF6" w:rsidRPr="00093F5E" w:rsidRDefault="00093F5E" w:rsidP="00422BF6">
      <w:pPr>
        <w:snapToGrid w:val="0"/>
        <w:spacing w:after="0" w:line="240" w:lineRule="auto"/>
        <w:ind w:left="913" w:firstLine="363"/>
        <w:rPr>
          <w:sz w:val="20"/>
          <w:szCs w:val="20"/>
          <w:lang w:val="en-GB"/>
        </w:rPr>
      </w:pPr>
      <w:r w:rsidRPr="00093F5E">
        <w:rPr>
          <w:noProof/>
          <w:lang w:val="en-GB"/>
        </w:rPr>
        <w:fldChar w:fldCharType="end"/>
      </w:r>
      <w:r w:rsidR="005F5ACD" w:rsidRPr="005278FD">
        <w:rPr>
          <w:b/>
          <w:i/>
          <w:iCs/>
          <w:sz w:val="20"/>
          <w:szCs w:val="20"/>
          <w:lang w:val="en-GB"/>
          <w:rPrChange w:id="2825" w:author="Author">
            <w:rPr>
              <w:i/>
              <w:iCs/>
              <w:sz w:val="20"/>
              <w:szCs w:val="20"/>
              <w:lang w:val="en-GB"/>
            </w:rPr>
          </w:rPrChange>
        </w:rPr>
        <w:t>Note</w:t>
      </w:r>
      <w:r w:rsidR="005F5ACD" w:rsidRPr="00093F5E">
        <w:rPr>
          <w:i/>
          <w:iCs/>
          <w:sz w:val="20"/>
          <w:szCs w:val="20"/>
          <w:lang w:val="en-GB"/>
        </w:rPr>
        <w:t>:</w:t>
      </w:r>
      <w:r w:rsidR="005F5ACD" w:rsidRPr="00093F5E">
        <w:rPr>
          <w:sz w:val="20"/>
          <w:szCs w:val="20"/>
          <w:lang w:val="en-GB"/>
        </w:rPr>
        <w:t xml:space="preserve"> In thousands of IDR</w:t>
      </w:r>
      <w:r w:rsidRPr="00093F5E">
        <w:rPr>
          <w:rFonts w:hint="eastAsia"/>
          <w:sz w:val="20"/>
          <w:szCs w:val="20"/>
          <w:lang w:val="en-GB"/>
        </w:rPr>
        <w:t>.</w:t>
      </w:r>
      <w:r w:rsidRPr="00093F5E">
        <w:rPr>
          <w:sz w:val="20"/>
          <w:szCs w:val="20"/>
          <w:lang w:val="en-GB"/>
        </w:rPr>
        <w:t xml:space="preserve"> </w:t>
      </w:r>
    </w:p>
    <w:p w14:paraId="22EE5D9E" w14:textId="77777777" w:rsidR="005F5ACD" w:rsidRPr="00093F5E" w:rsidRDefault="00093F5E" w:rsidP="00422BF6">
      <w:pPr>
        <w:snapToGrid w:val="0"/>
        <w:spacing w:after="0" w:line="240" w:lineRule="auto"/>
        <w:ind w:left="913" w:firstLine="363"/>
        <w:rPr>
          <w:sz w:val="20"/>
          <w:szCs w:val="20"/>
          <w:lang w:val="en-GB"/>
        </w:rPr>
      </w:pPr>
      <w:r w:rsidRPr="00093F5E">
        <w:rPr>
          <w:rFonts w:hint="eastAsia"/>
          <w:i/>
          <w:iCs/>
          <w:sz w:val="20"/>
          <w:szCs w:val="20"/>
          <w:lang w:val="en-GB"/>
        </w:rPr>
        <w:t>S</w:t>
      </w:r>
      <w:r w:rsidRPr="00093F5E">
        <w:rPr>
          <w:i/>
          <w:iCs/>
          <w:sz w:val="20"/>
          <w:szCs w:val="20"/>
          <w:lang w:val="en-GB"/>
        </w:rPr>
        <w:t>ource:</w:t>
      </w:r>
      <w:r w:rsidRPr="00093F5E">
        <w:rPr>
          <w:sz w:val="20"/>
          <w:szCs w:val="20"/>
          <w:lang w:val="en-GB"/>
        </w:rPr>
        <w:t xml:space="preserve"> Authors’ computation</w:t>
      </w:r>
      <w:r w:rsidR="002A72FE" w:rsidRPr="00093F5E">
        <w:rPr>
          <w:sz w:val="20"/>
          <w:szCs w:val="20"/>
          <w:lang w:val="en-GB"/>
        </w:rPr>
        <w:t>.</w:t>
      </w:r>
    </w:p>
    <w:p w14:paraId="2D8A4812" w14:textId="77777777" w:rsidR="00F23585" w:rsidRPr="00093F5E" w:rsidRDefault="00F23585" w:rsidP="00422BF6">
      <w:pPr>
        <w:snapToGrid w:val="0"/>
        <w:spacing w:after="0" w:line="240" w:lineRule="auto"/>
        <w:ind w:left="913" w:firstLine="363"/>
        <w:rPr>
          <w:sz w:val="20"/>
          <w:szCs w:val="20"/>
          <w:lang w:val="en-GB"/>
        </w:rPr>
      </w:pPr>
    </w:p>
    <w:p w14:paraId="2CFBB3EE" w14:textId="77777777" w:rsidR="00F23585" w:rsidRPr="00093F5E" w:rsidRDefault="00F23585" w:rsidP="00422BF6">
      <w:pPr>
        <w:snapToGrid w:val="0"/>
        <w:spacing w:after="0" w:line="240" w:lineRule="auto"/>
        <w:ind w:left="913" w:firstLine="363"/>
        <w:rPr>
          <w:sz w:val="20"/>
          <w:szCs w:val="20"/>
          <w:lang w:val="en-GB"/>
        </w:rPr>
      </w:pPr>
    </w:p>
    <w:p w14:paraId="4F327FAF" w14:textId="77777777" w:rsidR="00F23585" w:rsidRPr="00093F5E" w:rsidRDefault="00093F5E" w:rsidP="00422BF6">
      <w:pPr>
        <w:snapToGrid w:val="0"/>
        <w:spacing w:after="0" w:line="240" w:lineRule="auto"/>
        <w:ind w:left="913" w:firstLine="363"/>
        <w:rPr>
          <w:sz w:val="20"/>
          <w:szCs w:val="20"/>
          <w:lang w:val="en-GB"/>
        </w:rPr>
      </w:pPr>
      <w:r w:rsidRPr="00093F5E">
        <w:rPr>
          <w:noProof/>
        </w:rPr>
        <w:drawing>
          <wp:inline distT="0" distB="0" distL="0" distR="0" wp14:anchorId="25F27FD7" wp14:editId="631F2B94">
            <wp:extent cx="4305935" cy="265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59035"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305935" cy="2656205"/>
                    </a:xfrm>
                    <a:prstGeom prst="rect">
                      <a:avLst/>
                    </a:prstGeom>
                    <a:noFill/>
                    <a:ln>
                      <a:noFill/>
                    </a:ln>
                  </pic:spPr>
                </pic:pic>
              </a:graphicData>
            </a:graphic>
          </wp:inline>
        </w:drawing>
      </w:r>
    </w:p>
    <w:p w14:paraId="5F594EB0" w14:textId="77777777" w:rsidR="001F7977" w:rsidRPr="00093F5E" w:rsidRDefault="00093F5E" w:rsidP="00857081">
      <w:pPr>
        <w:pStyle w:val="ListParagraph"/>
        <w:spacing w:line="360" w:lineRule="auto"/>
        <w:jc w:val="center"/>
        <w:rPr>
          <w:lang w:val="en-GB"/>
        </w:rPr>
      </w:pPr>
      <w:r w:rsidRPr="00093F5E">
        <w:rPr>
          <w:lang w:val="en-GB"/>
        </w:rPr>
        <w:t xml:space="preserve">Fig. </w:t>
      </w:r>
      <w:r w:rsidR="00523120" w:rsidRPr="00093F5E">
        <w:rPr>
          <w:lang w:val="en-GB"/>
        </w:rPr>
        <w:t>A</w:t>
      </w:r>
      <w:r w:rsidR="00A410CD" w:rsidRPr="00093F5E">
        <w:rPr>
          <w:lang w:val="en-GB"/>
        </w:rPr>
        <w:t>1</w:t>
      </w:r>
      <w:r w:rsidRPr="00093F5E">
        <w:rPr>
          <w:lang w:val="en-GB"/>
        </w:rPr>
        <w:t xml:space="preserve">. The </w:t>
      </w:r>
      <w:r w:rsidR="00523120" w:rsidRPr="00093F5E">
        <w:rPr>
          <w:lang w:val="en-GB"/>
        </w:rPr>
        <w:t>time-series</w:t>
      </w:r>
      <w:r w:rsidRPr="00093F5E">
        <w:rPr>
          <w:lang w:val="en-GB"/>
        </w:rPr>
        <w:t xml:space="preserve"> </w:t>
      </w:r>
      <w:r w:rsidR="00523120" w:rsidRPr="00093F5E">
        <w:rPr>
          <w:lang w:val="en-GB"/>
        </w:rPr>
        <w:t>o</w:t>
      </w:r>
      <w:r w:rsidRPr="00093F5E">
        <w:rPr>
          <w:lang w:val="en-GB"/>
        </w:rPr>
        <w:t xml:space="preserve">f </w:t>
      </w:r>
      <w:r w:rsidR="00523120" w:rsidRPr="00093F5E">
        <w:rPr>
          <w:lang w:val="en-GB"/>
        </w:rPr>
        <w:t>real wage across provinces</w:t>
      </w:r>
      <w:r w:rsidR="003B1D68" w:rsidRPr="00093F5E">
        <w:rPr>
          <w:lang w:val="en-GB"/>
        </w:rPr>
        <w:t xml:space="preserve"> based on region</w:t>
      </w:r>
      <w:r w:rsidR="00523120" w:rsidRPr="00093F5E">
        <w:rPr>
          <w:lang w:val="en-GB"/>
        </w:rPr>
        <w:t>, 2008-2020</w:t>
      </w:r>
    </w:p>
    <w:sectPr w:rsidR="001F7977" w:rsidRPr="00093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1AC4469A" w14:textId="77777777" w:rsidR="00206528" w:rsidRDefault="00206528" w:rsidP="000D14D1">
      <w:pPr>
        <w:pStyle w:val="CommentText"/>
      </w:pPr>
      <w:r>
        <w:rPr>
          <w:rStyle w:val="CommentReference"/>
        </w:rPr>
        <w:annotationRef/>
      </w:r>
      <w:r>
        <w:t>Dear Author,</w:t>
      </w:r>
    </w:p>
    <w:p w14:paraId="76D53AAA" w14:textId="77777777" w:rsidR="00206528" w:rsidRDefault="00206528" w:rsidP="000D14D1">
      <w:pPr>
        <w:pStyle w:val="CommentText"/>
      </w:pPr>
    </w:p>
    <w:p w14:paraId="6D3878DA" w14:textId="77777777" w:rsidR="00206528" w:rsidRDefault="00206528" w:rsidP="000D14D1">
      <w:pPr>
        <w:pStyle w:val="CommentText"/>
      </w:pPr>
      <w:r>
        <w:t>Thank you for the opportunity to assist you with your manuscript. I have edited it for language, content, flow, and readability. I have also made comments to shed more light on major revisions. Since there were no guidelines for formatting, I have not looked into this aspect. I hope you find my input useful.</w:t>
      </w:r>
    </w:p>
  </w:comment>
  <w:comment w:id="2" w:author="Muhamad Rifki Maulana" w:date="2021-12-14T16:15:00Z" w:initials="MRM">
    <w:p w14:paraId="5F8E888B" w14:textId="4F64CF86" w:rsidR="00206528" w:rsidRDefault="00206528">
      <w:pPr>
        <w:pStyle w:val="CommentText"/>
      </w:pPr>
      <w:r>
        <w:rPr>
          <w:rStyle w:val="CommentReference"/>
        </w:rPr>
        <w:annotationRef/>
      </w:r>
      <w:r w:rsidR="007E49EC">
        <w:t>Dear English Editor,</w:t>
      </w:r>
      <w:r w:rsidR="007E49EC">
        <w:br/>
        <w:t>We highly appreciate your efforts to edit our manuscript. We have included all of your comments in this revised version. We believe the manuscript has</w:t>
      </w:r>
      <w:r w:rsidR="00202733">
        <w:t xml:space="preserve"> been improved accordingly.</w:t>
      </w:r>
    </w:p>
  </w:comment>
  <w:comment w:id="3" w:author="Harry" w:date="2021-12-14T21:18:00Z" w:initials="H">
    <w:p w14:paraId="7016FB6D" w14:textId="6E8B7094" w:rsidR="00BE5412" w:rsidRDefault="00BE5412">
      <w:pPr>
        <w:pStyle w:val="CommentText"/>
      </w:pPr>
      <w:r>
        <w:rPr>
          <w:rStyle w:val="CommentReference"/>
        </w:rPr>
        <w:annotationRef/>
      </w:r>
      <w:r>
        <w:rPr>
          <w:rFonts w:hint="eastAsia"/>
        </w:rPr>
        <w:t>D</w:t>
      </w:r>
      <w:r>
        <w:t>ear English Editor,</w:t>
      </w:r>
      <w:r>
        <w:br/>
        <w:t>Thank you v</w:t>
      </w:r>
      <w:r w:rsidR="00C64FAA">
        <w:t>ery much for editing our manuscript and providing comments. We appreciate your suggestions, which have been very helpful</w:t>
      </w:r>
      <w:r>
        <w:t xml:space="preserve"> in improving </w:t>
      </w:r>
      <w:r w:rsidR="00C64FAA">
        <w:t xml:space="preserve">the </w:t>
      </w:r>
      <w:r>
        <w:t>manuscript</w:t>
      </w:r>
      <w:r w:rsidR="00C64FAA">
        <w:t xml:space="preserve">. </w:t>
      </w:r>
    </w:p>
  </w:comment>
  <w:comment w:id="12" w:author="Author" w:initials="A">
    <w:p w14:paraId="2A812F05" w14:textId="77777777" w:rsidR="00206528" w:rsidRDefault="00206528" w:rsidP="005E0DCD">
      <w:pPr>
        <w:pStyle w:val="CommentText"/>
      </w:pPr>
      <w:r>
        <w:rPr>
          <w:rStyle w:val="CommentReference"/>
        </w:rPr>
        <w:annotationRef/>
      </w:r>
      <w:r>
        <w:t>The words “paper” and “study” cannot be used interchangeably.</w:t>
      </w:r>
    </w:p>
    <w:p w14:paraId="38F594FB" w14:textId="77777777" w:rsidR="00206528" w:rsidRDefault="00206528" w:rsidP="005E0DCD">
      <w:pPr>
        <w:pStyle w:val="CommentText"/>
      </w:pPr>
    </w:p>
    <w:p w14:paraId="40612392" w14:textId="77777777" w:rsidR="00206528" w:rsidRDefault="00206528" w:rsidP="005E0DCD">
      <w:pPr>
        <w:pStyle w:val="CommentText"/>
      </w:pPr>
      <w:r>
        <w:t>In an academic context, “paper” implies a formal written composition that is intended to be published, presented, etc. The “study,” on the other hand, is the actual work carried out. Usually, a paper reports on certain details of a study, such as the method used in the study, its findings, and conclusions derived from the study. Therefore, it would be odd to say that experiments were carried out in the paper. The experiments were carried out at the time of conducting the research, that is, during the study, and not during the writing of the paper to report the details of the study. Hence, it is appropriate to use the word “study” and not “paper.”</w:t>
      </w:r>
    </w:p>
  </w:comment>
  <w:comment w:id="13" w:author="Muhamad Rifki Maulana" w:date="2021-12-14T16:17:00Z" w:initials="MRM">
    <w:p w14:paraId="57F830D2" w14:textId="38C2D556" w:rsidR="00206528" w:rsidRDefault="00206528">
      <w:pPr>
        <w:pStyle w:val="CommentText"/>
      </w:pPr>
      <w:r>
        <w:rPr>
          <w:rStyle w:val="CommentReference"/>
        </w:rPr>
        <w:annotationRef/>
      </w:r>
      <w:r w:rsidR="00C64FAA">
        <w:t>Well n</w:t>
      </w:r>
      <w:r>
        <w:t>oted</w:t>
      </w:r>
      <w:r w:rsidR="00C64FAA">
        <w:t>.</w:t>
      </w:r>
    </w:p>
  </w:comment>
  <w:comment w:id="10" w:author="Author" w:initials="A">
    <w:p w14:paraId="699E6F54" w14:textId="77777777" w:rsidR="00206528" w:rsidRDefault="00206528">
      <w:pPr>
        <w:pStyle w:val="CommentText"/>
      </w:pPr>
      <w:r>
        <w:rPr>
          <w:rStyle w:val="CommentReference"/>
        </w:rPr>
        <w:annotationRef/>
      </w:r>
      <w:r>
        <w:t>I made edits for conciseness. Please review.</w:t>
      </w:r>
    </w:p>
  </w:comment>
  <w:comment w:id="11" w:author="Muhamad Rifki Maulana" w:date="2021-12-14T16:18:00Z" w:initials="MRM">
    <w:p w14:paraId="66BECE6D" w14:textId="0205B7DC" w:rsidR="00206528" w:rsidRDefault="00206528">
      <w:pPr>
        <w:pStyle w:val="CommentText"/>
      </w:pPr>
      <w:r>
        <w:rPr>
          <w:rStyle w:val="CommentReference"/>
        </w:rPr>
        <w:annotationRef/>
      </w:r>
      <w:r>
        <w:t>noted</w:t>
      </w:r>
    </w:p>
  </w:comment>
  <w:comment w:id="23" w:author="Author" w:initials="A">
    <w:p w14:paraId="7E21DACE" w14:textId="77777777" w:rsidR="00206528" w:rsidRDefault="00206528">
      <w:pPr>
        <w:pStyle w:val="CommentText"/>
      </w:pPr>
      <w:r>
        <w:rPr>
          <w:rStyle w:val="CommentReference"/>
        </w:rPr>
        <w:annotationRef/>
      </w:r>
      <w:r>
        <w:t>I restructured this sentence for improved clarity and flow. Please review.</w:t>
      </w:r>
    </w:p>
  </w:comment>
  <w:comment w:id="24" w:author="Muhamad Rifki Maulana" w:date="2021-12-14T16:19:00Z" w:initials="MRM">
    <w:p w14:paraId="2167EAB7" w14:textId="5606AF67" w:rsidR="00206528" w:rsidRDefault="00206528">
      <w:pPr>
        <w:pStyle w:val="CommentText"/>
      </w:pPr>
      <w:r>
        <w:rPr>
          <w:rStyle w:val="CommentReference"/>
        </w:rPr>
        <w:annotationRef/>
      </w:r>
      <w:r>
        <w:t>Ok</w:t>
      </w:r>
      <w:r w:rsidR="00C64FAA">
        <w:t>, n</w:t>
      </w:r>
      <w:r>
        <w:t>oted</w:t>
      </w:r>
    </w:p>
  </w:comment>
  <w:comment w:id="32" w:author="Author" w:initials="A">
    <w:p w14:paraId="73D40340" w14:textId="77777777" w:rsidR="00206528" w:rsidRDefault="00206528">
      <w:pPr>
        <w:pStyle w:val="CommentText"/>
      </w:pPr>
      <w:r>
        <w:rPr>
          <w:rStyle w:val="CommentReference"/>
        </w:rPr>
        <w:annotationRef/>
      </w:r>
      <w:r>
        <w:t>This sentence has been rephrased for improved clarity and flow. Please review.</w:t>
      </w:r>
    </w:p>
  </w:comment>
  <w:comment w:id="33" w:author="Muhamad Rifki Maulana" w:date="2021-12-14T16:21:00Z" w:initials="MRM">
    <w:p w14:paraId="58288828" w14:textId="410228B0" w:rsidR="00206528" w:rsidRDefault="00206528">
      <w:pPr>
        <w:pStyle w:val="CommentText"/>
      </w:pPr>
      <w:r>
        <w:rPr>
          <w:rStyle w:val="CommentReference"/>
        </w:rPr>
        <w:annotationRef/>
      </w:r>
      <w:r>
        <w:t>Ok</w:t>
      </w:r>
      <w:r w:rsidR="00C64FAA">
        <w:t xml:space="preserve">, </w:t>
      </w:r>
      <w:r>
        <w:t>noted</w:t>
      </w:r>
    </w:p>
  </w:comment>
  <w:comment w:id="73" w:author="Author" w:initials="A">
    <w:p w14:paraId="22AC71EB" w14:textId="1019068F" w:rsidR="00206528" w:rsidRDefault="00206528">
      <w:pPr>
        <w:pStyle w:val="CommentText"/>
      </w:pPr>
      <w:r>
        <w:rPr>
          <w:rStyle w:val="CommentReference"/>
        </w:rPr>
        <w:annotationRef/>
      </w:r>
      <w:r>
        <w:t>Please consider rephrasing this sentence as “The Indonesian Central Bureau of Statistics (BPS) recorded the population in urban areas in 2020 as 56.7%, an increase from the 2010 figure of 49.8%”.</w:t>
      </w:r>
    </w:p>
  </w:comment>
  <w:comment w:id="74" w:author="Muhamad Rifki Maulana" w:date="2021-12-14T16:27:00Z" w:initials="MRM">
    <w:p w14:paraId="7706F0A2" w14:textId="3324DF6F" w:rsidR="00206528" w:rsidRDefault="00206528">
      <w:pPr>
        <w:pStyle w:val="CommentText"/>
      </w:pPr>
      <w:r>
        <w:rPr>
          <w:rStyle w:val="CommentReference"/>
        </w:rPr>
        <w:annotationRef/>
      </w:r>
      <w:r w:rsidR="00354F0C">
        <w:t xml:space="preserve">We changed the sentence as suggested.  </w:t>
      </w:r>
    </w:p>
  </w:comment>
  <w:comment w:id="75" w:author="Harry" w:date="2021-12-14T21:23:00Z" w:initials="H">
    <w:p w14:paraId="2E04C66E" w14:textId="42CC9738" w:rsidR="007E49EC" w:rsidRDefault="007E49EC">
      <w:pPr>
        <w:pStyle w:val="CommentText"/>
      </w:pPr>
      <w:r>
        <w:rPr>
          <w:rStyle w:val="CommentReference"/>
        </w:rPr>
        <w:annotationRef/>
      </w:r>
      <w:r>
        <w:rPr>
          <w:rFonts w:hint="eastAsia"/>
        </w:rPr>
        <w:t>T</w:t>
      </w:r>
      <w:r>
        <w:t>he sentence has been rewritten as suggested.</w:t>
      </w:r>
    </w:p>
  </w:comment>
  <w:comment w:id="127" w:author="Author" w:initials="A">
    <w:p w14:paraId="278D962D" w14:textId="77777777" w:rsidR="00206528" w:rsidRDefault="00206528">
      <w:pPr>
        <w:pStyle w:val="CommentText"/>
      </w:pPr>
      <w:r>
        <w:rPr>
          <w:rStyle w:val="CommentReference"/>
        </w:rPr>
        <w:annotationRef/>
      </w:r>
      <w:r>
        <w:t>I restructured this sentence for improved clarity and flow. Please review.</w:t>
      </w:r>
    </w:p>
  </w:comment>
  <w:comment w:id="128" w:author="Muhamad Rifki Maulana" w:date="2021-12-14T16:28:00Z" w:initials="MRM">
    <w:p w14:paraId="017BDDA2" w14:textId="743F12D5" w:rsidR="008A6A8D" w:rsidRDefault="008A6A8D">
      <w:pPr>
        <w:pStyle w:val="CommentText"/>
      </w:pPr>
      <w:r>
        <w:rPr>
          <w:rStyle w:val="CommentReference"/>
        </w:rPr>
        <w:annotationRef/>
      </w:r>
      <w:r w:rsidR="00AF6B42">
        <w:t>Well n</w:t>
      </w:r>
      <w:r>
        <w:t>oted</w:t>
      </w:r>
    </w:p>
  </w:comment>
  <w:comment w:id="147" w:author="Author" w:initials="A">
    <w:p w14:paraId="7DC713C9" w14:textId="77777777" w:rsidR="00206528" w:rsidRDefault="00206528">
      <w:pPr>
        <w:pStyle w:val="CommentText"/>
      </w:pPr>
      <w:r>
        <w:rPr>
          <w:rStyle w:val="CommentReference"/>
        </w:rPr>
        <w:annotationRef/>
      </w:r>
      <w:r w:rsidRPr="00492F77">
        <w:t>“Consequently” is less wordy and a better alternative while conveying the same meaning.</w:t>
      </w:r>
    </w:p>
  </w:comment>
  <w:comment w:id="148" w:author="Muhamad Rifki Maulana" w:date="2021-12-14T16:28:00Z" w:initials="MRM">
    <w:p w14:paraId="3F0D71C6" w14:textId="5A64477C" w:rsidR="008A6A8D" w:rsidRDefault="008A6A8D">
      <w:pPr>
        <w:pStyle w:val="CommentText"/>
      </w:pPr>
      <w:r>
        <w:rPr>
          <w:rStyle w:val="CommentReference"/>
        </w:rPr>
        <w:annotationRef/>
      </w:r>
      <w:r w:rsidR="007E49EC">
        <w:t>Well n</w:t>
      </w:r>
      <w:r>
        <w:t>oted</w:t>
      </w:r>
    </w:p>
  </w:comment>
  <w:comment w:id="233" w:author="Author" w:initials="A">
    <w:p w14:paraId="556672F2" w14:textId="48F0B836" w:rsidR="00206528" w:rsidRDefault="00206528">
      <w:pPr>
        <w:pStyle w:val="CommentText"/>
      </w:pPr>
      <w:r>
        <w:rPr>
          <w:rStyle w:val="CommentReference"/>
        </w:rPr>
        <w:annotationRef/>
      </w:r>
      <w:r w:rsidRPr="009F0F1D">
        <w:t>"On the other hand" is typically used when "on the one hand" has been used in the preceding context. I have revised this expression accordingly. The meaning is unaffected.</w:t>
      </w:r>
    </w:p>
  </w:comment>
  <w:comment w:id="234" w:author="Muhamad Rifki Maulana" w:date="2021-12-14T16:29:00Z" w:initials="MRM">
    <w:p w14:paraId="76EE955F" w14:textId="406386A8" w:rsidR="00AF1DE9" w:rsidRDefault="00AF1DE9">
      <w:pPr>
        <w:pStyle w:val="CommentText"/>
      </w:pPr>
      <w:r>
        <w:rPr>
          <w:rStyle w:val="CommentReference"/>
        </w:rPr>
        <w:annotationRef/>
      </w:r>
      <w:r w:rsidR="00AF6B42">
        <w:t>Well n</w:t>
      </w:r>
      <w:r>
        <w:t>oted</w:t>
      </w:r>
    </w:p>
  </w:comment>
  <w:comment w:id="250" w:author="Author" w:initials="A">
    <w:p w14:paraId="47892C36" w14:textId="77777777" w:rsidR="00206528" w:rsidRDefault="00206528">
      <w:pPr>
        <w:pStyle w:val="CommentText"/>
      </w:pPr>
      <w:r>
        <w:rPr>
          <w:rStyle w:val="CommentReference"/>
        </w:rPr>
        <w:annotationRef/>
      </w:r>
      <w:r>
        <w:t>Acronyms should be defined in full at the first instance of the use.</w:t>
      </w:r>
    </w:p>
  </w:comment>
  <w:comment w:id="251" w:author="Muhamad Rifki Maulana" w:date="2021-12-14T17:19:00Z" w:initials="MRM">
    <w:p w14:paraId="78B16355" w14:textId="0250B72E" w:rsidR="00E11897" w:rsidRDefault="00E11897">
      <w:pPr>
        <w:pStyle w:val="CommentText"/>
      </w:pPr>
      <w:r>
        <w:rPr>
          <w:rStyle w:val="CommentReference"/>
        </w:rPr>
        <w:annotationRef/>
      </w:r>
      <w:r>
        <w:t>Done.</w:t>
      </w:r>
    </w:p>
  </w:comment>
  <w:comment w:id="279" w:author="Author" w:initials="A">
    <w:p w14:paraId="7471E3CA" w14:textId="77777777" w:rsidR="00206528" w:rsidRDefault="00206528">
      <w:pPr>
        <w:pStyle w:val="CommentText"/>
      </w:pPr>
      <w:r>
        <w:rPr>
          <w:rStyle w:val="CommentReference"/>
        </w:rPr>
        <w:annotationRef/>
      </w:r>
      <w:r w:rsidRPr="00B43BF0">
        <w:t>I added this for completeness. Please check that this revision is appropriate.</w:t>
      </w:r>
    </w:p>
  </w:comment>
  <w:comment w:id="280" w:author="Muhamad Rifki Maulana" w:date="2021-12-14T16:31:00Z" w:initials="MRM">
    <w:p w14:paraId="2817CDFF" w14:textId="5C59CAD7" w:rsidR="00D43025" w:rsidRDefault="00D43025">
      <w:pPr>
        <w:pStyle w:val="CommentText"/>
      </w:pPr>
      <w:r>
        <w:rPr>
          <w:rStyle w:val="CommentReference"/>
        </w:rPr>
        <w:annotationRef/>
      </w:r>
      <w:r w:rsidR="00AF6B42">
        <w:t>Well n</w:t>
      </w:r>
      <w:r>
        <w:t>oted</w:t>
      </w:r>
    </w:p>
  </w:comment>
  <w:comment w:id="282" w:author="Author" w:initials="A">
    <w:p w14:paraId="503CA3DC" w14:textId="77777777" w:rsidR="00206528" w:rsidRDefault="00206528">
      <w:pPr>
        <w:pStyle w:val="CommentText"/>
      </w:pPr>
      <w:r>
        <w:rPr>
          <w:rStyle w:val="CommentReference"/>
        </w:rPr>
        <w:annotationRef/>
      </w:r>
      <w:r>
        <w:t>This has been deleted for conciseness.</w:t>
      </w:r>
    </w:p>
  </w:comment>
  <w:comment w:id="283" w:author="Muhamad Rifki Maulana" w:date="2021-12-14T16:31:00Z" w:initials="MRM">
    <w:p w14:paraId="30EDD064" w14:textId="61269351" w:rsidR="00D43025" w:rsidRDefault="00D43025">
      <w:pPr>
        <w:pStyle w:val="CommentText"/>
      </w:pPr>
      <w:r>
        <w:rPr>
          <w:rStyle w:val="CommentReference"/>
        </w:rPr>
        <w:annotationRef/>
      </w:r>
      <w:r w:rsidR="00AF6B42">
        <w:t xml:space="preserve">Well </w:t>
      </w:r>
      <w:r>
        <w:t>noted</w:t>
      </w:r>
    </w:p>
  </w:comment>
  <w:comment w:id="303" w:author="Author" w:initials="A">
    <w:p w14:paraId="416702EB" w14:textId="77777777" w:rsidR="00206528" w:rsidRDefault="00206528">
      <w:pPr>
        <w:pStyle w:val="CommentText"/>
      </w:pPr>
      <w:r>
        <w:rPr>
          <w:rStyle w:val="CommentReference"/>
        </w:rPr>
        <w:annotationRef/>
      </w:r>
      <w:r>
        <w:t>Acronyms should be defined in full at the first instance of the use.</w:t>
      </w:r>
    </w:p>
  </w:comment>
  <w:comment w:id="304" w:author="Muhamad Rifki Maulana" w:date="2021-12-14T17:20:00Z" w:initials="MRM">
    <w:p w14:paraId="43CB29D2" w14:textId="506A3E51" w:rsidR="00E11897" w:rsidRDefault="00E11897">
      <w:pPr>
        <w:pStyle w:val="CommentText"/>
      </w:pPr>
      <w:r>
        <w:rPr>
          <w:rStyle w:val="CommentReference"/>
        </w:rPr>
        <w:annotationRef/>
      </w:r>
      <w:r>
        <w:t>Done</w:t>
      </w:r>
    </w:p>
  </w:comment>
  <w:comment w:id="313" w:author="Author" w:initials="A">
    <w:p w14:paraId="27E7BC9A" w14:textId="77777777" w:rsidR="00206528" w:rsidRDefault="00206528">
      <w:pPr>
        <w:pStyle w:val="CommentText"/>
      </w:pPr>
      <w:r>
        <w:rPr>
          <w:rStyle w:val="CommentReference"/>
        </w:rPr>
        <w:annotationRef/>
      </w:r>
      <w:r w:rsidRPr="00FC0BF8">
        <w:t>This has been deleted for more formal language. Please note that “very” is at best avoided in formal or academic writing as it has a slightly informal tone. In instances where it is absolutely necessary, we can replace it with more formal alternatives such as “extremely” or “considerably.”</w:t>
      </w:r>
    </w:p>
  </w:comment>
  <w:comment w:id="314" w:author="Muhamad Rifki Maulana" w:date="2021-12-14T16:32:00Z" w:initials="MRM">
    <w:p w14:paraId="26A24E6C" w14:textId="3B61C451" w:rsidR="00D43025" w:rsidRDefault="00D43025">
      <w:pPr>
        <w:pStyle w:val="CommentText"/>
      </w:pPr>
      <w:r>
        <w:rPr>
          <w:rStyle w:val="CommentReference"/>
        </w:rPr>
        <w:annotationRef/>
      </w:r>
      <w:r>
        <w:t>Well noted. Many thanks</w:t>
      </w:r>
    </w:p>
  </w:comment>
  <w:comment w:id="329" w:author="Author" w:initials="A">
    <w:p w14:paraId="27975BB8" w14:textId="3AEF9FBD" w:rsidR="00206528" w:rsidRDefault="00206528">
      <w:pPr>
        <w:pStyle w:val="CommentText"/>
      </w:pPr>
      <w:r>
        <w:rPr>
          <w:rStyle w:val="CommentReference"/>
        </w:rPr>
        <w:annotationRef/>
      </w:r>
      <w:r>
        <w:t>In academic writing, gender-neutral language is preferred. Instead of “his, hers, he/she” we use “they, their or this study”.</w:t>
      </w:r>
    </w:p>
  </w:comment>
  <w:comment w:id="330" w:author="Muhamad Rifki Maulana" w:date="2021-12-14T16:33:00Z" w:initials="MRM">
    <w:p w14:paraId="13A3C509" w14:textId="644DA0E2" w:rsidR="00D43025" w:rsidRDefault="00D43025">
      <w:pPr>
        <w:pStyle w:val="CommentText"/>
      </w:pPr>
      <w:r>
        <w:rPr>
          <w:rStyle w:val="CommentReference"/>
        </w:rPr>
        <w:annotationRef/>
      </w:r>
      <w:r w:rsidR="00AF6B42">
        <w:t xml:space="preserve">Well </w:t>
      </w:r>
      <w:r>
        <w:t>noted</w:t>
      </w:r>
    </w:p>
  </w:comment>
  <w:comment w:id="345" w:author="Author" w:initials="A">
    <w:p w14:paraId="003B2183" w14:textId="77777777" w:rsidR="00206528" w:rsidRDefault="00206528">
      <w:pPr>
        <w:pStyle w:val="CommentText"/>
      </w:pPr>
      <w:r>
        <w:rPr>
          <w:rStyle w:val="CommentReference"/>
        </w:rPr>
        <w:annotationRef/>
      </w:r>
      <w:r>
        <w:t>I made edits for improved clarity. Please review.</w:t>
      </w:r>
    </w:p>
  </w:comment>
  <w:comment w:id="346" w:author="Muhamad Rifki Maulana" w:date="2021-12-14T16:36:00Z" w:initials="MRM">
    <w:p w14:paraId="569D2139" w14:textId="55DD7CA2" w:rsidR="00D43025" w:rsidRDefault="00D43025">
      <w:pPr>
        <w:pStyle w:val="CommentText"/>
      </w:pPr>
      <w:r>
        <w:rPr>
          <w:rStyle w:val="CommentReference"/>
        </w:rPr>
        <w:annotationRef/>
      </w:r>
      <w:r w:rsidR="00AF6B42">
        <w:t xml:space="preserve">Well </w:t>
      </w:r>
      <w:r>
        <w:t>noted</w:t>
      </w:r>
    </w:p>
  </w:comment>
  <w:comment w:id="385" w:author="Author" w:initials="A">
    <w:p w14:paraId="77814F97" w14:textId="77777777" w:rsidR="00206528" w:rsidRDefault="00206528">
      <w:pPr>
        <w:pStyle w:val="CommentText"/>
      </w:pPr>
      <w:r>
        <w:rPr>
          <w:rStyle w:val="CommentReference"/>
        </w:rPr>
        <w:annotationRef/>
      </w:r>
      <w:r>
        <w:t>This edit has been made for spelling error.</w:t>
      </w:r>
    </w:p>
  </w:comment>
  <w:comment w:id="386" w:author="Muhamad Rifki Maulana" w:date="2021-12-14T16:36:00Z" w:initials="MRM">
    <w:p w14:paraId="7BF00259" w14:textId="1AF3A835" w:rsidR="00D43025" w:rsidRDefault="00D43025">
      <w:pPr>
        <w:pStyle w:val="CommentText"/>
      </w:pPr>
      <w:r>
        <w:rPr>
          <w:rStyle w:val="CommentReference"/>
        </w:rPr>
        <w:annotationRef/>
      </w:r>
      <w:r w:rsidR="00AF6B42">
        <w:t xml:space="preserve">Well </w:t>
      </w:r>
      <w:r>
        <w:t>noted</w:t>
      </w:r>
    </w:p>
  </w:comment>
  <w:comment w:id="451" w:author="Author" w:initials="A">
    <w:p w14:paraId="5475355D" w14:textId="4DDD2C07" w:rsidR="00206528" w:rsidRDefault="00206528">
      <w:pPr>
        <w:pStyle w:val="CommentText"/>
      </w:pPr>
      <w:r>
        <w:rPr>
          <w:rStyle w:val="CommentReference"/>
        </w:rPr>
        <w:annotationRef/>
      </w:r>
      <w:r>
        <w:t>For consistency this citation should be formatted as Philips and Sul (2007) or (Philips &amp; Sul, 2017). Please consider this at all places.</w:t>
      </w:r>
    </w:p>
  </w:comment>
  <w:comment w:id="452" w:author="Muhamad Rifki Maulana" w:date="2021-12-14T16:37:00Z" w:initials="MRM">
    <w:p w14:paraId="196010B5" w14:textId="592D29D8" w:rsidR="00D43025" w:rsidRDefault="00D43025">
      <w:pPr>
        <w:pStyle w:val="CommentText"/>
      </w:pPr>
      <w:r>
        <w:rPr>
          <w:rStyle w:val="CommentReference"/>
        </w:rPr>
        <w:annotationRef/>
      </w:r>
      <w:r w:rsidR="00E16A5F">
        <w:t xml:space="preserve">Thank you for the observation. We changed the citation as Phillips &amp; Sul (2007) in all places. This format is consistent with other citation. </w:t>
      </w:r>
    </w:p>
  </w:comment>
  <w:comment w:id="485" w:author="Author" w:initials="A">
    <w:p w14:paraId="7C8FF14A" w14:textId="77777777" w:rsidR="00206528" w:rsidRDefault="00206528">
      <w:pPr>
        <w:pStyle w:val="CommentText"/>
      </w:pPr>
      <w:r>
        <w:rPr>
          <w:rStyle w:val="CommentReference"/>
        </w:rPr>
        <w:annotationRef/>
      </w:r>
      <w:r>
        <w:t>I made edits for improved clarity and flow. Please review.</w:t>
      </w:r>
    </w:p>
  </w:comment>
  <w:comment w:id="486" w:author="Muhamad Rifki Maulana" w:date="2021-12-14T16:40:00Z" w:initials="MRM">
    <w:p w14:paraId="3A9E596D" w14:textId="6EB26F0A" w:rsidR="008F4133" w:rsidRDefault="008F4133">
      <w:pPr>
        <w:pStyle w:val="CommentText"/>
      </w:pPr>
      <w:r>
        <w:rPr>
          <w:rStyle w:val="CommentReference"/>
        </w:rPr>
        <w:annotationRef/>
      </w:r>
      <w:r w:rsidR="00283C30">
        <w:t xml:space="preserve">Well </w:t>
      </w:r>
      <w:r>
        <w:t>noted</w:t>
      </w:r>
    </w:p>
  </w:comment>
  <w:comment w:id="560" w:author="Author" w:initials="A">
    <w:p w14:paraId="5AC69CEA" w14:textId="38ABC808" w:rsidR="00206528" w:rsidRDefault="00206528">
      <w:pPr>
        <w:pStyle w:val="CommentText"/>
      </w:pPr>
      <w:r>
        <w:rPr>
          <w:rStyle w:val="CommentReference"/>
        </w:rPr>
        <w:annotationRef/>
      </w:r>
      <w:r>
        <w:t>Comma is missing in the second citation. Please check.</w:t>
      </w:r>
    </w:p>
  </w:comment>
  <w:comment w:id="561" w:author="Muhamad Rifki Maulana" w:date="2021-12-14T16:40:00Z" w:initials="MRM">
    <w:p w14:paraId="7009D566" w14:textId="73095A80" w:rsidR="008F4133" w:rsidRDefault="008F4133">
      <w:pPr>
        <w:pStyle w:val="CommentText"/>
      </w:pPr>
      <w:r>
        <w:rPr>
          <w:rStyle w:val="CommentReference"/>
        </w:rPr>
        <w:annotationRef/>
      </w:r>
      <w:r>
        <w:t>Ok noted. updated</w:t>
      </w:r>
    </w:p>
  </w:comment>
  <w:comment w:id="573" w:author="Author" w:initials="A">
    <w:p w14:paraId="39288E48" w14:textId="77777777" w:rsidR="00206528" w:rsidRDefault="00206528">
      <w:pPr>
        <w:pStyle w:val="CommentText"/>
      </w:pPr>
      <w:r>
        <w:rPr>
          <w:rStyle w:val="CommentReference"/>
        </w:rPr>
        <w:annotationRef/>
      </w:r>
      <w:r>
        <w:t>I made edits for improved clarity and conciseness. Please review.</w:t>
      </w:r>
    </w:p>
  </w:comment>
  <w:comment w:id="574" w:author="Muhamad Rifki Maulana" w:date="2021-12-14T16:42:00Z" w:initials="MRM">
    <w:p w14:paraId="350B0766" w14:textId="6F2EAF6C" w:rsidR="002C3DD5" w:rsidRDefault="002C3DD5">
      <w:pPr>
        <w:pStyle w:val="CommentText"/>
      </w:pPr>
      <w:r>
        <w:rPr>
          <w:rStyle w:val="CommentReference"/>
        </w:rPr>
        <w:annotationRef/>
      </w:r>
      <w:r w:rsidR="0091368F">
        <w:t>Well n</w:t>
      </w:r>
      <w:r>
        <w:t>oted</w:t>
      </w:r>
    </w:p>
  </w:comment>
  <w:comment w:id="591" w:author="Author" w:initials="A">
    <w:p w14:paraId="32AF63F1" w14:textId="36DD67A3" w:rsidR="00206528" w:rsidRDefault="00206528">
      <w:pPr>
        <w:pStyle w:val="CommentText"/>
      </w:pPr>
      <w:r>
        <w:rPr>
          <w:rStyle w:val="CommentReference"/>
        </w:rPr>
        <w:annotationRef/>
      </w:r>
      <w:r>
        <w:t>Please check if this should be “higher”.</w:t>
      </w:r>
    </w:p>
  </w:comment>
  <w:comment w:id="592" w:author="Muhamad Rifki Maulana" w:date="2021-12-14T16:43:00Z" w:initials="MRM">
    <w:p w14:paraId="0ECC1D54" w14:textId="0B29ECB9" w:rsidR="002C3DD5" w:rsidRDefault="002C3DD5">
      <w:pPr>
        <w:pStyle w:val="CommentText"/>
      </w:pPr>
      <w:r>
        <w:rPr>
          <w:rStyle w:val="CommentReference"/>
        </w:rPr>
        <w:annotationRef/>
      </w:r>
      <w:r w:rsidR="0091368F">
        <w:t>We a</w:t>
      </w:r>
      <w:r>
        <w:t>gree</w:t>
      </w:r>
      <w:r w:rsidR="0091368F">
        <w:t>. Thank you.</w:t>
      </w:r>
    </w:p>
  </w:comment>
  <w:comment w:id="636" w:author="Author" w:initials="A">
    <w:p w14:paraId="63E7374C" w14:textId="77777777" w:rsidR="00206528" w:rsidRDefault="00206528">
      <w:pPr>
        <w:pStyle w:val="CommentText"/>
      </w:pPr>
      <w:r>
        <w:rPr>
          <w:rStyle w:val="CommentReference"/>
        </w:rPr>
        <w:annotationRef/>
      </w:r>
      <w:r>
        <w:t>Acronyms should be defined in full at the first instance of the use.</w:t>
      </w:r>
    </w:p>
  </w:comment>
  <w:comment w:id="637" w:author="Muhamad Rifki Maulana" w:date="2021-12-14T16:43:00Z" w:initials="MRM">
    <w:p w14:paraId="1E3E0B52" w14:textId="21FA4584" w:rsidR="002C3DD5" w:rsidRDefault="002C3DD5">
      <w:pPr>
        <w:pStyle w:val="CommentText"/>
      </w:pPr>
      <w:r>
        <w:rPr>
          <w:rStyle w:val="CommentReference"/>
        </w:rPr>
        <w:annotationRef/>
      </w:r>
      <w:r>
        <w:t>Noted</w:t>
      </w:r>
      <w:r w:rsidR="0091368F">
        <w:t>, thank you.</w:t>
      </w:r>
    </w:p>
  </w:comment>
  <w:comment w:id="675" w:author="Author" w:initials="A">
    <w:p w14:paraId="384141F7" w14:textId="77777777" w:rsidR="00206528" w:rsidRDefault="00206528">
      <w:pPr>
        <w:pStyle w:val="CommentText"/>
      </w:pPr>
      <w:r>
        <w:rPr>
          <w:rStyle w:val="CommentReference"/>
        </w:rPr>
        <w:annotationRef/>
      </w:r>
      <w:r w:rsidRPr="00C45502">
        <w:t>The key difference between "and" and "as well as" is that "and" puts equal importance on all words, clauses, or phrases it combines, while "as well as" puts emphasis on the words that precede it. Although many use "and" and "as well as" interchangeably, they are not synonyms.</w:t>
      </w:r>
    </w:p>
  </w:comment>
  <w:comment w:id="676" w:author="Muhamad Rifki Maulana" w:date="2021-12-14T17:23:00Z" w:initials="MRM">
    <w:p w14:paraId="3CF14078" w14:textId="0777CB20" w:rsidR="003D5411" w:rsidRDefault="003D5411">
      <w:pPr>
        <w:pStyle w:val="CommentText"/>
      </w:pPr>
      <w:r>
        <w:rPr>
          <w:rStyle w:val="CommentReference"/>
        </w:rPr>
        <w:annotationRef/>
      </w:r>
      <w:r w:rsidR="00E34602">
        <w:t>Well noted.</w:t>
      </w:r>
    </w:p>
  </w:comment>
  <w:comment w:id="737" w:author="Author" w:initials="A">
    <w:p w14:paraId="3A8C7507" w14:textId="77777777" w:rsidR="00206528" w:rsidRDefault="00206528" w:rsidP="00F738A3">
      <w:pPr>
        <w:pStyle w:val="CommentText"/>
      </w:pPr>
      <w:r>
        <w:rPr>
          <w:rStyle w:val="CommentReference"/>
        </w:rPr>
        <w:annotationRef/>
      </w:r>
      <w:r>
        <w:t xml:space="preserve">Avoid using contractions in academic writing. </w:t>
      </w:r>
    </w:p>
    <w:p w14:paraId="39724E48" w14:textId="77777777" w:rsidR="00206528" w:rsidRDefault="00206528" w:rsidP="00F738A3">
      <w:pPr>
        <w:pStyle w:val="CommentText"/>
      </w:pPr>
    </w:p>
    <w:p w14:paraId="7131F798" w14:textId="77777777" w:rsidR="00206528" w:rsidRDefault="00206528" w:rsidP="00F738A3">
      <w:pPr>
        <w:pStyle w:val="CommentText"/>
      </w:pPr>
      <w:r>
        <w:t>Contractions are considered informal in academic writing and should preferably be replaced with their full forms. For example, I’d, don’t, and can’t should be written as “I would,” “do not,” and “cannot.”</w:t>
      </w:r>
    </w:p>
  </w:comment>
  <w:comment w:id="738" w:author="Muhamad Rifki Maulana" w:date="2021-12-14T17:23:00Z" w:initials="MRM">
    <w:p w14:paraId="7ACFA556" w14:textId="356C3694" w:rsidR="003D5411" w:rsidRDefault="003D5411">
      <w:pPr>
        <w:pStyle w:val="CommentText"/>
      </w:pPr>
      <w:r>
        <w:rPr>
          <w:rStyle w:val="CommentReference"/>
        </w:rPr>
        <w:annotationRef/>
      </w:r>
      <w:r w:rsidR="00562223">
        <w:t xml:space="preserve">Well </w:t>
      </w:r>
      <w:r>
        <w:t>noted</w:t>
      </w:r>
    </w:p>
  </w:comment>
  <w:comment w:id="922" w:author="Author" w:initials="A">
    <w:p w14:paraId="24F48173" w14:textId="77777777" w:rsidR="00206528" w:rsidRDefault="00206528">
      <w:pPr>
        <w:pStyle w:val="CommentText"/>
      </w:pPr>
      <w:r>
        <w:rPr>
          <w:rStyle w:val="CommentReference"/>
        </w:rPr>
        <w:annotationRef/>
      </w:r>
      <w:r>
        <w:t>This statement has been rephrased for improved clarity and flow. Please review.</w:t>
      </w:r>
    </w:p>
  </w:comment>
  <w:comment w:id="923" w:author="Muhamad Rifki Maulana" w:date="2021-12-14T17:25:00Z" w:initials="MRM">
    <w:p w14:paraId="3F2C27F7" w14:textId="69C842ED" w:rsidR="003D5411" w:rsidRDefault="003D5411">
      <w:pPr>
        <w:pStyle w:val="CommentText"/>
      </w:pPr>
      <w:r>
        <w:rPr>
          <w:rStyle w:val="CommentReference"/>
        </w:rPr>
        <w:annotationRef/>
      </w:r>
      <w:r w:rsidR="00C44FB5">
        <w:t>Well noted.</w:t>
      </w:r>
    </w:p>
  </w:comment>
  <w:comment w:id="940" w:author="Author" w:initials="A">
    <w:p w14:paraId="5316DCBD" w14:textId="77777777" w:rsidR="00206528" w:rsidRDefault="00206528">
      <w:pPr>
        <w:pStyle w:val="CommentText"/>
      </w:pPr>
      <w:r>
        <w:rPr>
          <w:rStyle w:val="CommentReference"/>
        </w:rPr>
        <w:annotationRef/>
      </w:r>
      <w:r w:rsidRPr="0058539A">
        <w:t>Numbers from one to nine are generally spelt out, except for when there are other numbers in numeric form in the sentence or they are statistical values.</w:t>
      </w:r>
    </w:p>
  </w:comment>
  <w:comment w:id="941" w:author="Muhamad Rifki Maulana" w:date="2021-12-14T17:28:00Z" w:initials="MRM">
    <w:p w14:paraId="4F736E46" w14:textId="3627E389" w:rsidR="003D5411" w:rsidRDefault="003D5411">
      <w:pPr>
        <w:pStyle w:val="CommentText"/>
      </w:pPr>
      <w:r>
        <w:rPr>
          <w:rStyle w:val="CommentReference"/>
        </w:rPr>
        <w:annotationRef/>
      </w:r>
      <w:r w:rsidR="00C44FB5">
        <w:t>Well</w:t>
      </w:r>
      <w:r>
        <w:t xml:space="preserve"> noted</w:t>
      </w:r>
    </w:p>
  </w:comment>
  <w:comment w:id="970" w:author="Author" w:initials="A">
    <w:p w14:paraId="2F1F0ED6" w14:textId="77777777" w:rsidR="00206528" w:rsidRDefault="00206528">
      <w:pPr>
        <w:pStyle w:val="CommentText"/>
      </w:pPr>
      <w:r>
        <w:rPr>
          <w:rStyle w:val="CommentReference"/>
        </w:rPr>
        <w:annotationRef/>
      </w:r>
      <w:r>
        <w:t>I made edits for conciseness. Please check if this is acceptable.</w:t>
      </w:r>
    </w:p>
  </w:comment>
  <w:comment w:id="971" w:author="Muhamad Rifki Maulana" w:date="2021-12-14T17:29:00Z" w:initials="MRM">
    <w:p w14:paraId="58EB4ECB" w14:textId="75C33F2C" w:rsidR="003D5411" w:rsidRDefault="003D5411">
      <w:pPr>
        <w:pStyle w:val="CommentText"/>
      </w:pPr>
      <w:r>
        <w:rPr>
          <w:rStyle w:val="CommentReference"/>
        </w:rPr>
        <w:annotationRef/>
      </w:r>
      <w:r w:rsidR="00402142">
        <w:t xml:space="preserve">Well </w:t>
      </w:r>
      <w:r>
        <w:t>noted</w:t>
      </w:r>
    </w:p>
  </w:comment>
  <w:comment w:id="997" w:author="Author" w:initials="A">
    <w:p w14:paraId="5588E8DB" w14:textId="7E541A2A" w:rsidR="00206528" w:rsidRDefault="00206528">
      <w:pPr>
        <w:pStyle w:val="CommentText"/>
      </w:pPr>
      <w:r>
        <w:rPr>
          <w:rStyle w:val="CommentReference"/>
        </w:rPr>
        <w:annotationRef/>
      </w:r>
      <w:r>
        <w:t>I made edits for conciseness. Please review.</w:t>
      </w:r>
    </w:p>
  </w:comment>
  <w:comment w:id="998" w:author="Muhamad Rifki Maulana" w:date="2021-12-14T17:30:00Z" w:initials="MRM">
    <w:p w14:paraId="362DCDD7" w14:textId="05A93D07" w:rsidR="00AE7D61" w:rsidRDefault="00AE7D61">
      <w:pPr>
        <w:pStyle w:val="CommentText"/>
      </w:pPr>
      <w:r>
        <w:rPr>
          <w:rStyle w:val="CommentReference"/>
        </w:rPr>
        <w:annotationRef/>
      </w:r>
      <w:r w:rsidR="00402142">
        <w:t xml:space="preserve">Well </w:t>
      </w:r>
      <w:r>
        <w:t>noted</w:t>
      </w:r>
    </w:p>
  </w:comment>
  <w:comment w:id="1011" w:author="Author" w:initials="A">
    <w:p w14:paraId="0059ED7C" w14:textId="77777777" w:rsidR="00206528" w:rsidRDefault="00206528">
      <w:pPr>
        <w:pStyle w:val="CommentText"/>
      </w:pPr>
      <w:r>
        <w:rPr>
          <w:rStyle w:val="CommentReference"/>
        </w:rPr>
        <w:annotationRef/>
      </w:r>
      <w:r>
        <w:t>This edit was made for conciseness. Please review.</w:t>
      </w:r>
    </w:p>
  </w:comment>
  <w:comment w:id="1012" w:author="Muhamad Rifki Maulana" w:date="2021-12-14T17:30:00Z" w:initials="MRM">
    <w:p w14:paraId="642018C0" w14:textId="625AC121" w:rsidR="00AE7D61" w:rsidRDefault="00AE7D61">
      <w:pPr>
        <w:pStyle w:val="CommentText"/>
      </w:pPr>
      <w:r>
        <w:rPr>
          <w:rStyle w:val="CommentReference"/>
        </w:rPr>
        <w:annotationRef/>
      </w:r>
      <w:r w:rsidR="00402142">
        <w:t xml:space="preserve">Well </w:t>
      </w:r>
      <w:r>
        <w:t>noted</w:t>
      </w:r>
    </w:p>
  </w:comment>
  <w:comment w:id="1028" w:author="Author" w:initials="A">
    <w:p w14:paraId="14F84BF2" w14:textId="77777777" w:rsidR="00206528" w:rsidRDefault="00206528">
      <w:pPr>
        <w:pStyle w:val="CommentText"/>
      </w:pPr>
      <w:r>
        <w:rPr>
          <w:rStyle w:val="CommentReference"/>
        </w:rPr>
        <w:annotationRef/>
      </w:r>
      <w:r w:rsidRPr="00137BCF">
        <w:t>As requested, references have not been edited. Do, however, verify that these are formatted correctly for your target journal prior to submission.</w:t>
      </w:r>
    </w:p>
  </w:comment>
  <w:comment w:id="1029" w:author="Muhamad Rifki Maulana" w:date="2021-12-14T17:30:00Z" w:initials="MRM">
    <w:p w14:paraId="6E1CDF9D" w14:textId="3E5B96CB" w:rsidR="00AE7D61" w:rsidRDefault="00AE7D61">
      <w:pPr>
        <w:pStyle w:val="CommentText"/>
      </w:pPr>
      <w:r>
        <w:rPr>
          <w:rStyle w:val="CommentReference"/>
        </w:rPr>
        <w:annotationRef/>
      </w:r>
      <w:r w:rsidR="00402142">
        <w:t>Well</w:t>
      </w:r>
      <w:r>
        <w:t xml:space="preserve"> noted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878DA" w15:done="0"/>
  <w15:commentEx w15:paraId="5F8E888B" w15:paraIdParent="6D3878DA" w15:done="0"/>
  <w15:commentEx w15:paraId="7016FB6D" w15:paraIdParent="6D3878DA" w15:done="0"/>
  <w15:commentEx w15:paraId="40612392" w15:done="0"/>
  <w15:commentEx w15:paraId="57F830D2" w15:paraIdParent="40612392" w15:done="0"/>
  <w15:commentEx w15:paraId="699E6F54" w15:done="0"/>
  <w15:commentEx w15:paraId="66BECE6D" w15:paraIdParent="699E6F54" w15:done="0"/>
  <w15:commentEx w15:paraId="7E21DACE" w15:done="0"/>
  <w15:commentEx w15:paraId="2167EAB7" w15:paraIdParent="7E21DACE" w15:done="0"/>
  <w15:commentEx w15:paraId="73D40340" w15:done="0"/>
  <w15:commentEx w15:paraId="58288828" w15:paraIdParent="73D40340" w15:done="0"/>
  <w15:commentEx w15:paraId="22AC71EB" w15:done="0"/>
  <w15:commentEx w15:paraId="7706F0A2" w15:paraIdParent="22AC71EB" w15:done="0"/>
  <w15:commentEx w15:paraId="2E04C66E" w15:paraIdParent="22AC71EB" w15:done="0"/>
  <w15:commentEx w15:paraId="278D962D" w15:done="0"/>
  <w15:commentEx w15:paraId="017BDDA2" w15:paraIdParent="278D962D" w15:done="0"/>
  <w15:commentEx w15:paraId="7DC713C9" w15:done="0"/>
  <w15:commentEx w15:paraId="3F0D71C6" w15:paraIdParent="7DC713C9" w15:done="0"/>
  <w15:commentEx w15:paraId="556672F2" w15:done="0"/>
  <w15:commentEx w15:paraId="76EE955F" w15:paraIdParent="556672F2" w15:done="0"/>
  <w15:commentEx w15:paraId="47892C36" w15:done="0"/>
  <w15:commentEx w15:paraId="78B16355" w15:paraIdParent="47892C36" w15:done="0"/>
  <w15:commentEx w15:paraId="7471E3CA" w15:done="0"/>
  <w15:commentEx w15:paraId="2817CDFF" w15:paraIdParent="7471E3CA" w15:done="0"/>
  <w15:commentEx w15:paraId="503CA3DC" w15:done="0"/>
  <w15:commentEx w15:paraId="30EDD064" w15:paraIdParent="503CA3DC" w15:done="0"/>
  <w15:commentEx w15:paraId="416702EB" w15:done="0"/>
  <w15:commentEx w15:paraId="43CB29D2" w15:paraIdParent="416702EB" w15:done="0"/>
  <w15:commentEx w15:paraId="27E7BC9A" w15:done="0"/>
  <w15:commentEx w15:paraId="26A24E6C" w15:paraIdParent="27E7BC9A" w15:done="0"/>
  <w15:commentEx w15:paraId="27975BB8" w15:done="0"/>
  <w15:commentEx w15:paraId="13A3C509" w15:paraIdParent="27975BB8" w15:done="0"/>
  <w15:commentEx w15:paraId="003B2183" w15:done="0"/>
  <w15:commentEx w15:paraId="569D2139" w15:paraIdParent="003B2183" w15:done="0"/>
  <w15:commentEx w15:paraId="77814F97" w15:done="0"/>
  <w15:commentEx w15:paraId="7BF00259" w15:paraIdParent="77814F97" w15:done="0"/>
  <w15:commentEx w15:paraId="5475355D" w15:done="0"/>
  <w15:commentEx w15:paraId="196010B5" w15:paraIdParent="5475355D" w15:done="0"/>
  <w15:commentEx w15:paraId="7C8FF14A" w15:done="0"/>
  <w15:commentEx w15:paraId="3A9E596D" w15:paraIdParent="7C8FF14A" w15:done="0"/>
  <w15:commentEx w15:paraId="5AC69CEA" w15:done="0"/>
  <w15:commentEx w15:paraId="7009D566" w15:paraIdParent="5AC69CEA" w15:done="0"/>
  <w15:commentEx w15:paraId="39288E48" w15:done="0"/>
  <w15:commentEx w15:paraId="350B0766" w15:paraIdParent="39288E48" w15:done="0"/>
  <w15:commentEx w15:paraId="32AF63F1" w15:done="0"/>
  <w15:commentEx w15:paraId="0ECC1D54" w15:paraIdParent="32AF63F1" w15:done="0"/>
  <w15:commentEx w15:paraId="63E7374C" w15:done="0"/>
  <w15:commentEx w15:paraId="1E3E0B52" w15:paraIdParent="63E7374C" w15:done="0"/>
  <w15:commentEx w15:paraId="384141F7" w15:done="0"/>
  <w15:commentEx w15:paraId="3CF14078" w15:paraIdParent="384141F7" w15:done="0"/>
  <w15:commentEx w15:paraId="7131F798" w15:done="0"/>
  <w15:commentEx w15:paraId="7ACFA556" w15:paraIdParent="7131F798" w15:done="0"/>
  <w15:commentEx w15:paraId="24F48173" w15:done="0"/>
  <w15:commentEx w15:paraId="3F2C27F7" w15:paraIdParent="24F48173" w15:done="0"/>
  <w15:commentEx w15:paraId="5316DCBD" w15:done="0"/>
  <w15:commentEx w15:paraId="4F736E46" w15:paraIdParent="5316DCBD" w15:done="0"/>
  <w15:commentEx w15:paraId="2F1F0ED6" w15:done="0"/>
  <w15:commentEx w15:paraId="58EB4ECB" w15:paraIdParent="2F1F0ED6" w15:done="0"/>
  <w15:commentEx w15:paraId="5588E8DB" w15:done="0"/>
  <w15:commentEx w15:paraId="362DCDD7" w15:paraIdParent="5588E8DB" w15:done="0"/>
  <w15:commentEx w15:paraId="0059ED7C" w15:done="0"/>
  <w15:commentEx w15:paraId="642018C0" w15:paraIdParent="0059ED7C" w15:done="0"/>
  <w15:commentEx w15:paraId="14F84BF2" w15:done="0"/>
  <w15:commentEx w15:paraId="6E1CDF9D" w15:paraIdParent="14F84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8748" w16cex:dateUtc="2021-12-14T07:15:00Z"/>
  <w16cex:commentExtensible w16cex:durableId="256388A5" w16cex:dateUtc="2021-12-14T12:18:00Z"/>
  <w16cex:commentExtensible w16cex:durableId="2563874A" w16cex:dateUtc="2021-12-14T07:17:00Z"/>
  <w16cex:commentExtensible w16cex:durableId="2563874C" w16cex:dateUtc="2021-12-14T07:18:00Z"/>
  <w16cex:commentExtensible w16cex:durableId="2563874E" w16cex:dateUtc="2021-12-14T07:19:00Z"/>
  <w16cex:commentExtensible w16cex:durableId="25638750" w16cex:dateUtc="2021-12-14T07:21:00Z"/>
  <w16cex:commentExtensible w16cex:durableId="25638752" w16cex:dateUtc="2021-12-14T07:27:00Z"/>
  <w16cex:commentExtensible w16cex:durableId="256389C7" w16cex:dateUtc="2021-12-14T12:23:00Z"/>
  <w16cex:commentExtensible w16cex:durableId="25638754" w16cex:dateUtc="2021-12-14T07:28:00Z"/>
  <w16cex:commentExtensible w16cex:durableId="25638756" w16cex:dateUtc="2021-12-14T07:28:00Z"/>
  <w16cex:commentExtensible w16cex:durableId="25638758" w16cex:dateUtc="2021-12-14T07:29:00Z"/>
  <w16cex:commentExtensible w16cex:durableId="2563875A" w16cex:dateUtc="2021-12-14T08:19:00Z"/>
  <w16cex:commentExtensible w16cex:durableId="2563875C" w16cex:dateUtc="2021-12-14T07:31:00Z"/>
  <w16cex:commentExtensible w16cex:durableId="2563875E" w16cex:dateUtc="2021-12-14T07:31:00Z"/>
  <w16cex:commentExtensible w16cex:durableId="25638760" w16cex:dateUtc="2021-12-14T08:20:00Z"/>
  <w16cex:commentExtensible w16cex:durableId="25638762" w16cex:dateUtc="2021-12-14T07:32:00Z"/>
  <w16cex:commentExtensible w16cex:durableId="25638764" w16cex:dateUtc="2021-12-14T07:33:00Z"/>
  <w16cex:commentExtensible w16cex:durableId="25638766" w16cex:dateUtc="2021-12-14T07:36:00Z"/>
  <w16cex:commentExtensible w16cex:durableId="25638768" w16cex:dateUtc="2021-12-14T07:36:00Z"/>
  <w16cex:commentExtensible w16cex:durableId="2563876A" w16cex:dateUtc="2021-12-14T07:37:00Z"/>
  <w16cex:commentExtensible w16cex:durableId="2563876C" w16cex:dateUtc="2021-12-14T07:40:00Z"/>
  <w16cex:commentExtensible w16cex:durableId="2563876E" w16cex:dateUtc="2021-12-14T07:40:00Z"/>
  <w16cex:commentExtensible w16cex:durableId="25638770" w16cex:dateUtc="2021-12-14T07:42:00Z"/>
  <w16cex:commentExtensible w16cex:durableId="25638772" w16cex:dateUtc="2021-12-14T07:43:00Z"/>
  <w16cex:commentExtensible w16cex:durableId="25638774" w16cex:dateUtc="2021-12-14T07:43:00Z"/>
  <w16cex:commentExtensible w16cex:durableId="25638776" w16cex:dateUtc="2021-12-14T08:23:00Z"/>
  <w16cex:commentExtensible w16cex:durableId="25638778" w16cex:dateUtc="2021-12-14T08:23:00Z"/>
  <w16cex:commentExtensible w16cex:durableId="2563877A" w16cex:dateUtc="2021-12-14T08:25:00Z"/>
  <w16cex:commentExtensible w16cex:durableId="2563877C" w16cex:dateUtc="2021-12-14T08:28:00Z"/>
  <w16cex:commentExtensible w16cex:durableId="2563877E" w16cex:dateUtc="2021-12-14T08:29:00Z"/>
  <w16cex:commentExtensible w16cex:durableId="25638780" w16cex:dateUtc="2021-12-14T08:30:00Z"/>
  <w16cex:commentExtensible w16cex:durableId="25638782" w16cex:dateUtc="2021-12-14T08:30:00Z"/>
  <w16cex:commentExtensible w16cex:durableId="25638784" w16cex:dateUtc="2021-12-14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878DA" w16cid:durableId="255C4EAA"/>
  <w16cid:commentId w16cid:paraId="5F8E888B" w16cid:durableId="25638748"/>
  <w16cid:commentId w16cid:paraId="7016FB6D" w16cid:durableId="256388A5"/>
  <w16cid:commentId w16cid:paraId="40612392" w16cid:durableId="255C4EAB"/>
  <w16cid:commentId w16cid:paraId="57F830D2" w16cid:durableId="2563874A"/>
  <w16cid:commentId w16cid:paraId="699E6F54" w16cid:durableId="255C4EAC"/>
  <w16cid:commentId w16cid:paraId="66BECE6D" w16cid:durableId="2563874C"/>
  <w16cid:commentId w16cid:paraId="7E21DACE" w16cid:durableId="255C4EAD"/>
  <w16cid:commentId w16cid:paraId="2167EAB7" w16cid:durableId="2563874E"/>
  <w16cid:commentId w16cid:paraId="73D40340" w16cid:durableId="255C4EAE"/>
  <w16cid:commentId w16cid:paraId="58288828" w16cid:durableId="25638750"/>
  <w16cid:commentId w16cid:paraId="22AC71EB" w16cid:durableId="255C54F7"/>
  <w16cid:commentId w16cid:paraId="7706F0A2" w16cid:durableId="25638752"/>
  <w16cid:commentId w16cid:paraId="2E04C66E" w16cid:durableId="256389C7"/>
  <w16cid:commentId w16cid:paraId="278D962D" w16cid:durableId="255C4EAF"/>
  <w16cid:commentId w16cid:paraId="017BDDA2" w16cid:durableId="25638754"/>
  <w16cid:commentId w16cid:paraId="7DC713C9" w16cid:durableId="255C4EB0"/>
  <w16cid:commentId w16cid:paraId="3F0D71C6" w16cid:durableId="25638756"/>
  <w16cid:commentId w16cid:paraId="556672F2" w16cid:durableId="255C55C9"/>
  <w16cid:commentId w16cid:paraId="76EE955F" w16cid:durableId="25638758"/>
  <w16cid:commentId w16cid:paraId="47892C36" w16cid:durableId="255C4EB2"/>
  <w16cid:commentId w16cid:paraId="78B16355" w16cid:durableId="2563875A"/>
  <w16cid:commentId w16cid:paraId="7471E3CA" w16cid:durableId="255C4EB3"/>
  <w16cid:commentId w16cid:paraId="2817CDFF" w16cid:durableId="2563875C"/>
  <w16cid:commentId w16cid:paraId="503CA3DC" w16cid:durableId="255C4EB4"/>
  <w16cid:commentId w16cid:paraId="30EDD064" w16cid:durableId="2563875E"/>
  <w16cid:commentId w16cid:paraId="416702EB" w16cid:durableId="255C4EB5"/>
  <w16cid:commentId w16cid:paraId="43CB29D2" w16cid:durableId="25638760"/>
  <w16cid:commentId w16cid:paraId="27E7BC9A" w16cid:durableId="255C4EB6"/>
  <w16cid:commentId w16cid:paraId="26A24E6C" w16cid:durableId="25638762"/>
  <w16cid:commentId w16cid:paraId="27975BB8" w16cid:durableId="255C59E7"/>
  <w16cid:commentId w16cid:paraId="13A3C509" w16cid:durableId="25638764"/>
  <w16cid:commentId w16cid:paraId="003B2183" w16cid:durableId="255C4EB7"/>
  <w16cid:commentId w16cid:paraId="569D2139" w16cid:durableId="25638766"/>
  <w16cid:commentId w16cid:paraId="77814F97" w16cid:durableId="255C4EB8"/>
  <w16cid:commentId w16cid:paraId="7BF00259" w16cid:durableId="25638768"/>
  <w16cid:commentId w16cid:paraId="5475355D" w16cid:durableId="255C5BA2"/>
  <w16cid:commentId w16cid:paraId="196010B5" w16cid:durableId="2563876A"/>
  <w16cid:commentId w16cid:paraId="7C8FF14A" w16cid:durableId="255C4EBA"/>
  <w16cid:commentId w16cid:paraId="3A9E596D" w16cid:durableId="2563876C"/>
  <w16cid:commentId w16cid:paraId="5AC69CEA" w16cid:durableId="255C5F71"/>
  <w16cid:commentId w16cid:paraId="7009D566" w16cid:durableId="2563876E"/>
  <w16cid:commentId w16cid:paraId="39288E48" w16cid:durableId="255C4EBB"/>
  <w16cid:commentId w16cid:paraId="350B0766" w16cid:durableId="25638770"/>
  <w16cid:commentId w16cid:paraId="32AF63F1" w16cid:durableId="255C6092"/>
  <w16cid:commentId w16cid:paraId="0ECC1D54" w16cid:durableId="25638772"/>
  <w16cid:commentId w16cid:paraId="63E7374C" w16cid:durableId="255C4EBC"/>
  <w16cid:commentId w16cid:paraId="1E3E0B52" w16cid:durableId="25638774"/>
  <w16cid:commentId w16cid:paraId="384141F7" w16cid:durableId="255C4EBD"/>
  <w16cid:commentId w16cid:paraId="3CF14078" w16cid:durableId="25638776"/>
  <w16cid:commentId w16cid:paraId="7131F798" w16cid:durableId="255C4EBE"/>
  <w16cid:commentId w16cid:paraId="7ACFA556" w16cid:durableId="25638778"/>
  <w16cid:commentId w16cid:paraId="24F48173" w16cid:durableId="255C4EBF"/>
  <w16cid:commentId w16cid:paraId="3F2C27F7" w16cid:durableId="2563877A"/>
  <w16cid:commentId w16cid:paraId="5316DCBD" w16cid:durableId="255C4EC0"/>
  <w16cid:commentId w16cid:paraId="4F736E46" w16cid:durableId="2563877C"/>
  <w16cid:commentId w16cid:paraId="2F1F0ED6" w16cid:durableId="255C4EC1"/>
  <w16cid:commentId w16cid:paraId="58EB4ECB" w16cid:durableId="2563877E"/>
  <w16cid:commentId w16cid:paraId="5588E8DB" w16cid:durableId="255C4EC2"/>
  <w16cid:commentId w16cid:paraId="362DCDD7" w16cid:durableId="25638780"/>
  <w16cid:commentId w16cid:paraId="0059ED7C" w16cid:durableId="255C4EC3"/>
  <w16cid:commentId w16cid:paraId="642018C0" w16cid:durableId="25638782"/>
  <w16cid:commentId w16cid:paraId="14F84BF2" w16cid:durableId="255C4EC4"/>
  <w16cid:commentId w16cid:paraId="6E1CDF9D" w16cid:durableId="256387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E1855" w14:textId="77777777" w:rsidR="00F0448A" w:rsidRDefault="00F0448A">
      <w:pPr>
        <w:spacing w:after="0" w:line="240" w:lineRule="auto"/>
      </w:pPr>
      <w:r>
        <w:separator/>
      </w:r>
    </w:p>
  </w:endnote>
  <w:endnote w:type="continuationSeparator" w:id="0">
    <w:p w14:paraId="134816A8" w14:textId="77777777" w:rsidR="00F0448A" w:rsidRDefault="00F04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713BAACC" w14:textId="473D8092" w:rsidR="00206528" w:rsidRDefault="00206528">
        <w:pPr>
          <w:pStyle w:val="Footer"/>
          <w:jc w:val="right"/>
        </w:pPr>
        <w:r>
          <w:fldChar w:fldCharType="begin"/>
        </w:r>
        <w:r>
          <w:instrText xml:space="preserve"> PAGE   \* MERGEFORMAT </w:instrText>
        </w:r>
        <w:r>
          <w:fldChar w:fldCharType="separate"/>
        </w:r>
        <w:r w:rsidR="00663730">
          <w:rPr>
            <w:noProof/>
          </w:rPr>
          <w:t>25</w:t>
        </w:r>
        <w:r>
          <w:rPr>
            <w:noProof/>
          </w:rPr>
          <w:fldChar w:fldCharType="end"/>
        </w:r>
      </w:p>
    </w:sdtContent>
  </w:sdt>
  <w:p w14:paraId="191455BD" w14:textId="77777777" w:rsidR="00206528" w:rsidRDefault="00206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099C" w14:textId="77777777" w:rsidR="00F0448A" w:rsidRDefault="00F0448A" w:rsidP="00186716">
      <w:pPr>
        <w:spacing w:after="0" w:line="240" w:lineRule="auto"/>
      </w:pPr>
      <w:r>
        <w:separator/>
      </w:r>
    </w:p>
  </w:footnote>
  <w:footnote w:type="continuationSeparator" w:id="0">
    <w:p w14:paraId="34177920" w14:textId="77777777" w:rsidR="00F0448A" w:rsidRDefault="00F0448A" w:rsidP="00186716">
      <w:pPr>
        <w:spacing w:after="0" w:line="240" w:lineRule="auto"/>
      </w:pPr>
      <w:r>
        <w:continuationSeparator/>
      </w:r>
    </w:p>
  </w:footnote>
  <w:footnote w:id="1">
    <w:p w14:paraId="0E9828CD" w14:textId="066475A9" w:rsidR="00206528" w:rsidRDefault="00206528" w:rsidP="0011388F">
      <w:pPr>
        <w:pStyle w:val="FootnoteText"/>
        <w:ind w:left="200" w:hanging="200"/>
      </w:pPr>
      <w:r w:rsidRPr="00DF669A">
        <w:rPr>
          <w:rStyle w:val="FootnoteReference"/>
          <w:rFonts w:asciiTheme="majorHAnsi" w:hAnsiTheme="majorHAnsi" w:cstheme="majorHAnsi"/>
        </w:rPr>
        <w:footnoteRef/>
      </w:r>
      <w:r>
        <w:t xml:space="preserve"> </w:t>
      </w:r>
      <w:r w:rsidRPr="00C20435">
        <w:rPr>
          <w:rFonts w:asciiTheme="minorHAnsi" w:eastAsiaTheme="minorEastAsia" w:hAnsiTheme="minorHAnsi" w:cstheme="minorBidi"/>
        </w:rPr>
        <w:t xml:space="preserve">See </w:t>
      </w:r>
      <w:r w:rsidRPr="00C20435">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rPr>
          <w:rFonts w:asciiTheme="minorHAnsi" w:eastAsiaTheme="minorEastAsia" w:hAnsiTheme="minorHAnsi" w:cstheme="minorBidi"/>
        </w:rPr>
        <w:fldChar w:fldCharType="separate"/>
      </w:r>
      <w:r w:rsidRPr="00C20435">
        <w:rPr>
          <w:rFonts w:asciiTheme="minorHAnsi" w:eastAsiaTheme="minorEastAsia" w:hAnsiTheme="minorHAnsi" w:cstheme="minorBidi"/>
        </w:rPr>
        <w:t xml:space="preserve">Phillips </w:t>
      </w:r>
      <w:ins w:id="446" w:author="Harry" w:date="2021-12-14T21:53:00Z">
        <w:r w:rsidR="00555B5C">
          <w:rPr>
            <w:rFonts w:asciiTheme="minorHAnsi" w:eastAsiaTheme="minorEastAsia" w:hAnsiTheme="minorHAnsi" w:cstheme="minorBidi"/>
          </w:rPr>
          <w:t>&amp;</w:t>
        </w:r>
      </w:ins>
      <w:del w:id="447" w:author="Harry" w:date="2021-12-14T21:53:00Z">
        <w:r w:rsidRPr="00C20435" w:rsidDel="00555B5C">
          <w:rPr>
            <w:rFonts w:asciiTheme="minorHAnsi" w:eastAsiaTheme="minorEastAsia" w:hAnsiTheme="minorHAnsi" w:cstheme="minorBidi"/>
          </w:rPr>
          <w:delText>and</w:delText>
        </w:r>
      </w:del>
      <w:r w:rsidRPr="00C20435">
        <w:rPr>
          <w:rFonts w:asciiTheme="minorHAnsi" w:eastAsiaTheme="minorEastAsia" w:hAnsiTheme="minorHAnsi" w:cstheme="minorBidi"/>
        </w:rPr>
        <w:t xml:space="preserve"> Sul (2009)</w:t>
      </w:r>
      <w:r w:rsidRPr="00C20435">
        <w:rPr>
          <w:rFonts w:asciiTheme="minorHAnsi" w:eastAsiaTheme="minorEastAsia" w:hAnsiTheme="minorHAnsi" w:cstheme="minorBidi"/>
        </w:rPr>
        <w:fldChar w:fldCharType="end"/>
      </w:r>
      <w:r w:rsidRPr="00C20435">
        <w:rPr>
          <w:rFonts w:asciiTheme="minorHAnsi" w:eastAsiaTheme="minorEastAsia" w:hAnsiTheme="minorHAnsi" w:cstheme="minorBidi"/>
        </w:rPr>
        <w:t xml:space="preserve"> for further detailed discussion.</w:t>
      </w:r>
    </w:p>
  </w:footnote>
  <w:footnote w:id="2">
    <w:p w14:paraId="7E61F06C" w14:textId="77777777" w:rsidR="00206528" w:rsidRDefault="00206528" w:rsidP="006D276B">
      <w:pPr>
        <w:pStyle w:val="FootnoteText"/>
        <w:ind w:left="220" w:hanging="220"/>
        <w:jc w:val="both"/>
      </w:pPr>
      <w:r w:rsidRPr="003B3495">
        <w:rPr>
          <w:rFonts w:asciiTheme="minorHAnsi" w:eastAsiaTheme="minorEastAsia" w:hAnsiTheme="minorHAnsi" w:cstheme="minorBidi"/>
          <w:sz w:val="22"/>
          <w:szCs w:val="22"/>
          <w:vertAlign w:val="superscript"/>
        </w:rPr>
        <w:footnoteRef/>
      </w:r>
      <w:r w:rsidRPr="003B3495">
        <w:rPr>
          <w:rFonts w:asciiTheme="minorHAnsi" w:eastAsiaTheme="minorEastAsia" w:hAnsiTheme="minorHAnsi" w:cstheme="minorBidi"/>
          <w:sz w:val="22"/>
          <w:szCs w:val="22"/>
          <w:vertAlign w:val="superscript"/>
        </w:rPr>
        <w:t xml:space="preserve"> </w:t>
      </w:r>
      <w:r>
        <w:rPr>
          <w:rFonts w:asciiTheme="minorHAnsi" w:eastAsiaTheme="minorEastAsia" w:hAnsiTheme="minorHAnsi" w:cstheme="minorBidi"/>
          <w:sz w:val="22"/>
          <w:szCs w:val="22"/>
          <w:vertAlign w:val="superscript"/>
        </w:rPr>
        <w:tab/>
      </w:r>
      <w:r w:rsidRPr="00541C7F">
        <w:rPr>
          <w:rFonts w:asciiTheme="minorHAnsi" w:eastAsiaTheme="minorEastAsia" w:hAnsiTheme="minorHAnsi" w:cstheme="minorBidi"/>
        </w:rPr>
        <w:t xml:space="preserve">Since the range of our observation is from January 2008 to December 2020, we intentionally select the year outside of our investigated interval as the base year to avoid using </w:t>
      </w:r>
      <w:del w:id="508" w:author="Author">
        <w:r w:rsidRPr="00541C7F" w:rsidDel="00A103D9">
          <w:rPr>
            <w:rFonts w:asciiTheme="minorHAnsi" w:eastAsiaTheme="minorEastAsia" w:hAnsiTheme="minorHAnsi" w:cstheme="minorBidi"/>
          </w:rPr>
          <w:delText xml:space="preserve">of </w:delText>
        </w:r>
      </w:del>
      <w:r w:rsidRPr="00541C7F">
        <w:rPr>
          <w:rFonts w:asciiTheme="minorHAnsi" w:eastAsiaTheme="minorEastAsia" w:hAnsiTheme="minorHAnsi" w:cstheme="minorBidi"/>
        </w:rPr>
        <w:t>the same wage level (nominal equals real wage) at a particular year.</w:t>
      </w:r>
    </w:p>
  </w:footnote>
  <w:footnote w:id="3">
    <w:p w14:paraId="0E516908" w14:textId="77777777" w:rsidR="00206528" w:rsidRPr="00DC7519" w:rsidRDefault="00206528" w:rsidP="00354321">
      <w:pPr>
        <w:pStyle w:val="FootnoteText"/>
        <w:ind w:left="220" w:hanging="220"/>
        <w:jc w:val="both"/>
        <w:rPr>
          <w:rFonts w:asciiTheme="minorHAnsi" w:eastAsiaTheme="minorEastAsia" w:hAnsiTheme="minorHAnsi" w:cstheme="minorBidi"/>
        </w:rPr>
      </w:pPr>
      <w:r w:rsidRPr="0054671B">
        <w:rPr>
          <w:rFonts w:asciiTheme="minorHAnsi" w:eastAsiaTheme="minorEastAsia" w:hAnsiTheme="minorHAnsi" w:cstheme="minorBidi"/>
          <w:sz w:val="22"/>
          <w:szCs w:val="22"/>
          <w:vertAlign w:val="superscript"/>
        </w:rPr>
        <w:footnoteRef/>
      </w:r>
      <w:r w:rsidRPr="0054671B">
        <w:rPr>
          <w:rFonts w:asciiTheme="minorHAnsi" w:eastAsiaTheme="minorEastAsia" w:hAnsiTheme="minorHAnsi" w:cstheme="minorBidi"/>
          <w:sz w:val="22"/>
          <w:szCs w:val="22"/>
        </w:rPr>
        <w:t xml:space="preserve">  </w:t>
      </w:r>
      <w:r w:rsidRPr="0054671B">
        <w:rPr>
          <w:rFonts w:asciiTheme="minorHAnsi" w:eastAsiaTheme="minorEastAsia" w:hAnsiTheme="minorHAnsi" w:cstheme="minorBidi"/>
        </w:rPr>
        <w:t xml:space="preserve">Derived from </w:t>
      </w:r>
      <w:r w:rsidRPr="0054671B">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{"citationID":"iGFsVo1Z","properties":{"formattedCitation":"(Barro &amp; Xavier Sala-i-Martin, 1992)","plainCitation":"(Barro &amp; Xavier Sala-i-Martin, 1992)","dontUpdate":true,"noteIndex":3},"citationItems":[{"id":89,"uris":["http://zotero.org/users/local/9Bu69DCL/items/K8RESFI7"],"uri":["http://zotero.org/users/local/9Bu69DCL/items/K8RESFI7"],"itemData":{"id":89,"type":"article-journal","abstract":"A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Pr="0054671B">
        <w:rPr>
          <w:rFonts w:asciiTheme="minorHAnsi" w:eastAsiaTheme="minorEastAsia" w:hAnsiTheme="minorHAnsi" w:cstheme="minorBidi"/>
        </w:rPr>
        <w:fldChar w:fldCharType="separate"/>
      </w:r>
      <w:r w:rsidRPr="0054671B">
        <w:rPr>
          <w:rFonts w:ascii="Calibri" w:hAnsi="Calibri" w:cs="Calibri"/>
        </w:rPr>
        <w:t>Barro &amp; Xavier Sala-i-Martin (1992)</w:t>
      </w:r>
      <w:r w:rsidRPr="0054671B">
        <w:rPr>
          <w:rFonts w:asciiTheme="minorHAnsi" w:eastAsiaTheme="minorEastAsia" w:hAnsiTheme="minorHAnsi" w:cstheme="minorBidi"/>
        </w:rPr>
        <w:fldChar w:fldCharType="end"/>
      </w:r>
      <w:r w:rsidRPr="0054671B">
        <w:rPr>
          <w:rFonts w:asciiTheme="minorHAnsi" w:eastAsiaTheme="minorEastAsia" w:hAnsiTheme="minorHAnsi" w:cstheme="minorBidi"/>
        </w:rPr>
        <w:t>, sigma convergence refers to the decrease in the dispersion of the levels of a given variable across countries or regions over time.</w:t>
      </w:r>
    </w:p>
  </w:footnote>
  <w:footnote w:id="4">
    <w:p w14:paraId="64370CE1" w14:textId="77777777" w:rsidR="00206528" w:rsidRDefault="00206528" w:rsidP="003C5630">
      <w:pPr>
        <w:pStyle w:val="FootnoteText"/>
        <w:ind w:left="200" w:hanging="200"/>
        <w:jc w:val="both"/>
      </w:pPr>
      <w:r w:rsidRPr="0054671B">
        <w:rPr>
          <w:rStyle w:val="FootnoteReference"/>
          <w:rFonts w:asciiTheme="minorHAnsi" w:eastAsiaTheme="minorEastAsia" w:hAnsiTheme="minorHAnsi" w:cstheme="minorBidi"/>
        </w:rPr>
        <w:footnoteRef/>
      </w:r>
      <w:r w:rsidRPr="0054671B">
        <w:rPr>
          <w:rStyle w:val="FootnoteReference"/>
          <w:rFonts w:asciiTheme="minorHAnsi" w:eastAsiaTheme="minorEastAsia" w:hAnsiTheme="minorHAnsi" w:cstheme="minorBidi"/>
        </w:rPr>
        <w:t xml:space="preserve"> </w:t>
      </w:r>
      <w:r w:rsidRPr="0054671B">
        <w:rPr>
          <w:rFonts w:asciiTheme="minorHAnsi" w:eastAsiaTheme="minorEastAsia" w:hAnsiTheme="minorHAnsi" w:cstheme="minorBidi"/>
        </w:rPr>
        <w:t>CV for China and India is computed from 295 prefectural-level cities and 31 states and union territories, respectively. Regional wage data for China is available until 2018, while the data for India is available until 2019. Data for both countries are collected from CEIC.</w:t>
      </w:r>
    </w:p>
  </w:footnote>
  <w:footnote w:id="5">
    <w:p w14:paraId="2EF5FDB0" w14:textId="77777777" w:rsidR="00206528" w:rsidRPr="00B2106A" w:rsidRDefault="00206528" w:rsidP="000E058A">
      <w:pPr>
        <w:pStyle w:val="ListParagraph"/>
        <w:spacing w:after="0" w:line="240" w:lineRule="auto"/>
        <w:ind w:left="0" w:hanging="2"/>
        <w:contextualSpacing w:val="0"/>
        <w:jc w:val="both"/>
      </w:pPr>
      <w:r w:rsidRPr="000A1BA8">
        <w:rPr>
          <w:rStyle w:val="FootnoteReference"/>
          <w:sz w:val="20"/>
          <w:szCs w:val="20"/>
        </w:rPr>
        <w:footnoteRef/>
      </w:r>
      <w:r w:rsidRPr="000A1BA8">
        <w:rPr>
          <w:sz w:val="20"/>
          <w:szCs w:val="20"/>
        </w:rPr>
        <w:t xml:space="preserve"> </w:t>
      </w:r>
      <w:r>
        <w:rPr>
          <w:sz w:val="20"/>
          <w:szCs w:val="20"/>
        </w:rPr>
        <w:t xml:space="preserve">The evaluation of club convergence is executed using the club convergence package in R developed by </w:t>
      </w:r>
      <w:r>
        <w:rPr>
          <w:sz w:val="20"/>
          <w:szCs w:val="20"/>
        </w:rPr>
        <w:fldChar w:fldCharType="begin"/>
      </w:r>
      <w:r>
        <w:rPr>
          <w:sz w:val="20"/>
          <w:szCs w:val="20"/>
        </w:rPr>
        <w:instrText xml:space="preserve"> ADDIN ZOTERO_ITEM CSL_CITATION {"citationID":"0RT46Oul","properties":{"formattedCitation":"(Sichera &amp; Pizzuto, 2019)","plainCitation":"(Sichera &amp; Pizzuto, 2019)","dontUpdate":true,"noteIndex":5},"citationItems":[{"id":178,"uris":["http://zotero.org/users/local/9Bu69DCL/items/FP8WF99T"],"uri":["http://zotero.org/users/local/9Bu69DCL/items/FP8WF99T"],"itemData":{"id":178,"type":"article-journal","container-title":"The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Pr>
          <w:sz w:val="20"/>
          <w:szCs w:val="20"/>
        </w:rPr>
        <w:fldChar w:fldCharType="separate"/>
      </w:r>
      <w:r w:rsidRPr="00513EE2">
        <w:rPr>
          <w:rFonts w:ascii="Calibri" w:hAnsi="Calibri" w:cs="Calibri"/>
          <w:sz w:val="20"/>
        </w:rPr>
        <w:t>Sichera &amp; Pizzuto</w:t>
      </w:r>
      <w:r>
        <w:rPr>
          <w:rFonts w:ascii="Calibri" w:hAnsi="Calibri" w:cs="Calibri"/>
          <w:sz w:val="20"/>
        </w:rPr>
        <w:t xml:space="preserve"> (</w:t>
      </w:r>
      <w:r w:rsidRPr="00513EE2">
        <w:rPr>
          <w:rFonts w:ascii="Calibri" w:hAnsi="Calibri" w:cs="Calibri"/>
          <w:sz w:val="20"/>
        </w:rPr>
        <w:t>2019)</w:t>
      </w:r>
      <w:r>
        <w:rPr>
          <w:sz w:val="20"/>
          <w:szCs w:val="20"/>
        </w:rPr>
        <w:fldChar w:fldCharType="end"/>
      </w:r>
      <w:r>
        <w:rPr>
          <w:sz w:val="20"/>
          <w:szCs w:val="20"/>
        </w:rPr>
        <w:t>.</w:t>
      </w:r>
    </w:p>
  </w:footnote>
  <w:footnote w:id="6">
    <w:p w14:paraId="2E121CA2" w14:textId="77777777" w:rsidR="00206528" w:rsidRDefault="00206528" w:rsidP="000E058A">
      <w:pPr>
        <w:pStyle w:val="FootnoteText"/>
        <w:spacing w:line="240" w:lineRule="auto"/>
        <w:ind w:left="2" w:firstLineChars="0" w:firstLine="0"/>
        <w:jc w:val="both"/>
      </w:pPr>
      <w:r w:rsidRPr="0024581A">
        <w:rPr>
          <w:rStyle w:val="FootnoteReference"/>
          <w:rFonts w:asciiTheme="minorHAnsi" w:eastAsiaTheme="minorEastAsia" w:hAnsiTheme="minorHAnsi" w:cstheme="minorBidi"/>
        </w:rPr>
        <w:footnoteRef/>
      </w:r>
      <w:r>
        <w:t xml:space="preserve"> </w:t>
      </w:r>
      <w:r w:rsidRPr="0024581A">
        <w:rPr>
          <w:rFonts w:asciiTheme="minorHAnsi" w:hAnsiTheme="minorHAnsi" w:cstheme="minorHAnsi"/>
        </w:rPr>
        <w:t xml:space="preserve">We also </w:t>
      </w:r>
      <w:r>
        <w:rPr>
          <w:rFonts w:asciiTheme="minorHAnsi" w:hAnsiTheme="minorHAnsi" w:cstheme="minorHAnsi"/>
        </w:rPr>
        <w:t>implement</w:t>
      </w:r>
      <w:r w:rsidRPr="0024581A">
        <w:rPr>
          <w:rFonts w:asciiTheme="minorHAnsi" w:hAnsiTheme="minorHAnsi" w:cstheme="minorHAnsi"/>
        </w:rPr>
        <w:t xml:space="preserve"> </w:t>
      </w:r>
      <w:r>
        <w:rPr>
          <w:rFonts w:asciiTheme="minorHAnsi" w:hAnsiTheme="minorHAnsi" w:cstheme="minorHAnsi"/>
        </w:rPr>
        <w:t xml:space="preserve">the </w:t>
      </w:r>
      <w:r w:rsidRPr="0024581A">
        <w:rPr>
          <w:rFonts w:asciiTheme="minorHAnsi" w:hAnsiTheme="minorHAnsi" w:cstheme="minorHAnsi"/>
        </w:rPr>
        <w:t xml:space="preserve">merging procedure according to </w:t>
      </w:r>
      <w:r w:rsidRPr="0024581A">
        <w:rPr>
          <w:rFonts w:asciiTheme="minorHAnsi" w:hAnsiTheme="minorHAnsi" w:cstheme="minorHAnsi"/>
        </w:rPr>
        <w:fldChar w:fldCharType="begin"/>
      </w:r>
      <w:r>
        <w:rPr>
          <w:rFonts w:asciiTheme="minorHAnsi" w:hAnsiTheme="minorHAnsi" w:cstheme="minorHAnsi"/>
        </w:rPr>
        <w:instrText xml:space="preserve"> ADDIN ZOTERO_ITEM CSL_CITATION {"citationID":"zLwbkW1B","properties":{"formattedCitation":"(Von Lyncker &amp; Thoennessen, 2017)","plainCitation":"(Von Lyncker &amp; Thoennessen, 2017)","dontUpdate":true,"noteIndex":6},"citationItems":[{"id":206,"uris":["http://zotero.org/users/local/9Bu69DCL/items/ZZ3DGXNC"],"uri":["http://zotero.org/users/local/9Bu69DCL/items/ZZ3DGXNC"],"itemData":{"id":206,"type":"article-journal","container-title":"Empirical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asciiTheme="minorHAnsi" w:hAnsiTheme="minorHAnsi" w:cstheme="minorHAnsi"/>
        </w:rPr>
        <w:fldChar w:fldCharType="separate"/>
      </w:r>
      <w:r w:rsidRPr="0024581A">
        <w:rPr>
          <w:rFonts w:asciiTheme="minorHAnsi" w:hAnsiTheme="minorHAnsi" w:cstheme="minorHAnsi"/>
        </w:rPr>
        <w:t>Von Lyncker &amp; Thoennessen (2017)</w:t>
      </w:r>
      <w:r w:rsidRPr="0024581A">
        <w:rPr>
          <w:rFonts w:asciiTheme="minorHAnsi" w:hAnsiTheme="minorHAnsi" w:cstheme="minorHAnsi"/>
        </w:rPr>
        <w:fldChar w:fldCharType="end"/>
      </w:r>
      <w:r w:rsidRPr="0024581A">
        <w:rPr>
          <w:rFonts w:asciiTheme="minorHAnsi" w:hAnsiTheme="minorHAnsi" w:cstheme="minorHAnsi"/>
        </w:rPr>
        <w:t xml:space="preserve">. The test gives identical results from </w:t>
      </w:r>
      <w:r>
        <w:rPr>
          <w:rFonts w:asciiTheme="minorHAnsi" w:hAnsiTheme="minorHAnsi" w:cstheme="minorHAnsi"/>
        </w:rPr>
        <w:t xml:space="preserve">the </w:t>
      </w:r>
      <w:r w:rsidRPr="0024581A">
        <w:rPr>
          <w:rFonts w:asciiTheme="minorHAnsi" w:hAnsiTheme="minorHAnsi" w:cstheme="minorHAnsi"/>
        </w:rPr>
        <w:t xml:space="preserve">merging test of </w:t>
      </w:r>
      <w:r>
        <w:rPr>
          <w:rFonts w:asciiTheme="minorHAnsi" w:hAnsiTheme="minorHAnsi" w:cstheme="minorHAnsi"/>
        </w:rPr>
        <w:fldChar w:fldCharType="begin"/>
      </w:r>
      <w:r>
        <w:rPr>
          <w:rFonts w:asciiTheme="minorHAnsi" w:hAnsiTheme="minorHAnsi" w:cstheme="minorHAnsi"/>
        </w:rPr>
        <w:instrText xml:space="preserve"> ADDIN ZOTERO_ITEM CSL_CITATION {"citationID":"9kzzlv22","properties":{"formattedCitation":"(Phillips &amp; Sul, 2009)","plainCitation":"(Phillips &amp; Sul, 2009)","dontUpdate":true,"noteIndex":6},"citationItems":[{"id":94,"uris":["http://zotero.org/users/local/9Bu69DCL/items/E3IIME5U"],"uri":["http://zotero.org/users/local/9Bu69DCL/items/E3IIME5U"],"itemData":{"id":94,"type":"article-journal","abstract":"Abstract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Pr>
          <w:rFonts w:asciiTheme="minorHAnsi" w:hAnsiTheme="minorHAnsi" w:cstheme="minorHAnsi"/>
        </w:rPr>
        <w:fldChar w:fldCharType="separate"/>
      </w:r>
      <w:r w:rsidRPr="0001623E">
        <w:rPr>
          <w:rFonts w:ascii="Calibri" w:hAnsi="Calibri" w:cs="Calibri"/>
        </w:rPr>
        <w:t xml:space="preserve">Phillips &amp; Sul </w:t>
      </w:r>
      <w:r>
        <w:rPr>
          <w:rFonts w:ascii="Calibri" w:hAnsi="Calibri" w:cs="Calibri"/>
        </w:rPr>
        <w:t>(</w:t>
      </w:r>
      <w:r w:rsidRPr="0001623E">
        <w:rPr>
          <w:rFonts w:ascii="Calibri" w:hAnsi="Calibri" w:cs="Calibri"/>
        </w:rPr>
        <w:t>2009)</w:t>
      </w:r>
      <w:r>
        <w:rPr>
          <w:rFonts w:asciiTheme="minorHAnsi" w:hAnsiTheme="minorHAnsi" w:cstheme="minorHAnsi"/>
        </w:rPr>
        <w:fldChar w:fldCharType="end"/>
      </w:r>
      <w:r>
        <w:rPr>
          <w:rFonts w:asciiTheme="minorHAnsi" w:hAnsiTheme="minorHAnsi" w:cstheme="minorHAnsi"/>
        </w:rPr>
        <w:t>.</w:t>
      </w:r>
      <w:r w:rsidRPr="0024581A">
        <w:rPr>
          <w:rFonts w:asciiTheme="minorHAnsi" w:hAnsiTheme="minorHAnsi" w:cstheme="minorHAnsi"/>
        </w:rPr>
        <w:t xml:space="preserve"> </w:t>
      </w:r>
      <w:r>
        <w:t xml:space="preserve">   </w:t>
      </w:r>
    </w:p>
  </w:footnote>
  <w:footnote w:id="7">
    <w:p w14:paraId="07E14893" w14:textId="77777777" w:rsidR="00206528" w:rsidRPr="005278FD" w:rsidRDefault="00206528" w:rsidP="00AD4A1E">
      <w:pPr>
        <w:pStyle w:val="FootnoteText"/>
        <w:ind w:left="200" w:hanging="200"/>
        <w:jc w:val="both"/>
        <w:rPr>
          <w:rFonts w:asciiTheme="minorHAnsi" w:eastAsiaTheme="minorEastAsia" w:hAnsiTheme="minorHAnsi" w:cstheme="minorBidi"/>
          <w:lang w:val="en-GB"/>
          <w:rPrChange w:id="703" w:author="Author">
            <w:rPr>
              <w:rFonts w:asciiTheme="minorHAnsi" w:eastAsiaTheme="minorEastAsia" w:hAnsiTheme="minorHAnsi" w:cstheme="minorBidi"/>
            </w:rPr>
          </w:rPrChange>
        </w:rPr>
      </w:pPr>
      <w:r w:rsidRPr="0054671B">
        <w:rPr>
          <w:rFonts w:asciiTheme="minorHAnsi" w:eastAsiaTheme="minorEastAsia" w:hAnsiTheme="minorHAnsi" w:cstheme="minorBidi"/>
          <w:vertAlign w:val="superscript"/>
        </w:rPr>
        <w:footnoteRef/>
      </w:r>
      <w:r w:rsidRPr="0054671B">
        <w:rPr>
          <w:rFonts w:asciiTheme="minorHAnsi" w:eastAsiaTheme="minorEastAsia" w:hAnsiTheme="minorHAnsi" w:cstheme="minorBidi"/>
        </w:rPr>
        <w:t xml:space="preserve">  In the context of the neo-classical framework, multiple steady-state equilibria could arise from the variation in factor endowments.</w:t>
      </w:r>
      <w:r w:rsidRPr="0054671B">
        <w:rPr>
          <w:rFonts w:asciiTheme="minorHAnsi" w:eastAsiaTheme="minorEastAsia" w:hAnsiTheme="minorHAnsi" w:cstheme="minorBidi" w:hint="eastAsia"/>
        </w:rPr>
        <w:t xml:space="preserve"> </w:t>
      </w:r>
      <w:r w:rsidRPr="0054671B">
        <w:rPr>
          <w:rFonts w:asciiTheme="minorHAnsi" w:eastAsiaTheme="minorEastAsia" w:hAnsiTheme="minorHAnsi" w:cstheme="minorBidi"/>
        </w:rPr>
        <w:t>In a particular case, the initial level of capital–</w:t>
      </w:r>
      <w:del w:id="704" w:author="Author">
        <w:r w:rsidRPr="0054671B" w:rsidDel="0069224A">
          <w:rPr>
            <w:rFonts w:asciiTheme="minorHAnsi" w:eastAsiaTheme="minorEastAsia" w:hAnsiTheme="minorHAnsi" w:cstheme="minorBidi"/>
          </w:rPr>
          <w:delText xml:space="preserve">labor </w:delText>
        </w:r>
      </w:del>
      <w:ins w:id="705" w:author="Author">
        <w:r>
          <w:rPr>
            <w:rFonts w:asciiTheme="minorHAnsi" w:eastAsiaTheme="minorEastAsia" w:hAnsiTheme="minorHAnsi" w:cstheme="minorBidi"/>
          </w:rPr>
          <w:t>labour</w:t>
        </w:r>
        <w:r w:rsidRPr="0054671B">
          <w:rPr>
            <w:rFonts w:asciiTheme="minorHAnsi" w:eastAsiaTheme="minorEastAsia" w:hAnsiTheme="minorHAnsi" w:cstheme="minorBidi"/>
          </w:rPr>
          <w:t xml:space="preserve"> </w:t>
        </w:r>
      </w:ins>
      <w:r w:rsidRPr="0054671B">
        <w:rPr>
          <w:rFonts w:asciiTheme="minorHAnsi" w:eastAsiaTheme="minorEastAsia" w:hAnsiTheme="minorHAnsi" w:cstheme="minorBidi"/>
        </w:rPr>
        <w:t xml:space="preserve">ratio can be used as a proxy of factor endowments that determine the shape of the steady-state path of an economy. </w:t>
      </w:r>
      <w:del w:id="706" w:author="Author">
        <w:r w:rsidRPr="0054671B" w:rsidDel="0069224A">
          <w:rPr>
            <w:rFonts w:asciiTheme="minorHAnsi" w:eastAsiaTheme="minorEastAsia" w:hAnsiTheme="minorHAnsi" w:cstheme="minorBidi"/>
          </w:rPr>
          <w:delText>On the other hand</w:delText>
        </w:r>
      </w:del>
      <w:ins w:id="707" w:author="Author">
        <w:r>
          <w:rPr>
            <w:rFonts w:asciiTheme="minorHAnsi" w:eastAsiaTheme="minorEastAsia" w:hAnsiTheme="minorHAnsi" w:cstheme="minorBidi"/>
          </w:rPr>
          <w:t>Meanwhile</w:t>
        </w:r>
      </w:ins>
      <w:r w:rsidRPr="0054671B">
        <w:rPr>
          <w:rFonts w:asciiTheme="minorHAnsi" w:eastAsiaTheme="minorEastAsia" w:hAnsiTheme="minorHAnsi" w:cstheme="minorBidi"/>
        </w:rPr>
        <w:t xml:space="preserve">, economies that use similar production technology tend to evolve toward a common steady state.  See </w:t>
      </w:r>
      <w:r w:rsidRPr="0054671B">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{"citationID":"8hDdwwz1","properties":{"formattedCitation":"(Galor, 1996)","plainCitation":"(Galor, 1996)","dontUpdate":true,"noteIndex":7},"citationItems":[{"id":82,"uris":["http://zotero.org/users/local/9Bu69DCL/items/RSE97NIJ"],"uri":["http://zotero.org/users/local/9Bu69DCL/items/RSE97NIJ"],"itemData":{"id":82,"type":"article-journal","abstract":"[This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Pr="0054671B">
        <w:rPr>
          <w:rFonts w:asciiTheme="minorHAnsi" w:eastAsiaTheme="minorEastAsia" w:hAnsiTheme="minorHAnsi" w:cstheme="minorBidi"/>
        </w:rPr>
        <w:fldChar w:fldCharType="separate"/>
      </w:r>
      <w:r w:rsidRPr="0054671B">
        <w:rPr>
          <w:rFonts w:ascii="Calibri" w:hAnsi="Calibri" w:cs="Calibri"/>
        </w:rPr>
        <w:t>Galor (1996)</w:t>
      </w:r>
      <w:r w:rsidRPr="0054671B">
        <w:rPr>
          <w:rFonts w:asciiTheme="minorHAnsi" w:eastAsiaTheme="minorEastAsia" w:hAnsiTheme="minorHAnsi" w:cstheme="minorBidi"/>
        </w:rPr>
        <w:fldChar w:fldCharType="end"/>
      </w:r>
      <w:r w:rsidRPr="0054671B">
        <w:rPr>
          <w:rFonts w:asciiTheme="minorHAnsi" w:eastAsiaTheme="minorEastAsia" w:hAnsiTheme="minorHAnsi" w:cstheme="minorBidi"/>
        </w:rPr>
        <w:t xml:space="preserve"> for a more in-depth look at the theoretical models behind convergence clubs.</w:t>
      </w:r>
      <w:r>
        <w:rPr>
          <w:rFonts w:asciiTheme="minorHAnsi" w:eastAsiaTheme="minorEastAsia" w:hAnsiTheme="minorHAnsi" w:cstheme="minorBidi"/>
        </w:rPr>
        <w:t xml:space="preserve"> </w:t>
      </w:r>
    </w:p>
  </w:footnote>
  <w:footnote w:id="8">
    <w:p w14:paraId="68A9DB15" w14:textId="77777777" w:rsidR="00206528" w:rsidRDefault="00206528">
      <w:pPr>
        <w:pStyle w:val="FootnoteText"/>
        <w:ind w:left="200" w:hanging="200"/>
      </w:pPr>
      <w:r w:rsidRPr="00DF669A">
        <w:rPr>
          <w:rStyle w:val="FootnoteReference"/>
          <w:rFonts w:asciiTheme="majorHAnsi" w:hAnsiTheme="majorHAnsi" w:cstheme="majorHAnsi"/>
        </w:rPr>
        <w:footnoteRef/>
      </w:r>
      <w:r w:rsidRPr="00DF669A">
        <w:rPr>
          <w:rFonts w:asciiTheme="majorHAnsi" w:hAnsiTheme="majorHAnsi" w:cstheme="majorHAnsi"/>
        </w:rPr>
        <w:t xml:space="preserve"> </w:t>
      </w:r>
      <w:r w:rsidRPr="00CA0CB2">
        <w:rPr>
          <w:rFonts w:asciiTheme="minorHAnsi" w:eastAsiaTheme="minorEastAsia" w:hAnsiTheme="minorHAnsi" w:cstheme="minorBidi"/>
        </w:rPr>
        <w:t xml:space="preserve">See </w:t>
      </w:r>
      <w:r w:rsidRPr="00CA0CB2">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{"citationID":"1vQ1WHDA","properties":{"formattedCitation":"(Long &amp; Long, 1997)","plainCitation":"(Long &amp; Long, 1997)","dontUpdate":true,"noteIndex":8},"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rPr>
          <w:rFonts w:asciiTheme="minorHAnsi" w:eastAsiaTheme="minorEastAsia" w:hAnsiTheme="minorHAnsi" w:cstheme="minorBidi"/>
        </w:rPr>
        <w:fldChar w:fldCharType="separate"/>
      </w:r>
      <w:r w:rsidRPr="00CA0CB2">
        <w:rPr>
          <w:rFonts w:asciiTheme="minorHAnsi" w:eastAsiaTheme="minorEastAsia" w:hAnsiTheme="minorHAnsi" w:cstheme="minorBidi"/>
        </w:rPr>
        <w:t>Long &amp; Long (1997)</w:t>
      </w:r>
      <w:r w:rsidRPr="00CA0CB2">
        <w:rPr>
          <w:rFonts w:asciiTheme="minorHAnsi" w:eastAsiaTheme="minorEastAsia" w:hAnsiTheme="minorHAnsi" w:cstheme="minorBidi"/>
        </w:rPr>
        <w:fldChar w:fldCharType="end"/>
      </w:r>
      <w:r w:rsidRPr="00CA0CB2">
        <w:rPr>
          <w:rFonts w:asciiTheme="minorHAnsi" w:eastAsiaTheme="minorEastAsia" w:hAnsiTheme="minorHAnsi" w:cstheme="minorBidi"/>
        </w:rPr>
        <w:t xml:space="preserve"> for a discussion on </w:t>
      </w:r>
      <w:r>
        <w:rPr>
          <w:rFonts w:asciiTheme="minorHAnsi" w:eastAsiaTheme="minorEastAsia" w:hAnsiTheme="minorHAnsi" w:cstheme="minorBidi"/>
        </w:rPr>
        <w:t xml:space="preserve">interpreting the results of </w:t>
      </w:r>
      <w:r w:rsidRPr="00CA0CB2">
        <w:rPr>
          <w:rFonts w:asciiTheme="minorHAnsi" w:eastAsiaTheme="minorEastAsia" w:hAnsiTheme="minorHAnsi" w:cstheme="minorBidi"/>
        </w:rPr>
        <w:t>ordered logit models.</w:t>
      </w:r>
    </w:p>
  </w:footnote>
  <w:footnote w:id="9">
    <w:p w14:paraId="5746B0DC" w14:textId="77777777" w:rsidR="00206528" w:rsidRDefault="00206528">
      <w:pPr>
        <w:pStyle w:val="FootnoteText"/>
        <w:ind w:left="200" w:hanging="200"/>
      </w:pPr>
      <w:r w:rsidRPr="008D2C37">
        <w:rPr>
          <w:rFonts w:asciiTheme="minorHAnsi" w:eastAsiaTheme="minorEastAsia" w:hAnsiTheme="minorHAnsi" w:cstheme="minorBidi"/>
          <w:vertAlign w:val="superscript"/>
        </w:rPr>
        <w:footnoteRef/>
      </w:r>
      <w:r w:rsidRPr="008D2C37">
        <w:rPr>
          <w:rFonts w:asciiTheme="minorHAnsi" w:eastAsiaTheme="minorEastAsia" w:hAnsiTheme="minorHAnsi" w:cstheme="minorBidi"/>
        </w:rPr>
        <w:t xml:space="preserve"> </w:t>
      </w:r>
      <w:r w:rsidRPr="008D2C37">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{"citationID":"jqmEhLBS","properties":{"formattedCitation":"(Aginta, 2021; Bartkowska &amp; Riedl, 2012)","plainCitation":"(Aginta, 2021; Bartkowska &amp; Riedl, 2012)","dontUpdate":true,"noteIndex":9},"citationItems":[{"id":291,"uris":["http://zotero.org/users/local/9Bu69DCL/items/V3IXBCJE"],"uri":["http://zotero.org/users/local/9Bu69DCL/items/V3IXBCJE"],"itemData":{"id":291,"type":"article-journal","abstract":"This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8D2C37">
        <w:rPr>
          <w:rFonts w:asciiTheme="minorHAnsi" w:eastAsiaTheme="minorEastAsia" w:hAnsiTheme="minorHAnsi" w:cstheme="minorBidi"/>
        </w:rPr>
        <w:fldChar w:fldCharType="separate"/>
      </w:r>
      <w:r w:rsidRPr="008D2C37">
        <w:rPr>
          <w:rFonts w:asciiTheme="minorHAnsi" w:eastAsiaTheme="minorEastAsia" w:hAnsiTheme="minorHAnsi" w:cstheme="minorBidi"/>
        </w:rPr>
        <w:t>Aginta (2021) and Bartkowska &amp; Riedl (2012)</w:t>
      </w:r>
      <w:r w:rsidRPr="008D2C37">
        <w:rPr>
          <w:rFonts w:asciiTheme="minorHAnsi" w:eastAsiaTheme="minorEastAsia" w:hAnsiTheme="minorHAnsi" w:cstheme="minorBidi"/>
        </w:rPr>
        <w:fldChar w:fldCharType="end"/>
      </w:r>
      <w:r w:rsidRPr="008D2C37">
        <w:rPr>
          <w:rFonts w:asciiTheme="minorHAnsi" w:eastAsiaTheme="minorEastAsia" w:hAnsiTheme="minorHAnsi" w:cstheme="minorBidi"/>
        </w:rPr>
        <w:t xml:space="preserve"> also </w:t>
      </w:r>
      <w:r>
        <w:rPr>
          <w:rFonts w:asciiTheme="minorHAnsi" w:eastAsiaTheme="minorEastAsia" w:hAnsiTheme="minorHAnsi" w:cstheme="minorBidi"/>
        </w:rPr>
        <w:t>encounter</w:t>
      </w:r>
      <w:r w:rsidRPr="008D2C37">
        <w:rPr>
          <w:rFonts w:asciiTheme="minorHAnsi" w:eastAsiaTheme="minorEastAsia" w:hAnsiTheme="minorHAnsi" w:cstheme="minorBidi"/>
        </w:rPr>
        <w:t xml:space="preserve"> </w:t>
      </w:r>
      <w:r>
        <w:rPr>
          <w:rFonts w:asciiTheme="minorHAnsi" w:eastAsiaTheme="minorEastAsia" w:hAnsiTheme="minorHAnsi" w:cstheme="minorBidi"/>
        </w:rPr>
        <w:t xml:space="preserve">a </w:t>
      </w:r>
      <w:r w:rsidRPr="008D2C37">
        <w:rPr>
          <w:rFonts w:asciiTheme="minorHAnsi" w:eastAsiaTheme="minorEastAsia" w:hAnsiTheme="minorHAnsi" w:cstheme="minorBidi"/>
        </w:rPr>
        <w:t>similar problem in their respective studies.</w:t>
      </w:r>
    </w:p>
  </w:footnote>
  <w:footnote w:id="10">
    <w:p w14:paraId="4DFBC7E8" w14:textId="77777777" w:rsidR="00206528" w:rsidRDefault="00206528" w:rsidP="00D87966">
      <w:pPr>
        <w:pStyle w:val="FootnoteText"/>
        <w:ind w:left="200" w:hanging="200"/>
        <w:jc w:val="both"/>
      </w:pPr>
      <w:r w:rsidRPr="0016511A">
        <w:rPr>
          <w:rFonts w:asciiTheme="minorHAnsi" w:eastAsiaTheme="minorEastAsia" w:hAnsiTheme="minorHAnsi" w:cstheme="minorBidi"/>
          <w:vertAlign w:val="superscript"/>
        </w:rPr>
        <w:footnoteRef/>
      </w:r>
      <w:r w:rsidRPr="0016511A">
        <w:rPr>
          <w:rFonts w:asciiTheme="minorHAnsi" w:eastAsiaTheme="minorEastAsia" w:hAnsiTheme="minorHAnsi" w:cstheme="minorBidi"/>
        </w:rPr>
        <w:t xml:space="preserve"> </w:t>
      </w:r>
      <w:r w:rsidRPr="0016511A">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{"citationID":"DPr1UsHL","properties":{"formattedCitation":"(Cutrini, 2019)","plainCitation":"(Cutrini, 2019)","dontUpdate":true,"noteIndex":10},"citationItems":[{"id":361,"uris":["http://zotero.org/users/local/9Bu69DCL/items/6VCJHL6Y"],"uri":["http://zotero.org/users/local/9Bu69DCL/items/6VCJHL6Y"],"itemData":{"id":361,"type":"article-journal","container-title":"Structural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Union","volume":"50","author":[{"family":"Cutrini","given":"Eleonora"}],"issued":{"date-parts":[["2019"]]}}}],"schema":"https://github.com/citation-style-language/schema/raw/master/csl-citation.json"} </w:instrText>
      </w:r>
      <w:r w:rsidRPr="0016511A">
        <w:rPr>
          <w:rFonts w:asciiTheme="minorHAnsi" w:eastAsiaTheme="minorEastAsia" w:hAnsiTheme="minorHAnsi" w:cstheme="minorBidi"/>
        </w:rPr>
        <w:fldChar w:fldCharType="separate"/>
      </w:r>
      <w:r w:rsidRPr="0016511A">
        <w:rPr>
          <w:rFonts w:asciiTheme="minorHAnsi" w:eastAsiaTheme="minorEastAsia" w:hAnsiTheme="minorHAnsi" w:cstheme="minorBidi"/>
        </w:rPr>
        <w:t>Cutrini (2019)</w:t>
      </w:r>
      <w:r w:rsidRPr="0016511A">
        <w:rPr>
          <w:rFonts w:asciiTheme="minorHAnsi" w:eastAsiaTheme="minorEastAsia" w:hAnsiTheme="minorHAnsi" w:cstheme="minorBidi"/>
        </w:rPr>
        <w:fldChar w:fldCharType="end"/>
      </w:r>
      <w:r w:rsidRPr="0016511A">
        <w:rPr>
          <w:rFonts w:asciiTheme="minorHAnsi" w:eastAsiaTheme="minorEastAsia" w:hAnsiTheme="minorHAnsi" w:cstheme="minorBidi"/>
        </w:rPr>
        <w:t xml:space="preserve"> </w:t>
      </w:r>
      <w:r>
        <w:rPr>
          <w:rFonts w:asciiTheme="minorHAnsi" w:eastAsiaTheme="minorEastAsia" w:hAnsiTheme="minorHAnsi" w:cstheme="minorBidi"/>
        </w:rPr>
        <w:t xml:space="preserve">empirically </w:t>
      </w:r>
      <w:r w:rsidRPr="0016511A">
        <w:rPr>
          <w:rFonts w:asciiTheme="minorHAnsi" w:eastAsiaTheme="minorEastAsia" w:hAnsiTheme="minorHAnsi" w:cstheme="minorBidi"/>
        </w:rPr>
        <w:t xml:space="preserve">finds comparable results on the relative importance of structural variables than </w:t>
      </w:r>
      <w:r>
        <w:rPr>
          <w:rFonts w:asciiTheme="minorHAnsi" w:eastAsiaTheme="minorEastAsia" w:hAnsiTheme="minorHAnsi" w:cstheme="minorBidi"/>
        </w:rPr>
        <w:t xml:space="preserve">the initial level of </w:t>
      </w:r>
      <w:r w:rsidRPr="0016511A">
        <w:rPr>
          <w:rFonts w:asciiTheme="minorHAnsi" w:eastAsiaTheme="minorEastAsia" w:hAnsiTheme="minorHAnsi" w:cstheme="minorBidi"/>
        </w:rPr>
        <w:t>income per capita in influencing club membership across 274 European regions on a NUTS-2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CA64E8E8">
      <w:start w:val="1"/>
      <w:numFmt w:val="decimal"/>
      <w:lvlText w:val="%1."/>
      <w:lvlJc w:val="left"/>
      <w:pPr>
        <w:ind w:left="360" w:hanging="360"/>
      </w:pPr>
      <w:rPr>
        <w:rFonts w:hint="default"/>
      </w:rPr>
    </w:lvl>
    <w:lvl w:ilvl="1" w:tplc="8A4E6CBE" w:tentative="1">
      <w:start w:val="1"/>
      <w:numFmt w:val="aiueoFullWidth"/>
      <w:lvlText w:val="(%2)"/>
      <w:lvlJc w:val="left"/>
      <w:pPr>
        <w:ind w:left="840" w:hanging="420"/>
      </w:pPr>
    </w:lvl>
    <w:lvl w:ilvl="2" w:tplc="3578B6B4" w:tentative="1">
      <w:start w:val="1"/>
      <w:numFmt w:val="decimalEnclosedCircle"/>
      <w:lvlText w:val="%3"/>
      <w:lvlJc w:val="left"/>
      <w:pPr>
        <w:ind w:left="1260" w:hanging="420"/>
      </w:pPr>
    </w:lvl>
    <w:lvl w:ilvl="3" w:tplc="A4AC0C48" w:tentative="1">
      <w:start w:val="1"/>
      <w:numFmt w:val="decimal"/>
      <w:lvlText w:val="%4."/>
      <w:lvlJc w:val="left"/>
      <w:pPr>
        <w:ind w:left="1680" w:hanging="420"/>
      </w:pPr>
    </w:lvl>
    <w:lvl w:ilvl="4" w:tplc="9B6E4E62" w:tentative="1">
      <w:start w:val="1"/>
      <w:numFmt w:val="aiueoFullWidth"/>
      <w:lvlText w:val="(%5)"/>
      <w:lvlJc w:val="left"/>
      <w:pPr>
        <w:ind w:left="2100" w:hanging="420"/>
      </w:pPr>
    </w:lvl>
    <w:lvl w:ilvl="5" w:tplc="69C29F86" w:tentative="1">
      <w:start w:val="1"/>
      <w:numFmt w:val="decimalEnclosedCircle"/>
      <w:lvlText w:val="%6"/>
      <w:lvlJc w:val="left"/>
      <w:pPr>
        <w:ind w:left="2520" w:hanging="420"/>
      </w:pPr>
    </w:lvl>
    <w:lvl w:ilvl="6" w:tplc="8A324B54" w:tentative="1">
      <w:start w:val="1"/>
      <w:numFmt w:val="decimal"/>
      <w:lvlText w:val="%7."/>
      <w:lvlJc w:val="left"/>
      <w:pPr>
        <w:ind w:left="2940" w:hanging="420"/>
      </w:pPr>
    </w:lvl>
    <w:lvl w:ilvl="7" w:tplc="623AD59A" w:tentative="1">
      <w:start w:val="1"/>
      <w:numFmt w:val="aiueoFullWidth"/>
      <w:lvlText w:val="(%8)"/>
      <w:lvlJc w:val="left"/>
      <w:pPr>
        <w:ind w:left="3360" w:hanging="420"/>
      </w:pPr>
    </w:lvl>
    <w:lvl w:ilvl="8" w:tplc="2DCE8804"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0BF2A83C">
      <w:start w:val="1"/>
      <w:numFmt w:val="lowerLetter"/>
      <w:lvlText w:val="(%1)"/>
      <w:lvlJc w:val="left"/>
      <w:pPr>
        <w:ind w:left="958" w:hanging="360"/>
      </w:pPr>
      <w:rPr>
        <w:rFonts w:asciiTheme="minorHAnsi" w:eastAsiaTheme="minorEastAsia" w:hAnsiTheme="minorHAnsi" w:hint="default"/>
        <w:b w:val="0"/>
        <w:bCs/>
        <w:sz w:val="22"/>
      </w:rPr>
    </w:lvl>
    <w:lvl w:ilvl="1" w:tplc="8B58513C" w:tentative="1">
      <w:start w:val="1"/>
      <w:numFmt w:val="aiueoFullWidth"/>
      <w:lvlText w:val="(%2)"/>
      <w:lvlJc w:val="left"/>
      <w:pPr>
        <w:ind w:left="1438" w:hanging="420"/>
      </w:pPr>
    </w:lvl>
    <w:lvl w:ilvl="2" w:tplc="D3643ED4" w:tentative="1">
      <w:start w:val="1"/>
      <w:numFmt w:val="decimalEnclosedCircle"/>
      <w:lvlText w:val="%3"/>
      <w:lvlJc w:val="left"/>
      <w:pPr>
        <w:ind w:left="1858" w:hanging="420"/>
      </w:pPr>
    </w:lvl>
    <w:lvl w:ilvl="3" w:tplc="D56E618A" w:tentative="1">
      <w:start w:val="1"/>
      <w:numFmt w:val="decimal"/>
      <w:lvlText w:val="%4."/>
      <w:lvlJc w:val="left"/>
      <w:pPr>
        <w:ind w:left="2278" w:hanging="420"/>
      </w:pPr>
    </w:lvl>
    <w:lvl w:ilvl="4" w:tplc="49F82460" w:tentative="1">
      <w:start w:val="1"/>
      <w:numFmt w:val="aiueoFullWidth"/>
      <w:lvlText w:val="(%5)"/>
      <w:lvlJc w:val="left"/>
      <w:pPr>
        <w:ind w:left="2698" w:hanging="420"/>
      </w:pPr>
    </w:lvl>
    <w:lvl w:ilvl="5" w:tplc="BE62663A" w:tentative="1">
      <w:start w:val="1"/>
      <w:numFmt w:val="decimalEnclosedCircle"/>
      <w:lvlText w:val="%6"/>
      <w:lvlJc w:val="left"/>
      <w:pPr>
        <w:ind w:left="3118" w:hanging="420"/>
      </w:pPr>
    </w:lvl>
    <w:lvl w:ilvl="6" w:tplc="18C6AF4E" w:tentative="1">
      <w:start w:val="1"/>
      <w:numFmt w:val="decimal"/>
      <w:lvlText w:val="%7."/>
      <w:lvlJc w:val="left"/>
      <w:pPr>
        <w:ind w:left="3538" w:hanging="420"/>
      </w:pPr>
    </w:lvl>
    <w:lvl w:ilvl="7" w:tplc="F7E6F916" w:tentative="1">
      <w:start w:val="1"/>
      <w:numFmt w:val="aiueoFullWidth"/>
      <w:lvlText w:val="(%8)"/>
      <w:lvlJc w:val="left"/>
      <w:pPr>
        <w:ind w:left="3958" w:hanging="420"/>
      </w:pPr>
    </w:lvl>
    <w:lvl w:ilvl="8" w:tplc="5B065C5C"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EA428B7A">
      <w:numFmt w:val="bullet"/>
      <w:lvlText w:val="-"/>
      <w:lvlJc w:val="left"/>
      <w:pPr>
        <w:ind w:left="1069" w:hanging="360"/>
      </w:pPr>
      <w:rPr>
        <w:rFonts w:ascii="Calibri" w:eastAsiaTheme="minorEastAsia" w:hAnsi="Calibri" w:cs="Calibri" w:hint="default"/>
      </w:rPr>
    </w:lvl>
    <w:lvl w:ilvl="1" w:tplc="30FCA21A" w:tentative="1">
      <w:start w:val="1"/>
      <w:numFmt w:val="bullet"/>
      <w:lvlText w:val=""/>
      <w:lvlJc w:val="left"/>
      <w:pPr>
        <w:ind w:left="1549" w:hanging="420"/>
      </w:pPr>
      <w:rPr>
        <w:rFonts w:ascii="Wingdings" w:hAnsi="Wingdings" w:hint="default"/>
      </w:rPr>
    </w:lvl>
    <w:lvl w:ilvl="2" w:tplc="6A70E5C0" w:tentative="1">
      <w:start w:val="1"/>
      <w:numFmt w:val="bullet"/>
      <w:lvlText w:val=""/>
      <w:lvlJc w:val="left"/>
      <w:pPr>
        <w:ind w:left="1969" w:hanging="420"/>
      </w:pPr>
      <w:rPr>
        <w:rFonts w:ascii="Wingdings" w:hAnsi="Wingdings" w:hint="default"/>
      </w:rPr>
    </w:lvl>
    <w:lvl w:ilvl="3" w:tplc="9FE6C5FC" w:tentative="1">
      <w:start w:val="1"/>
      <w:numFmt w:val="bullet"/>
      <w:lvlText w:val=""/>
      <w:lvlJc w:val="left"/>
      <w:pPr>
        <w:ind w:left="2389" w:hanging="420"/>
      </w:pPr>
      <w:rPr>
        <w:rFonts w:ascii="Wingdings" w:hAnsi="Wingdings" w:hint="default"/>
      </w:rPr>
    </w:lvl>
    <w:lvl w:ilvl="4" w:tplc="D27ECF40" w:tentative="1">
      <w:start w:val="1"/>
      <w:numFmt w:val="bullet"/>
      <w:lvlText w:val=""/>
      <w:lvlJc w:val="left"/>
      <w:pPr>
        <w:ind w:left="2809" w:hanging="420"/>
      </w:pPr>
      <w:rPr>
        <w:rFonts w:ascii="Wingdings" w:hAnsi="Wingdings" w:hint="default"/>
      </w:rPr>
    </w:lvl>
    <w:lvl w:ilvl="5" w:tplc="621E9A1C" w:tentative="1">
      <w:start w:val="1"/>
      <w:numFmt w:val="bullet"/>
      <w:lvlText w:val=""/>
      <w:lvlJc w:val="left"/>
      <w:pPr>
        <w:ind w:left="3229" w:hanging="420"/>
      </w:pPr>
      <w:rPr>
        <w:rFonts w:ascii="Wingdings" w:hAnsi="Wingdings" w:hint="default"/>
      </w:rPr>
    </w:lvl>
    <w:lvl w:ilvl="6" w:tplc="A2984BB2" w:tentative="1">
      <w:start w:val="1"/>
      <w:numFmt w:val="bullet"/>
      <w:lvlText w:val=""/>
      <w:lvlJc w:val="left"/>
      <w:pPr>
        <w:ind w:left="3649" w:hanging="420"/>
      </w:pPr>
      <w:rPr>
        <w:rFonts w:ascii="Wingdings" w:hAnsi="Wingdings" w:hint="default"/>
      </w:rPr>
    </w:lvl>
    <w:lvl w:ilvl="7" w:tplc="3B2EB8FA" w:tentative="1">
      <w:start w:val="1"/>
      <w:numFmt w:val="bullet"/>
      <w:lvlText w:val=""/>
      <w:lvlJc w:val="left"/>
      <w:pPr>
        <w:ind w:left="4069" w:hanging="420"/>
      </w:pPr>
      <w:rPr>
        <w:rFonts w:ascii="Wingdings" w:hAnsi="Wingdings" w:hint="default"/>
      </w:rPr>
    </w:lvl>
    <w:lvl w:ilvl="8" w:tplc="F910A3EE"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27345A04">
      <w:start w:val="1"/>
      <w:numFmt w:val="decimal"/>
      <w:lvlText w:val="%1."/>
      <w:lvlJc w:val="left"/>
      <w:pPr>
        <w:ind w:left="720" w:hanging="360"/>
      </w:pPr>
      <w:rPr>
        <w:rFonts w:hint="default"/>
      </w:rPr>
    </w:lvl>
    <w:lvl w:ilvl="1" w:tplc="D6028D82" w:tentative="1">
      <w:start w:val="1"/>
      <w:numFmt w:val="lowerLetter"/>
      <w:lvlText w:val="%2."/>
      <w:lvlJc w:val="left"/>
      <w:pPr>
        <w:ind w:left="1440" w:hanging="360"/>
      </w:pPr>
    </w:lvl>
    <w:lvl w:ilvl="2" w:tplc="40E6326C" w:tentative="1">
      <w:start w:val="1"/>
      <w:numFmt w:val="lowerRoman"/>
      <w:lvlText w:val="%3."/>
      <w:lvlJc w:val="right"/>
      <w:pPr>
        <w:ind w:left="2160" w:hanging="180"/>
      </w:pPr>
    </w:lvl>
    <w:lvl w:ilvl="3" w:tplc="A740EA94" w:tentative="1">
      <w:start w:val="1"/>
      <w:numFmt w:val="decimal"/>
      <w:lvlText w:val="%4."/>
      <w:lvlJc w:val="left"/>
      <w:pPr>
        <w:ind w:left="2880" w:hanging="360"/>
      </w:pPr>
    </w:lvl>
    <w:lvl w:ilvl="4" w:tplc="DA965C28" w:tentative="1">
      <w:start w:val="1"/>
      <w:numFmt w:val="lowerLetter"/>
      <w:lvlText w:val="%5."/>
      <w:lvlJc w:val="left"/>
      <w:pPr>
        <w:ind w:left="3600" w:hanging="360"/>
      </w:pPr>
    </w:lvl>
    <w:lvl w:ilvl="5" w:tplc="EDFEC9AE" w:tentative="1">
      <w:start w:val="1"/>
      <w:numFmt w:val="lowerRoman"/>
      <w:lvlText w:val="%6."/>
      <w:lvlJc w:val="right"/>
      <w:pPr>
        <w:ind w:left="4320" w:hanging="180"/>
      </w:pPr>
    </w:lvl>
    <w:lvl w:ilvl="6" w:tplc="9490048A" w:tentative="1">
      <w:start w:val="1"/>
      <w:numFmt w:val="decimal"/>
      <w:lvlText w:val="%7."/>
      <w:lvlJc w:val="left"/>
      <w:pPr>
        <w:ind w:left="5040" w:hanging="360"/>
      </w:pPr>
    </w:lvl>
    <w:lvl w:ilvl="7" w:tplc="960A70FA" w:tentative="1">
      <w:start w:val="1"/>
      <w:numFmt w:val="lowerLetter"/>
      <w:lvlText w:val="%8."/>
      <w:lvlJc w:val="left"/>
      <w:pPr>
        <w:ind w:left="5760" w:hanging="360"/>
      </w:pPr>
    </w:lvl>
    <w:lvl w:ilvl="8" w:tplc="8DBA93E8"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ad Rifki Maulana">
    <w15:presenceInfo w15:providerId="AD" w15:userId="S-1-5-21-1706527325-4252852007-93515882-71008"/>
  </w15:person>
  <w15:person w15:author="Harry">
    <w15:presenceInfo w15:providerId="Windows Live" w15:userId="713a0ced23317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0771"/>
    <w:rsid w:val="00000B51"/>
    <w:rsid w:val="000016B1"/>
    <w:rsid w:val="00001881"/>
    <w:rsid w:val="000052C1"/>
    <w:rsid w:val="0000776D"/>
    <w:rsid w:val="0001623E"/>
    <w:rsid w:val="00017D14"/>
    <w:rsid w:val="0002227F"/>
    <w:rsid w:val="00022C00"/>
    <w:rsid w:val="00024776"/>
    <w:rsid w:val="00025BA9"/>
    <w:rsid w:val="00030698"/>
    <w:rsid w:val="000315C1"/>
    <w:rsid w:val="0004223E"/>
    <w:rsid w:val="00042B96"/>
    <w:rsid w:val="00043DEB"/>
    <w:rsid w:val="00044A06"/>
    <w:rsid w:val="00044CCE"/>
    <w:rsid w:val="000469BE"/>
    <w:rsid w:val="00052508"/>
    <w:rsid w:val="00055CAB"/>
    <w:rsid w:val="00056B51"/>
    <w:rsid w:val="00060F45"/>
    <w:rsid w:val="00061029"/>
    <w:rsid w:val="00064B1F"/>
    <w:rsid w:val="00065B7D"/>
    <w:rsid w:val="00070643"/>
    <w:rsid w:val="00070BD1"/>
    <w:rsid w:val="0007361F"/>
    <w:rsid w:val="000805A8"/>
    <w:rsid w:val="00080BCB"/>
    <w:rsid w:val="00081C19"/>
    <w:rsid w:val="00082691"/>
    <w:rsid w:val="00082916"/>
    <w:rsid w:val="00084A84"/>
    <w:rsid w:val="0008550D"/>
    <w:rsid w:val="0008556B"/>
    <w:rsid w:val="00085BF8"/>
    <w:rsid w:val="00086888"/>
    <w:rsid w:val="0009244F"/>
    <w:rsid w:val="000924A7"/>
    <w:rsid w:val="00093F26"/>
    <w:rsid w:val="00093F5E"/>
    <w:rsid w:val="0009463A"/>
    <w:rsid w:val="00096528"/>
    <w:rsid w:val="000A089D"/>
    <w:rsid w:val="000A1900"/>
    <w:rsid w:val="000A1BA8"/>
    <w:rsid w:val="000A2022"/>
    <w:rsid w:val="000A2425"/>
    <w:rsid w:val="000A2612"/>
    <w:rsid w:val="000A3382"/>
    <w:rsid w:val="000B09F3"/>
    <w:rsid w:val="000B1907"/>
    <w:rsid w:val="000B2C99"/>
    <w:rsid w:val="000B4DE0"/>
    <w:rsid w:val="000C1634"/>
    <w:rsid w:val="000C7A5E"/>
    <w:rsid w:val="000D0615"/>
    <w:rsid w:val="000D0857"/>
    <w:rsid w:val="000D11EF"/>
    <w:rsid w:val="000D14D1"/>
    <w:rsid w:val="000D30DB"/>
    <w:rsid w:val="000D30F9"/>
    <w:rsid w:val="000D3C2B"/>
    <w:rsid w:val="000D3C49"/>
    <w:rsid w:val="000D4F2D"/>
    <w:rsid w:val="000D4FC5"/>
    <w:rsid w:val="000D5878"/>
    <w:rsid w:val="000D75FC"/>
    <w:rsid w:val="000E058A"/>
    <w:rsid w:val="000E3542"/>
    <w:rsid w:val="000E57BA"/>
    <w:rsid w:val="000F1991"/>
    <w:rsid w:val="000F24D5"/>
    <w:rsid w:val="000F4E8C"/>
    <w:rsid w:val="000F5CF1"/>
    <w:rsid w:val="000F7029"/>
    <w:rsid w:val="000F776B"/>
    <w:rsid w:val="00100B53"/>
    <w:rsid w:val="00102B6A"/>
    <w:rsid w:val="0010523A"/>
    <w:rsid w:val="00106418"/>
    <w:rsid w:val="00106440"/>
    <w:rsid w:val="001074B1"/>
    <w:rsid w:val="00110B38"/>
    <w:rsid w:val="00111ECB"/>
    <w:rsid w:val="0011388F"/>
    <w:rsid w:val="00114E01"/>
    <w:rsid w:val="00115821"/>
    <w:rsid w:val="00123AF8"/>
    <w:rsid w:val="001243E5"/>
    <w:rsid w:val="00124485"/>
    <w:rsid w:val="001257E8"/>
    <w:rsid w:val="00127D05"/>
    <w:rsid w:val="00131B0B"/>
    <w:rsid w:val="001320FC"/>
    <w:rsid w:val="00137BCF"/>
    <w:rsid w:val="00146EB7"/>
    <w:rsid w:val="001512FF"/>
    <w:rsid w:val="0015233E"/>
    <w:rsid w:val="00153300"/>
    <w:rsid w:val="00153953"/>
    <w:rsid w:val="0015555B"/>
    <w:rsid w:val="00157F1E"/>
    <w:rsid w:val="001619E2"/>
    <w:rsid w:val="0016290A"/>
    <w:rsid w:val="00162FE8"/>
    <w:rsid w:val="00164EDC"/>
    <w:rsid w:val="0016511A"/>
    <w:rsid w:val="00165B69"/>
    <w:rsid w:val="0017145C"/>
    <w:rsid w:val="00171BCA"/>
    <w:rsid w:val="00172958"/>
    <w:rsid w:val="00175703"/>
    <w:rsid w:val="00183C8A"/>
    <w:rsid w:val="00183DD0"/>
    <w:rsid w:val="00186716"/>
    <w:rsid w:val="00186FF2"/>
    <w:rsid w:val="00187892"/>
    <w:rsid w:val="00193660"/>
    <w:rsid w:val="00194A85"/>
    <w:rsid w:val="00194B87"/>
    <w:rsid w:val="00197CBB"/>
    <w:rsid w:val="001A101B"/>
    <w:rsid w:val="001A219E"/>
    <w:rsid w:val="001A5B7C"/>
    <w:rsid w:val="001A6AF5"/>
    <w:rsid w:val="001B4288"/>
    <w:rsid w:val="001B7AA4"/>
    <w:rsid w:val="001C0B5F"/>
    <w:rsid w:val="001C0B78"/>
    <w:rsid w:val="001C0FCC"/>
    <w:rsid w:val="001C1872"/>
    <w:rsid w:val="001C5082"/>
    <w:rsid w:val="001D281F"/>
    <w:rsid w:val="001D49AD"/>
    <w:rsid w:val="001D553A"/>
    <w:rsid w:val="001D5F7F"/>
    <w:rsid w:val="001E31BB"/>
    <w:rsid w:val="001E3A01"/>
    <w:rsid w:val="001E7ACE"/>
    <w:rsid w:val="001F021A"/>
    <w:rsid w:val="001F188B"/>
    <w:rsid w:val="001F3940"/>
    <w:rsid w:val="001F3E38"/>
    <w:rsid w:val="001F4374"/>
    <w:rsid w:val="001F51A4"/>
    <w:rsid w:val="001F7977"/>
    <w:rsid w:val="00202733"/>
    <w:rsid w:val="0020617F"/>
    <w:rsid w:val="00206528"/>
    <w:rsid w:val="00210576"/>
    <w:rsid w:val="00213D4A"/>
    <w:rsid w:val="00216075"/>
    <w:rsid w:val="0021739F"/>
    <w:rsid w:val="0022195C"/>
    <w:rsid w:val="00222370"/>
    <w:rsid w:val="00224483"/>
    <w:rsid w:val="00225CD8"/>
    <w:rsid w:val="002271E1"/>
    <w:rsid w:val="002308D6"/>
    <w:rsid w:val="00234719"/>
    <w:rsid w:val="0023744E"/>
    <w:rsid w:val="002444CA"/>
    <w:rsid w:val="00244C9B"/>
    <w:rsid w:val="00244E0E"/>
    <w:rsid w:val="00244EB1"/>
    <w:rsid w:val="0024581A"/>
    <w:rsid w:val="00245CBE"/>
    <w:rsid w:val="00246346"/>
    <w:rsid w:val="002500AB"/>
    <w:rsid w:val="0025266A"/>
    <w:rsid w:val="00252738"/>
    <w:rsid w:val="00254038"/>
    <w:rsid w:val="0025533D"/>
    <w:rsid w:val="0025643B"/>
    <w:rsid w:val="00257616"/>
    <w:rsid w:val="0026432A"/>
    <w:rsid w:val="002700D2"/>
    <w:rsid w:val="00270FF5"/>
    <w:rsid w:val="0027107B"/>
    <w:rsid w:val="0027131A"/>
    <w:rsid w:val="00273EFD"/>
    <w:rsid w:val="00274E4E"/>
    <w:rsid w:val="00275950"/>
    <w:rsid w:val="00276B47"/>
    <w:rsid w:val="002833DE"/>
    <w:rsid w:val="00283C30"/>
    <w:rsid w:val="00283D88"/>
    <w:rsid w:val="002854EA"/>
    <w:rsid w:val="00287942"/>
    <w:rsid w:val="002A0D28"/>
    <w:rsid w:val="002A3BE4"/>
    <w:rsid w:val="002A47FD"/>
    <w:rsid w:val="002A519B"/>
    <w:rsid w:val="002A60F9"/>
    <w:rsid w:val="002A63BD"/>
    <w:rsid w:val="002A70A3"/>
    <w:rsid w:val="002A72FE"/>
    <w:rsid w:val="002A7452"/>
    <w:rsid w:val="002B072E"/>
    <w:rsid w:val="002B2B9E"/>
    <w:rsid w:val="002B3A59"/>
    <w:rsid w:val="002B4CB0"/>
    <w:rsid w:val="002B4F50"/>
    <w:rsid w:val="002C0150"/>
    <w:rsid w:val="002C0E74"/>
    <w:rsid w:val="002C2C3B"/>
    <w:rsid w:val="002C2D66"/>
    <w:rsid w:val="002C3DD5"/>
    <w:rsid w:val="002C6229"/>
    <w:rsid w:val="002D06D6"/>
    <w:rsid w:val="002D38FF"/>
    <w:rsid w:val="002D3C2D"/>
    <w:rsid w:val="002D4358"/>
    <w:rsid w:val="002D5704"/>
    <w:rsid w:val="002E1B25"/>
    <w:rsid w:val="002E305F"/>
    <w:rsid w:val="002E579E"/>
    <w:rsid w:val="002E5CF7"/>
    <w:rsid w:val="002F30D7"/>
    <w:rsid w:val="00300811"/>
    <w:rsid w:val="0030204C"/>
    <w:rsid w:val="00305D18"/>
    <w:rsid w:val="00307B86"/>
    <w:rsid w:val="003116E1"/>
    <w:rsid w:val="00311D34"/>
    <w:rsid w:val="00316F6D"/>
    <w:rsid w:val="0031777F"/>
    <w:rsid w:val="003203DD"/>
    <w:rsid w:val="00320CE4"/>
    <w:rsid w:val="003212E0"/>
    <w:rsid w:val="0032329F"/>
    <w:rsid w:val="00323478"/>
    <w:rsid w:val="003235F8"/>
    <w:rsid w:val="00324AC5"/>
    <w:rsid w:val="003315B4"/>
    <w:rsid w:val="00331ED4"/>
    <w:rsid w:val="00335413"/>
    <w:rsid w:val="00335832"/>
    <w:rsid w:val="00337781"/>
    <w:rsid w:val="003402F7"/>
    <w:rsid w:val="00340552"/>
    <w:rsid w:val="003439AD"/>
    <w:rsid w:val="00344CBC"/>
    <w:rsid w:val="00346C7D"/>
    <w:rsid w:val="003515FC"/>
    <w:rsid w:val="0035161C"/>
    <w:rsid w:val="00351A42"/>
    <w:rsid w:val="00354321"/>
    <w:rsid w:val="00354F0C"/>
    <w:rsid w:val="00355FDE"/>
    <w:rsid w:val="00360A05"/>
    <w:rsid w:val="00360CD6"/>
    <w:rsid w:val="0036179B"/>
    <w:rsid w:val="00362657"/>
    <w:rsid w:val="00366CDA"/>
    <w:rsid w:val="00367849"/>
    <w:rsid w:val="0037089E"/>
    <w:rsid w:val="00370CE8"/>
    <w:rsid w:val="00373A81"/>
    <w:rsid w:val="003752E0"/>
    <w:rsid w:val="0037555B"/>
    <w:rsid w:val="003776B8"/>
    <w:rsid w:val="00380389"/>
    <w:rsid w:val="00380631"/>
    <w:rsid w:val="00381EA8"/>
    <w:rsid w:val="00386672"/>
    <w:rsid w:val="0038698D"/>
    <w:rsid w:val="00386DCB"/>
    <w:rsid w:val="00387163"/>
    <w:rsid w:val="00391570"/>
    <w:rsid w:val="00391B3B"/>
    <w:rsid w:val="0039396D"/>
    <w:rsid w:val="00393F16"/>
    <w:rsid w:val="00394BCF"/>
    <w:rsid w:val="003959E2"/>
    <w:rsid w:val="00395A72"/>
    <w:rsid w:val="00395DE2"/>
    <w:rsid w:val="00395F1C"/>
    <w:rsid w:val="0039608D"/>
    <w:rsid w:val="00396E9D"/>
    <w:rsid w:val="003A1BFD"/>
    <w:rsid w:val="003A30B6"/>
    <w:rsid w:val="003A4973"/>
    <w:rsid w:val="003A615D"/>
    <w:rsid w:val="003A77DE"/>
    <w:rsid w:val="003B05A6"/>
    <w:rsid w:val="003B1D68"/>
    <w:rsid w:val="003B3495"/>
    <w:rsid w:val="003B44B0"/>
    <w:rsid w:val="003B6B07"/>
    <w:rsid w:val="003C1987"/>
    <w:rsid w:val="003C298B"/>
    <w:rsid w:val="003C4CE2"/>
    <w:rsid w:val="003C544F"/>
    <w:rsid w:val="003C5630"/>
    <w:rsid w:val="003C63A1"/>
    <w:rsid w:val="003C7556"/>
    <w:rsid w:val="003D0BA2"/>
    <w:rsid w:val="003D0E7F"/>
    <w:rsid w:val="003D182D"/>
    <w:rsid w:val="003D1E6E"/>
    <w:rsid w:val="003D21CC"/>
    <w:rsid w:val="003D3A20"/>
    <w:rsid w:val="003D4949"/>
    <w:rsid w:val="003D5411"/>
    <w:rsid w:val="003D6DD0"/>
    <w:rsid w:val="003D728F"/>
    <w:rsid w:val="003E1A67"/>
    <w:rsid w:val="003E1CC8"/>
    <w:rsid w:val="003E214C"/>
    <w:rsid w:val="003E4FDC"/>
    <w:rsid w:val="003E5659"/>
    <w:rsid w:val="003E6608"/>
    <w:rsid w:val="003E7009"/>
    <w:rsid w:val="003F076F"/>
    <w:rsid w:val="003F72E9"/>
    <w:rsid w:val="0040038C"/>
    <w:rsid w:val="00401993"/>
    <w:rsid w:val="00402142"/>
    <w:rsid w:val="00404FD6"/>
    <w:rsid w:val="004053BF"/>
    <w:rsid w:val="0040790A"/>
    <w:rsid w:val="004135E1"/>
    <w:rsid w:val="00414EF5"/>
    <w:rsid w:val="00416CEC"/>
    <w:rsid w:val="00416E13"/>
    <w:rsid w:val="00417306"/>
    <w:rsid w:val="00422BF6"/>
    <w:rsid w:val="00423971"/>
    <w:rsid w:val="0042503C"/>
    <w:rsid w:val="004260C9"/>
    <w:rsid w:val="00430011"/>
    <w:rsid w:val="0043097A"/>
    <w:rsid w:val="00431293"/>
    <w:rsid w:val="00431777"/>
    <w:rsid w:val="00433D95"/>
    <w:rsid w:val="0044023B"/>
    <w:rsid w:val="00443488"/>
    <w:rsid w:val="00444427"/>
    <w:rsid w:val="004465C3"/>
    <w:rsid w:val="00451D8E"/>
    <w:rsid w:val="0045252E"/>
    <w:rsid w:val="00452E0D"/>
    <w:rsid w:val="004578A8"/>
    <w:rsid w:val="00457CB0"/>
    <w:rsid w:val="00462907"/>
    <w:rsid w:val="00463143"/>
    <w:rsid w:val="004659A8"/>
    <w:rsid w:val="00467553"/>
    <w:rsid w:val="00475305"/>
    <w:rsid w:val="00476523"/>
    <w:rsid w:val="00477084"/>
    <w:rsid w:val="004777B9"/>
    <w:rsid w:val="004801C8"/>
    <w:rsid w:val="00480AE2"/>
    <w:rsid w:val="004812A6"/>
    <w:rsid w:val="00481E07"/>
    <w:rsid w:val="004828F6"/>
    <w:rsid w:val="00485526"/>
    <w:rsid w:val="00486773"/>
    <w:rsid w:val="004873EA"/>
    <w:rsid w:val="00487638"/>
    <w:rsid w:val="00487B48"/>
    <w:rsid w:val="00492F77"/>
    <w:rsid w:val="004935C2"/>
    <w:rsid w:val="004938C0"/>
    <w:rsid w:val="00493EE6"/>
    <w:rsid w:val="00495E33"/>
    <w:rsid w:val="00497A6F"/>
    <w:rsid w:val="004A0087"/>
    <w:rsid w:val="004A009E"/>
    <w:rsid w:val="004A0AE8"/>
    <w:rsid w:val="004A0F09"/>
    <w:rsid w:val="004A130F"/>
    <w:rsid w:val="004A16B6"/>
    <w:rsid w:val="004A2E2F"/>
    <w:rsid w:val="004A2F70"/>
    <w:rsid w:val="004A49A0"/>
    <w:rsid w:val="004A5761"/>
    <w:rsid w:val="004B32AD"/>
    <w:rsid w:val="004B4610"/>
    <w:rsid w:val="004B5CA9"/>
    <w:rsid w:val="004B6315"/>
    <w:rsid w:val="004B6541"/>
    <w:rsid w:val="004B6CC3"/>
    <w:rsid w:val="004C1489"/>
    <w:rsid w:val="004C1B62"/>
    <w:rsid w:val="004C286B"/>
    <w:rsid w:val="004C2FDB"/>
    <w:rsid w:val="004C42BA"/>
    <w:rsid w:val="004C5458"/>
    <w:rsid w:val="004C5DD3"/>
    <w:rsid w:val="004D3730"/>
    <w:rsid w:val="004D44A6"/>
    <w:rsid w:val="004D4500"/>
    <w:rsid w:val="004D555C"/>
    <w:rsid w:val="004D5906"/>
    <w:rsid w:val="004D5DDD"/>
    <w:rsid w:val="004D7D6D"/>
    <w:rsid w:val="004E1A1F"/>
    <w:rsid w:val="004E287E"/>
    <w:rsid w:val="004E7221"/>
    <w:rsid w:val="004F2556"/>
    <w:rsid w:val="004F3C39"/>
    <w:rsid w:val="004F4BB8"/>
    <w:rsid w:val="004F514F"/>
    <w:rsid w:val="004F538E"/>
    <w:rsid w:val="004F5D91"/>
    <w:rsid w:val="00502EAA"/>
    <w:rsid w:val="00504073"/>
    <w:rsid w:val="00511618"/>
    <w:rsid w:val="00511C7B"/>
    <w:rsid w:val="0051276D"/>
    <w:rsid w:val="005128F5"/>
    <w:rsid w:val="00513EE2"/>
    <w:rsid w:val="00514693"/>
    <w:rsid w:val="00514B55"/>
    <w:rsid w:val="005154D2"/>
    <w:rsid w:val="00520C24"/>
    <w:rsid w:val="00520FF3"/>
    <w:rsid w:val="00521081"/>
    <w:rsid w:val="005219E1"/>
    <w:rsid w:val="00521E41"/>
    <w:rsid w:val="00523120"/>
    <w:rsid w:val="00526FEB"/>
    <w:rsid w:val="005278FD"/>
    <w:rsid w:val="00531227"/>
    <w:rsid w:val="00531992"/>
    <w:rsid w:val="005348B7"/>
    <w:rsid w:val="00537001"/>
    <w:rsid w:val="00541C7F"/>
    <w:rsid w:val="00543016"/>
    <w:rsid w:val="005453EC"/>
    <w:rsid w:val="0054671B"/>
    <w:rsid w:val="00546936"/>
    <w:rsid w:val="00551542"/>
    <w:rsid w:val="005534C5"/>
    <w:rsid w:val="005538B3"/>
    <w:rsid w:val="00554230"/>
    <w:rsid w:val="00554CE2"/>
    <w:rsid w:val="00554F50"/>
    <w:rsid w:val="00555852"/>
    <w:rsid w:val="0055597E"/>
    <w:rsid w:val="00555B5C"/>
    <w:rsid w:val="00560F39"/>
    <w:rsid w:val="005615FF"/>
    <w:rsid w:val="00562171"/>
    <w:rsid w:val="00562223"/>
    <w:rsid w:val="00566878"/>
    <w:rsid w:val="0056769B"/>
    <w:rsid w:val="005704F2"/>
    <w:rsid w:val="00571DB9"/>
    <w:rsid w:val="005720CD"/>
    <w:rsid w:val="0057212D"/>
    <w:rsid w:val="00572CE5"/>
    <w:rsid w:val="005750FD"/>
    <w:rsid w:val="0057541C"/>
    <w:rsid w:val="00575A0B"/>
    <w:rsid w:val="00576796"/>
    <w:rsid w:val="005776F8"/>
    <w:rsid w:val="00577CCD"/>
    <w:rsid w:val="00582DBB"/>
    <w:rsid w:val="00583897"/>
    <w:rsid w:val="00583A3B"/>
    <w:rsid w:val="00583B73"/>
    <w:rsid w:val="00583E5E"/>
    <w:rsid w:val="0058421E"/>
    <w:rsid w:val="00584454"/>
    <w:rsid w:val="0058539A"/>
    <w:rsid w:val="005860ED"/>
    <w:rsid w:val="00587EAC"/>
    <w:rsid w:val="00590F3E"/>
    <w:rsid w:val="0059177C"/>
    <w:rsid w:val="0059240A"/>
    <w:rsid w:val="0059302F"/>
    <w:rsid w:val="00594B7D"/>
    <w:rsid w:val="00597168"/>
    <w:rsid w:val="00597509"/>
    <w:rsid w:val="00597F28"/>
    <w:rsid w:val="005A0929"/>
    <w:rsid w:val="005A0EE7"/>
    <w:rsid w:val="005A15AD"/>
    <w:rsid w:val="005B3728"/>
    <w:rsid w:val="005B3A23"/>
    <w:rsid w:val="005B5F59"/>
    <w:rsid w:val="005C24DD"/>
    <w:rsid w:val="005C3D30"/>
    <w:rsid w:val="005C5EAF"/>
    <w:rsid w:val="005C61A7"/>
    <w:rsid w:val="005D58D5"/>
    <w:rsid w:val="005D6970"/>
    <w:rsid w:val="005D7BB1"/>
    <w:rsid w:val="005E0DCD"/>
    <w:rsid w:val="005E2F90"/>
    <w:rsid w:val="005E3D8C"/>
    <w:rsid w:val="005E4DAC"/>
    <w:rsid w:val="005E5122"/>
    <w:rsid w:val="005E5DB1"/>
    <w:rsid w:val="005E6069"/>
    <w:rsid w:val="005E65C8"/>
    <w:rsid w:val="005F0FFE"/>
    <w:rsid w:val="005F1A8F"/>
    <w:rsid w:val="005F2212"/>
    <w:rsid w:val="005F389A"/>
    <w:rsid w:val="005F5ACD"/>
    <w:rsid w:val="005F747D"/>
    <w:rsid w:val="00601C3C"/>
    <w:rsid w:val="006036F0"/>
    <w:rsid w:val="006067F5"/>
    <w:rsid w:val="006111ED"/>
    <w:rsid w:val="0061168D"/>
    <w:rsid w:val="00611CFD"/>
    <w:rsid w:val="00614B20"/>
    <w:rsid w:val="00617AE2"/>
    <w:rsid w:val="00621329"/>
    <w:rsid w:val="00622D67"/>
    <w:rsid w:val="00624123"/>
    <w:rsid w:val="00627752"/>
    <w:rsid w:val="006305CE"/>
    <w:rsid w:val="00633D61"/>
    <w:rsid w:val="00633E5E"/>
    <w:rsid w:val="0063574E"/>
    <w:rsid w:val="00635964"/>
    <w:rsid w:val="00635A6A"/>
    <w:rsid w:val="0063720A"/>
    <w:rsid w:val="00637CFD"/>
    <w:rsid w:val="00637F92"/>
    <w:rsid w:val="00641606"/>
    <w:rsid w:val="006417ED"/>
    <w:rsid w:val="00641E4B"/>
    <w:rsid w:val="006454A6"/>
    <w:rsid w:val="006455B6"/>
    <w:rsid w:val="00647B73"/>
    <w:rsid w:val="0065174F"/>
    <w:rsid w:val="00651B05"/>
    <w:rsid w:val="00652382"/>
    <w:rsid w:val="006529F7"/>
    <w:rsid w:val="00655BBA"/>
    <w:rsid w:val="00655F0A"/>
    <w:rsid w:val="006575AF"/>
    <w:rsid w:val="0066101F"/>
    <w:rsid w:val="0066209E"/>
    <w:rsid w:val="00663730"/>
    <w:rsid w:val="00664196"/>
    <w:rsid w:val="00664597"/>
    <w:rsid w:val="006701A7"/>
    <w:rsid w:val="006701C7"/>
    <w:rsid w:val="00670425"/>
    <w:rsid w:val="00675BBB"/>
    <w:rsid w:val="00677F07"/>
    <w:rsid w:val="00683546"/>
    <w:rsid w:val="00684844"/>
    <w:rsid w:val="0068516E"/>
    <w:rsid w:val="00687DA4"/>
    <w:rsid w:val="00687E6C"/>
    <w:rsid w:val="00691D85"/>
    <w:rsid w:val="0069224A"/>
    <w:rsid w:val="006934EF"/>
    <w:rsid w:val="00693581"/>
    <w:rsid w:val="00693651"/>
    <w:rsid w:val="00693B84"/>
    <w:rsid w:val="006A30E9"/>
    <w:rsid w:val="006A4B47"/>
    <w:rsid w:val="006A5D9E"/>
    <w:rsid w:val="006B0190"/>
    <w:rsid w:val="006B0285"/>
    <w:rsid w:val="006B26A0"/>
    <w:rsid w:val="006B39D6"/>
    <w:rsid w:val="006B52F9"/>
    <w:rsid w:val="006B5A72"/>
    <w:rsid w:val="006B6DC9"/>
    <w:rsid w:val="006C414A"/>
    <w:rsid w:val="006C4923"/>
    <w:rsid w:val="006C7984"/>
    <w:rsid w:val="006D1A9E"/>
    <w:rsid w:val="006D276B"/>
    <w:rsid w:val="006D2FB2"/>
    <w:rsid w:val="006D3D74"/>
    <w:rsid w:val="006D7417"/>
    <w:rsid w:val="006E14E9"/>
    <w:rsid w:val="006E2229"/>
    <w:rsid w:val="006E36B5"/>
    <w:rsid w:val="006E6856"/>
    <w:rsid w:val="006E6CC7"/>
    <w:rsid w:val="006E73C3"/>
    <w:rsid w:val="006E79B9"/>
    <w:rsid w:val="006F0C36"/>
    <w:rsid w:val="006F12C0"/>
    <w:rsid w:val="006F275D"/>
    <w:rsid w:val="006F27D7"/>
    <w:rsid w:val="006F401A"/>
    <w:rsid w:val="006F4545"/>
    <w:rsid w:val="006F459F"/>
    <w:rsid w:val="006F5837"/>
    <w:rsid w:val="006F66A7"/>
    <w:rsid w:val="0070096C"/>
    <w:rsid w:val="0070130D"/>
    <w:rsid w:val="007016B9"/>
    <w:rsid w:val="00702FA8"/>
    <w:rsid w:val="007030C3"/>
    <w:rsid w:val="00703B6B"/>
    <w:rsid w:val="00703ECC"/>
    <w:rsid w:val="007056F9"/>
    <w:rsid w:val="00705C75"/>
    <w:rsid w:val="00707D59"/>
    <w:rsid w:val="00710041"/>
    <w:rsid w:val="0071065A"/>
    <w:rsid w:val="00711D84"/>
    <w:rsid w:val="00712558"/>
    <w:rsid w:val="00712840"/>
    <w:rsid w:val="00716FD9"/>
    <w:rsid w:val="00720152"/>
    <w:rsid w:val="00721E62"/>
    <w:rsid w:val="00724573"/>
    <w:rsid w:val="00731BE2"/>
    <w:rsid w:val="00733EAF"/>
    <w:rsid w:val="00735FD9"/>
    <w:rsid w:val="00741F8B"/>
    <w:rsid w:val="00742888"/>
    <w:rsid w:val="00746EEF"/>
    <w:rsid w:val="0075497E"/>
    <w:rsid w:val="00755462"/>
    <w:rsid w:val="00755FCE"/>
    <w:rsid w:val="007603E9"/>
    <w:rsid w:val="00760941"/>
    <w:rsid w:val="00761A56"/>
    <w:rsid w:val="007630F5"/>
    <w:rsid w:val="00765A12"/>
    <w:rsid w:val="00766E89"/>
    <w:rsid w:val="00766F05"/>
    <w:rsid w:val="007672B9"/>
    <w:rsid w:val="00770BE6"/>
    <w:rsid w:val="00771AAD"/>
    <w:rsid w:val="00775108"/>
    <w:rsid w:val="00777B97"/>
    <w:rsid w:val="00783463"/>
    <w:rsid w:val="00787453"/>
    <w:rsid w:val="00787501"/>
    <w:rsid w:val="00795B0D"/>
    <w:rsid w:val="00796F55"/>
    <w:rsid w:val="007974F3"/>
    <w:rsid w:val="007978FF"/>
    <w:rsid w:val="007A501E"/>
    <w:rsid w:val="007A69AA"/>
    <w:rsid w:val="007B1F71"/>
    <w:rsid w:val="007B3BC4"/>
    <w:rsid w:val="007B5CC7"/>
    <w:rsid w:val="007B7320"/>
    <w:rsid w:val="007C0C49"/>
    <w:rsid w:val="007C1B8B"/>
    <w:rsid w:val="007C36C1"/>
    <w:rsid w:val="007C387E"/>
    <w:rsid w:val="007C3B08"/>
    <w:rsid w:val="007C6CF6"/>
    <w:rsid w:val="007C7403"/>
    <w:rsid w:val="007D23AC"/>
    <w:rsid w:val="007D401E"/>
    <w:rsid w:val="007D774B"/>
    <w:rsid w:val="007E043C"/>
    <w:rsid w:val="007E0B26"/>
    <w:rsid w:val="007E0E78"/>
    <w:rsid w:val="007E3015"/>
    <w:rsid w:val="007E45E3"/>
    <w:rsid w:val="007E49EC"/>
    <w:rsid w:val="007F1689"/>
    <w:rsid w:val="007F1991"/>
    <w:rsid w:val="007F2DDA"/>
    <w:rsid w:val="007F5AED"/>
    <w:rsid w:val="007F5CDE"/>
    <w:rsid w:val="00801D5E"/>
    <w:rsid w:val="008036CE"/>
    <w:rsid w:val="00804971"/>
    <w:rsid w:val="008076BC"/>
    <w:rsid w:val="00807EB5"/>
    <w:rsid w:val="00812D03"/>
    <w:rsid w:val="00820C97"/>
    <w:rsid w:val="0082154D"/>
    <w:rsid w:val="008233B0"/>
    <w:rsid w:val="0082421E"/>
    <w:rsid w:val="008304EF"/>
    <w:rsid w:val="0083209C"/>
    <w:rsid w:val="00832872"/>
    <w:rsid w:val="0084075B"/>
    <w:rsid w:val="008416DB"/>
    <w:rsid w:val="00842C3E"/>
    <w:rsid w:val="00850CCE"/>
    <w:rsid w:val="008517C6"/>
    <w:rsid w:val="00853726"/>
    <w:rsid w:val="0085438A"/>
    <w:rsid w:val="008548EA"/>
    <w:rsid w:val="00857081"/>
    <w:rsid w:val="008602D7"/>
    <w:rsid w:val="00861F56"/>
    <w:rsid w:val="00865B3A"/>
    <w:rsid w:val="00866BF4"/>
    <w:rsid w:val="008711ED"/>
    <w:rsid w:val="008712D7"/>
    <w:rsid w:val="008715B4"/>
    <w:rsid w:val="00877951"/>
    <w:rsid w:val="00880F2C"/>
    <w:rsid w:val="008813C3"/>
    <w:rsid w:val="00882DA0"/>
    <w:rsid w:val="00885ECF"/>
    <w:rsid w:val="00886EAE"/>
    <w:rsid w:val="00890984"/>
    <w:rsid w:val="00895A5D"/>
    <w:rsid w:val="00897937"/>
    <w:rsid w:val="008A45CA"/>
    <w:rsid w:val="008A49A5"/>
    <w:rsid w:val="008A6A8D"/>
    <w:rsid w:val="008A760F"/>
    <w:rsid w:val="008B35B9"/>
    <w:rsid w:val="008B4CB7"/>
    <w:rsid w:val="008B5764"/>
    <w:rsid w:val="008B6240"/>
    <w:rsid w:val="008C1A17"/>
    <w:rsid w:val="008D255E"/>
    <w:rsid w:val="008D2C37"/>
    <w:rsid w:val="008D2E5B"/>
    <w:rsid w:val="008D3FE5"/>
    <w:rsid w:val="008D44FF"/>
    <w:rsid w:val="008E02D5"/>
    <w:rsid w:val="008E252A"/>
    <w:rsid w:val="008E3EEF"/>
    <w:rsid w:val="008E5516"/>
    <w:rsid w:val="008E6657"/>
    <w:rsid w:val="008E7302"/>
    <w:rsid w:val="008F1F68"/>
    <w:rsid w:val="008F2D53"/>
    <w:rsid w:val="008F32F5"/>
    <w:rsid w:val="008F4133"/>
    <w:rsid w:val="008F5B04"/>
    <w:rsid w:val="008F63D1"/>
    <w:rsid w:val="008F7386"/>
    <w:rsid w:val="009012E9"/>
    <w:rsid w:val="00904C72"/>
    <w:rsid w:val="0090644F"/>
    <w:rsid w:val="00906765"/>
    <w:rsid w:val="00910021"/>
    <w:rsid w:val="00910C9D"/>
    <w:rsid w:val="00911CCC"/>
    <w:rsid w:val="0091368F"/>
    <w:rsid w:val="00913A5F"/>
    <w:rsid w:val="00914219"/>
    <w:rsid w:val="00914EA1"/>
    <w:rsid w:val="00915CA4"/>
    <w:rsid w:val="009232A3"/>
    <w:rsid w:val="009241A2"/>
    <w:rsid w:val="0092422C"/>
    <w:rsid w:val="00925ACE"/>
    <w:rsid w:val="00927A40"/>
    <w:rsid w:val="00935213"/>
    <w:rsid w:val="00935E22"/>
    <w:rsid w:val="00936A6A"/>
    <w:rsid w:val="00937A18"/>
    <w:rsid w:val="00941FC7"/>
    <w:rsid w:val="009466FA"/>
    <w:rsid w:val="00946C9D"/>
    <w:rsid w:val="00947042"/>
    <w:rsid w:val="009476B2"/>
    <w:rsid w:val="00947CE5"/>
    <w:rsid w:val="0095037C"/>
    <w:rsid w:val="00951BFF"/>
    <w:rsid w:val="009559E9"/>
    <w:rsid w:val="0096046D"/>
    <w:rsid w:val="009617F8"/>
    <w:rsid w:val="00961E25"/>
    <w:rsid w:val="00962349"/>
    <w:rsid w:val="009639F8"/>
    <w:rsid w:val="00965BFF"/>
    <w:rsid w:val="00971021"/>
    <w:rsid w:val="009711FF"/>
    <w:rsid w:val="009712D3"/>
    <w:rsid w:val="009714CB"/>
    <w:rsid w:val="00971B36"/>
    <w:rsid w:val="009721C1"/>
    <w:rsid w:val="00972A9C"/>
    <w:rsid w:val="00975455"/>
    <w:rsid w:val="00976CE2"/>
    <w:rsid w:val="009803E1"/>
    <w:rsid w:val="009810C4"/>
    <w:rsid w:val="00981660"/>
    <w:rsid w:val="00983E3C"/>
    <w:rsid w:val="009841E7"/>
    <w:rsid w:val="009851FF"/>
    <w:rsid w:val="00991524"/>
    <w:rsid w:val="009A0F6D"/>
    <w:rsid w:val="009A37AB"/>
    <w:rsid w:val="009B0895"/>
    <w:rsid w:val="009B10A8"/>
    <w:rsid w:val="009B1E97"/>
    <w:rsid w:val="009B380D"/>
    <w:rsid w:val="009B3F47"/>
    <w:rsid w:val="009B4476"/>
    <w:rsid w:val="009B4AB8"/>
    <w:rsid w:val="009B67B0"/>
    <w:rsid w:val="009C0D5B"/>
    <w:rsid w:val="009C26FC"/>
    <w:rsid w:val="009C3294"/>
    <w:rsid w:val="009C3CA6"/>
    <w:rsid w:val="009C405D"/>
    <w:rsid w:val="009C408C"/>
    <w:rsid w:val="009C69B3"/>
    <w:rsid w:val="009C6E3C"/>
    <w:rsid w:val="009C70AE"/>
    <w:rsid w:val="009D1933"/>
    <w:rsid w:val="009D2164"/>
    <w:rsid w:val="009D2530"/>
    <w:rsid w:val="009D3506"/>
    <w:rsid w:val="009D4E97"/>
    <w:rsid w:val="009D77FA"/>
    <w:rsid w:val="009E0162"/>
    <w:rsid w:val="009E11F2"/>
    <w:rsid w:val="009E5165"/>
    <w:rsid w:val="009E7FB3"/>
    <w:rsid w:val="009F059C"/>
    <w:rsid w:val="009F0F1D"/>
    <w:rsid w:val="009F258A"/>
    <w:rsid w:val="009F54B5"/>
    <w:rsid w:val="009F66CE"/>
    <w:rsid w:val="00A00EE1"/>
    <w:rsid w:val="00A03A31"/>
    <w:rsid w:val="00A04D07"/>
    <w:rsid w:val="00A102B1"/>
    <w:rsid w:val="00A103D9"/>
    <w:rsid w:val="00A10664"/>
    <w:rsid w:val="00A10EF0"/>
    <w:rsid w:val="00A120D9"/>
    <w:rsid w:val="00A121C1"/>
    <w:rsid w:val="00A12F18"/>
    <w:rsid w:val="00A158F9"/>
    <w:rsid w:val="00A15AEF"/>
    <w:rsid w:val="00A2006D"/>
    <w:rsid w:val="00A20F8B"/>
    <w:rsid w:val="00A2203B"/>
    <w:rsid w:val="00A23712"/>
    <w:rsid w:val="00A25996"/>
    <w:rsid w:val="00A25EF0"/>
    <w:rsid w:val="00A27B4C"/>
    <w:rsid w:val="00A306AB"/>
    <w:rsid w:val="00A31DBE"/>
    <w:rsid w:val="00A320AB"/>
    <w:rsid w:val="00A32EE0"/>
    <w:rsid w:val="00A34472"/>
    <w:rsid w:val="00A3631D"/>
    <w:rsid w:val="00A37B7A"/>
    <w:rsid w:val="00A410CD"/>
    <w:rsid w:val="00A46FB8"/>
    <w:rsid w:val="00A47BDF"/>
    <w:rsid w:val="00A548CB"/>
    <w:rsid w:val="00A5517C"/>
    <w:rsid w:val="00A57A08"/>
    <w:rsid w:val="00A642D6"/>
    <w:rsid w:val="00A66F03"/>
    <w:rsid w:val="00A67214"/>
    <w:rsid w:val="00A67EBE"/>
    <w:rsid w:val="00A705D6"/>
    <w:rsid w:val="00A724A7"/>
    <w:rsid w:val="00A738F3"/>
    <w:rsid w:val="00A73A8C"/>
    <w:rsid w:val="00A74F22"/>
    <w:rsid w:val="00A77023"/>
    <w:rsid w:val="00A77BCB"/>
    <w:rsid w:val="00A80617"/>
    <w:rsid w:val="00A80EE2"/>
    <w:rsid w:val="00A81A00"/>
    <w:rsid w:val="00A8572D"/>
    <w:rsid w:val="00A8671F"/>
    <w:rsid w:val="00A900C2"/>
    <w:rsid w:val="00A909DF"/>
    <w:rsid w:val="00A90C0C"/>
    <w:rsid w:val="00A91A4B"/>
    <w:rsid w:val="00A92EB0"/>
    <w:rsid w:val="00A93D81"/>
    <w:rsid w:val="00A95D09"/>
    <w:rsid w:val="00AA048F"/>
    <w:rsid w:val="00AA54F3"/>
    <w:rsid w:val="00AA57FC"/>
    <w:rsid w:val="00AA6F48"/>
    <w:rsid w:val="00AB2BFE"/>
    <w:rsid w:val="00AB33BC"/>
    <w:rsid w:val="00AB38F6"/>
    <w:rsid w:val="00AB39F9"/>
    <w:rsid w:val="00AB3F91"/>
    <w:rsid w:val="00AB54EE"/>
    <w:rsid w:val="00AB6A95"/>
    <w:rsid w:val="00AC31F7"/>
    <w:rsid w:val="00AD2E18"/>
    <w:rsid w:val="00AD3CAB"/>
    <w:rsid w:val="00AD4A1E"/>
    <w:rsid w:val="00AD6DA0"/>
    <w:rsid w:val="00AE04E2"/>
    <w:rsid w:val="00AE0B24"/>
    <w:rsid w:val="00AE1C9F"/>
    <w:rsid w:val="00AE39B7"/>
    <w:rsid w:val="00AE46CC"/>
    <w:rsid w:val="00AE682F"/>
    <w:rsid w:val="00AE7D61"/>
    <w:rsid w:val="00AF01D2"/>
    <w:rsid w:val="00AF0DBE"/>
    <w:rsid w:val="00AF1DE9"/>
    <w:rsid w:val="00AF201A"/>
    <w:rsid w:val="00AF4C45"/>
    <w:rsid w:val="00AF6510"/>
    <w:rsid w:val="00AF6B42"/>
    <w:rsid w:val="00B01601"/>
    <w:rsid w:val="00B026AB"/>
    <w:rsid w:val="00B043D7"/>
    <w:rsid w:val="00B04A04"/>
    <w:rsid w:val="00B04DDF"/>
    <w:rsid w:val="00B05930"/>
    <w:rsid w:val="00B05C33"/>
    <w:rsid w:val="00B064C6"/>
    <w:rsid w:val="00B06D08"/>
    <w:rsid w:val="00B1529D"/>
    <w:rsid w:val="00B16087"/>
    <w:rsid w:val="00B17503"/>
    <w:rsid w:val="00B2106A"/>
    <w:rsid w:val="00B2196B"/>
    <w:rsid w:val="00B22D1E"/>
    <w:rsid w:val="00B25C2E"/>
    <w:rsid w:val="00B30271"/>
    <w:rsid w:val="00B31CB2"/>
    <w:rsid w:val="00B321D9"/>
    <w:rsid w:val="00B3241A"/>
    <w:rsid w:val="00B329E0"/>
    <w:rsid w:val="00B34EF4"/>
    <w:rsid w:val="00B34F0C"/>
    <w:rsid w:val="00B36982"/>
    <w:rsid w:val="00B401AE"/>
    <w:rsid w:val="00B40487"/>
    <w:rsid w:val="00B40673"/>
    <w:rsid w:val="00B41963"/>
    <w:rsid w:val="00B420A1"/>
    <w:rsid w:val="00B43BF0"/>
    <w:rsid w:val="00B51CB2"/>
    <w:rsid w:val="00B53C74"/>
    <w:rsid w:val="00B55C8A"/>
    <w:rsid w:val="00B575BE"/>
    <w:rsid w:val="00B57C18"/>
    <w:rsid w:val="00B62DAC"/>
    <w:rsid w:val="00B67CA5"/>
    <w:rsid w:val="00B70DA6"/>
    <w:rsid w:val="00B71C86"/>
    <w:rsid w:val="00B73AC5"/>
    <w:rsid w:val="00B77073"/>
    <w:rsid w:val="00B90F62"/>
    <w:rsid w:val="00B91087"/>
    <w:rsid w:val="00B91CDA"/>
    <w:rsid w:val="00B92DC6"/>
    <w:rsid w:val="00B94EE5"/>
    <w:rsid w:val="00B97059"/>
    <w:rsid w:val="00BA0415"/>
    <w:rsid w:val="00BA3CCB"/>
    <w:rsid w:val="00BA49C5"/>
    <w:rsid w:val="00BA6A90"/>
    <w:rsid w:val="00BA7897"/>
    <w:rsid w:val="00BA7E9C"/>
    <w:rsid w:val="00BB01CE"/>
    <w:rsid w:val="00BB1E59"/>
    <w:rsid w:val="00BB4D91"/>
    <w:rsid w:val="00BB53C0"/>
    <w:rsid w:val="00BB61A2"/>
    <w:rsid w:val="00BB6435"/>
    <w:rsid w:val="00BB7018"/>
    <w:rsid w:val="00BC02DE"/>
    <w:rsid w:val="00BC2A2C"/>
    <w:rsid w:val="00BC31D9"/>
    <w:rsid w:val="00BC6837"/>
    <w:rsid w:val="00BC6C6F"/>
    <w:rsid w:val="00BD123E"/>
    <w:rsid w:val="00BD1A84"/>
    <w:rsid w:val="00BD1AEE"/>
    <w:rsid w:val="00BD28FC"/>
    <w:rsid w:val="00BD316C"/>
    <w:rsid w:val="00BD52CD"/>
    <w:rsid w:val="00BD79A1"/>
    <w:rsid w:val="00BE42A6"/>
    <w:rsid w:val="00BE53AF"/>
    <w:rsid w:val="00BE5412"/>
    <w:rsid w:val="00BE60FF"/>
    <w:rsid w:val="00BE7E89"/>
    <w:rsid w:val="00BF0E91"/>
    <w:rsid w:val="00BF48A6"/>
    <w:rsid w:val="00BF6189"/>
    <w:rsid w:val="00C000C0"/>
    <w:rsid w:val="00C00DA0"/>
    <w:rsid w:val="00C04296"/>
    <w:rsid w:val="00C04696"/>
    <w:rsid w:val="00C05620"/>
    <w:rsid w:val="00C05F37"/>
    <w:rsid w:val="00C0673F"/>
    <w:rsid w:val="00C06F6B"/>
    <w:rsid w:val="00C07D53"/>
    <w:rsid w:val="00C136C0"/>
    <w:rsid w:val="00C14939"/>
    <w:rsid w:val="00C162B8"/>
    <w:rsid w:val="00C202E9"/>
    <w:rsid w:val="00C20435"/>
    <w:rsid w:val="00C204D0"/>
    <w:rsid w:val="00C22D9F"/>
    <w:rsid w:val="00C23461"/>
    <w:rsid w:val="00C2683A"/>
    <w:rsid w:val="00C27D5D"/>
    <w:rsid w:val="00C30155"/>
    <w:rsid w:val="00C316BD"/>
    <w:rsid w:val="00C34648"/>
    <w:rsid w:val="00C34921"/>
    <w:rsid w:val="00C37243"/>
    <w:rsid w:val="00C42591"/>
    <w:rsid w:val="00C44FB5"/>
    <w:rsid w:val="00C45502"/>
    <w:rsid w:val="00C458CC"/>
    <w:rsid w:val="00C50620"/>
    <w:rsid w:val="00C512D3"/>
    <w:rsid w:val="00C52026"/>
    <w:rsid w:val="00C52833"/>
    <w:rsid w:val="00C53FD9"/>
    <w:rsid w:val="00C576A2"/>
    <w:rsid w:val="00C64105"/>
    <w:rsid w:val="00C64FAA"/>
    <w:rsid w:val="00C65449"/>
    <w:rsid w:val="00C65DEC"/>
    <w:rsid w:val="00C67280"/>
    <w:rsid w:val="00C678B6"/>
    <w:rsid w:val="00C716AF"/>
    <w:rsid w:val="00C72934"/>
    <w:rsid w:val="00C73418"/>
    <w:rsid w:val="00C73499"/>
    <w:rsid w:val="00C7507E"/>
    <w:rsid w:val="00C75A01"/>
    <w:rsid w:val="00C81CDE"/>
    <w:rsid w:val="00C85850"/>
    <w:rsid w:val="00C90D65"/>
    <w:rsid w:val="00C90F4C"/>
    <w:rsid w:val="00C91042"/>
    <w:rsid w:val="00C91A9C"/>
    <w:rsid w:val="00C9290A"/>
    <w:rsid w:val="00C95619"/>
    <w:rsid w:val="00C96DA5"/>
    <w:rsid w:val="00C97AAC"/>
    <w:rsid w:val="00CA0C34"/>
    <w:rsid w:val="00CA0CB2"/>
    <w:rsid w:val="00CA0D00"/>
    <w:rsid w:val="00CA4A4A"/>
    <w:rsid w:val="00CA5D76"/>
    <w:rsid w:val="00CA7CEC"/>
    <w:rsid w:val="00CA7E8E"/>
    <w:rsid w:val="00CB2C2F"/>
    <w:rsid w:val="00CB44B4"/>
    <w:rsid w:val="00CB4F11"/>
    <w:rsid w:val="00CB52DE"/>
    <w:rsid w:val="00CC0532"/>
    <w:rsid w:val="00CC1AB7"/>
    <w:rsid w:val="00CC582F"/>
    <w:rsid w:val="00CC5CFB"/>
    <w:rsid w:val="00CC68A3"/>
    <w:rsid w:val="00CD23B8"/>
    <w:rsid w:val="00CD253C"/>
    <w:rsid w:val="00CD3BA0"/>
    <w:rsid w:val="00CD7A61"/>
    <w:rsid w:val="00CE065A"/>
    <w:rsid w:val="00CE277D"/>
    <w:rsid w:val="00CE2789"/>
    <w:rsid w:val="00CE417D"/>
    <w:rsid w:val="00CE4A9D"/>
    <w:rsid w:val="00CE4C2C"/>
    <w:rsid w:val="00CF35FC"/>
    <w:rsid w:val="00CF501E"/>
    <w:rsid w:val="00CF6554"/>
    <w:rsid w:val="00D01D59"/>
    <w:rsid w:val="00D06856"/>
    <w:rsid w:val="00D07D66"/>
    <w:rsid w:val="00D1353E"/>
    <w:rsid w:val="00D15320"/>
    <w:rsid w:val="00D20F47"/>
    <w:rsid w:val="00D217D3"/>
    <w:rsid w:val="00D21830"/>
    <w:rsid w:val="00D229F8"/>
    <w:rsid w:val="00D22D84"/>
    <w:rsid w:val="00D24642"/>
    <w:rsid w:val="00D32A99"/>
    <w:rsid w:val="00D33FFB"/>
    <w:rsid w:val="00D3468E"/>
    <w:rsid w:val="00D352A6"/>
    <w:rsid w:val="00D3687A"/>
    <w:rsid w:val="00D415A1"/>
    <w:rsid w:val="00D4256D"/>
    <w:rsid w:val="00D42CF6"/>
    <w:rsid w:val="00D43025"/>
    <w:rsid w:val="00D44B87"/>
    <w:rsid w:val="00D52B51"/>
    <w:rsid w:val="00D54778"/>
    <w:rsid w:val="00D5639B"/>
    <w:rsid w:val="00D613A8"/>
    <w:rsid w:val="00D62AAD"/>
    <w:rsid w:val="00D707B5"/>
    <w:rsid w:val="00D72BA4"/>
    <w:rsid w:val="00D73783"/>
    <w:rsid w:val="00D73BD1"/>
    <w:rsid w:val="00D80261"/>
    <w:rsid w:val="00D818F5"/>
    <w:rsid w:val="00D828EB"/>
    <w:rsid w:val="00D83E94"/>
    <w:rsid w:val="00D84FDE"/>
    <w:rsid w:val="00D85A56"/>
    <w:rsid w:val="00D87966"/>
    <w:rsid w:val="00D90DC8"/>
    <w:rsid w:val="00D912D7"/>
    <w:rsid w:val="00D9152E"/>
    <w:rsid w:val="00D91B00"/>
    <w:rsid w:val="00D91B23"/>
    <w:rsid w:val="00D96E18"/>
    <w:rsid w:val="00D978E9"/>
    <w:rsid w:val="00DA103A"/>
    <w:rsid w:val="00DA1B7F"/>
    <w:rsid w:val="00DA2603"/>
    <w:rsid w:val="00DA2F2F"/>
    <w:rsid w:val="00DA586F"/>
    <w:rsid w:val="00DA7F9C"/>
    <w:rsid w:val="00DB007D"/>
    <w:rsid w:val="00DB0A85"/>
    <w:rsid w:val="00DB0CF3"/>
    <w:rsid w:val="00DB2081"/>
    <w:rsid w:val="00DB2905"/>
    <w:rsid w:val="00DB6017"/>
    <w:rsid w:val="00DB6940"/>
    <w:rsid w:val="00DC367F"/>
    <w:rsid w:val="00DC621B"/>
    <w:rsid w:val="00DC7519"/>
    <w:rsid w:val="00DD26D2"/>
    <w:rsid w:val="00DD34CB"/>
    <w:rsid w:val="00DD3890"/>
    <w:rsid w:val="00DD45F9"/>
    <w:rsid w:val="00DE0ABE"/>
    <w:rsid w:val="00DE1903"/>
    <w:rsid w:val="00DE248D"/>
    <w:rsid w:val="00DE4B2B"/>
    <w:rsid w:val="00DE5EFD"/>
    <w:rsid w:val="00DF18A0"/>
    <w:rsid w:val="00DF1E8A"/>
    <w:rsid w:val="00DF2F15"/>
    <w:rsid w:val="00DF3595"/>
    <w:rsid w:val="00DF4271"/>
    <w:rsid w:val="00DF4C7F"/>
    <w:rsid w:val="00DF4EA3"/>
    <w:rsid w:val="00DF5B58"/>
    <w:rsid w:val="00DF669A"/>
    <w:rsid w:val="00E00B0F"/>
    <w:rsid w:val="00E025EF"/>
    <w:rsid w:val="00E04E67"/>
    <w:rsid w:val="00E05033"/>
    <w:rsid w:val="00E05BA2"/>
    <w:rsid w:val="00E05DD5"/>
    <w:rsid w:val="00E05E65"/>
    <w:rsid w:val="00E1186E"/>
    <w:rsid w:val="00E11897"/>
    <w:rsid w:val="00E11B9C"/>
    <w:rsid w:val="00E14DB3"/>
    <w:rsid w:val="00E14FB5"/>
    <w:rsid w:val="00E169DD"/>
    <w:rsid w:val="00E16A5F"/>
    <w:rsid w:val="00E16E17"/>
    <w:rsid w:val="00E172D2"/>
    <w:rsid w:val="00E17D71"/>
    <w:rsid w:val="00E17FAB"/>
    <w:rsid w:val="00E209C1"/>
    <w:rsid w:val="00E21695"/>
    <w:rsid w:val="00E21B5A"/>
    <w:rsid w:val="00E222CD"/>
    <w:rsid w:val="00E22384"/>
    <w:rsid w:val="00E22D7F"/>
    <w:rsid w:val="00E24392"/>
    <w:rsid w:val="00E24C27"/>
    <w:rsid w:val="00E26B2A"/>
    <w:rsid w:val="00E27B2F"/>
    <w:rsid w:val="00E27EE4"/>
    <w:rsid w:val="00E31921"/>
    <w:rsid w:val="00E31D2F"/>
    <w:rsid w:val="00E320BF"/>
    <w:rsid w:val="00E325EF"/>
    <w:rsid w:val="00E34602"/>
    <w:rsid w:val="00E405DB"/>
    <w:rsid w:val="00E40C42"/>
    <w:rsid w:val="00E412B2"/>
    <w:rsid w:val="00E417AA"/>
    <w:rsid w:val="00E42BFF"/>
    <w:rsid w:val="00E45066"/>
    <w:rsid w:val="00E45402"/>
    <w:rsid w:val="00E47339"/>
    <w:rsid w:val="00E507D5"/>
    <w:rsid w:val="00E50894"/>
    <w:rsid w:val="00E516A5"/>
    <w:rsid w:val="00E5474C"/>
    <w:rsid w:val="00E54DDC"/>
    <w:rsid w:val="00E57F00"/>
    <w:rsid w:val="00E65F57"/>
    <w:rsid w:val="00E701A1"/>
    <w:rsid w:val="00E730A3"/>
    <w:rsid w:val="00E742D7"/>
    <w:rsid w:val="00E77782"/>
    <w:rsid w:val="00E815DF"/>
    <w:rsid w:val="00E823FF"/>
    <w:rsid w:val="00E859D4"/>
    <w:rsid w:val="00E86BE3"/>
    <w:rsid w:val="00E906E5"/>
    <w:rsid w:val="00E90B6F"/>
    <w:rsid w:val="00E90CA3"/>
    <w:rsid w:val="00E920A5"/>
    <w:rsid w:val="00E93C15"/>
    <w:rsid w:val="00E94436"/>
    <w:rsid w:val="00E96243"/>
    <w:rsid w:val="00E965AF"/>
    <w:rsid w:val="00EA155C"/>
    <w:rsid w:val="00EA27F2"/>
    <w:rsid w:val="00EA6E86"/>
    <w:rsid w:val="00EB0AC1"/>
    <w:rsid w:val="00EB0B4F"/>
    <w:rsid w:val="00EB0EC4"/>
    <w:rsid w:val="00EB13DE"/>
    <w:rsid w:val="00EB1EF6"/>
    <w:rsid w:val="00EB4A59"/>
    <w:rsid w:val="00EB4D34"/>
    <w:rsid w:val="00EB601B"/>
    <w:rsid w:val="00EB6E93"/>
    <w:rsid w:val="00EC0311"/>
    <w:rsid w:val="00EC18D5"/>
    <w:rsid w:val="00EC1ED7"/>
    <w:rsid w:val="00EC1F06"/>
    <w:rsid w:val="00EC24E8"/>
    <w:rsid w:val="00EC2A20"/>
    <w:rsid w:val="00EC309D"/>
    <w:rsid w:val="00EC6319"/>
    <w:rsid w:val="00EC785E"/>
    <w:rsid w:val="00ED17C7"/>
    <w:rsid w:val="00ED3D31"/>
    <w:rsid w:val="00ED4980"/>
    <w:rsid w:val="00EE0849"/>
    <w:rsid w:val="00EE36FD"/>
    <w:rsid w:val="00EE40CF"/>
    <w:rsid w:val="00EE4B09"/>
    <w:rsid w:val="00EE4D37"/>
    <w:rsid w:val="00EE56C1"/>
    <w:rsid w:val="00EE5C2F"/>
    <w:rsid w:val="00EE5D33"/>
    <w:rsid w:val="00EE600D"/>
    <w:rsid w:val="00EE7173"/>
    <w:rsid w:val="00EE7702"/>
    <w:rsid w:val="00EE788F"/>
    <w:rsid w:val="00EF08A9"/>
    <w:rsid w:val="00EF305F"/>
    <w:rsid w:val="00EF3305"/>
    <w:rsid w:val="00EF47BD"/>
    <w:rsid w:val="00EF4F90"/>
    <w:rsid w:val="00EF7E72"/>
    <w:rsid w:val="00F01D39"/>
    <w:rsid w:val="00F04063"/>
    <w:rsid w:val="00F0448A"/>
    <w:rsid w:val="00F06AAD"/>
    <w:rsid w:val="00F114CB"/>
    <w:rsid w:val="00F130B6"/>
    <w:rsid w:val="00F131C4"/>
    <w:rsid w:val="00F13372"/>
    <w:rsid w:val="00F13C0E"/>
    <w:rsid w:val="00F15C0D"/>
    <w:rsid w:val="00F202E6"/>
    <w:rsid w:val="00F22D6D"/>
    <w:rsid w:val="00F232B1"/>
    <w:rsid w:val="00F23585"/>
    <w:rsid w:val="00F24610"/>
    <w:rsid w:val="00F307C6"/>
    <w:rsid w:val="00F320F8"/>
    <w:rsid w:val="00F3216C"/>
    <w:rsid w:val="00F3224C"/>
    <w:rsid w:val="00F32915"/>
    <w:rsid w:val="00F33981"/>
    <w:rsid w:val="00F33A19"/>
    <w:rsid w:val="00F3675A"/>
    <w:rsid w:val="00F36827"/>
    <w:rsid w:val="00F44D2F"/>
    <w:rsid w:val="00F53207"/>
    <w:rsid w:val="00F5391B"/>
    <w:rsid w:val="00F57455"/>
    <w:rsid w:val="00F57711"/>
    <w:rsid w:val="00F60C11"/>
    <w:rsid w:val="00F61277"/>
    <w:rsid w:val="00F62225"/>
    <w:rsid w:val="00F62896"/>
    <w:rsid w:val="00F64101"/>
    <w:rsid w:val="00F6413A"/>
    <w:rsid w:val="00F6532C"/>
    <w:rsid w:val="00F66412"/>
    <w:rsid w:val="00F677AA"/>
    <w:rsid w:val="00F738A3"/>
    <w:rsid w:val="00F744AF"/>
    <w:rsid w:val="00F74677"/>
    <w:rsid w:val="00F74EE1"/>
    <w:rsid w:val="00F81296"/>
    <w:rsid w:val="00F8326F"/>
    <w:rsid w:val="00F85833"/>
    <w:rsid w:val="00F85949"/>
    <w:rsid w:val="00F87AA5"/>
    <w:rsid w:val="00F92BB7"/>
    <w:rsid w:val="00F97CFB"/>
    <w:rsid w:val="00FA1A4C"/>
    <w:rsid w:val="00FA2F6B"/>
    <w:rsid w:val="00FA438A"/>
    <w:rsid w:val="00FA4C17"/>
    <w:rsid w:val="00FA4FBB"/>
    <w:rsid w:val="00FA50C9"/>
    <w:rsid w:val="00FA6ED2"/>
    <w:rsid w:val="00FB3133"/>
    <w:rsid w:val="00FB5375"/>
    <w:rsid w:val="00FC0BF8"/>
    <w:rsid w:val="00FC3916"/>
    <w:rsid w:val="00FC3945"/>
    <w:rsid w:val="00FC77C3"/>
    <w:rsid w:val="00FD24B1"/>
    <w:rsid w:val="00FD3D3F"/>
    <w:rsid w:val="00FD4D6D"/>
    <w:rsid w:val="00FD508A"/>
    <w:rsid w:val="00FD509B"/>
    <w:rsid w:val="00FE2876"/>
    <w:rsid w:val="00FE45C2"/>
    <w:rsid w:val="00FE5DD4"/>
    <w:rsid w:val="00FF2146"/>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B216C3"/>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 w:type="character" w:styleId="Hyperlink">
    <w:name w:val="Hyperlink"/>
    <w:basedOn w:val="DefaultParagraphFont"/>
    <w:uiPriority w:val="99"/>
    <w:unhideWhenUsed/>
    <w:rsid w:val="00582DBB"/>
    <w:rPr>
      <w:color w:val="0563C1" w:themeColor="hyperlink"/>
      <w:u w:val="single"/>
    </w:rPr>
  </w:style>
  <w:style w:type="character" w:customStyle="1" w:styleId="UnresolvedMention1">
    <w:name w:val="Unresolved Mention1"/>
    <w:basedOn w:val="DefaultParagraphFont"/>
    <w:uiPriority w:val="99"/>
    <w:semiHidden/>
    <w:unhideWhenUsed/>
    <w:rsid w:val="00582DBB"/>
    <w:rPr>
      <w:color w:val="605E5C"/>
      <w:shd w:val="clear" w:color="auto" w:fill="E1DFDD"/>
    </w:rPr>
  </w:style>
  <w:style w:type="paragraph" w:styleId="BalloonText">
    <w:name w:val="Balloon Text"/>
    <w:basedOn w:val="Normal"/>
    <w:link w:val="BalloonTextChar"/>
    <w:uiPriority w:val="99"/>
    <w:semiHidden/>
    <w:unhideWhenUsed/>
    <w:rsid w:val="00093F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3F5E"/>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F6222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62225"/>
    <w:rPr>
      <w:rFonts w:ascii="Times New Roman" w:hAnsi="Times New Roman" w:cs="Times New Roman"/>
      <w:sz w:val="24"/>
      <w:szCs w:val="24"/>
    </w:rPr>
  </w:style>
  <w:style w:type="paragraph" w:styleId="Revision">
    <w:name w:val="Revision"/>
    <w:hidden/>
    <w:uiPriority w:val="99"/>
    <w:semiHidden/>
    <w:rsid w:val="002A74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0696">
      <w:bodyDiv w:val="1"/>
      <w:marLeft w:val="0"/>
      <w:marRight w:val="0"/>
      <w:marTop w:val="0"/>
      <w:marBottom w:val="0"/>
      <w:divBdr>
        <w:top w:val="none" w:sz="0" w:space="0" w:color="auto"/>
        <w:left w:val="none" w:sz="0" w:space="0" w:color="auto"/>
        <w:bottom w:val="none" w:sz="0" w:space="0" w:color="auto"/>
        <w:right w:val="none" w:sz="0" w:space="0" w:color="auto"/>
      </w:divBdr>
    </w:div>
    <w:div w:id="895043364">
      <w:bodyDiv w:val="1"/>
      <w:marLeft w:val="0"/>
      <w:marRight w:val="0"/>
      <w:marTop w:val="0"/>
      <w:marBottom w:val="0"/>
      <w:divBdr>
        <w:top w:val="none" w:sz="0" w:space="0" w:color="auto"/>
        <w:left w:val="none" w:sz="0" w:space="0" w:color="auto"/>
        <w:bottom w:val="none" w:sz="0" w:space="0" w:color="auto"/>
        <w:right w:val="none" w:sz="0" w:space="0" w:color="auto"/>
      </w:divBdr>
    </w:div>
    <w:div w:id="11473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harry_ag@bi,go.id"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muhamad_rm@bi.go.id"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aginta.harry@c.mbox.nagoya-u.ac.jp" TargetMode="Externa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181270610404501"/>
          <c:y val="8.1180811808118106E-2"/>
          <c:w val="0.74117874688740804"/>
          <c:h val="0.72843652845977303"/>
        </c:manualLayout>
      </c:layout>
      <c:lineChart>
        <c:grouping val="standard"/>
        <c:varyColors val="0"/>
        <c:ser>
          <c:idx val="0"/>
          <c:order val="0"/>
          <c:tx>
            <c:v>CV, real</c:v>
          </c:tx>
          <c:spPr>
            <a:ln w="19050" cap="rnd">
              <a:solidFill>
                <a:schemeClr val="bg2">
                  <a:lumMod val="50000"/>
                </a:schemeClr>
              </a:solidFill>
              <a:miter lim="800000"/>
            </a:ln>
            <a:effectLst/>
          </c:spPr>
          <c:marker>
            <c:symbol val="none"/>
          </c:marker>
          <c:cat>
            <c:numRef>
              <c:f>sigma!$C$2:$O$2</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sigma!$C$37:$O$37</c:f>
              <c:numCache>
                <c:formatCode>General</c:formatCode>
                <c:ptCount val="13"/>
                <c:pt idx="0">
                  <c:v>0.20561080205822199</c:v>
                </c:pt>
                <c:pt idx="1">
                  <c:v>0.210044126633495</c:v>
                </c:pt>
                <c:pt idx="2">
                  <c:v>0.20787261312551999</c:v>
                </c:pt>
                <c:pt idx="3">
                  <c:v>0.193570572418263</c:v>
                </c:pt>
                <c:pt idx="4">
                  <c:v>0.19292809119044299</c:v>
                </c:pt>
                <c:pt idx="5">
                  <c:v>0.18286893335368001</c:v>
                </c:pt>
                <c:pt idx="6">
                  <c:v>0.217285858375286</c:v>
                </c:pt>
                <c:pt idx="7">
                  <c:v>0.22926436077444301</c:v>
                </c:pt>
                <c:pt idx="8">
                  <c:v>0.210308362514078</c:v>
                </c:pt>
                <c:pt idx="9">
                  <c:v>0.21391563455405499</c:v>
                </c:pt>
                <c:pt idx="10">
                  <c:v>0.22931166724166299</c:v>
                </c:pt>
                <c:pt idx="11">
                  <c:v>0.217847462223375</c:v>
                </c:pt>
                <c:pt idx="12">
                  <c:v>0.21699687086524999</c:v>
                </c:pt>
              </c:numCache>
            </c:numRef>
          </c:val>
          <c:smooth val="0"/>
          <c:extLst>
            <c:ext xmlns:c16="http://schemas.microsoft.com/office/drawing/2014/chart" uri="{C3380CC4-5D6E-409C-BE32-E72D297353CC}">
              <c16:uniqueId val="{00000000-EDF5-480F-8E97-D436A3DEB074}"/>
            </c:ext>
          </c:extLst>
        </c:ser>
        <c:ser>
          <c:idx val="2"/>
          <c:order val="1"/>
          <c:tx>
            <c:v>CV, nominal</c:v>
          </c:tx>
          <c:spPr>
            <a:ln w="19050" cap="rnd">
              <a:solidFill>
                <a:schemeClr val="tx1"/>
              </a:solidFill>
              <a:prstDash val="sysDash"/>
              <a:round/>
            </a:ln>
            <a:effectLst/>
          </c:spPr>
          <c:marker>
            <c:symbol val="none"/>
          </c:marker>
          <c:val>
            <c:numRef>
              <c:f>sigma!$C$112:$O$112</c:f>
              <c:numCache>
                <c:formatCode>General</c:formatCode>
                <c:ptCount val="13"/>
                <c:pt idx="0">
                  <c:v>0.198387352878688</c:v>
                </c:pt>
                <c:pt idx="1">
                  <c:v>0.20344958948696701</c:v>
                </c:pt>
                <c:pt idx="2">
                  <c:v>0.195880576530512</c:v>
                </c:pt>
                <c:pt idx="3">
                  <c:v>0.17706017167125099</c:v>
                </c:pt>
                <c:pt idx="4">
                  <c:v>0.17487216814738801</c:v>
                </c:pt>
                <c:pt idx="5">
                  <c:v>0.16736090237428899</c:v>
                </c:pt>
                <c:pt idx="6">
                  <c:v>0.19958815601638399</c:v>
                </c:pt>
                <c:pt idx="7">
                  <c:v>0.20677246664391999</c:v>
                </c:pt>
                <c:pt idx="8">
                  <c:v>0.188146994354291</c:v>
                </c:pt>
                <c:pt idx="9">
                  <c:v>0.201848884838396</c:v>
                </c:pt>
                <c:pt idx="10">
                  <c:v>0.222914255097584</c:v>
                </c:pt>
                <c:pt idx="11">
                  <c:v>0.20929544349177501</c:v>
                </c:pt>
                <c:pt idx="12">
                  <c:v>0.205507592164546</c:v>
                </c:pt>
              </c:numCache>
            </c:numRef>
          </c:val>
          <c:smooth val="0"/>
          <c:extLst>
            <c:ext xmlns:c16="http://schemas.microsoft.com/office/drawing/2014/chart" uri="{C3380CC4-5D6E-409C-BE32-E72D297353CC}">
              <c16:uniqueId val="{00000001-EDF5-480F-8E97-D436A3DEB074}"/>
            </c:ext>
          </c:extLst>
        </c:ser>
        <c:dLbls>
          <c:showLegendKey val="0"/>
          <c:showVal val="0"/>
          <c:showCatName val="0"/>
          <c:showSerName val="0"/>
          <c:showPercent val="0"/>
          <c:showBubbleSize val="0"/>
        </c:dLbls>
        <c:smooth val="0"/>
        <c:axId val="-1983193984"/>
        <c:axId val="1793403888"/>
      </c:lineChart>
      <c:catAx>
        <c:axId val="-1983193984"/>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793403888"/>
        <c:crosses val="autoZero"/>
        <c:auto val="1"/>
        <c:lblAlgn val="ctr"/>
        <c:lblOffset val="100"/>
        <c:noMultiLvlLbl val="0"/>
      </c:catAx>
      <c:valAx>
        <c:axId val="1793403888"/>
        <c:scaling>
          <c:orientation val="minMax"/>
          <c:min val="0.15"/>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of real and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983193984"/>
        <c:crosses val="autoZero"/>
        <c:crossBetween val="between"/>
        <c:majorUnit val="0.05"/>
      </c:valAx>
      <c:spPr>
        <a:noFill/>
        <a:ln>
          <a:noFill/>
        </a:ln>
        <a:effectLst/>
      </c:spPr>
    </c:plotArea>
    <c:legend>
      <c:legendPos val="r"/>
      <c:layout>
        <c:manualLayout>
          <c:xMode val="edge"/>
          <c:yMode val="edge"/>
          <c:x val="0.58232384413486804"/>
          <c:y val="3.3861173257401803E-2"/>
          <c:w val="0.36589272494784297"/>
          <c:h val="0.137880117383851"/>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82806188276999"/>
          <c:y val="6.9861111111111096E-2"/>
          <c:w val="0.75194921078969301"/>
          <c:h val="0.74140534714529505"/>
        </c:manualLayout>
      </c:layout>
      <c:lineChart>
        <c:grouping val="standard"/>
        <c:varyColors val="0"/>
        <c:ser>
          <c:idx val="0"/>
          <c:order val="0"/>
          <c:tx>
            <c:v>CV, China</c:v>
          </c:tx>
          <c:spPr>
            <a:ln w="19050" cap="rnd">
              <a:solidFill>
                <a:schemeClr val="tx1"/>
              </a:solidFill>
              <a:prstDash val="sysDot"/>
              <a:round/>
            </a:ln>
            <a:effectLst/>
          </c:spPr>
          <c:marker>
            <c:symbol val="none"/>
          </c:marker>
          <c:cat>
            <c:strRef>
              <c:f>chn_ind!$P$1:$AA$1</c:f>
              <c:strCache>
                <c:ptCount val="12"/>
                <c:pt idx="0">
                  <c:v>2008</c:v>
                </c:pt>
                <c:pt idx="1">
                  <c:v>2009</c:v>
                </c:pt>
                <c:pt idx="2">
                  <c:v>2010</c:v>
                </c:pt>
                <c:pt idx="3">
                  <c:v>2011</c:v>
                </c:pt>
                <c:pt idx="4">
                  <c:v>2012</c:v>
                </c:pt>
                <c:pt idx="5">
                  <c:v>2013</c:v>
                </c:pt>
                <c:pt idx="6">
                  <c:v>2014</c:v>
                </c:pt>
                <c:pt idx="7">
                  <c:v>2015</c:v>
                </c:pt>
                <c:pt idx="8">
                  <c:v>2016</c:v>
                </c:pt>
                <c:pt idx="9">
                  <c:v>2017</c:v>
                </c:pt>
                <c:pt idx="10">
                  <c:v>2018</c:v>
                </c:pt>
                <c:pt idx="11">
                  <c:v>2019</c:v>
                </c:pt>
              </c:strCache>
            </c:strRef>
          </c:cat>
          <c:val>
            <c:numRef>
              <c:f>chn_ind!$P$297:$AA$297</c:f>
              <c:numCache>
                <c:formatCode>General</c:formatCode>
                <c:ptCount val="12"/>
                <c:pt idx="0">
                  <c:v>0.27695318856724099</c:v>
                </c:pt>
                <c:pt idx="1">
                  <c:v>0.25666221502134401</c:v>
                </c:pt>
                <c:pt idx="2">
                  <c:v>0.23775397673151699</c:v>
                </c:pt>
                <c:pt idx="3">
                  <c:v>0.23121770775700901</c:v>
                </c:pt>
                <c:pt idx="4">
                  <c:v>0.21026324708756899</c:v>
                </c:pt>
                <c:pt idx="5">
                  <c:v>0.20718684071877999</c:v>
                </c:pt>
                <c:pt idx="6">
                  <c:v>0.20465072799662601</c:v>
                </c:pt>
                <c:pt idx="7">
                  <c:v>0.19903435011282999</c:v>
                </c:pt>
                <c:pt idx="8">
                  <c:v>0.19897137048879701</c:v>
                </c:pt>
                <c:pt idx="9">
                  <c:v>0.19563665938043101</c:v>
                </c:pt>
                <c:pt idx="10">
                  <c:v>0.19804690561933899</c:v>
                </c:pt>
                <c:pt idx="11">
                  <c:v>0.185757268985039</c:v>
                </c:pt>
              </c:numCache>
            </c:numRef>
          </c:val>
          <c:smooth val="0"/>
          <c:extLst>
            <c:ext xmlns:c16="http://schemas.microsoft.com/office/drawing/2014/chart" uri="{C3380CC4-5D6E-409C-BE32-E72D297353CC}">
              <c16:uniqueId val="{00000000-44C0-425F-8732-3078FD2B9EE7}"/>
            </c:ext>
          </c:extLst>
        </c:ser>
        <c:ser>
          <c:idx val="1"/>
          <c:order val="1"/>
          <c:tx>
            <c:v>CV, India</c:v>
          </c:tx>
          <c:spPr>
            <a:ln w="19050" cap="rnd">
              <a:solidFill>
                <a:schemeClr val="tx1"/>
              </a:solidFill>
              <a:prstDash val="dashDot"/>
              <a:round/>
            </a:ln>
            <a:effectLst/>
          </c:spPr>
          <c:marker>
            <c:symbol val="none"/>
          </c:marker>
          <c:val>
            <c:numRef>
              <c:f>chn_ind!$P$330:$Z$330</c:f>
              <c:numCache>
                <c:formatCode>General</c:formatCode>
                <c:ptCount val="11"/>
                <c:pt idx="0">
                  <c:v>0.28613643388228299</c:v>
                </c:pt>
                <c:pt idx="1">
                  <c:v>0.34611868092022002</c:v>
                </c:pt>
                <c:pt idx="2">
                  <c:v>0.28194821181415802</c:v>
                </c:pt>
                <c:pt idx="3">
                  <c:v>0.25153361421951997</c:v>
                </c:pt>
                <c:pt idx="4">
                  <c:v>0.20621149538577099</c:v>
                </c:pt>
                <c:pt idx="5">
                  <c:v>0.23198128309719299</c:v>
                </c:pt>
                <c:pt idx="6">
                  <c:v>0.20645057963993699</c:v>
                </c:pt>
                <c:pt idx="7">
                  <c:v>0.205964895337822</c:v>
                </c:pt>
                <c:pt idx="8">
                  <c:v>0.21450695373661</c:v>
                </c:pt>
                <c:pt idx="9">
                  <c:v>0.213341446938102</c:v>
                </c:pt>
                <c:pt idx="10">
                  <c:v>0.216879796948966</c:v>
                </c:pt>
              </c:numCache>
            </c:numRef>
          </c:val>
          <c:smooth val="0"/>
          <c:extLst>
            <c:ext xmlns:c16="http://schemas.microsoft.com/office/drawing/2014/chart" uri="{C3380CC4-5D6E-409C-BE32-E72D297353CC}">
              <c16:uniqueId val="{00000001-44C0-425F-8732-3078FD2B9EE7}"/>
            </c:ext>
          </c:extLst>
        </c:ser>
        <c:dLbls>
          <c:showLegendKey val="0"/>
          <c:showVal val="0"/>
          <c:showCatName val="0"/>
          <c:showSerName val="0"/>
          <c:showPercent val="0"/>
          <c:showBubbleSize val="0"/>
        </c:dLbls>
        <c:smooth val="0"/>
        <c:axId val="-2074154496"/>
        <c:axId val="-2096700832"/>
      </c:lineChart>
      <c:catAx>
        <c:axId val="-2074154496"/>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2096700832"/>
        <c:crosses val="autoZero"/>
        <c:auto val="1"/>
        <c:lblAlgn val="ctr"/>
        <c:lblOffset val="100"/>
        <c:noMultiLvlLbl val="0"/>
      </c:catAx>
      <c:valAx>
        <c:axId val="-2096700832"/>
        <c:scaling>
          <c:orientation val="minMax"/>
          <c:max val="0.35"/>
          <c:min val="0.15"/>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2074154496"/>
        <c:crosses val="autoZero"/>
        <c:crossBetween val="between"/>
      </c:valAx>
      <c:spPr>
        <a:noFill/>
        <a:ln>
          <a:noFill/>
        </a:ln>
        <a:effectLst/>
      </c:spPr>
    </c:plotArea>
    <c:legend>
      <c:legendPos val="r"/>
      <c:layout>
        <c:manualLayout>
          <c:xMode val="edge"/>
          <c:yMode val="edge"/>
          <c:x val="0.50775957012342099"/>
          <c:y val="3.2893211484319701E-2"/>
          <c:w val="0.44323039866930197"/>
          <c:h val="0.1557790457837129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6F0FE-FFDA-45C7-A2A2-2F2E5BAF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19622</Words>
  <Characters>111849</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Tóth Tímea</dc:creator>
  <cp:lastModifiedBy>Harry</cp:lastModifiedBy>
  <cp:revision>60</cp:revision>
  <cp:lastPrinted>2021-11-06T15:00:00Z</cp:lastPrinted>
  <dcterms:created xsi:type="dcterms:W3CDTF">2021-12-14T12:29:00Z</dcterms:created>
  <dcterms:modified xsi:type="dcterms:W3CDTF">2021-12-14T13:59:00Z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id="lIAdNg34"/&gt;&lt;style id="http://www.zotero.org/styles/apa" locale="en-US" hasBibliography="1" bibliographyStyleHasBeenSet="1"/&gt;&lt;prefs&gt;&lt;pref name="fieldType" value="Field"/&gt;&lt;/prefs&gt;&lt;/data&gt;</vt:lpwstr>
  </property>
</Properties>
</file>